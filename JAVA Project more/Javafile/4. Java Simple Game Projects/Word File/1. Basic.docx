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27" w:rsidRPr="00D56327" w:rsidRDefault="00D56327" w:rsidP="00D56327">
      <w:pPr>
        <w:spacing w:before="375" w:after="375" w:line="240" w:lineRule="auto"/>
        <w:outlineLvl w:val="0"/>
        <w:rPr>
          <w:rFonts w:ascii="Times New Roman" w:eastAsia="Times New Roman" w:hAnsi="Times New Roman" w:cs="Times New Roman"/>
          <w:b/>
          <w:bCs/>
          <w:color w:val="000000"/>
          <w:kern w:val="36"/>
          <w:sz w:val="48"/>
          <w:szCs w:val="48"/>
        </w:rPr>
      </w:pPr>
      <w:r w:rsidRPr="00D56327">
        <w:rPr>
          <w:rFonts w:ascii="Times New Roman" w:eastAsia="Times New Roman" w:hAnsi="Times New Roman" w:cs="Times New Roman"/>
          <w:b/>
          <w:bCs/>
          <w:color w:val="000000"/>
          <w:kern w:val="36"/>
          <w:sz w:val="48"/>
          <w:szCs w:val="48"/>
        </w:rPr>
        <w:t>Basics</w:t>
      </w:r>
    </w:p>
    <w:p w:rsidR="00D56327" w:rsidRPr="00D56327" w:rsidRDefault="00D56327" w:rsidP="00D56327">
      <w:pPr>
        <w:spacing w:before="100" w:beforeAutospacing="1" w:after="100" w:afterAutospacing="1" w:line="240" w:lineRule="auto"/>
        <w:rPr>
          <w:rFonts w:ascii="Georgia" w:eastAsia="Times New Roman" w:hAnsi="Georgia" w:cs="Times New Roman"/>
          <w:color w:val="000000"/>
          <w:sz w:val="24"/>
          <w:szCs w:val="24"/>
        </w:rPr>
      </w:pPr>
      <w:r w:rsidRPr="00D56327">
        <w:rPr>
          <w:rFonts w:ascii="Georgia" w:eastAsia="Times New Roman" w:hAnsi="Georgia" w:cs="Times New Roman"/>
          <w:color w:val="000000"/>
          <w:sz w:val="24"/>
          <w:szCs w:val="24"/>
        </w:rPr>
        <w:t>In this part of the Java 2D games tutorial, we will write about some basics needed to create games. We create a basic application, paint a donut, and display a picture.</w:t>
      </w:r>
    </w:p>
    <w:p w:rsidR="00D56327" w:rsidRPr="00D56327" w:rsidRDefault="00D56327" w:rsidP="00D56327">
      <w:pPr>
        <w:spacing w:before="375" w:after="375" w:line="240" w:lineRule="auto"/>
        <w:outlineLvl w:val="1"/>
        <w:rPr>
          <w:ins w:id="0" w:author="Unknown"/>
          <w:rFonts w:ascii="Times New Roman" w:eastAsia="Times New Roman" w:hAnsi="Times New Roman" w:cs="Times New Roman"/>
          <w:b/>
          <w:bCs/>
          <w:color w:val="000000"/>
          <w:sz w:val="36"/>
          <w:szCs w:val="36"/>
        </w:rPr>
      </w:pPr>
      <w:ins w:id="1" w:author="Unknown">
        <w:r w:rsidRPr="00D56327">
          <w:rPr>
            <w:rFonts w:ascii="Times New Roman" w:eastAsia="Times New Roman" w:hAnsi="Times New Roman" w:cs="Times New Roman"/>
            <w:b/>
            <w:bCs/>
            <w:color w:val="000000"/>
            <w:sz w:val="36"/>
            <w:szCs w:val="36"/>
          </w:rPr>
          <w:t>About</w:t>
        </w:r>
      </w:ins>
    </w:p>
    <w:p w:rsidR="00D56327" w:rsidRPr="00D56327" w:rsidRDefault="00D56327" w:rsidP="00D56327">
      <w:pPr>
        <w:spacing w:before="100" w:beforeAutospacing="1" w:after="100" w:afterAutospacing="1" w:line="240" w:lineRule="auto"/>
        <w:rPr>
          <w:ins w:id="2" w:author="Unknown"/>
          <w:rFonts w:ascii="Georgia" w:eastAsia="Times New Roman" w:hAnsi="Georgia" w:cs="Times New Roman"/>
          <w:color w:val="000000"/>
          <w:sz w:val="24"/>
          <w:szCs w:val="24"/>
        </w:rPr>
      </w:pPr>
      <w:ins w:id="3" w:author="Unknown">
        <w:r w:rsidRPr="00D56327">
          <w:rPr>
            <w:rFonts w:ascii="Georgia" w:eastAsia="Times New Roman" w:hAnsi="Georgia" w:cs="Times New Roman"/>
            <w:color w:val="000000"/>
            <w:sz w:val="24"/>
            <w:szCs w:val="24"/>
          </w:rPr>
          <w:t>This is Java 2D games tutorial. It is aimed at beginners. This tutorial will teach you the basics of programming 2D games in Java programming language and Swing GUI toolkit. Images used in this tutorial can be downloaded </w:t>
        </w:r>
        <w:r w:rsidR="00A045F6" w:rsidRPr="00D56327">
          <w:rPr>
            <w:rFonts w:ascii="Georgia" w:eastAsia="Times New Roman" w:hAnsi="Georgia" w:cs="Times New Roman"/>
            <w:color w:val="000000"/>
            <w:sz w:val="24"/>
            <w:szCs w:val="24"/>
          </w:rPr>
          <w:fldChar w:fldCharType="begin"/>
        </w:r>
        <w:r w:rsidRPr="00D56327">
          <w:rPr>
            <w:rFonts w:ascii="Georgia" w:eastAsia="Times New Roman" w:hAnsi="Georgia" w:cs="Times New Roman"/>
            <w:color w:val="000000"/>
            <w:sz w:val="24"/>
            <w:szCs w:val="24"/>
          </w:rPr>
          <w:instrText xml:space="preserve"> HYPERLINK "http://zetcode.com/img/gfx/javagames/images.zip" </w:instrText>
        </w:r>
        <w:r w:rsidR="00A045F6" w:rsidRPr="00D56327">
          <w:rPr>
            <w:rFonts w:ascii="Georgia" w:eastAsia="Times New Roman" w:hAnsi="Georgia" w:cs="Times New Roman"/>
            <w:color w:val="000000"/>
            <w:sz w:val="24"/>
            <w:szCs w:val="24"/>
          </w:rPr>
          <w:fldChar w:fldCharType="separate"/>
        </w:r>
        <w:r w:rsidRPr="00D56327">
          <w:rPr>
            <w:rFonts w:ascii="Georgia" w:eastAsia="Times New Roman" w:hAnsi="Georgia" w:cs="Times New Roman"/>
            <w:color w:val="0099F7"/>
            <w:sz w:val="24"/>
            <w:szCs w:val="24"/>
            <w:u w:val="single"/>
          </w:rPr>
          <w:t>here</w:t>
        </w:r>
        <w:r w:rsidR="00A045F6" w:rsidRPr="00D56327">
          <w:rPr>
            <w:rFonts w:ascii="Georgia" w:eastAsia="Times New Roman" w:hAnsi="Georgia" w:cs="Times New Roman"/>
            <w:color w:val="000000"/>
            <w:sz w:val="24"/>
            <w:szCs w:val="24"/>
          </w:rPr>
          <w:fldChar w:fldCharType="end"/>
        </w:r>
        <w:r w:rsidRPr="00D56327">
          <w:rPr>
            <w:rFonts w:ascii="Georgia" w:eastAsia="Times New Roman" w:hAnsi="Georgia" w:cs="Times New Roman"/>
            <w:color w:val="000000"/>
            <w:sz w:val="24"/>
            <w:szCs w:val="24"/>
          </w:rPr>
          <w:t>.</w:t>
        </w:r>
      </w:ins>
    </w:p>
    <w:p w:rsidR="00D56327" w:rsidRPr="00D56327" w:rsidRDefault="00D56327" w:rsidP="00D56327">
      <w:pPr>
        <w:spacing w:before="375" w:after="375" w:line="240" w:lineRule="auto"/>
        <w:outlineLvl w:val="1"/>
        <w:rPr>
          <w:ins w:id="4" w:author="Unknown"/>
          <w:rFonts w:ascii="Times New Roman" w:eastAsia="Times New Roman" w:hAnsi="Times New Roman" w:cs="Times New Roman"/>
          <w:b/>
          <w:bCs/>
          <w:color w:val="000000"/>
          <w:sz w:val="36"/>
          <w:szCs w:val="36"/>
        </w:rPr>
      </w:pPr>
      <w:ins w:id="5" w:author="Unknown">
        <w:r w:rsidRPr="00D56327">
          <w:rPr>
            <w:rFonts w:ascii="Times New Roman" w:eastAsia="Times New Roman" w:hAnsi="Times New Roman" w:cs="Times New Roman"/>
            <w:b/>
            <w:bCs/>
            <w:color w:val="000000"/>
            <w:sz w:val="36"/>
            <w:szCs w:val="36"/>
          </w:rPr>
          <w:t>Application</w:t>
        </w:r>
      </w:ins>
    </w:p>
    <w:p w:rsidR="00D56327" w:rsidRPr="00D56327" w:rsidRDefault="00D56327" w:rsidP="00D56327">
      <w:pPr>
        <w:spacing w:before="100" w:beforeAutospacing="1" w:after="100" w:afterAutospacing="1" w:line="240" w:lineRule="auto"/>
        <w:rPr>
          <w:ins w:id="6" w:author="Unknown"/>
          <w:rFonts w:ascii="Georgia" w:eastAsia="Times New Roman" w:hAnsi="Georgia" w:cs="Times New Roman"/>
          <w:color w:val="000000"/>
          <w:sz w:val="24"/>
          <w:szCs w:val="24"/>
        </w:rPr>
      </w:pPr>
      <w:ins w:id="7" w:author="Unknown">
        <w:r w:rsidRPr="00D56327">
          <w:rPr>
            <w:rFonts w:ascii="Georgia" w:eastAsia="Times New Roman" w:hAnsi="Georgia" w:cs="Times New Roman"/>
            <w:color w:val="000000"/>
            <w:sz w:val="24"/>
            <w:szCs w:val="24"/>
          </w:rPr>
          <w:t>We will show the skeleton of each of the games in this tutorial.</w:t>
        </w:r>
      </w:ins>
    </w:p>
    <w:p w:rsidR="00D56327" w:rsidRPr="00D56327" w:rsidRDefault="00D56327" w:rsidP="00D56327">
      <w:pPr>
        <w:shd w:val="clear" w:color="auto" w:fill="BDBDBD"/>
        <w:spacing w:after="0" w:line="240" w:lineRule="auto"/>
        <w:rPr>
          <w:ins w:id="8" w:author="Unknown"/>
          <w:rFonts w:ascii="Georgia" w:eastAsia="Times New Roman" w:hAnsi="Georgia" w:cs="Times New Roman"/>
          <w:color w:val="000000"/>
          <w:sz w:val="24"/>
          <w:szCs w:val="24"/>
        </w:rPr>
      </w:pPr>
      <w:ins w:id="9" w:author="Unknown">
        <w:r w:rsidRPr="00D56327">
          <w:rPr>
            <w:rFonts w:ascii="Georgia" w:eastAsia="Times New Roman" w:hAnsi="Georgia" w:cs="Times New Roman"/>
            <w:color w:val="000000"/>
            <w:sz w:val="24"/>
            <w:szCs w:val="24"/>
          </w:rPr>
          <w:t>Board.java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ins w:id="11"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javax.swing.JPanel</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color w:val="000000"/>
          <w:sz w:val="20"/>
          <w:szCs w:val="20"/>
        </w:rPr>
      </w:pPr>
      <w:ins w:id="17" w:author="Unknown">
        <w:r w:rsidRPr="00D56327">
          <w:rPr>
            <w:rFonts w:ascii="Courier New" w:eastAsia="Times New Roman" w:hAnsi="Courier New" w:cs="Courier New"/>
            <w:color w:val="000000"/>
            <w:sz w:val="20"/>
            <w:szCs w:val="20"/>
          </w:rPr>
          <w:t xml:space="preserve">public class Board extends </w:t>
        </w:r>
        <w:proofErr w:type="spellStart"/>
        <w:r w:rsidRPr="00D56327">
          <w:rPr>
            <w:rFonts w:ascii="Courier New" w:eastAsia="Times New Roman" w:hAnsi="Courier New" w:cs="Courier New"/>
            <w:color w:val="000000"/>
            <w:sz w:val="20"/>
            <w:szCs w:val="20"/>
          </w:rPr>
          <w:t>JPanel</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D56327">
          <w:rPr>
            <w:rFonts w:ascii="Courier New" w:eastAsia="Times New Roman" w:hAnsi="Courier New" w:cs="Courier New"/>
            <w:color w:val="000000"/>
            <w:sz w:val="20"/>
            <w:szCs w:val="20"/>
          </w:rPr>
          <w:t xml:space="preserve">    public Board()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3" w:author="Unknown"/>
          <w:rFonts w:ascii="Georgia" w:eastAsia="Times New Roman" w:hAnsi="Georgia" w:cs="Times New Roman"/>
          <w:color w:val="000000"/>
          <w:sz w:val="24"/>
          <w:szCs w:val="24"/>
        </w:rPr>
      </w:pPr>
      <w:ins w:id="24" w:author="Unknown">
        <w:r w:rsidRPr="00D56327">
          <w:rPr>
            <w:rFonts w:ascii="Georgia" w:eastAsia="Times New Roman" w:hAnsi="Georgia" w:cs="Times New Roman"/>
            <w:color w:val="000000"/>
            <w:sz w:val="24"/>
            <w:szCs w:val="24"/>
          </w:rPr>
          <w:t>The </w:t>
        </w:r>
        <w:r w:rsidRPr="00D56327">
          <w:rPr>
            <w:rFonts w:ascii="Courier New" w:eastAsia="Times New Roman" w:hAnsi="Courier New" w:cs="Courier New"/>
            <w:color w:val="000000"/>
            <w:sz w:val="20"/>
          </w:rPr>
          <w:t>Board</w:t>
        </w:r>
        <w:r w:rsidRPr="00D56327">
          <w:rPr>
            <w:rFonts w:ascii="Georgia" w:eastAsia="Times New Roman" w:hAnsi="Georgia" w:cs="Times New Roman"/>
            <w:color w:val="000000"/>
            <w:sz w:val="24"/>
            <w:szCs w:val="24"/>
          </w:rPr>
          <w:t> is a panel where the game takes place.</w:t>
        </w:r>
      </w:ins>
    </w:p>
    <w:p w:rsidR="00D56327" w:rsidRPr="00D56327" w:rsidRDefault="00D56327" w:rsidP="00D56327">
      <w:pPr>
        <w:shd w:val="clear" w:color="auto" w:fill="BDBDBD"/>
        <w:spacing w:after="0" w:line="240" w:lineRule="auto"/>
        <w:rPr>
          <w:ins w:id="25" w:author="Unknown"/>
          <w:rFonts w:ascii="Georgia" w:eastAsia="Times New Roman" w:hAnsi="Georgia" w:cs="Times New Roman"/>
          <w:color w:val="000000"/>
          <w:sz w:val="24"/>
          <w:szCs w:val="24"/>
        </w:rPr>
      </w:pPr>
      <w:ins w:id="26" w:author="Unknown">
        <w:r w:rsidRPr="00D56327">
          <w:rPr>
            <w:rFonts w:ascii="Georgia" w:eastAsia="Times New Roman" w:hAnsi="Georgia" w:cs="Times New Roman"/>
            <w:color w:val="000000"/>
            <w:sz w:val="24"/>
            <w:szCs w:val="24"/>
          </w:rPr>
          <w:t>Application.java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color w:val="000000"/>
          <w:sz w:val="20"/>
          <w:szCs w:val="20"/>
        </w:rPr>
      </w:pPr>
      <w:ins w:id="31"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java.awt.EventQueue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rPr>
      </w:pPr>
      <w:ins w:id="33"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javax.swing.JFrame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D56327">
          <w:rPr>
            <w:rFonts w:ascii="Courier New" w:eastAsia="Times New Roman" w:hAnsi="Courier New" w:cs="Courier New"/>
            <w:color w:val="000000"/>
            <w:sz w:val="20"/>
            <w:szCs w:val="20"/>
          </w:rPr>
          <w:t xml:space="preserve">public class Application extends </w:t>
        </w:r>
        <w:proofErr w:type="spellStart"/>
        <w:r w:rsidRPr="00D56327">
          <w:rPr>
            <w:rFonts w:ascii="Courier New" w:eastAsia="Times New Roman" w:hAnsi="Courier New" w:cs="Courier New"/>
            <w:color w:val="000000"/>
            <w:sz w:val="20"/>
            <w:szCs w:val="20"/>
          </w:rPr>
          <w:t>JFrame</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ins w:id="41" w:author="Unknown">
        <w:r w:rsidRPr="00D56327">
          <w:rPr>
            <w:rFonts w:ascii="Courier New" w:eastAsia="Times New Roman" w:hAnsi="Courier New" w:cs="Courier New"/>
            <w:color w:val="000000"/>
            <w:sz w:val="20"/>
            <w:szCs w:val="20"/>
          </w:rPr>
          <w:t xml:space="preserve">    public Application()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ins w:id="44"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ins w:id="46"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ins w:id="49"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D56327">
          <w:rPr>
            <w:rFonts w:ascii="Courier New" w:eastAsia="Times New Roman" w:hAnsi="Courier New" w:cs="Courier New"/>
            <w:color w:val="000000"/>
            <w:sz w:val="20"/>
            <w:szCs w:val="20"/>
          </w:rPr>
          <w:t xml:space="preserve">        add(new Board());</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0000"/>
          <w:sz w:val="20"/>
          <w:szCs w:val="20"/>
        </w:rPr>
      </w:pPr>
      <w:ins w:id="55"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setSize</w:t>
        </w:r>
        <w:proofErr w:type="spellEnd"/>
        <w:r w:rsidRPr="00D56327">
          <w:rPr>
            <w:rFonts w:ascii="Courier New" w:eastAsia="Times New Roman" w:hAnsi="Courier New" w:cs="Courier New"/>
            <w:color w:val="000000"/>
            <w:sz w:val="20"/>
            <w:szCs w:val="20"/>
          </w:rPr>
          <w:t>(250, 200);</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color w:val="000000"/>
          <w:sz w:val="20"/>
          <w:szCs w:val="20"/>
        </w:rPr>
      </w:pPr>
      <w:ins w:id="58"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setTitle</w:t>
        </w:r>
        <w:proofErr w:type="spellEnd"/>
        <w:r w:rsidRPr="00D56327">
          <w:rPr>
            <w:rFonts w:ascii="Courier New" w:eastAsia="Times New Roman" w:hAnsi="Courier New" w:cs="Courier New"/>
            <w:color w:val="000000"/>
            <w:sz w:val="20"/>
            <w:szCs w:val="20"/>
          </w:rPr>
          <w:t>("Application");</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setDefaultCloseOperation</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JFrame.EXIT_ON_CLOSE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setLocationRelativeTo</w:t>
        </w:r>
        <w:proofErr w:type="spellEnd"/>
        <w:r w:rsidRPr="00D56327">
          <w:rPr>
            <w:rFonts w:ascii="Courier New" w:eastAsia="Times New Roman" w:hAnsi="Courier New" w:cs="Courier New"/>
            <w:color w:val="000000"/>
            <w:sz w:val="20"/>
            <w:szCs w:val="20"/>
          </w:rPr>
          <w:t>(null);</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D56327">
          <w:rPr>
            <w:rFonts w:ascii="Courier New" w:eastAsia="Times New Roman" w:hAnsi="Courier New" w:cs="Courier New"/>
            <w:color w:val="000000"/>
            <w:sz w:val="20"/>
            <w:szCs w:val="20"/>
          </w:rPr>
          <w:t xml:space="preserve">    }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ins w:id="66"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rPr>
      </w:pPr>
      <w:ins w:id="68" w:author="Unknown">
        <w:r w:rsidRPr="00D56327">
          <w:rPr>
            <w:rFonts w:ascii="Courier New" w:eastAsia="Times New Roman" w:hAnsi="Courier New" w:cs="Courier New"/>
            <w:color w:val="000000"/>
            <w:sz w:val="20"/>
            <w:szCs w:val="20"/>
          </w:rPr>
          <w:t xml:space="preserve">    public static void main(String[] </w:t>
        </w:r>
        <w:proofErr w:type="spellStart"/>
        <w:r w:rsidRPr="00D56327">
          <w:rPr>
            <w:rFonts w:ascii="Courier New" w:eastAsia="Times New Roman" w:hAnsi="Courier New" w:cs="Courier New"/>
            <w:color w:val="000000"/>
            <w:sz w:val="20"/>
            <w:szCs w:val="20"/>
          </w:rPr>
          <w:t>args</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rPr>
      </w:pPr>
      <w:ins w:id="70"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ins w:id="72"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EventQueue.invokeLater</w:t>
        </w:r>
        <w:proofErr w:type="spellEnd"/>
        <w:r w:rsidRPr="00D56327">
          <w:rPr>
            <w:rFonts w:ascii="Courier New" w:eastAsia="Times New Roman" w:hAnsi="Courier New" w:cs="Courier New"/>
            <w:color w:val="000000"/>
            <w:sz w:val="20"/>
            <w:szCs w:val="20"/>
          </w:rPr>
          <w:t xml:space="preserve">(new </w:t>
        </w:r>
        <w:proofErr w:type="spellStart"/>
        <w:r w:rsidRPr="00D56327">
          <w:rPr>
            <w:rFonts w:ascii="Courier New" w:eastAsia="Times New Roman" w:hAnsi="Courier New" w:cs="Courier New"/>
            <w:color w:val="000000"/>
            <w:sz w:val="20"/>
            <w:szCs w:val="20"/>
          </w:rPr>
          <w:t>Runnable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color w:val="000000"/>
          <w:sz w:val="20"/>
          <w:szCs w:val="20"/>
        </w:rPr>
      </w:pPr>
      <w:ins w:id="74"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D56327">
          <w:rPr>
            <w:rFonts w:ascii="Courier New" w:eastAsia="Times New Roman" w:hAnsi="Courier New" w:cs="Courier New"/>
            <w:color w:val="000000"/>
            <w:sz w:val="20"/>
            <w:szCs w:val="20"/>
          </w:rPr>
          <w:t xml:space="preserve">            public void run()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D56327">
          <w:rPr>
            <w:rFonts w:ascii="Courier New" w:eastAsia="Times New Roman" w:hAnsi="Courier New" w:cs="Courier New"/>
            <w:color w:val="000000"/>
            <w:sz w:val="20"/>
            <w:szCs w:val="20"/>
          </w:rPr>
          <w:t xml:space="preserve">                Application ex = new Application();</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ins w:id="8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ex.setVisible</w:t>
        </w:r>
        <w:proofErr w:type="spellEnd"/>
        <w:r w:rsidRPr="00D56327">
          <w:rPr>
            <w:rFonts w:ascii="Courier New" w:eastAsia="Times New Roman" w:hAnsi="Courier New" w:cs="Courier New"/>
            <w:color w:val="000000"/>
            <w:sz w:val="20"/>
            <w:szCs w:val="20"/>
          </w:rPr>
          <w:t>(true);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ins w:id="8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ins w:id="84"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color w:val="000000"/>
          <w:sz w:val="20"/>
          <w:szCs w:val="20"/>
        </w:rPr>
      </w:pPr>
      <w:ins w:id="86"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color w:val="000000"/>
          <w:sz w:val="20"/>
          <w:szCs w:val="20"/>
        </w:rPr>
      </w:pPr>
      <w:ins w:id="88"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89" w:author="Unknown"/>
          <w:rFonts w:ascii="Georgia" w:eastAsia="Times New Roman" w:hAnsi="Georgia" w:cs="Times New Roman"/>
          <w:color w:val="000000"/>
          <w:sz w:val="24"/>
          <w:szCs w:val="24"/>
        </w:rPr>
      </w:pPr>
      <w:ins w:id="90" w:author="Unknown">
        <w:r w:rsidRPr="00D56327">
          <w:rPr>
            <w:rFonts w:ascii="Georgia" w:eastAsia="Times New Roman" w:hAnsi="Georgia" w:cs="Times New Roman"/>
            <w:color w:val="000000"/>
            <w:sz w:val="24"/>
            <w:szCs w:val="24"/>
          </w:rPr>
          <w:t>This is the entry point of the game. Here we have the main method.</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rPr>
      </w:pPr>
      <w:ins w:id="92" w:author="Unknown">
        <w:r w:rsidRPr="00D56327">
          <w:rPr>
            <w:rFonts w:ascii="Courier New" w:eastAsia="Times New Roman" w:hAnsi="Courier New" w:cs="Courier New"/>
            <w:color w:val="000000"/>
            <w:sz w:val="20"/>
            <w:szCs w:val="20"/>
          </w:rPr>
          <w:t>add(new Board());</w:t>
        </w:r>
      </w:ins>
    </w:p>
    <w:p w:rsidR="00D56327" w:rsidRPr="00D56327" w:rsidRDefault="00D56327" w:rsidP="00D56327">
      <w:pPr>
        <w:spacing w:before="100" w:beforeAutospacing="1" w:after="100" w:afterAutospacing="1" w:line="240" w:lineRule="auto"/>
        <w:rPr>
          <w:ins w:id="93" w:author="Unknown"/>
          <w:rFonts w:ascii="Georgia" w:eastAsia="Times New Roman" w:hAnsi="Georgia" w:cs="Times New Roman"/>
          <w:color w:val="000000"/>
          <w:sz w:val="24"/>
          <w:szCs w:val="24"/>
        </w:rPr>
      </w:pPr>
      <w:ins w:id="94" w:author="Unknown">
        <w:r w:rsidRPr="00D56327">
          <w:rPr>
            <w:rFonts w:ascii="Georgia" w:eastAsia="Times New Roman" w:hAnsi="Georgia" w:cs="Times New Roman"/>
            <w:color w:val="000000"/>
            <w:sz w:val="24"/>
            <w:szCs w:val="24"/>
          </w:rPr>
          <w:t>Here we put the </w:t>
        </w:r>
        <w:r w:rsidRPr="00D56327">
          <w:rPr>
            <w:rFonts w:ascii="Courier New" w:eastAsia="Times New Roman" w:hAnsi="Courier New" w:cs="Courier New"/>
            <w:color w:val="000000"/>
            <w:sz w:val="20"/>
          </w:rPr>
          <w:t>Board</w:t>
        </w:r>
        <w:r w:rsidRPr="00D56327">
          <w:rPr>
            <w:rFonts w:ascii="Georgia" w:eastAsia="Times New Roman" w:hAnsi="Georgia" w:cs="Times New Roman"/>
            <w:color w:val="000000"/>
            <w:sz w:val="24"/>
            <w:szCs w:val="24"/>
          </w:rPr>
          <w:t> to the center of the </w:t>
        </w:r>
        <w:proofErr w:type="spellStart"/>
        <w:r w:rsidRPr="00D56327">
          <w:rPr>
            <w:rFonts w:ascii="Courier New" w:eastAsia="Times New Roman" w:hAnsi="Courier New" w:cs="Courier New"/>
            <w:color w:val="000000"/>
            <w:sz w:val="20"/>
          </w:rPr>
          <w:t>JFrame</w:t>
        </w:r>
        <w:proofErr w:type="spellEnd"/>
        <w:r w:rsidRPr="00D56327">
          <w:rPr>
            <w:rFonts w:ascii="Georgia" w:eastAsia="Times New Roman" w:hAnsi="Georgia" w:cs="Times New Roman"/>
            <w:color w:val="000000"/>
            <w:sz w:val="24"/>
            <w:szCs w:val="24"/>
          </w:rPr>
          <w:t> container.</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color w:val="000000"/>
          <w:sz w:val="20"/>
          <w:szCs w:val="20"/>
        </w:rPr>
      </w:pPr>
      <w:proofErr w:type="spellStart"/>
      <w:ins w:id="96" w:author="Unknown">
        <w:r w:rsidRPr="00D56327">
          <w:rPr>
            <w:rFonts w:ascii="Courier New" w:eastAsia="Times New Roman" w:hAnsi="Courier New" w:cs="Courier New"/>
            <w:color w:val="000000"/>
            <w:sz w:val="20"/>
            <w:szCs w:val="20"/>
          </w:rPr>
          <w:t>setSize</w:t>
        </w:r>
        <w:proofErr w:type="spellEnd"/>
        <w:r w:rsidRPr="00D56327">
          <w:rPr>
            <w:rFonts w:ascii="Courier New" w:eastAsia="Times New Roman" w:hAnsi="Courier New" w:cs="Courier New"/>
            <w:color w:val="000000"/>
            <w:sz w:val="20"/>
            <w:szCs w:val="20"/>
          </w:rPr>
          <w:t>(250, 200);</w:t>
        </w:r>
      </w:ins>
    </w:p>
    <w:p w:rsidR="00D56327" w:rsidRPr="00D56327" w:rsidRDefault="00D56327" w:rsidP="00D56327">
      <w:pPr>
        <w:spacing w:before="100" w:beforeAutospacing="1" w:after="100" w:afterAutospacing="1" w:line="240" w:lineRule="auto"/>
        <w:rPr>
          <w:ins w:id="97" w:author="Unknown"/>
          <w:rFonts w:ascii="Georgia" w:eastAsia="Times New Roman" w:hAnsi="Georgia" w:cs="Times New Roman"/>
          <w:color w:val="000000"/>
          <w:sz w:val="24"/>
          <w:szCs w:val="24"/>
        </w:rPr>
      </w:pPr>
      <w:ins w:id="98" w:author="Unknown">
        <w:r w:rsidRPr="00D56327">
          <w:rPr>
            <w:rFonts w:ascii="Georgia" w:eastAsia="Times New Roman" w:hAnsi="Georgia" w:cs="Times New Roman"/>
            <w:color w:val="000000"/>
            <w:sz w:val="24"/>
            <w:szCs w:val="24"/>
          </w:rPr>
          <w:t>This line sets the size of the window.</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rPr>
      </w:pPr>
      <w:proofErr w:type="spellStart"/>
      <w:ins w:id="100" w:author="Unknown">
        <w:r w:rsidRPr="00D56327">
          <w:rPr>
            <w:rFonts w:ascii="Courier New" w:eastAsia="Times New Roman" w:hAnsi="Courier New" w:cs="Courier New"/>
            <w:color w:val="000000"/>
            <w:sz w:val="20"/>
            <w:szCs w:val="20"/>
          </w:rPr>
          <w:t>setDefaultCloseOperation</w:t>
        </w:r>
        <w:proofErr w:type="spellEnd"/>
        <w:r w:rsidRPr="00D56327">
          <w:rPr>
            <w:rFonts w:ascii="Courier New" w:eastAsia="Times New Roman" w:hAnsi="Courier New" w:cs="Courier New"/>
            <w:color w:val="000000"/>
            <w:sz w:val="20"/>
            <w:szCs w:val="20"/>
          </w:rPr>
          <w:t>(EXIT_ON_CLOSE);</w:t>
        </w:r>
      </w:ins>
    </w:p>
    <w:p w:rsidR="00D56327" w:rsidRPr="00D56327" w:rsidRDefault="00D56327" w:rsidP="00D56327">
      <w:pPr>
        <w:spacing w:before="100" w:beforeAutospacing="1" w:after="100" w:afterAutospacing="1" w:line="240" w:lineRule="auto"/>
        <w:rPr>
          <w:ins w:id="101" w:author="Unknown"/>
          <w:rFonts w:ascii="Georgia" w:eastAsia="Times New Roman" w:hAnsi="Georgia" w:cs="Times New Roman"/>
          <w:color w:val="000000"/>
          <w:sz w:val="24"/>
          <w:szCs w:val="24"/>
        </w:rPr>
      </w:pPr>
      <w:ins w:id="102" w:author="Unknown">
        <w:r w:rsidRPr="00D56327">
          <w:rPr>
            <w:rFonts w:ascii="Georgia" w:eastAsia="Times New Roman" w:hAnsi="Georgia" w:cs="Times New Roman"/>
            <w:color w:val="000000"/>
            <w:sz w:val="24"/>
            <w:szCs w:val="24"/>
          </w:rPr>
          <w:t xml:space="preserve">This will close the application when we click on the close button. It is not the default </w:t>
        </w:r>
        <w:proofErr w:type="spellStart"/>
        <w:r w:rsidRPr="00D56327">
          <w:rPr>
            <w:rFonts w:ascii="Georgia" w:eastAsia="Times New Roman" w:hAnsi="Georgia" w:cs="Times New Roman"/>
            <w:color w:val="000000"/>
            <w:sz w:val="24"/>
            <w:szCs w:val="24"/>
          </w:rPr>
          <w:t>behaviour</w:t>
        </w:r>
        <w:proofErr w:type="spellEnd"/>
        <w:r w:rsidRPr="00D56327">
          <w:rPr>
            <w:rFonts w:ascii="Georgia" w:eastAsia="Times New Roman" w:hAnsi="Georgia" w:cs="Times New Roman"/>
            <w:color w:val="000000"/>
            <w:sz w:val="24"/>
            <w:szCs w:val="24"/>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rPr>
      </w:pPr>
      <w:proofErr w:type="spellStart"/>
      <w:ins w:id="104" w:author="Unknown">
        <w:r w:rsidRPr="00D56327">
          <w:rPr>
            <w:rFonts w:ascii="Courier New" w:eastAsia="Times New Roman" w:hAnsi="Courier New" w:cs="Courier New"/>
            <w:color w:val="000000"/>
            <w:sz w:val="20"/>
            <w:szCs w:val="20"/>
          </w:rPr>
          <w:t>setLocationRelativeTo</w:t>
        </w:r>
        <w:proofErr w:type="spellEnd"/>
        <w:r w:rsidRPr="00D56327">
          <w:rPr>
            <w:rFonts w:ascii="Courier New" w:eastAsia="Times New Roman" w:hAnsi="Courier New" w:cs="Courier New"/>
            <w:color w:val="000000"/>
            <w:sz w:val="20"/>
            <w:szCs w:val="20"/>
          </w:rPr>
          <w:t>(null);</w:t>
        </w:r>
      </w:ins>
    </w:p>
    <w:p w:rsidR="00D56327" w:rsidRPr="00D56327" w:rsidRDefault="00D56327" w:rsidP="00D56327">
      <w:pPr>
        <w:spacing w:before="100" w:beforeAutospacing="1" w:after="100" w:afterAutospacing="1" w:line="240" w:lineRule="auto"/>
        <w:rPr>
          <w:ins w:id="105" w:author="Unknown"/>
          <w:rFonts w:ascii="Georgia" w:eastAsia="Times New Roman" w:hAnsi="Georgia" w:cs="Times New Roman"/>
          <w:color w:val="000000"/>
          <w:sz w:val="24"/>
          <w:szCs w:val="24"/>
        </w:rPr>
      </w:pPr>
      <w:ins w:id="106" w:author="Unknown">
        <w:r w:rsidRPr="00D56327">
          <w:rPr>
            <w:rFonts w:ascii="Georgia" w:eastAsia="Times New Roman" w:hAnsi="Georgia" w:cs="Times New Roman"/>
            <w:color w:val="000000"/>
            <w:sz w:val="24"/>
            <w:szCs w:val="24"/>
          </w:rPr>
          <w:t>Passing </w:t>
        </w:r>
        <w:r w:rsidRPr="00D56327">
          <w:rPr>
            <w:rFonts w:ascii="Courier New" w:eastAsia="Times New Roman" w:hAnsi="Courier New" w:cs="Courier New"/>
            <w:color w:val="000000"/>
            <w:sz w:val="20"/>
          </w:rPr>
          <w:t>null</w:t>
        </w:r>
        <w:r w:rsidRPr="00D56327">
          <w:rPr>
            <w:rFonts w:ascii="Georgia" w:eastAsia="Times New Roman" w:hAnsi="Georgia" w:cs="Times New Roman"/>
            <w:color w:val="000000"/>
            <w:sz w:val="24"/>
            <w:szCs w:val="24"/>
          </w:rPr>
          <w:t> to the </w:t>
        </w:r>
        <w:proofErr w:type="spellStart"/>
        <w:r w:rsidRPr="00D56327">
          <w:rPr>
            <w:rFonts w:ascii="Courier New" w:eastAsia="Times New Roman" w:hAnsi="Courier New" w:cs="Courier New"/>
            <w:color w:val="000000"/>
            <w:sz w:val="20"/>
          </w:rPr>
          <w:t>setLocationRelativeTo</w:t>
        </w:r>
        <w:proofErr w:type="spellEnd"/>
        <w:r w:rsidRPr="00D56327">
          <w:rPr>
            <w:rFonts w:ascii="Courier New" w:eastAsia="Times New Roman" w:hAnsi="Courier New" w:cs="Courier New"/>
            <w:color w:val="000000"/>
            <w:sz w:val="20"/>
          </w:rPr>
          <w:t>()</w:t>
        </w:r>
        <w:r w:rsidRPr="00D56327">
          <w:rPr>
            <w:rFonts w:ascii="Georgia" w:eastAsia="Times New Roman" w:hAnsi="Georgia" w:cs="Times New Roman"/>
            <w:color w:val="000000"/>
            <w:sz w:val="24"/>
            <w:szCs w:val="24"/>
          </w:rPr>
          <w:t> method centers the window on the screen.</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D56327">
          <w:rPr>
            <w:rFonts w:ascii="Courier New" w:eastAsia="Times New Roman" w:hAnsi="Courier New" w:cs="Courier New"/>
            <w:color w:val="000000"/>
            <w:sz w:val="20"/>
            <w:szCs w:val="20"/>
          </w:rPr>
          <w:t xml:space="preserve">public static void main(String[] </w:t>
        </w:r>
        <w:proofErr w:type="spellStart"/>
        <w:r w:rsidRPr="00D56327">
          <w:rPr>
            <w:rFonts w:ascii="Courier New" w:eastAsia="Times New Roman" w:hAnsi="Courier New" w:cs="Courier New"/>
            <w:color w:val="000000"/>
            <w:sz w:val="20"/>
            <w:szCs w:val="20"/>
          </w:rPr>
          <w:t>args</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ins w:id="110"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EventQueue.invokeLater</w:t>
        </w:r>
        <w:proofErr w:type="spellEnd"/>
        <w:r w:rsidRPr="00D56327">
          <w:rPr>
            <w:rFonts w:ascii="Courier New" w:eastAsia="Times New Roman" w:hAnsi="Courier New" w:cs="Courier New"/>
            <w:color w:val="000000"/>
            <w:sz w:val="20"/>
            <w:szCs w:val="20"/>
          </w:rPr>
          <w:t xml:space="preserve">(new </w:t>
        </w:r>
        <w:proofErr w:type="spellStart"/>
        <w:r w:rsidRPr="00D56327">
          <w:rPr>
            <w:rFonts w:ascii="Courier New" w:eastAsia="Times New Roman" w:hAnsi="Courier New" w:cs="Courier New"/>
            <w:color w:val="000000"/>
            <w:sz w:val="20"/>
            <w:szCs w:val="20"/>
          </w:rPr>
          <w:t>Runnable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ins w:id="114"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ins w:id="116" w:author="Unknown">
        <w:r w:rsidRPr="00D56327">
          <w:rPr>
            <w:rFonts w:ascii="Courier New" w:eastAsia="Times New Roman" w:hAnsi="Courier New" w:cs="Courier New"/>
            <w:color w:val="000000"/>
            <w:sz w:val="20"/>
            <w:szCs w:val="20"/>
          </w:rPr>
          <w:t xml:space="preserve">        public void run()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rPr>
      </w:pPr>
      <w:ins w:id="118" w:author="Unknown">
        <w:r w:rsidRPr="00D56327">
          <w:rPr>
            <w:rFonts w:ascii="Courier New" w:eastAsia="Times New Roman" w:hAnsi="Courier New" w:cs="Courier New"/>
            <w:color w:val="000000"/>
            <w:sz w:val="20"/>
            <w:szCs w:val="20"/>
          </w:rPr>
          <w:t xml:space="preserve">            Application ex = new Application();</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color w:val="000000"/>
          <w:sz w:val="20"/>
          <w:szCs w:val="20"/>
        </w:rPr>
      </w:pPr>
      <w:ins w:id="12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ex.setVisible</w:t>
        </w:r>
        <w:proofErr w:type="spellEnd"/>
        <w:r w:rsidRPr="00D56327">
          <w:rPr>
            <w:rFonts w:ascii="Courier New" w:eastAsia="Times New Roman" w:hAnsi="Courier New" w:cs="Courier New"/>
            <w:color w:val="000000"/>
            <w:sz w:val="20"/>
            <w:szCs w:val="20"/>
          </w:rPr>
          <w:t>(true);</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rPr>
      </w:pPr>
      <w:ins w:id="12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rPr>
      </w:pPr>
      <w:ins w:id="124"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ins w:id="126"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127" w:author="Unknown"/>
          <w:rFonts w:ascii="Georgia" w:eastAsia="Times New Roman" w:hAnsi="Georgia" w:cs="Times New Roman"/>
          <w:color w:val="000000"/>
          <w:sz w:val="24"/>
          <w:szCs w:val="24"/>
        </w:rPr>
      </w:pPr>
      <w:ins w:id="128" w:author="Unknown">
        <w:r w:rsidRPr="00D56327">
          <w:rPr>
            <w:rFonts w:ascii="Georgia" w:eastAsia="Times New Roman" w:hAnsi="Georgia" w:cs="Times New Roman"/>
            <w:color w:val="000000"/>
            <w:sz w:val="24"/>
            <w:szCs w:val="24"/>
          </w:rPr>
          <w:t>We create an instance of our code example and make it visible on the screen.</w:t>
        </w:r>
      </w:ins>
    </w:p>
    <w:p w:rsidR="00D56327" w:rsidRPr="00D56327" w:rsidRDefault="00D56327" w:rsidP="00D56327">
      <w:pPr>
        <w:spacing w:before="375" w:after="375" w:line="240" w:lineRule="auto"/>
        <w:outlineLvl w:val="1"/>
        <w:rPr>
          <w:ins w:id="129" w:author="Unknown"/>
          <w:rFonts w:ascii="Times New Roman" w:eastAsia="Times New Roman" w:hAnsi="Times New Roman" w:cs="Times New Roman"/>
          <w:b/>
          <w:bCs/>
          <w:color w:val="000000"/>
          <w:sz w:val="36"/>
          <w:szCs w:val="36"/>
        </w:rPr>
      </w:pPr>
      <w:ins w:id="130" w:author="Unknown">
        <w:r w:rsidRPr="00D56327">
          <w:rPr>
            <w:rFonts w:ascii="Times New Roman" w:eastAsia="Times New Roman" w:hAnsi="Times New Roman" w:cs="Times New Roman"/>
            <w:b/>
            <w:bCs/>
            <w:color w:val="000000"/>
            <w:sz w:val="36"/>
            <w:szCs w:val="36"/>
          </w:rPr>
          <w:lastRenderedPageBreak/>
          <w:t>Donut</w:t>
        </w:r>
      </w:ins>
    </w:p>
    <w:p w:rsidR="00D56327" w:rsidRPr="00D56327" w:rsidRDefault="00D56327" w:rsidP="00D56327">
      <w:pPr>
        <w:spacing w:before="100" w:beforeAutospacing="1" w:after="100" w:afterAutospacing="1" w:line="240" w:lineRule="auto"/>
        <w:rPr>
          <w:ins w:id="131" w:author="Unknown"/>
          <w:rFonts w:ascii="Georgia" w:eastAsia="Times New Roman" w:hAnsi="Georgia" w:cs="Times New Roman"/>
          <w:color w:val="000000"/>
          <w:sz w:val="24"/>
          <w:szCs w:val="24"/>
        </w:rPr>
      </w:pPr>
      <w:ins w:id="132" w:author="Unknown">
        <w:r w:rsidRPr="00D56327">
          <w:rPr>
            <w:rFonts w:ascii="Georgia" w:eastAsia="Times New Roman" w:hAnsi="Georgia" w:cs="Times New Roman"/>
            <w:color w:val="000000"/>
            <w:sz w:val="24"/>
            <w:szCs w:val="24"/>
          </w:rPr>
          <w:t>The objects on the board are either images or are drawn with the painting tools provided by the Java 2D API. In the next example, we draw a donut shape.</w:t>
        </w:r>
      </w:ins>
    </w:p>
    <w:p w:rsidR="00D56327" w:rsidRPr="00D56327" w:rsidRDefault="00D56327" w:rsidP="00D56327">
      <w:pPr>
        <w:shd w:val="clear" w:color="auto" w:fill="BDBDBD"/>
        <w:spacing w:after="0" w:line="240" w:lineRule="auto"/>
        <w:rPr>
          <w:ins w:id="133" w:author="Unknown"/>
          <w:rFonts w:ascii="Georgia" w:eastAsia="Times New Roman" w:hAnsi="Georgia" w:cs="Times New Roman"/>
          <w:color w:val="000000"/>
          <w:sz w:val="24"/>
          <w:szCs w:val="24"/>
        </w:rPr>
      </w:pPr>
      <w:ins w:id="134" w:author="Unknown">
        <w:r w:rsidRPr="00D56327">
          <w:rPr>
            <w:rFonts w:ascii="Georgia" w:eastAsia="Times New Roman" w:hAnsi="Georgia" w:cs="Times New Roman"/>
            <w:color w:val="000000"/>
            <w:sz w:val="24"/>
            <w:szCs w:val="24"/>
          </w:rPr>
          <w:t>Board.java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ins w:id="136"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ins w:id="139"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java.awt.BasicStroke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java.awt.Color</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ins w:id="143"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java.awt.Dimension</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java.awt.Graphics</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D56327">
          <w:rPr>
            <w:rFonts w:ascii="Courier New" w:eastAsia="Times New Roman" w:hAnsi="Courier New" w:cs="Courier New"/>
            <w:color w:val="000000"/>
            <w:sz w:val="20"/>
            <w:szCs w:val="20"/>
          </w:rPr>
          <w:t>import java.awt.Graphics2D;</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ins w:id="149"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java.awt.RenderingHints</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java.awt.geom.AffineTransform</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D56327">
          <w:rPr>
            <w:rFonts w:ascii="Courier New" w:eastAsia="Times New Roman" w:hAnsi="Courier New" w:cs="Courier New"/>
            <w:color w:val="000000"/>
            <w:sz w:val="20"/>
            <w:szCs w:val="20"/>
          </w:rPr>
          <w:t>import java.awt.geom.Ellipse2D;</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javax.swing.JPanel</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ins w:id="159" w:author="Unknown">
        <w:r w:rsidRPr="00D56327">
          <w:rPr>
            <w:rFonts w:ascii="Courier New" w:eastAsia="Times New Roman" w:hAnsi="Courier New" w:cs="Courier New"/>
            <w:color w:val="000000"/>
            <w:sz w:val="20"/>
            <w:szCs w:val="20"/>
          </w:rPr>
          <w:t xml:space="preserve">public class Board extends </w:t>
        </w:r>
        <w:proofErr w:type="spellStart"/>
        <w:r w:rsidRPr="00D56327">
          <w:rPr>
            <w:rFonts w:ascii="Courier New" w:eastAsia="Times New Roman" w:hAnsi="Courier New" w:cs="Courier New"/>
            <w:color w:val="000000"/>
            <w:sz w:val="20"/>
            <w:szCs w:val="20"/>
          </w:rPr>
          <w:t>JPanel</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ins w:id="164" w:author="Unknown">
        <w:r w:rsidRPr="00D56327">
          <w:rPr>
            <w:rFonts w:ascii="Courier New" w:eastAsia="Times New Roman" w:hAnsi="Courier New" w:cs="Courier New"/>
            <w:color w:val="000000"/>
            <w:sz w:val="20"/>
            <w:szCs w:val="20"/>
          </w:rPr>
          <w:t xml:space="preserve">    public void </w:t>
        </w:r>
        <w:proofErr w:type="spellStart"/>
        <w:r w:rsidRPr="00D56327">
          <w:rPr>
            <w:rFonts w:ascii="Courier New" w:eastAsia="Times New Roman" w:hAnsi="Courier New" w:cs="Courier New"/>
            <w:color w:val="000000"/>
            <w:sz w:val="20"/>
            <w:szCs w:val="20"/>
          </w:rPr>
          <w:t>paintComponent</w:t>
        </w:r>
        <w:proofErr w:type="spellEnd"/>
        <w:r w:rsidRPr="00D56327">
          <w:rPr>
            <w:rFonts w:ascii="Courier New" w:eastAsia="Times New Roman" w:hAnsi="Courier New" w:cs="Courier New"/>
            <w:color w:val="000000"/>
            <w:sz w:val="20"/>
            <w:szCs w:val="20"/>
          </w:rPr>
          <w:t>(Graphics g)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ins w:id="166"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super.paintComponent</w:t>
        </w:r>
        <w:proofErr w:type="spellEnd"/>
        <w:r w:rsidRPr="00D56327">
          <w:rPr>
            <w:rFonts w:ascii="Courier New" w:eastAsia="Times New Roman" w:hAnsi="Courier New" w:cs="Courier New"/>
            <w:color w:val="000000"/>
            <w:sz w:val="20"/>
            <w:szCs w:val="20"/>
          </w:rPr>
          <w:t>(g);</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drawDonut</w:t>
        </w:r>
        <w:proofErr w:type="spellEnd"/>
        <w:r w:rsidRPr="00D56327">
          <w:rPr>
            <w:rFonts w:ascii="Courier New" w:eastAsia="Times New Roman" w:hAnsi="Courier New" w:cs="Courier New"/>
            <w:color w:val="000000"/>
            <w:sz w:val="20"/>
            <w:szCs w:val="20"/>
          </w:rPr>
          <w:t>(g);</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color w:val="000000"/>
          <w:sz w:val="20"/>
          <w:szCs w:val="20"/>
        </w:rPr>
      </w:pPr>
      <w:ins w:id="174"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drawDonut</w:t>
        </w:r>
        <w:proofErr w:type="spellEnd"/>
        <w:r w:rsidRPr="00D56327">
          <w:rPr>
            <w:rFonts w:ascii="Courier New" w:eastAsia="Times New Roman" w:hAnsi="Courier New" w:cs="Courier New"/>
            <w:color w:val="000000"/>
            <w:sz w:val="20"/>
            <w:szCs w:val="20"/>
          </w:rPr>
          <w:t>(Graphics g)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ins w:id="177" w:author="Unknown">
        <w:r w:rsidRPr="00D56327">
          <w:rPr>
            <w:rFonts w:ascii="Courier New" w:eastAsia="Times New Roman" w:hAnsi="Courier New" w:cs="Courier New"/>
            <w:color w:val="000000"/>
            <w:sz w:val="20"/>
            <w:szCs w:val="20"/>
          </w:rPr>
          <w:t xml:space="preserve">        Graphics2D g2d = (Graphics2D) g;</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RenderingHints</w:t>
        </w:r>
        <w:proofErr w:type="spellEnd"/>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rh</w:t>
        </w:r>
        <w:proofErr w:type="spellEnd"/>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D56327">
          <w:rPr>
            <w:rFonts w:ascii="Courier New" w:eastAsia="Times New Roman" w:hAnsi="Courier New" w:cs="Courier New"/>
            <w:color w:val="000000"/>
            <w:sz w:val="20"/>
            <w:szCs w:val="20"/>
          </w:rPr>
          <w:t xml:space="preserve">                = new </w:t>
        </w:r>
        <w:proofErr w:type="spellStart"/>
        <w:r w:rsidRPr="00D56327">
          <w:rPr>
            <w:rFonts w:ascii="Courier New" w:eastAsia="Times New Roman" w:hAnsi="Courier New" w:cs="Courier New"/>
            <w:color w:val="000000"/>
            <w:sz w:val="20"/>
            <w:szCs w:val="20"/>
          </w:rPr>
          <w:t>RenderingHints</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RenderingHints.KEY_ANTIALIASING</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ins w:id="184"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RenderingHints.VALUE_ANTIALIAS_ON</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rh.put</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RenderingHints.KEY_RENDERING</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RenderingHints.VALUE_RENDER_QUALITY</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ins w:id="192" w:author="Unknown">
        <w:r w:rsidRPr="00D56327">
          <w:rPr>
            <w:rFonts w:ascii="Courier New" w:eastAsia="Times New Roman" w:hAnsi="Courier New" w:cs="Courier New"/>
            <w:color w:val="000000"/>
            <w:sz w:val="20"/>
            <w:szCs w:val="20"/>
          </w:rPr>
          <w:t xml:space="preserve">        g2d.setRenderingHints(</w:t>
        </w:r>
        <w:proofErr w:type="spellStart"/>
        <w:r w:rsidRPr="00D56327">
          <w:rPr>
            <w:rFonts w:ascii="Courier New" w:eastAsia="Times New Roman" w:hAnsi="Courier New" w:cs="Courier New"/>
            <w:color w:val="000000"/>
            <w:sz w:val="20"/>
            <w:szCs w:val="20"/>
          </w:rPr>
          <w:t>rh</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rPr>
      </w:pPr>
      <w:ins w:id="195" w:author="Unknown">
        <w:r w:rsidRPr="00D56327">
          <w:rPr>
            <w:rFonts w:ascii="Courier New" w:eastAsia="Times New Roman" w:hAnsi="Courier New" w:cs="Courier New"/>
            <w:color w:val="000000"/>
            <w:sz w:val="20"/>
            <w:szCs w:val="20"/>
          </w:rPr>
          <w:t xml:space="preserve">        Dimension size = </w:t>
        </w:r>
        <w:proofErr w:type="spellStart"/>
        <w:r w:rsidRPr="00D56327">
          <w:rPr>
            <w:rFonts w:ascii="Courier New" w:eastAsia="Times New Roman" w:hAnsi="Courier New" w:cs="Courier New"/>
            <w:color w:val="000000"/>
            <w:sz w:val="20"/>
            <w:szCs w:val="20"/>
          </w:rPr>
          <w:t>getSize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D56327">
          <w:rPr>
            <w:rFonts w:ascii="Courier New" w:eastAsia="Times New Roman" w:hAnsi="Courier New" w:cs="Courier New"/>
            <w:color w:val="000000"/>
            <w:sz w:val="20"/>
            <w:szCs w:val="20"/>
          </w:rPr>
          <w:t xml:space="preserve">        double w = </w:t>
        </w:r>
        <w:proofErr w:type="spellStart"/>
        <w:r w:rsidRPr="00D56327">
          <w:rPr>
            <w:rFonts w:ascii="Courier New" w:eastAsia="Times New Roman" w:hAnsi="Courier New" w:cs="Courier New"/>
            <w:color w:val="000000"/>
            <w:sz w:val="20"/>
            <w:szCs w:val="20"/>
          </w:rPr>
          <w:t>size.getWidth</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ins w:id="199" w:author="Unknown">
        <w:r w:rsidRPr="00D56327">
          <w:rPr>
            <w:rFonts w:ascii="Courier New" w:eastAsia="Times New Roman" w:hAnsi="Courier New" w:cs="Courier New"/>
            <w:color w:val="000000"/>
            <w:sz w:val="20"/>
            <w:szCs w:val="20"/>
          </w:rPr>
          <w:t xml:space="preserve">        double h = </w:t>
        </w:r>
        <w:proofErr w:type="spellStart"/>
        <w:r w:rsidRPr="00D56327">
          <w:rPr>
            <w:rFonts w:ascii="Courier New" w:eastAsia="Times New Roman" w:hAnsi="Courier New" w:cs="Courier New"/>
            <w:color w:val="000000"/>
            <w:sz w:val="20"/>
            <w:szCs w:val="20"/>
          </w:rPr>
          <w:t>size.getHeight</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D56327">
          <w:rPr>
            <w:rFonts w:ascii="Courier New" w:eastAsia="Times New Roman" w:hAnsi="Courier New" w:cs="Courier New"/>
            <w:color w:val="000000"/>
            <w:sz w:val="20"/>
            <w:szCs w:val="20"/>
          </w:rPr>
          <w:t xml:space="preserve">        Ellipse2D e = new Ellipse2D.Double(0, 0, 80, 130);</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D56327">
          <w:rPr>
            <w:rFonts w:ascii="Courier New" w:eastAsia="Times New Roman" w:hAnsi="Courier New" w:cs="Courier New"/>
            <w:color w:val="000000"/>
            <w:sz w:val="20"/>
            <w:szCs w:val="20"/>
          </w:rPr>
          <w:t xml:space="preserve">        g2d.setStroke(new </w:t>
        </w:r>
        <w:proofErr w:type="spellStart"/>
        <w:r w:rsidRPr="00D56327">
          <w:rPr>
            <w:rFonts w:ascii="Courier New" w:eastAsia="Times New Roman" w:hAnsi="Courier New" w:cs="Courier New"/>
            <w:color w:val="000000"/>
            <w:sz w:val="20"/>
            <w:szCs w:val="20"/>
          </w:rPr>
          <w:t>BasicStroke</w:t>
        </w:r>
        <w:proofErr w:type="spellEnd"/>
        <w:r w:rsidRPr="00D56327">
          <w:rPr>
            <w:rFonts w:ascii="Courier New" w:eastAsia="Times New Roman" w:hAnsi="Courier New" w:cs="Courier New"/>
            <w:color w:val="000000"/>
            <w:sz w:val="20"/>
            <w:szCs w:val="20"/>
          </w:rPr>
          <w:t>(1));</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ins w:id="206" w:author="Unknown">
        <w:r w:rsidRPr="00D56327">
          <w:rPr>
            <w:rFonts w:ascii="Courier New" w:eastAsia="Times New Roman" w:hAnsi="Courier New" w:cs="Courier New"/>
            <w:color w:val="000000"/>
            <w:sz w:val="20"/>
            <w:szCs w:val="20"/>
          </w:rPr>
          <w:t xml:space="preserve">        g2d.setColor(</w:t>
        </w:r>
        <w:proofErr w:type="spellStart"/>
        <w:r w:rsidRPr="00D56327">
          <w:rPr>
            <w:rFonts w:ascii="Courier New" w:eastAsia="Times New Roman" w:hAnsi="Courier New" w:cs="Courier New"/>
            <w:color w:val="000000"/>
            <w:sz w:val="20"/>
            <w:szCs w:val="20"/>
          </w:rPr>
          <w:t>Color.gray</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D56327">
          <w:rPr>
            <w:rFonts w:ascii="Courier New" w:eastAsia="Times New Roman" w:hAnsi="Courier New" w:cs="Courier New"/>
            <w:color w:val="000000"/>
            <w:sz w:val="20"/>
            <w:szCs w:val="20"/>
          </w:rPr>
          <w:t xml:space="preserve">        for (double deg = 0; deg &lt; 360; deg += 5)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AffineTransform</w:t>
        </w:r>
        <w:proofErr w:type="spellEnd"/>
        <w:r w:rsidRPr="00D56327">
          <w:rPr>
            <w:rFonts w:ascii="Courier New" w:eastAsia="Times New Roman" w:hAnsi="Courier New" w:cs="Courier New"/>
            <w:color w:val="000000"/>
            <w:sz w:val="20"/>
            <w:szCs w:val="20"/>
          </w:rPr>
          <w:t xml:space="preserve"> at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ins w:id="213" w:author="Unknown">
        <w:r w:rsidRPr="00D56327">
          <w:rPr>
            <w:rFonts w:ascii="Courier New" w:eastAsia="Times New Roman" w:hAnsi="Courier New" w:cs="Courier New"/>
            <w:color w:val="000000"/>
            <w:sz w:val="20"/>
            <w:szCs w:val="20"/>
          </w:rPr>
          <w:t xml:space="preserve">                    = </w:t>
        </w:r>
        <w:proofErr w:type="spellStart"/>
        <w:r w:rsidRPr="00D56327">
          <w:rPr>
            <w:rFonts w:ascii="Courier New" w:eastAsia="Times New Roman" w:hAnsi="Courier New" w:cs="Courier New"/>
            <w:color w:val="000000"/>
            <w:sz w:val="20"/>
            <w:szCs w:val="20"/>
          </w:rPr>
          <w:t>AffineTransform.getTranslateInstance</w:t>
        </w:r>
        <w:proofErr w:type="spellEnd"/>
        <w:r w:rsidRPr="00D56327">
          <w:rPr>
            <w:rFonts w:ascii="Courier New" w:eastAsia="Times New Roman" w:hAnsi="Courier New" w:cs="Courier New"/>
            <w:color w:val="000000"/>
            <w:sz w:val="20"/>
            <w:szCs w:val="20"/>
          </w:rPr>
          <w:t>(w/2, h/2);</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color w:val="000000"/>
          <w:sz w:val="20"/>
          <w:szCs w:val="20"/>
        </w:rPr>
      </w:pPr>
      <w:ins w:id="215"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at.rotate</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Math.toRadians</w:t>
        </w:r>
        <w:proofErr w:type="spellEnd"/>
        <w:r w:rsidRPr="00D56327">
          <w:rPr>
            <w:rFonts w:ascii="Courier New" w:eastAsia="Times New Roman" w:hAnsi="Courier New" w:cs="Courier New"/>
            <w:color w:val="000000"/>
            <w:sz w:val="20"/>
            <w:szCs w:val="20"/>
          </w:rPr>
          <w:t>(deg));</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D56327">
          <w:rPr>
            <w:rFonts w:ascii="Courier New" w:eastAsia="Times New Roman" w:hAnsi="Courier New" w:cs="Courier New"/>
            <w:color w:val="000000"/>
            <w:sz w:val="20"/>
            <w:szCs w:val="20"/>
          </w:rPr>
          <w:t xml:space="preserve">            g2d.draw(</w:t>
        </w:r>
        <w:proofErr w:type="spellStart"/>
        <w:r w:rsidRPr="00D56327">
          <w:rPr>
            <w:rFonts w:ascii="Courier New" w:eastAsia="Times New Roman" w:hAnsi="Courier New" w:cs="Courier New"/>
            <w:color w:val="000000"/>
            <w:sz w:val="20"/>
            <w:szCs w:val="20"/>
          </w:rPr>
          <w:t>at.createTransformedShape</w:t>
        </w:r>
        <w:proofErr w:type="spellEnd"/>
        <w:r w:rsidRPr="00D56327">
          <w:rPr>
            <w:rFonts w:ascii="Courier New" w:eastAsia="Times New Roman" w:hAnsi="Courier New" w:cs="Courier New"/>
            <w:color w:val="000000"/>
            <w:sz w:val="20"/>
            <w:szCs w:val="20"/>
          </w:rPr>
          <w:t>(e));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ins w:id="219" w:author="Unknown">
        <w:r w:rsidRPr="00D56327">
          <w:rPr>
            <w:rFonts w:ascii="Courier New" w:eastAsia="Times New Roman" w:hAnsi="Courier New" w:cs="Courier New"/>
            <w:color w:val="000000"/>
            <w:sz w:val="20"/>
            <w:szCs w:val="20"/>
          </w:rPr>
          <w:lastRenderedPageBreak/>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ins w:id="223"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24" w:author="Unknown"/>
          <w:rFonts w:ascii="Georgia" w:eastAsia="Times New Roman" w:hAnsi="Georgia" w:cs="Times New Roman"/>
          <w:color w:val="000000"/>
          <w:sz w:val="24"/>
          <w:szCs w:val="24"/>
        </w:rPr>
      </w:pPr>
      <w:ins w:id="225" w:author="Unknown">
        <w:r w:rsidRPr="00D56327">
          <w:rPr>
            <w:rFonts w:ascii="Georgia" w:eastAsia="Times New Roman" w:hAnsi="Georgia" w:cs="Times New Roman"/>
            <w:color w:val="000000"/>
            <w:sz w:val="24"/>
            <w:szCs w:val="24"/>
          </w:rPr>
          <w:t>The painting is done inside the </w:t>
        </w:r>
        <w:proofErr w:type="spellStart"/>
        <w:r w:rsidRPr="00D56327">
          <w:rPr>
            <w:rFonts w:ascii="Courier New" w:eastAsia="Times New Roman" w:hAnsi="Courier New" w:cs="Courier New"/>
            <w:color w:val="000000"/>
            <w:sz w:val="20"/>
          </w:rPr>
          <w:t>paintComponent</w:t>
        </w:r>
        <w:proofErr w:type="spellEnd"/>
        <w:r w:rsidRPr="00D56327">
          <w:rPr>
            <w:rFonts w:ascii="Courier New" w:eastAsia="Times New Roman" w:hAnsi="Courier New" w:cs="Courier New"/>
            <w:color w:val="000000"/>
            <w:sz w:val="20"/>
          </w:rPr>
          <w:t>()</w:t>
        </w:r>
        <w:r w:rsidRPr="00D56327">
          <w:rPr>
            <w:rFonts w:ascii="Georgia" w:eastAsia="Times New Roman" w:hAnsi="Georgia" w:cs="Times New Roman"/>
            <w:color w:val="000000"/>
            <w:sz w:val="24"/>
            <w:szCs w:val="24"/>
          </w:rPr>
          <w:t> method.</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color w:val="000000"/>
          <w:sz w:val="20"/>
          <w:szCs w:val="20"/>
        </w:rPr>
      </w:pPr>
      <w:ins w:id="227" w:author="Unknown">
        <w:r w:rsidRPr="00D56327">
          <w:rPr>
            <w:rFonts w:ascii="Courier New" w:eastAsia="Times New Roman" w:hAnsi="Courier New" w:cs="Courier New"/>
            <w:color w:val="000000"/>
            <w:sz w:val="20"/>
            <w:szCs w:val="20"/>
          </w:rPr>
          <w:t>Graphics2D g2d = (Graphics2D) g;</w:t>
        </w:r>
      </w:ins>
    </w:p>
    <w:p w:rsidR="00D56327" w:rsidRPr="00D56327" w:rsidRDefault="00D56327" w:rsidP="00D56327">
      <w:pPr>
        <w:spacing w:before="100" w:beforeAutospacing="1" w:after="100" w:afterAutospacing="1" w:line="240" w:lineRule="auto"/>
        <w:rPr>
          <w:ins w:id="228" w:author="Unknown"/>
          <w:rFonts w:ascii="Georgia" w:eastAsia="Times New Roman" w:hAnsi="Georgia" w:cs="Times New Roman"/>
          <w:color w:val="000000"/>
          <w:sz w:val="24"/>
          <w:szCs w:val="24"/>
        </w:rPr>
      </w:pPr>
      <w:ins w:id="229" w:author="Unknown">
        <w:r w:rsidRPr="00D56327">
          <w:rPr>
            <w:rFonts w:ascii="Georgia" w:eastAsia="Times New Roman" w:hAnsi="Georgia" w:cs="Times New Roman"/>
            <w:color w:val="000000"/>
            <w:sz w:val="24"/>
            <w:szCs w:val="24"/>
          </w:rPr>
          <w:t>The </w:t>
        </w:r>
        <w:r w:rsidRPr="00D56327">
          <w:rPr>
            <w:rFonts w:ascii="Courier New" w:eastAsia="Times New Roman" w:hAnsi="Courier New" w:cs="Courier New"/>
            <w:color w:val="000000"/>
            <w:sz w:val="20"/>
          </w:rPr>
          <w:t>Graphics2D</w:t>
        </w:r>
        <w:r w:rsidRPr="00D56327">
          <w:rPr>
            <w:rFonts w:ascii="Georgia" w:eastAsia="Times New Roman" w:hAnsi="Georgia" w:cs="Times New Roman"/>
            <w:color w:val="000000"/>
            <w:sz w:val="24"/>
            <w:szCs w:val="24"/>
          </w:rPr>
          <w:t> class extends the </w:t>
        </w:r>
        <w:r w:rsidRPr="00D56327">
          <w:rPr>
            <w:rFonts w:ascii="Courier New" w:eastAsia="Times New Roman" w:hAnsi="Courier New" w:cs="Courier New"/>
            <w:color w:val="000000"/>
            <w:sz w:val="20"/>
          </w:rPr>
          <w:t>Graphics</w:t>
        </w:r>
        <w:r w:rsidRPr="00D56327">
          <w:rPr>
            <w:rFonts w:ascii="Georgia" w:eastAsia="Times New Roman" w:hAnsi="Georgia" w:cs="Times New Roman"/>
            <w:color w:val="000000"/>
            <w:sz w:val="24"/>
            <w:szCs w:val="24"/>
          </w:rPr>
          <w:t xml:space="preserve"> class. It provides more sophisticated control over geometry, coordinate transformations, </w:t>
        </w:r>
        <w:proofErr w:type="spellStart"/>
        <w:r w:rsidRPr="00D56327">
          <w:rPr>
            <w:rFonts w:ascii="Georgia" w:eastAsia="Times New Roman" w:hAnsi="Georgia" w:cs="Times New Roman"/>
            <w:color w:val="000000"/>
            <w:sz w:val="24"/>
            <w:szCs w:val="24"/>
          </w:rPr>
          <w:t>colour</w:t>
        </w:r>
        <w:proofErr w:type="spellEnd"/>
        <w:r w:rsidRPr="00D56327">
          <w:rPr>
            <w:rFonts w:ascii="Georgia" w:eastAsia="Times New Roman" w:hAnsi="Georgia" w:cs="Times New Roman"/>
            <w:color w:val="000000"/>
            <w:sz w:val="24"/>
            <w:szCs w:val="24"/>
          </w:rPr>
          <w:t xml:space="preserve"> management, and text layout.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color w:val="000000"/>
          <w:sz w:val="20"/>
          <w:szCs w:val="20"/>
        </w:rPr>
      </w:pPr>
      <w:ins w:id="231" w:author="Unknown">
        <w:r w:rsidRPr="00D56327">
          <w:rPr>
            <w:rFonts w:ascii="Courier New" w:eastAsia="Times New Roman" w:hAnsi="Courier New" w:cs="Courier New"/>
            <w:color w:val="000000"/>
            <w:sz w:val="20"/>
            <w:szCs w:val="20"/>
          </w:rPr>
          <w:t xml:space="preserve">private void </w:t>
        </w:r>
        <w:proofErr w:type="spellStart"/>
        <w:r w:rsidRPr="00D56327">
          <w:rPr>
            <w:rFonts w:ascii="Courier New" w:eastAsia="Times New Roman" w:hAnsi="Courier New" w:cs="Courier New"/>
            <w:color w:val="000000"/>
            <w:sz w:val="20"/>
            <w:szCs w:val="20"/>
          </w:rPr>
          <w:t>drawDonut</w:t>
        </w:r>
        <w:proofErr w:type="spellEnd"/>
        <w:r w:rsidRPr="00D56327">
          <w:rPr>
            <w:rFonts w:ascii="Courier New" w:eastAsia="Times New Roman" w:hAnsi="Courier New" w:cs="Courier New"/>
            <w:color w:val="000000"/>
            <w:sz w:val="20"/>
            <w:szCs w:val="20"/>
          </w:rPr>
          <w:t>(Graphics g)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color w:val="000000"/>
          <w:sz w:val="20"/>
          <w:szCs w:val="20"/>
        </w:rPr>
      </w:pPr>
      <w:ins w:id="233" w:author="Unknown">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rPr>
      </w:pPr>
      <w:ins w:id="235"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36" w:author="Unknown"/>
          <w:rFonts w:ascii="Georgia" w:eastAsia="Times New Roman" w:hAnsi="Georgia" w:cs="Times New Roman"/>
          <w:color w:val="000000"/>
          <w:sz w:val="24"/>
          <w:szCs w:val="24"/>
        </w:rPr>
      </w:pPr>
      <w:ins w:id="237" w:author="Unknown">
        <w:r w:rsidRPr="00D56327">
          <w:rPr>
            <w:rFonts w:ascii="Georgia" w:eastAsia="Times New Roman" w:hAnsi="Georgia" w:cs="Times New Roman"/>
            <w:color w:val="000000"/>
            <w:sz w:val="24"/>
            <w:szCs w:val="24"/>
          </w:rPr>
          <w:t>It is a good programming practice to delegate the actual painting to a specific method.</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proofErr w:type="spellStart"/>
      <w:ins w:id="239" w:author="Unknown">
        <w:r w:rsidRPr="00D56327">
          <w:rPr>
            <w:rFonts w:ascii="Courier New" w:eastAsia="Times New Roman" w:hAnsi="Courier New" w:cs="Courier New"/>
            <w:color w:val="000000"/>
            <w:sz w:val="20"/>
            <w:szCs w:val="20"/>
          </w:rPr>
          <w:t>RenderingHints</w:t>
        </w:r>
        <w:proofErr w:type="spellEnd"/>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rh</w:t>
        </w:r>
        <w:proofErr w:type="spellEnd"/>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ins w:id="241" w:author="Unknown">
        <w:r w:rsidRPr="00D56327">
          <w:rPr>
            <w:rFonts w:ascii="Courier New" w:eastAsia="Times New Roman" w:hAnsi="Courier New" w:cs="Courier New"/>
            <w:color w:val="000000"/>
            <w:sz w:val="20"/>
            <w:szCs w:val="20"/>
          </w:rPr>
          <w:t xml:space="preserve">        = new </w:t>
        </w:r>
        <w:proofErr w:type="spellStart"/>
        <w:r w:rsidRPr="00D56327">
          <w:rPr>
            <w:rFonts w:ascii="Courier New" w:eastAsia="Times New Roman" w:hAnsi="Courier New" w:cs="Courier New"/>
            <w:color w:val="000000"/>
            <w:sz w:val="20"/>
            <w:szCs w:val="20"/>
          </w:rPr>
          <w:t>RenderingHints</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RenderingHints.KEY_ANTIALIASING</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color w:val="000000"/>
          <w:sz w:val="20"/>
          <w:szCs w:val="20"/>
        </w:rPr>
      </w:pPr>
      <w:ins w:id="243"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RenderingHints.VALUE_ANTIALIAS_ON</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proofErr w:type="spellStart"/>
      <w:ins w:id="246" w:author="Unknown">
        <w:r w:rsidRPr="00D56327">
          <w:rPr>
            <w:rFonts w:ascii="Courier New" w:eastAsia="Times New Roman" w:hAnsi="Courier New" w:cs="Courier New"/>
            <w:color w:val="000000"/>
            <w:sz w:val="20"/>
            <w:szCs w:val="20"/>
          </w:rPr>
          <w:t>rh.put</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RenderingHints.KEY_RENDERING</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RenderingHints.VALUE_RENDER_QUALITY</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rPr>
      </w:pPr>
      <w:ins w:id="251" w:author="Unknown">
        <w:r w:rsidRPr="00D56327">
          <w:rPr>
            <w:rFonts w:ascii="Courier New" w:eastAsia="Times New Roman" w:hAnsi="Courier New" w:cs="Courier New"/>
            <w:color w:val="000000"/>
            <w:sz w:val="20"/>
            <w:szCs w:val="20"/>
          </w:rPr>
          <w:t>g2d.setRenderingHints(</w:t>
        </w:r>
        <w:proofErr w:type="spellStart"/>
        <w:r w:rsidRPr="00D56327">
          <w:rPr>
            <w:rFonts w:ascii="Courier New" w:eastAsia="Times New Roman" w:hAnsi="Courier New" w:cs="Courier New"/>
            <w:color w:val="000000"/>
            <w:sz w:val="20"/>
            <w:szCs w:val="20"/>
          </w:rPr>
          <w:t>rh</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52" w:author="Unknown"/>
          <w:rFonts w:ascii="Georgia" w:eastAsia="Times New Roman" w:hAnsi="Georgia" w:cs="Times New Roman"/>
          <w:color w:val="000000"/>
          <w:sz w:val="24"/>
          <w:szCs w:val="24"/>
        </w:rPr>
      </w:pPr>
      <w:ins w:id="253" w:author="Unknown">
        <w:r w:rsidRPr="00D56327">
          <w:rPr>
            <w:rFonts w:ascii="Georgia" w:eastAsia="Times New Roman" w:hAnsi="Georgia" w:cs="Times New Roman"/>
            <w:color w:val="000000"/>
            <w:sz w:val="24"/>
            <w:szCs w:val="24"/>
          </w:rPr>
          <w:t>The rendering hints are used to make the drawing smooth.</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D56327">
          <w:rPr>
            <w:rFonts w:ascii="Courier New" w:eastAsia="Times New Roman" w:hAnsi="Courier New" w:cs="Courier New"/>
            <w:color w:val="000000"/>
            <w:sz w:val="20"/>
            <w:szCs w:val="20"/>
          </w:rPr>
          <w:t xml:space="preserve">Dimension size = </w:t>
        </w:r>
        <w:proofErr w:type="spellStart"/>
        <w:r w:rsidRPr="00D56327">
          <w:rPr>
            <w:rFonts w:ascii="Courier New" w:eastAsia="Times New Roman" w:hAnsi="Courier New" w:cs="Courier New"/>
            <w:color w:val="000000"/>
            <w:sz w:val="20"/>
            <w:szCs w:val="20"/>
          </w:rPr>
          <w:t>getSize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ins w:id="257" w:author="Unknown">
        <w:r w:rsidRPr="00D56327">
          <w:rPr>
            <w:rFonts w:ascii="Courier New" w:eastAsia="Times New Roman" w:hAnsi="Courier New" w:cs="Courier New"/>
            <w:color w:val="000000"/>
            <w:sz w:val="20"/>
            <w:szCs w:val="20"/>
          </w:rPr>
          <w:t xml:space="preserve">double w = </w:t>
        </w:r>
        <w:proofErr w:type="spellStart"/>
        <w:r w:rsidRPr="00D56327">
          <w:rPr>
            <w:rFonts w:ascii="Courier New" w:eastAsia="Times New Roman" w:hAnsi="Courier New" w:cs="Courier New"/>
            <w:color w:val="000000"/>
            <w:sz w:val="20"/>
            <w:szCs w:val="20"/>
          </w:rPr>
          <w:t>size.getWidth</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D56327">
          <w:rPr>
            <w:rFonts w:ascii="Courier New" w:eastAsia="Times New Roman" w:hAnsi="Courier New" w:cs="Courier New"/>
            <w:color w:val="000000"/>
            <w:sz w:val="20"/>
            <w:szCs w:val="20"/>
          </w:rPr>
          <w:t xml:space="preserve">double h = </w:t>
        </w:r>
        <w:proofErr w:type="spellStart"/>
        <w:r w:rsidRPr="00D56327">
          <w:rPr>
            <w:rFonts w:ascii="Courier New" w:eastAsia="Times New Roman" w:hAnsi="Courier New" w:cs="Courier New"/>
            <w:color w:val="000000"/>
            <w:sz w:val="20"/>
            <w:szCs w:val="20"/>
          </w:rPr>
          <w:t>size.getHeight</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60" w:author="Unknown"/>
          <w:rFonts w:ascii="Georgia" w:eastAsia="Times New Roman" w:hAnsi="Georgia" w:cs="Times New Roman"/>
          <w:color w:val="000000"/>
          <w:sz w:val="24"/>
          <w:szCs w:val="24"/>
        </w:rPr>
      </w:pPr>
      <w:ins w:id="261" w:author="Unknown">
        <w:r w:rsidRPr="00D56327">
          <w:rPr>
            <w:rFonts w:ascii="Georgia" w:eastAsia="Times New Roman" w:hAnsi="Georgia" w:cs="Times New Roman"/>
            <w:color w:val="000000"/>
            <w:sz w:val="24"/>
            <w:szCs w:val="24"/>
          </w:rPr>
          <w:t>We get the height and the width of the window. We need them to center the donut shape on the window.</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ins w:id="263" w:author="Unknown">
        <w:r w:rsidRPr="00D56327">
          <w:rPr>
            <w:rFonts w:ascii="Courier New" w:eastAsia="Times New Roman" w:hAnsi="Courier New" w:cs="Courier New"/>
            <w:color w:val="000000"/>
            <w:sz w:val="20"/>
            <w:szCs w:val="20"/>
          </w:rPr>
          <w:t>Ellipse2D e = new Ellipse2D.Double(0, 0, 80, 130);</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ins w:id="265" w:author="Unknown">
        <w:r w:rsidRPr="00D56327">
          <w:rPr>
            <w:rFonts w:ascii="Courier New" w:eastAsia="Times New Roman" w:hAnsi="Courier New" w:cs="Courier New"/>
            <w:color w:val="000000"/>
            <w:sz w:val="20"/>
            <w:szCs w:val="20"/>
          </w:rPr>
          <w:t xml:space="preserve">g2d.setStroke(new </w:t>
        </w:r>
        <w:proofErr w:type="spellStart"/>
        <w:r w:rsidRPr="00D56327">
          <w:rPr>
            <w:rFonts w:ascii="Courier New" w:eastAsia="Times New Roman" w:hAnsi="Courier New" w:cs="Courier New"/>
            <w:color w:val="000000"/>
            <w:sz w:val="20"/>
            <w:szCs w:val="20"/>
          </w:rPr>
          <w:t>BasicStroke</w:t>
        </w:r>
        <w:proofErr w:type="spellEnd"/>
        <w:r w:rsidRPr="00D56327">
          <w:rPr>
            <w:rFonts w:ascii="Courier New" w:eastAsia="Times New Roman" w:hAnsi="Courier New" w:cs="Courier New"/>
            <w:color w:val="000000"/>
            <w:sz w:val="20"/>
            <w:szCs w:val="20"/>
          </w:rPr>
          <w:t>(1));</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ins w:id="267" w:author="Unknown">
        <w:r w:rsidRPr="00D56327">
          <w:rPr>
            <w:rFonts w:ascii="Courier New" w:eastAsia="Times New Roman" w:hAnsi="Courier New" w:cs="Courier New"/>
            <w:color w:val="000000"/>
            <w:sz w:val="20"/>
            <w:szCs w:val="20"/>
          </w:rPr>
          <w:t>g2d.setColor(</w:t>
        </w:r>
        <w:proofErr w:type="spellStart"/>
        <w:r w:rsidRPr="00D56327">
          <w:rPr>
            <w:rFonts w:ascii="Courier New" w:eastAsia="Times New Roman" w:hAnsi="Courier New" w:cs="Courier New"/>
            <w:color w:val="000000"/>
            <w:sz w:val="20"/>
            <w:szCs w:val="20"/>
          </w:rPr>
          <w:t>Color.gray</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68" w:author="Unknown"/>
          <w:rFonts w:ascii="Georgia" w:eastAsia="Times New Roman" w:hAnsi="Georgia" w:cs="Times New Roman"/>
          <w:color w:val="000000"/>
          <w:sz w:val="24"/>
          <w:szCs w:val="24"/>
        </w:rPr>
      </w:pPr>
      <w:ins w:id="269" w:author="Unknown">
        <w:r w:rsidRPr="00D56327">
          <w:rPr>
            <w:rFonts w:ascii="Georgia" w:eastAsia="Times New Roman" w:hAnsi="Georgia" w:cs="Times New Roman"/>
            <w:color w:val="000000"/>
            <w:sz w:val="24"/>
            <w:szCs w:val="24"/>
          </w:rPr>
          <w:t>Here we create the ellipse.</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D56327">
          <w:rPr>
            <w:rFonts w:ascii="Courier New" w:eastAsia="Times New Roman" w:hAnsi="Courier New" w:cs="Courier New"/>
            <w:color w:val="000000"/>
            <w:sz w:val="20"/>
            <w:szCs w:val="20"/>
          </w:rPr>
          <w:t>for (double deg = 0; deg &lt; 360; deg += 5) {</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rPr>
      </w:pPr>
      <w:ins w:id="273"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AffineTransform</w:t>
        </w:r>
        <w:proofErr w:type="spellEnd"/>
        <w:r w:rsidRPr="00D56327">
          <w:rPr>
            <w:rFonts w:ascii="Courier New" w:eastAsia="Times New Roman" w:hAnsi="Courier New" w:cs="Courier New"/>
            <w:color w:val="000000"/>
            <w:sz w:val="20"/>
            <w:szCs w:val="20"/>
          </w:rPr>
          <w:t xml:space="preserve"> at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D56327">
          <w:rPr>
            <w:rFonts w:ascii="Courier New" w:eastAsia="Times New Roman" w:hAnsi="Courier New" w:cs="Courier New"/>
            <w:color w:val="000000"/>
            <w:sz w:val="20"/>
            <w:szCs w:val="20"/>
          </w:rPr>
          <w:t xml:space="preserve">            = </w:t>
        </w:r>
        <w:proofErr w:type="spellStart"/>
        <w:r w:rsidRPr="00D56327">
          <w:rPr>
            <w:rFonts w:ascii="Courier New" w:eastAsia="Times New Roman" w:hAnsi="Courier New" w:cs="Courier New"/>
            <w:color w:val="000000"/>
            <w:sz w:val="20"/>
            <w:szCs w:val="20"/>
          </w:rPr>
          <w:t>AffineTransform.getTranslateInstance</w:t>
        </w:r>
        <w:proofErr w:type="spellEnd"/>
        <w:r w:rsidRPr="00D56327">
          <w:rPr>
            <w:rFonts w:ascii="Courier New" w:eastAsia="Times New Roman" w:hAnsi="Courier New" w:cs="Courier New"/>
            <w:color w:val="000000"/>
            <w:sz w:val="20"/>
            <w:szCs w:val="20"/>
          </w:rPr>
          <w:t>(w/2, h/2);</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at.rotate</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Math.toRadians</w:t>
        </w:r>
        <w:proofErr w:type="spellEnd"/>
        <w:r w:rsidRPr="00D56327">
          <w:rPr>
            <w:rFonts w:ascii="Courier New" w:eastAsia="Times New Roman" w:hAnsi="Courier New" w:cs="Courier New"/>
            <w:color w:val="000000"/>
            <w:sz w:val="20"/>
            <w:szCs w:val="20"/>
          </w:rPr>
          <w:t>(deg));</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D56327">
          <w:rPr>
            <w:rFonts w:ascii="Courier New" w:eastAsia="Times New Roman" w:hAnsi="Courier New" w:cs="Courier New"/>
            <w:color w:val="000000"/>
            <w:sz w:val="20"/>
            <w:szCs w:val="20"/>
          </w:rPr>
          <w:t xml:space="preserve">    g2d.draw(</w:t>
        </w:r>
        <w:proofErr w:type="spellStart"/>
        <w:r w:rsidRPr="00D56327">
          <w:rPr>
            <w:rFonts w:ascii="Courier New" w:eastAsia="Times New Roman" w:hAnsi="Courier New" w:cs="Courier New"/>
            <w:color w:val="000000"/>
            <w:sz w:val="20"/>
            <w:szCs w:val="20"/>
          </w:rPr>
          <w:t>at.createTransformedShape</w:t>
        </w:r>
        <w:proofErr w:type="spellEnd"/>
        <w:r w:rsidRPr="00D56327">
          <w:rPr>
            <w:rFonts w:ascii="Courier New" w:eastAsia="Times New Roman" w:hAnsi="Courier New" w:cs="Courier New"/>
            <w:color w:val="000000"/>
            <w:sz w:val="20"/>
            <w:szCs w:val="20"/>
          </w:rPr>
          <w:t>(e));</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282" w:author="Unknown"/>
          <w:rFonts w:ascii="Georgia" w:eastAsia="Times New Roman" w:hAnsi="Georgia" w:cs="Times New Roman"/>
          <w:color w:val="000000"/>
          <w:sz w:val="24"/>
          <w:szCs w:val="24"/>
        </w:rPr>
      </w:pPr>
      <w:ins w:id="283" w:author="Unknown">
        <w:r w:rsidRPr="00D56327">
          <w:rPr>
            <w:rFonts w:ascii="Georgia" w:eastAsia="Times New Roman" w:hAnsi="Georgia" w:cs="Times New Roman"/>
            <w:color w:val="000000"/>
            <w:sz w:val="24"/>
            <w:szCs w:val="24"/>
          </w:rPr>
          <w:t>Here the ellipse is rotated 72 times to create a donut shape.</w:t>
        </w:r>
      </w:ins>
    </w:p>
    <w:p w:rsidR="00D56327" w:rsidRPr="00D56327" w:rsidRDefault="00D56327" w:rsidP="00D56327">
      <w:pPr>
        <w:shd w:val="clear" w:color="auto" w:fill="BDBDBD"/>
        <w:spacing w:after="0" w:line="240" w:lineRule="auto"/>
        <w:rPr>
          <w:ins w:id="284" w:author="Unknown"/>
          <w:rFonts w:ascii="Georgia" w:eastAsia="Times New Roman" w:hAnsi="Georgia" w:cs="Times New Roman"/>
          <w:color w:val="000000"/>
          <w:sz w:val="24"/>
          <w:szCs w:val="24"/>
        </w:rPr>
      </w:pPr>
      <w:ins w:id="285" w:author="Unknown">
        <w:r w:rsidRPr="00D56327">
          <w:rPr>
            <w:rFonts w:ascii="Georgia" w:eastAsia="Times New Roman" w:hAnsi="Georgia" w:cs="Times New Roman"/>
            <w:color w:val="000000"/>
            <w:sz w:val="24"/>
            <w:szCs w:val="24"/>
          </w:rPr>
          <w:lastRenderedPageBreak/>
          <w:t>Donut.java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java.awt.EventQueue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javax.swing.JFrame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D56327">
          <w:rPr>
            <w:rFonts w:ascii="Courier New" w:eastAsia="Times New Roman" w:hAnsi="Courier New" w:cs="Courier New"/>
            <w:color w:val="000000"/>
            <w:sz w:val="20"/>
            <w:szCs w:val="20"/>
          </w:rPr>
          <w:t xml:space="preserve">public class </w:t>
        </w:r>
        <w:proofErr w:type="spellStart"/>
        <w:r w:rsidRPr="00D56327">
          <w:rPr>
            <w:rFonts w:ascii="Courier New" w:eastAsia="Times New Roman" w:hAnsi="Courier New" w:cs="Courier New"/>
            <w:color w:val="000000"/>
            <w:sz w:val="20"/>
            <w:szCs w:val="20"/>
          </w:rPr>
          <w:t>DonutExample</w:t>
        </w:r>
        <w:proofErr w:type="spellEnd"/>
        <w:r w:rsidRPr="00D56327">
          <w:rPr>
            <w:rFonts w:ascii="Courier New" w:eastAsia="Times New Roman" w:hAnsi="Courier New" w:cs="Courier New"/>
            <w:color w:val="000000"/>
            <w:sz w:val="20"/>
            <w:szCs w:val="20"/>
          </w:rPr>
          <w:t xml:space="preserve"> extends </w:t>
        </w:r>
        <w:proofErr w:type="spellStart"/>
        <w:r w:rsidRPr="00D56327">
          <w:rPr>
            <w:rFonts w:ascii="Courier New" w:eastAsia="Times New Roman" w:hAnsi="Courier New" w:cs="Courier New"/>
            <w:color w:val="000000"/>
            <w:sz w:val="20"/>
            <w:szCs w:val="20"/>
          </w:rPr>
          <w:t>JFrame</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ins w:id="298"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color w:val="000000"/>
          <w:sz w:val="20"/>
          <w:szCs w:val="20"/>
        </w:rPr>
      </w:pPr>
      <w:ins w:id="300" w:author="Unknown">
        <w:r w:rsidRPr="00D56327">
          <w:rPr>
            <w:rFonts w:ascii="Courier New" w:eastAsia="Times New Roman" w:hAnsi="Courier New" w:cs="Courier New"/>
            <w:color w:val="000000"/>
            <w:sz w:val="20"/>
            <w:szCs w:val="20"/>
          </w:rPr>
          <w:t xml:space="preserve">    public </w:t>
        </w:r>
        <w:proofErr w:type="spellStart"/>
        <w:r w:rsidRPr="00D56327">
          <w:rPr>
            <w:rFonts w:ascii="Courier New" w:eastAsia="Times New Roman" w:hAnsi="Courier New" w:cs="Courier New"/>
            <w:color w:val="000000"/>
            <w:sz w:val="20"/>
            <w:szCs w:val="20"/>
          </w:rPr>
          <w:t>DonutExample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rPr>
      </w:pPr>
      <w:ins w:id="303"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ins w:id="305"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 w:author="Unknown"/>
          <w:rFonts w:ascii="Courier New" w:eastAsia="Times New Roman" w:hAnsi="Courier New" w:cs="Courier New"/>
          <w:color w:val="000000"/>
          <w:sz w:val="20"/>
          <w:szCs w:val="20"/>
        </w:rPr>
      </w:pPr>
      <w:ins w:id="311" w:author="Unknown">
        <w:r w:rsidRPr="00D56327">
          <w:rPr>
            <w:rFonts w:ascii="Courier New" w:eastAsia="Times New Roman" w:hAnsi="Courier New" w:cs="Courier New"/>
            <w:color w:val="000000"/>
            <w:sz w:val="20"/>
            <w:szCs w:val="20"/>
          </w:rPr>
          <w:t xml:space="preserve">        add(new Board());</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setSize</w:t>
        </w:r>
        <w:proofErr w:type="spellEnd"/>
        <w:r w:rsidRPr="00D56327">
          <w:rPr>
            <w:rFonts w:ascii="Courier New" w:eastAsia="Times New Roman" w:hAnsi="Courier New" w:cs="Courier New"/>
            <w:color w:val="000000"/>
            <w:sz w:val="20"/>
            <w:szCs w:val="20"/>
          </w:rPr>
          <w:t>(330, 330);</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rPr>
      </w:pPr>
      <w:ins w:id="317"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setTitle</w:t>
        </w:r>
        <w:proofErr w:type="spellEnd"/>
        <w:r w:rsidRPr="00D56327">
          <w:rPr>
            <w:rFonts w:ascii="Courier New" w:eastAsia="Times New Roman" w:hAnsi="Courier New" w:cs="Courier New"/>
            <w:color w:val="000000"/>
            <w:sz w:val="20"/>
            <w:szCs w:val="20"/>
          </w:rPr>
          <w:t>("Donut");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ins w:id="319"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setDefaultCloseOperation</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JFrame.EXIT_ON_CLOSE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urier New" w:eastAsia="Times New Roman" w:hAnsi="Courier New" w:cs="Courier New"/>
          <w:color w:val="000000"/>
          <w:sz w:val="20"/>
          <w:szCs w:val="20"/>
        </w:rPr>
      </w:pPr>
      <w:ins w:id="321"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setLocationRelativeTo</w:t>
        </w:r>
        <w:proofErr w:type="spellEnd"/>
        <w:r w:rsidRPr="00D56327">
          <w:rPr>
            <w:rFonts w:ascii="Courier New" w:eastAsia="Times New Roman" w:hAnsi="Courier New" w:cs="Courier New"/>
            <w:color w:val="000000"/>
            <w:sz w:val="20"/>
            <w:szCs w:val="20"/>
          </w:rPr>
          <w:t>(null);</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color w:val="000000"/>
          <w:sz w:val="20"/>
          <w:szCs w:val="20"/>
        </w:rPr>
      </w:pPr>
      <w:ins w:id="323" w:author="Unknown">
        <w:r w:rsidRPr="00D56327">
          <w:rPr>
            <w:rFonts w:ascii="Courier New" w:eastAsia="Times New Roman" w:hAnsi="Courier New" w:cs="Courier New"/>
            <w:color w:val="000000"/>
            <w:sz w:val="20"/>
            <w:szCs w:val="20"/>
          </w:rPr>
          <w:t xml:space="preserve">    }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color w:val="000000"/>
          <w:sz w:val="20"/>
          <w:szCs w:val="20"/>
        </w:rPr>
      </w:pPr>
      <w:ins w:id="325"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color w:val="000000"/>
          <w:sz w:val="20"/>
          <w:szCs w:val="20"/>
        </w:rPr>
      </w:pPr>
      <w:ins w:id="327" w:author="Unknown">
        <w:r w:rsidRPr="00D56327">
          <w:rPr>
            <w:rFonts w:ascii="Courier New" w:eastAsia="Times New Roman" w:hAnsi="Courier New" w:cs="Courier New"/>
            <w:color w:val="000000"/>
            <w:sz w:val="20"/>
            <w:szCs w:val="20"/>
          </w:rPr>
          <w:t xml:space="preserve">    public static void main(String[] </w:t>
        </w:r>
        <w:proofErr w:type="spellStart"/>
        <w:r w:rsidRPr="00D56327">
          <w:rPr>
            <w:rFonts w:ascii="Courier New" w:eastAsia="Times New Roman" w:hAnsi="Courier New" w:cs="Courier New"/>
            <w:color w:val="000000"/>
            <w:sz w:val="20"/>
            <w:szCs w:val="20"/>
          </w:rPr>
          <w:t>args</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ins w:id="331"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EventQueue.invokeLater</w:t>
        </w:r>
        <w:proofErr w:type="spellEnd"/>
        <w:r w:rsidRPr="00D56327">
          <w:rPr>
            <w:rFonts w:ascii="Courier New" w:eastAsia="Times New Roman" w:hAnsi="Courier New" w:cs="Courier New"/>
            <w:color w:val="000000"/>
            <w:sz w:val="20"/>
            <w:szCs w:val="20"/>
          </w:rPr>
          <w:t xml:space="preserve">(new </w:t>
        </w:r>
        <w:proofErr w:type="spellStart"/>
        <w:r w:rsidRPr="00D56327">
          <w:rPr>
            <w:rFonts w:ascii="Courier New" w:eastAsia="Times New Roman" w:hAnsi="Courier New" w:cs="Courier New"/>
            <w:color w:val="000000"/>
            <w:sz w:val="20"/>
            <w:szCs w:val="20"/>
          </w:rPr>
          <w:t>Runnable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rPr>
      </w:pPr>
      <w:ins w:id="333"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rPr>
      </w:pPr>
      <w:ins w:id="335" w:author="Unknown">
        <w:r w:rsidRPr="00D56327">
          <w:rPr>
            <w:rFonts w:ascii="Courier New" w:eastAsia="Times New Roman" w:hAnsi="Courier New" w:cs="Courier New"/>
            <w:color w:val="000000"/>
            <w:sz w:val="20"/>
            <w:szCs w:val="20"/>
          </w:rPr>
          <w:t xml:space="preserve">            public void run()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DonutExample</w:t>
        </w:r>
        <w:proofErr w:type="spellEnd"/>
        <w:r w:rsidRPr="00D56327">
          <w:rPr>
            <w:rFonts w:ascii="Courier New" w:eastAsia="Times New Roman" w:hAnsi="Courier New" w:cs="Courier New"/>
            <w:color w:val="000000"/>
            <w:sz w:val="20"/>
            <w:szCs w:val="20"/>
          </w:rPr>
          <w:t xml:space="preserve"> ex = new </w:t>
        </w:r>
        <w:proofErr w:type="spellStart"/>
        <w:r w:rsidRPr="00D56327">
          <w:rPr>
            <w:rFonts w:ascii="Courier New" w:eastAsia="Times New Roman" w:hAnsi="Courier New" w:cs="Courier New"/>
            <w:color w:val="000000"/>
            <w:sz w:val="20"/>
            <w:szCs w:val="20"/>
          </w:rPr>
          <w:t>DonutExample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ins w:id="339"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ex.setVisible</w:t>
        </w:r>
        <w:proofErr w:type="spellEnd"/>
        <w:r w:rsidRPr="00D56327">
          <w:rPr>
            <w:rFonts w:ascii="Courier New" w:eastAsia="Times New Roman" w:hAnsi="Courier New" w:cs="Courier New"/>
            <w:color w:val="000000"/>
            <w:sz w:val="20"/>
            <w:szCs w:val="20"/>
          </w:rPr>
          <w:t>(true);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0" w:author="Unknown"/>
          <w:rFonts w:ascii="Courier New" w:eastAsia="Times New Roman" w:hAnsi="Courier New" w:cs="Courier New"/>
          <w:color w:val="000000"/>
          <w:sz w:val="20"/>
          <w:szCs w:val="20"/>
        </w:rPr>
      </w:pPr>
      <w:ins w:id="341"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rPr>
      </w:pPr>
      <w:ins w:id="343"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348" w:author="Unknown"/>
          <w:rFonts w:ascii="Georgia" w:eastAsia="Times New Roman" w:hAnsi="Georgia" w:cs="Times New Roman"/>
          <w:color w:val="000000"/>
          <w:sz w:val="24"/>
          <w:szCs w:val="24"/>
        </w:rPr>
      </w:pPr>
      <w:ins w:id="349" w:author="Unknown">
        <w:r w:rsidRPr="00D56327">
          <w:rPr>
            <w:rFonts w:ascii="Georgia" w:eastAsia="Times New Roman" w:hAnsi="Georgia" w:cs="Times New Roman"/>
            <w:color w:val="000000"/>
            <w:sz w:val="24"/>
            <w:szCs w:val="24"/>
          </w:rPr>
          <w:t>This is the main class.</w:t>
        </w:r>
      </w:ins>
    </w:p>
    <w:p w:rsidR="00D56327" w:rsidRPr="00D56327" w:rsidRDefault="00D56327" w:rsidP="00D56327">
      <w:pPr>
        <w:spacing w:before="375" w:after="375" w:line="240" w:lineRule="auto"/>
        <w:outlineLvl w:val="1"/>
        <w:rPr>
          <w:ins w:id="350" w:author="Unknown"/>
          <w:rFonts w:ascii="Times New Roman" w:eastAsia="Times New Roman" w:hAnsi="Times New Roman" w:cs="Times New Roman"/>
          <w:b/>
          <w:bCs/>
          <w:color w:val="000000"/>
          <w:sz w:val="36"/>
          <w:szCs w:val="36"/>
        </w:rPr>
      </w:pPr>
      <w:ins w:id="351" w:author="Unknown">
        <w:r w:rsidRPr="00D56327">
          <w:rPr>
            <w:rFonts w:ascii="Times New Roman" w:eastAsia="Times New Roman" w:hAnsi="Times New Roman" w:cs="Times New Roman"/>
            <w:b/>
            <w:bCs/>
            <w:color w:val="000000"/>
            <w:sz w:val="36"/>
            <w:szCs w:val="36"/>
          </w:rPr>
          <w:t>Drawing an image</w:t>
        </w:r>
      </w:ins>
    </w:p>
    <w:p w:rsidR="00D56327" w:rsidRPr="00D56327" w:rsidRDefault="00D56327" w:rsidP="00D56327">
      <w:pPr>
        <w:spacing w:before="100" w:beforeAutospacing="1" w:after="100" w:afterAutospacing="1" w:line="240" w:lineRule="auto"/>
        <w:rPr>
          <w:ins w:id="352" w:author="Unknown"/>
          <w:rFonts w:ascii="Georgia" w:eastAsia="Times New Roman" w:hAnsi="Georgia" w:cs="Times New Roman"/>
          <w:color w:val="000000"/>
          <w:sz w:val="24"/>
          <w:szCs w:val="24"/>
        </w:rPr>
      </w:pPr>
      <w:ins w:id="353" w:author="Unknown">
        <w:r w:rsidRPr="00D56327">
          <w:rPr>
            <w:rFonts w:ascii="Georgia" w:eastAsia="Times New Roman" w:hAnsi="Georgia" w:cs="Times New Roman"/>
            <w:color w:val="000000"/>
            <w:sz w:val="24"/>
            <w:szCs w:val="24"/>
          </w:rPr>
          <w:t>When we create computer games we often work with images. In the next example we load an image and paint it on the board. If you cannot locate the image file, have a look at the </w:t>
        </w:r>
        <w:r w:rsidR="00A045F6" w:rsidRPr="00D56327">
          <w:rPr>
            <w:rFonts w:ascii="Georgia" w:eastAsia="Times New Roman" w:hAnsi="Georgia" w:cs="Times New Roman"/>
            <w:color w:val="000000"/>
            <w:sz w:val="24"/>
            <w:szCs w:val="24"/>
          </w:rPr>
          <w:fldChar w:fldCharType="begin"/>
        </w:r>
        <w:r w:rsidRPr="00D56327">
          <w:rPr>
            <w:rFonts w:ascii="Georgia" w:eastAsia="Times New Roman" w:hAnsi="Georgia" w:cs="Times New Roman"/>
            <w:color w:val="000000"/>
            <w:sz w:val="24"/>
            <w:szCs w:val="24"/>
          </w:rPr>
          <w:instrText xml:space="preserve"> HYPERLINK "http://zetcode.com/java/displayimage/" </w:instrText>
        </w:r>
        <w:r w:rsidR="00A045F6" w:rsidRPr="00D56327">
          <w:rPr>
            <w:rFonts w:ascii="Georgia" w:eastAsia="Times New Roman" w:hAnsi="Georgia" w:cs="Times New Roman"/>
            <w:color w:val="000000"/>
            <w:sz w:val="24"/>
            <w:szCs w:val="24"/>
          </w:rPr>
          <w:fldChar w:fldCharType="separate"/>
        </w:r>
        <w:r w:rsidRPr="00D56327">
          <w:rPr>
            <w:rFonts w:ascii="Georgia" w:eastAsia="Times New Roman" w:hAnsi="Georgia" w:cs="Times New Roman"/>
            <w:color w:val="0099F7"/>
            <w:sz w:val="24"/>
            <w:szCs w:val="24"/>
            <w:u w:val="single"/>
          </w:rPr>
          <w:t>Displaying image in Java tutorial</w:t>
        </w:r>
        <w:r w:rsidR="00A045F6" w:rsidRPr="00D56327">
          <w:rPr>
            <w:rFonts w:ascii="Georgia" w:eastAsia="Times New Roman" w:hAnsi="Georgia" w:cs="Times New Roman"/>
            <w:color w:val="000000"/>
            <w:sz w:val="24"/>
            <w:szCs w:val="24"/>
          </w:rPr>
          <w:fldChar w:fldCharType="end"/>
        </w:r>
        <w:r w:rsidRPr="00D56327">
          <w:rPr>
            <w:rFonts w:ascii="Georgia" w:eastAsia="Times New Roman" w:hAnsi="Georgia" w:cs="Times New Roman"/>
            <w:color w:val="000000"/>
            <w:sz w:val="24"/>
            <w:szCs w:val="24"/>
          </w:rPr>
          <w:t>.</w:t>
        </w:r>
      </w:ins>
    </w:p>
    <w:p w:rsidR="00D56327" w:rsidRPr="00D56327" w:rsidRDefault="00D56327" w:rsidP="00D56327">
      <w:pPr>
        <w:shd w:val="clear" w:color="auto" w:fill="BDBDBD"/>
        <w:spacing w:after="0" w:line="240" w:lineRule="auto"/>
        <w:rPr>
          <w:ins w:id="354" w:author="Unknown"/>
          <w:rFonts w:ascii="Georgia" w:eastAsia="Times New Roman" w:hAnsi="Georgia" w:cs="Times New Roman"/>
          <w:color w:val="000000"/>
          <w:sz w:val="24"/>
          <w:szCs w:val="24"/>
        </w:rPr>
      </w:pPr>
      <w:ins w:id="355" w:author="Unknown">
        <w:r w:rsidRPr="00D56327">
          <w:rPr>
            <w:rFonts w:ascii="Georgia" w:eastAsia="Times New Roman" w:hAnsi="Georgia" w:cs="Times New Roman"/>
            <w:color w:val="000000"/>
            <w:sz w:val="24"/>
            <w:szCs w:val="24"/>
          </w:rPr>
          <w:t>Board.java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java.awt.Dimension</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ins w:id="362"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java.awt.Graphics</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rPr>
      </w:pPr>
      <w:ins w:id="364"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java.awt.Image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rPr>
      </w:pPr>
      <w:ins w:id="366" w:author="Unknown">
        <w:r w:rsidRPr="00D56327">
          <w:rPr>
            <w:rFonts w:ascii="Courier New" w:eastAsia="Times New Roman" w:hAnsi="Courier New" w:cs="Courier New"/>
            <w:color w:val="000000"/>
            <w:sz w:val="20"/>
            <w:szCs w:val="20"/>
          </w:rPr>
          <w:lastRenderedPageBreak/>
          <w:t xml:space="preserve">import </w:t>
        </w:r>
        <w:proofErr w:type="spellStart"/>
        <w:r w:rsidRPr="00D56327">
          <w:rPr>
            <w:rFonts w:ascii="Courier New" w:eastAsia="Times New Roman" w:hAnsi="Courier New" w:cs="Courier New"/>
            <w:color w:val="000000"/>
            <w:sz w:val="20"/>
            <w:szCs w:val="20"/>
          </w:rPr>
          <w:t>javax.swing.ImageIcon</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javax.swing.JPanel</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D56327">
          <w:rPr>
            <w:rFonts w:ascii="Courier New" w:eastAsia="Times New Roman" w:hAnsi="Courier New" w:cs="Courier New"/>
            <w:color w:val="000000"/>
            <w:sz w:val="20"/>
            <w:szCs w:val="20"/>
          </w:rPr>
          <w:t xml:space="preserve">public class Board extends </w:t>
        </w:r>
        <w:proofErr w:type="spellStart"/>
        <w:r w:rsidRPr="00D56327">
          <w:rPr>
            <w:rFonts w:ascii="Courier New" w:eastAsia="Times New Roman" w:hAnsi="Courier New" w:cs="Courier New"/>
            <w:color w:val="000000"/>
            <w:sz w:val="20"/>
            <w:szCs w:val="20"/>
          </w:rPr>
          <w:t>JPanel</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D56327">
          <w:rPr>
            <w:rFonts w:ascii="Courier New" w:eastAsia="Times New Roman" w:hAnsi="Courier New" w:cs="Courier New"/>
            <w:color w:val="000000"/>
            <w:sz w:val="20"/>
            <w:szCs w:val="20"/>
          </w:rPr>
          <w:t xml:space="preserve">    private Image </w:t>
        </w:r>
        <w:proofErr w:type="spellStart"/>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D56327">
          <w:rPr>
            <w:rFonts w:ascii="Courier New" w:eastAsia="Times New Roman" w:hAnsi="Courier New" w:cs="Courier New"/>
            <w:color w:val="000000"/>
            <w:sz w:val="20"/>
            <w:szCs w:val="20"/>
          </w:rPr>
          <w:t xml:space="preserve">    public Board()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urier New" w:eastAsia="Times New Roman" w:hAnsi="Courier New" w:cs="Courier New"/>
          <w:color w:val="000000"/>
          <w:sz w:val="20"/>
          <w:szCs w:val="20"/>
        </w:rPr>
      </w:pPr>
      <w:ins w:id="38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initBoard</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ins w:id="384"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Unknown"/>
          <w:rFonts w:ascii="Courier New" w:eastAsia="Times New Roman" w:hAnsi="Courier New" w:cs="Courier New"/>
          <w:color w:val="000000"/>
          <w:sz w:val="20"/>
          <w:szCs w:val="20"/>
        </w:rPr>
      </w:pPr>
      <w:ins w:id="386"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initBoard</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rPr>
      </w:pPr>
      <w:ins w:id="388"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loadImage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ins w:id="39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rPr>
      </w:pPr>
      <w:ins w:id="394"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int</w:t>
        </w:r>
        <w:proofErr w:type="spellEnd"/>
        <w:r w:rsidRPr="00D56327">
          <w:rPr>
            <w:rFonts w:ascii="Courier New" w:eastAsia="Times New Roman" w:hAnsi="Courier New" w:cs="Courier New"/>
            <w:color w:val="000000"/>
            <w:sz w:val="20"/>
            <w:szCs w:val="20"/>
          </w:rPr>
          <w:t xml:space="preserve"> w = </w:t>
        </w:r>
        <w:proofErr w:type="spellStart"/>
        <w:r w:rsidRPr="00D56327">
          <w:rPr>
            <w:rFonts w:ascii="Courier New" w:eastAsia="Times New Roman" w:hAnsi="Courier New" w:cs="Courier New"/>
            <w:color w:val="000000"/>
            <w:sz w:val="20"/>
            <w:szCs w:val="20"/>
          </w:rPr>
          <w:t>bardejov.getWidth</w:t>
        </w:r>
        <w:proofErr w:type="spellEnd"/>
        <w:r w:rsidRPr="00D56327">
          <w:rPr>
            <w:rFonts w:ascii="Courier New" w:eastAsia="Times New Roman" w:hAnsi="Courier New" w:cs="Courier New"/>
            <w:color w:val="000000"/>
            <w:sz w:val="20"/>
            <w:szCs w:val="20"/>
          </w:rPr>
          <w:t>(this);</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color w:val="000000"/>
          <w:sz w:val="20"/>
          <w:szCs w:val="20"/>
        </w:rPr>
      </w:pPr>
      <w:ins w:id="396"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int</w:t>
        </w:r>
        <w:proofErr w:type="spellEnd"/>
        <w:r w:rsidRPr="00D56327">
          <w:rPr>
            <w:rFonts w:ascii="Courier New" w:eastAsia="Times New Roman" w:hAnsi="Courier New" w:cs="Courier New"/>
            <w:color w:val="000000"/>
            <w:sz w:val="20"/>
            <w:szCs w:val="20"/>
          </w:rPr>
          <w:t xml:space="preserve"> h =  </w:t>
        </w:r>
        <w:proofErr w:type="spellStart"/>
        <w:r w:rsidRPr="00D56327">
          <w:rPr>
            <w:rFonts w:ascii="Courier New" w:eastAsia="Times New Roman" w:hAnsi="Courier New" w:cs="Courier New"/>
            <w:color w:val="000000"/>
            <w:sz w:val="20"/>
            <w:szCs w:val="20"/>
          </w:rPr>
          <w:t>bardejov.getHeight</w:t>
        </w:r>
        <w:proofErr w:type="spellEnd"/>
        <w:r w:rsidRPr="00D56327">
          <w:rPr>
            <w:rFonts w:ascii="Courier New" w:eastAsia="Times New Roman" w:hAnsi="Courier New" w:cs="Courier New"/>
            <w:color w:val="000000"/>
            <w:sz w:val="20"/>
            <w:szCs w:val="20"/>
          </w:rPr>
          <w:t>(this);</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rPr>
      </w:pPr>
      <w:ins w:id="398"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setPreferredSize</w:t>
        </w:r>
        <w:proofErr w:type="spellEnd"/>
        <w:r w:rsidRPr="00D56327">
          <w:rPr>
            <w:rFonts w:ascii="Courier New" w:eastAsia="Times New Roman" w:hAnsi="Courier New" w:cs="Courier New"/>
            <w:color w:val="000000"/>
            <w:sz w:val="20"/>
            <w:szCs w:val="20"/>
          </w:rPr>
          <w:t xml:space="preserve">(new Dimension(w, h));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ins w:id="40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color w:val="000000"/>
          <w:sz w:val="20"/>
          <w:szCs w:val="20"/>
        </w:rPr>
      </w:pPr>
      <w:ins w:id="404"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loadImage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ImageIcon</w:t>
        </w:r>
        <w:proofErr w:type="spellEnd"/>
        <w:r w:rsidRPr="00D56327">
          <w:rPr>
            <w:rFonts w:ascii="Courier New" w:eastAsia="Times New Roman" w:hAnsi="Courier New" w:cs="Courier New"/>
            <w:color w:val="000000"/>
            <w:sz w:val="20"/>
            <w:szCs w:val="20"/>
          </w:rPr>
          <w:t xml:space="preserve"> ii = new </w:t>
        </w:r>
        <w:proofErr w:type="spellStart"/>
        <w:r w:rsidRPr="00D56327">
          <w:rPr>
            <w:rFonts w:ascii="Courier New" w:eastAsia="Times New Roman" w:hAnsi="Courier New" w:cs="Courier New"/>
            <w:color w:val="000000"/>
            <w:sz w:val="20"/>
            <w:szCs w:val="20"/>
          </w:rPr>
          <w:t>ImageIcon</w:t>
        </w:r>
        <w:proofErr w:type="spellEnd"/>
        <w:r w:rsidRPr="00D56327">
          <w:rPr>
            <w:rFonts w:ascii="Courier New" w:eastAsia="Times New Roman" w:hAnsi="Courier New" w:cs="Courier New"/>
            <w:color w:val="000000"/>
            <w:sz w:val="20"/>
            <w:szCs w:val="20"/>
          </w:rPr>
          <w:t>("bardejov.png");</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 xml:space="preserve"> = </w:t>
        </w:r>
        <w:proofErr w:type="spellStart"/>
        <w:r w:rsidRPr="00D56327">
          <w:rPr>
            <w:rFonts w:ascii="Courier New" w:eastAsia="Times New Roman" w:hAnsi="Courier New" w:cs="Courier New"/>
            <w:color w:val="000000"/>
            <w:sz w:val="20"/>
            <w:szCs w:val="20"/>
          </w:rPr>
          <w:t>ii.getImage</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ins w:id="41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D56327">
          <w:rPr>
            <w:rFonts w:ascii="Courier New" w:eastAsia="Times New Roman" w:hAnsi="Courier New" w:cs="Courier New"/>
            <w:color w:val="000000"/>
            <w:sz w:val="20"/>
            <w:szCs w:val="20"/>
          </w:rPr>
          <w:t xml:space="preserve">    public void </w:t>
        </w:r>
        <w:proofErr w:type="spellStart"/>
        <w:r w:rsidRPr="00D56327">
          <w:rPr>
            <w:rFonts w:ascii="Courier New" w:eastAsia="Times New Roman" w:hAnsi="Courier New" w:cs="Courier New"/>
            <w:color w:val="000000"/>
            <w:sz w:val="20"/>
            <w:szCs w:val="20"/>
          </w:rPr>
          <w:t>paintComponent</w:t>
        </w:r>
        <w:proofErr w:type="spellEnd"/>
        <w:r w:rsidRPr="00D56327">
          <w:rPr>
            <w:rFonts w:ascii="Courier New" w:eastAsia="Times New Roman" w:hAnsi="Courier New" w:cs="Courier New"/>
            <w:color w:val="000000"/>
            <w:sz w:val="20"/>
            <w:szCs w:val="20"/>
          </w:rPr>
          <w:t>(Graphics g)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color w:val="000000"/>
          <w:sz w:val="20"/>
          <w:szCs w:val="20"/>
        </w:rPr>
      </w:pPr>
      <w:ins w:id="42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g.drawImage</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 0, 0, null);</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p>
    <w:p w:rsidR="00D56327" w:rsidRPr="00D56327" w:rsidRDefault="00D56327" w:rsidP="00D56327">
      <w:pPr>
        <w:spacing w:before="100" w:beforeAutospacing="1" w:after="100" w:afterAutospacing="1" w:line="240" w:lineRule="auto"/>
        <w:rPr>
          <w:ins w:id="426" w:author="Unknown"/>
          <w:rFonts w:ascii="Georgia" w:eastAsia="Times New Roman" w:hAnsi="Georgia" w:cs="Times New Roman"/>
          <w:color w:val="000000"/>
          <w:sz w:val="24"/>
          <w:szCs w:val="24"/>
        </w:rPr>
      </w:pPr>
      <w:ins w:id="427" w:author="Unknown">
        <w:r w:rsidRPr="00D56327">
          <w:rPr>
            <w:rFonts w:ascii="Georgia" w:eastAsia="Times New Roman" w:hAnsi="Georgia" w:cs="Times New Roman"/>
            <w:color w:val="000000"/>
            <w:sz w:val="24"/>
            <w:szCs w:val="24"/>
          </w:rPr>
          <w:t>We pain an image of a town on the board. The image is drawn inside the </w:t>
        </w:r>
        <w:proofErr w:type="spellStart"/>
        <w:r w:rsidRPr="00D56327">
          <w:rPr>
            <w:rFonts w:ascii="Courier New" w:eastAsia="Times New Roman" w:hAnsi="Courier New" w:cs="Courier New"/>
            <w:color w:val="000000"/>
            <w:sz w:val="20"/>
          </w:rPr>
          <w:t>paintComponent</w:t>
        </w:r>
        <w:proofErr w:type="spellEnd"/>
        <w:r w:rsidRPr="00D56327">
          <w:rPr>
            <w:rFonts w:ascii="Courier New" w:eastAsia="Times New Roman" w:hAnsi="Courier New" w:cs="Courier New"/>
            <w:color w:val="000000"/>
            <w:sz w:val="20"/>
          </w:rPr>
          <w:t>()</w:t>
        </w:r>
        <w:r w:rsidRPr="00D56327">
          <w:rPr>
            <w:rFonts w:ascii="Georgia" w:eastAsia="Times New Roman" w:hAnsi="Georgia" w:cs="Times New Roman"/>
            <w:color w:val="000000"/>
            <w:sz w:val="24"/>
            <w:szCs w:val="24"/>
          </w:rPr>
          <w:t> method.</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proofErr w:type="spellStart"/>
      <w:ins w:id="429" w:author="Unknown">
        <w:r w:rsidRPr="00D56327">
          <w:rPr>
            <w:rFonts w:ascii="Courier New" w:eastAsia="Times New Roman" w:hAnsi="Courier New" w:cs="Courier New"/>
            <w:color w:val="000000"/>
            <w:sz w:val="20"/>
            <w:szCs w:val="20"/>
          </w:rPr>
          <w:t>ImageIcon</w:t>
        </w:r>
        <w:proofErr w:type="spellEnd"/>
        <w:r w:rsidRPr="00D56327">
          <w:rPr>
            <w:rFonts w:ascii="Courier New" w:eastAsia="Times New Roman" w:hAnsi="Courier New" w:cs="Courier New"/>
            <w:color w:val="000000"/>
            <w:sz w:val="20"/>
            <w:szCs w:val="20"/>
          </w:rPr>
          <w:t xml:space="preserve"> ii = new </w:t>
        </w:r>
        <w:proofErr w:type="spellStart"/>
        <w:r w:rsidRPr="00D56327">
          <w:rPr>
            <w:rFonts w:ascii="Courier New" w:eastAsia="Times New Roman" w:hAnsi="Courier New" w:cs="Courier New"/>
            <w:color w:val="000000"/>
            <w:sz w:val="20"/>
            <w:szCs w:val="20"/>
          </w:rPr>
          <w:t>ImageIcon</w:t>
        </w:r>
        <w:proofErr w:type="spellEnd"/>
        <w:r w:rsidRPr="00D56327">
          <w:rPr>
            <w:rFonts w:ascii="Courier New" w:eastAsia="Times New Roman" w:hAnsi="Courier New" w:cs="Courier New"/>
            <w:color w:val="000000"/>
            <w:sz w:val="20"/>
            <w:szCs w:val="20"/>
          </w:rPr>
          <w:t>("bardejov.png");</w:t>
        </w:r>
      </w:ins>
    </w:p>
    <w:p w:rsidR="00D56327" w:rsidRPr="00D56327" w:rsidRDefault="00D56327" w:rsidP="00D56327">
      <w:pPr>
        <w:spacing w:before="100" w:beforeAutospacing="1" w:after="100" w:afterAutospacing="1" w:line="240" w:lineRule="auto"/>
        <w:rPr>
          <w:ins w:id="430" w:author="Unknown"/>
          <w:rFonts w:ascii="Georgia" w:eastAsia="Times New Roman" w:hAnsi="Georgia" w:cs="Times New Roman"/>
          <w:color w:val="000000"/>
          <w:sz w:val="24"/>
          <w:szCs w:val="24"/>
        </w:rPr>
      </w:pPr>
      <w:ins w:id="431" w:author="Unknown">
        <w:r w:rsidRPr="00D56327">
          <w:rPr>
            <w:rFonts w:ascii="Georgia" w:eastAsia="Times New Roman" w:hAnsi="Georgia" w:cs="Times New Roman"/>
            <w:color w:val="000000"/>
            <w:sz w:val="24"/>
            <w:szCs w:val="24"/>
          </w:rPr>
          <w:t>We create an </w:t>
        </w:r>
        <w:proofErr w:type="spellStart"/>
        <w:r w:rsidRPr="00D56327">
          <w:rPr>
            <w:rFonts w:ascii="Courier New" w:eastAsia="Times New Roman" w:hAnsi="Courier New" w:cs="Courier New"/>
            <w:color w:val="000000"/>
            <w:sz w:val="20"/>
          </w:rPr>
          <w:t>ImageIcon</w:t>
        </w:r>
        <w:proofErr w:type="spellEnd"/>
        <w:r w:rsidRPr="00D56327">
          <w:rPr>
            <w:rFonts w:ascii="Georgia" w:eastAsia="Times New Roman" w:hAnsi="Georgia" w:cs="Times New Roman"/>
            <w:color w:val="000000"/>
            <w:sz w:val="24"/>
            <w:szCs w:val="24"/>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proofErr w:type="spellStart"/>
      <w:ins w:id="433" w:author="Unknown">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 xml:space="preserve"> = </w:t>
        </w:r>
        <w:proofErr w:type="spellStart"/>
        <w:r w:rsidRPr="00D56327">
          <w:rPr>
            <w:rFonts w:ascii="Courier New" w:eastAsia="Times New Roman" w:hAnsi="Courier New" w:cs="Courier New"/>
            <w:color w:val="000000"/>
            <w:sz w:val="20"/>
            <w:szCs w:val="20"/>
          </w:rPr>
          <w:t>ii.getImage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434" w:author="Unknown"/>
          <w:rFonts w:ascii="Georgia" w:eastAsia="Times New Roman" w:hAnsi="Georgia" w:cs="Times New Roman"/>
          <w:color w:val="000000"/>
          <w:sz w:val="24"/>
          <w:szCs w:val="24"/>
        </w:rPr>
      </w:pPr>
      <w:ins w:id="435" w:author="Unknown">
        <w:r w:rsidRPr="00D56327">
          <w:rPr>
            <w:rFonts w:ascii="Georgia" w:eastAsia="Times New Roman" w:hAnsi="Georgia" w:cs="Times New Roman"/>
            <w:color w:val="000000"/>
            <w:sz w:val="24"/>
            <w:szCs w:val="24"/>
          </w:rPr>
          <w:t>We get an </w:t>
        </w:r>
        <w:r w:rsidRPr="00D56327">
          <w:rPr>
            <w:rFonts w:ascii="Courier New" w:eastAsia="Times New Roman" w:hAnsi="Courier New" w:cs="Courier New"/>
            <w:color w:val="000000"/>
            <w:sz w:val="20"/>
          </w:rPr>
          <w:t>Image</w:t>
        </w:r>
        <w:r w:rsidRPr="00D56327">
          <w:rPr>
            <w:rFonts w:ascii="Georgia" w:eastAsia="Times New Roman" w:hAnsi="Georgia" w:cs="Times New Roman"/>
            <w:color w:val="000000"/>
            <w:sz w:val="24"/>
            <w:szCs w:val="24"/>
          </w:rPr>
          <w:t> out of the </w:t>
        </w:r>
        <w:proofErr w:type="spellStart"/>
        <w:r w:rsidRPr="00D56327">
          <w:rPr>
            <w:rFonts w:ascii="Courier New" w:eastAsia="Times New Roman" w:hAnsi="Courier New" w:cs="Courier New"/>
            <w:color w:val="000000"/>
            <w:sz w:val="20"/>
          </w:rPr>
          <w:t>ImageIcon</w:t>
        </w:r>
        <w:proofErr w:type="spellEnd"/>
        <w:r w:rsidRPr="00D56327">
          <w:rPr>
            <w:rFonts w:ascii="Georgia" w:eastAsia="Times New Roman" w:hAnsi="Georgia" w:cs="Times New Roman"/>
            <w:color w:val="000000"/>
            <w:sz w:val="24"/>
            <w:szCs w:val="24"/>
          </w:rPr>
          <w:t>.</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proofErr w:type="spellStart"/>
      <w:ins w:id="437" w:author="Unknown">
        <w:r w:rsidRPr="00D56327">
          <w:rPr>
            <w:rFonts w:ascii="Courier New" w:eastAsia="Times New Roman" w:hAnsi="Courier New" w:cs="Courier New"/>
            <w:color w:val="000000"/>
            <w:sz w:val="20"/>
            <w:szCs w:val="20"/>
          </w:rPr>
          <w:t>g.drawImage</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 0, 0, null);</w:t>
        </w:r>
      </w:ins>
    </w:p>
    <w:p w:rsidR="00D56327" w:rsidRPr="00D56327" w:rsidRDefault="00D56327" w:rsidP="00D56327">
      <w:pPr>
        <w:spacing w:before="100" w:beforeAutospacing="1" w:after="100" w:afterAutospacing="1" w:line="240" w:lineRule="auto"/>
        <w:rPr>
          <w:ins w:id="438" w:author="Unknown"/>
          <w:rFonts w:ascii="Georgia" w:eastAsia="Times New Roman" w:hAnsi="Georgia" w:cs="Times New Roman"/>
          <w:color w:val="000000"/>
          <w:sz w:val="24"/>
          <w:szCs w:val="24"/>
        </w:rPr>
      </w:pPr>
      <w:ins w:id="439" w:author="Unknown">
        <w:r w:rsidRPr="00D56327">
          <w:rPr>
            <w:rFonts w:ascii="Georgia" w:eastAsia="Times New Roman" w:hAnsi="Georgia" w:cs="Times New Roman"/>
            <w:color w:val="000000"/>
            <w:sz w:val="24"/>
            <w:szCs w:val="24"/>
          </w:rPr>
          <w:t>We draw the image on the window.</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proofErr w:type="spellStart"/>
      <w:ins w:id="441" w:author="Unknown">
        <w:r w:rsidRPr="00D56327">
          <w:rPr>
            <w:rFonts w:ascii="Courier New" w:eastAsia="Times New Roman" w:hAnsi="Courier New" w:cs="Courier New"/>
            <w:color w:val="000000"/>
            <w:sz w:val="20"/>
            <w:szCs w:val="20"/>
          </w:rPr>
          <w:t>int</w:t>
        </w:r>
        <w:proofErr w:type="spellEnd"/>
        <w:r w:rsidRPr="00D56327">
          <w:rPr>
            <w:rFonts w:ascii="Courier New" w:eastAsia="Times New Roman" w:hAnsi="Courier New" w:cs="Courier New"/>
            <w:color w:val="000000"/>
            <w:sz w:val="20"/>
            <w:szCs w:val="20"/>
          </w:rPr>
          <w:t xml:space="preserve"> w = </w:t>
        </w:r>
        <w:proofErr w:type="spellStart"/>
        <w:r w:rsidRPr="00D56327">
          <w:rPr>
            <w:rFonts w:ascii="Courier New" w:eastAsia="Times New Roman" w:hAnsi="Courier New" w:cs="Courier New"/>
            <w:color w:val="000000"/>
            <w:sz w:val="20"/>
            <w:szCs w:val="20"/>
          </w:rPr>
          <w:t>bardejov.getWidth</w:t>
        </w:r>
        <w:proofErr w:type="spellEnd"/>
        <w:r w:rsidRPr="00D56327">
          <w:rPr>
            <w:rFonts w:ascii="Courier New" w:eastAsia="Times New Roman" w:hAnsi="Courier New" w:cs="Courier New"/>
            <w:color w:val="000000"/>
            <w:sz w:val="20"/>
            <w:szCs w:val="20"/>
          </w:rPr>
          <w:t>(this);</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rPr>
      </w:pPr>
      <w:proofErr w:type="spellStart"/>
      <w:ins w:id="443" w:author="Unknown">
        <w:r w:rsidRPr="00D56327">
          <w:rPr>
            <w:rFonts w:ascii="Courier New" w:eastAsia="Times New Roman" w:hAnsi="Courier New" w:cs="Courier New"/>
            <w:color w:val="000000"/>
            <w:sz w:val="20"/>
            <w:szCs w:val="20"/>
          </w:rPr>
          <w:t>int</w:t>
        </w:r>
        <w:proofErr w:type="spellEnd"/>
        <w:r w:rsidRPr="00D56327">
          <w:rPr>
            <w:rFonts w:ascii="Courier New" w:eastAsia="Times New Roman" w:hAnsi="Courier New" w:cs="Courier New"/>
            <w:color w:val="000000"/>
            <w:sz w:val="20"/>
            <w:szCs w:val="20"/>
          </w:rPr>
          <w:t xml:space="preserve"> h =  </w:t>
        </w:r>
        <w:proofErr w:type="spellStart"/>
        <w:r w:rsidRPr="00D56327">
          <w:rPr>
            <w:rFonts w:ascii="Courier New" w:eastAsia="Times New Roman" w:hAnsi="Courier New" w:cs="Courier New"/>
            <w:color w:val="000000"/>
            <w:sz w:val="20"/>
            <w:szCs w:val="20"/>
          </w:rPr>
          <w:t>bardejov.getHeight</w:t>
        </w:r>
        <w:proofErr w:type="spellEnd"/>
        <w:r w:rsidRPr="00D56327">
          <w:rPr>
            <w:rFonts w:ascii="Courier New" w:eastAsia="Times New Roman" w:hAnsi="Courier New" w:cs="Courier New"/>
            <w:color w:val="000000"/>
            <w:sz w:val="20"/>
            <w:szCs w:val="20"/>
          </w:rPr>
          <w:t>(this);</w:t>
        </w:r>
      </w:ins>
    </w:p>
    <w:p w:rsidR="00D56327" w:rsidRPr="00D56327" w:rsidRDefault="00D56327" w:rsidP="00D5632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proofErr w:type="spellStart"/>
      <w:ins w:id="445" w:author="Unknown">
        <w:r w:rsidRPr="00D56327">
          <w:rPr>
            <w:rFonts w:ascii="Courier New" w:eastAsia="Times New Roman" w:hAnsi="Courier New" w:cs="Courier New"/>
            <w:color w:val="000000"/>
            <w:sz w:val="20"/>
            <w:szCs w:val="20"/>
          </w:rPr>
          <w:lastRenderedPageBreak/>
          <w:t>setPreferredSize</w:t>
        </w:r>
        <w:proofErr w:type="spellEnd"/>
        <w:r w:rsidRPr="00D56327">
          <w:rPr>
            <w:rFonts w:ascii="Courier New" w:eastAsia="Times New Roman" w:hAnsi="Courier New" w:cs="Courier New"/>
            <w:color w:val="000000"/>
            <w:sz w:val="20"/>
            <w:szCs w:val="20"/>
          </w:rPr>
          <w:t>(new Dimension(w, h));</w:t>
        </w:r>
      </w:ins>
    </w:p>
    <w:p w:rsidR="00D56327" w:rsidRPr="00D56327" w:rsidRDefault="00D56327" w:rsidP="00D56327">
      <w:pPr>
        <w:spacing w:before="100" w:beforeAutospacing="1" w:after="100" w:afterAutospacing="1" w:line="240" w:lineRule="auto"/>
        <w:rPr>
          <w:ins w:id="446" w:author="Unknown"/>
          <w:rFonts w:ascii="Georgia" w:eastAsia="Times New Roman" w:hAnsi="Georgia" w:cs="Times New Roman"/>
          <w:color w:val="000000"/>
          <w:sz w:val="24"/>
          <w:szCs w:val="24"/>
        </w:rPr>
      </w:pPr>
      <w:ins w:id="447" w:author="Unknown">
        <w:r w:rsidRPr="00D56327">
          <w:rPr>
            <w:rFonts w:ascii="Georgia" w:eastAsia="Times New Roman" w:hAnsi="Georgia" w:cs="Times New Roman"/>
            <w:color w:val="000000"/>
            <w:sz w:val="24"/>
            <w:szCs w:val="24"/>
          </w:rPr>
          <w:t>We determine the width and height of the image. The preferred size of the board panel is set to the dimensions of the image. In cooperation with the </w:t>
        </w:r>
        <w:proofErr w:type="spellStart"/>
        <w:r w:rsidRPr="00D56327">
          <w:rPr>
            <w:rFonts w:ascii="Courier New" w:eastAsia="Times New Roman" w:hAnsi="Courier New" w:cs="Courier New"/>
            <w:color w:val="000000"/>
            <w:sz w:val="20"/>
          </w:rPr>
          <w:t>JFrame's</w:t>
        </w:r>
        <w:proofErr w:type="spellEnd"/>
        <w:r w:rsidRPr="00D56327">
          <w:rPr>
            <w:rFonts w:ascii="Georgia" w:eastAsia="Times New Roman" w:hAnsi="Georgia" w:cs="Times New Roman"/>
            <w:color w:val="000000"/>
            <w:sz w:val="24"/>
            <w:szCs w:val="24"/>
          </w:rPr>
          <w:t> </w:t>
        </w:r>
        <w:r w:rsidRPr="00D56327">
          <w:rPr>
            <w:rFonts w:ascii="Courier New" w:eastAsia="Times New Roman" w:hAnsi="Courier New" w:cs="Courier New"/>
            <w:color w:val="000000"/>
            <w:sz w:val="20"/>
          </w:rPr>
          <w:t>pack()</w:t>
        </w:r>
        <w:r w:rsidRPr="00D56327">
          <w:rPr>
            <w:rFonts w:ascii="Georgia" w:eastAsia="Times New Roman" w:hAnsi="Georgia" w:cs="Times New Roman"/>
            <w:color w:val="000000"/>
            <w:sz w:val="24"/>
            <w:szCs w:val="24"/>
          </w:rPr>
          <w:t> method, the window is just big enough to show the image.</w:t>
        </w:r>
      </w:ins>
    </w:p>
    <w:p w:rsidR="00D56327" w:rsidRPr="00D56327" w:rsidRDefault="00D56327" w:rsidP="00D56327">
      <w:pPr>
        <w:shd w:val="clear" w:color="auto" w:fill="BDBDBD"/>
        <w:spacing w:after="0" w:line="240" w:lineRule="auto"/>
        <w:rPr>
          <w:ins w:id="448" w:author="Unknown"/>
          <w:rFonts w:ascii="Georgia" w:eastAsia="Times New Roman" w:hAnsi="Georgia" w:cs="Times New Roman"/>
          <w:color w:val="000000"/>
          <w:sz w:val="24"/>
          <w:szCs w:val="24"/>
        </w:rPr>
      </w:pPr>
      <w:ins w:id="449" w:author="Unknown">
        <w:r w:rsidRPr="00D56327">
          <w:rPr>
            <w:rFonts w:ascii="Georgia" w:eastAsia="Times New Roman" w:hAnsi="Georgia" w:cs="Times New Roman"/>
            <w:color w:val="000000"/>
            <w:sz w:val="24"/>
            <w:szCs w:val="24"/>
          </w:rPr>
          <w:t>Image.java</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Courier New" w:eastAsia="Times New Roman" w:hAnsi="Courier New" w:cs="Courier New"/>
          <w:color w:val="000000"/>
          <w:sz w:val="20"/>
          <w:szCs w:val="20"/>
        </w:rPr>
      </w:pPr>
      <w:ins w:id="451" w:author="Unknown">
        <w:r w:rsidRPr="00D56327">
          <w:rPr>
            <w:rFonts w:ascii="Courier New" w:eastAsia="Times New Roman" w:hAnsi="Courier New" w:cs="Courier New"/>
            <w:color w:val="000000"/>
            <w:sz w:val="20"/>
            <w:szCs w:val="20"/>
          </w:rPr>
          <w:t xml:space="preserve">package </w:t>
        </w:r>
        <w:proofErr w:type="spellStart"/>
        <w:r w:rsidRPr="00D56327">
          <w:rPr>
            <w:rFonts w:ascii="Courier New" w:eastAsia="Times New Roman" w:hAnsi="Courier New" w:cs="Courier New"/>
            <w:color w:val="000000"/>
            <w:sz w:val="20"/>
            <w:szCs w:val="20"/>
          </w:rPr>
          <w:t>com.zetcode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3" w:author="Unknown"/>
          <w:rFonts w:ascii="Courier New" w:eastAsia="Times New Roman" w:hAnsi="Courier New" w:cs="Courier New"/>
          <w:color w:val="000000"/>
          <w:sz w:val="20"/>
          <w:szCs w:val="20"/>
        </w:rPr>
      </w:pPr>
      <w:ins w:id="454"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java.awt.EventQueue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rPr>
      </w:pPr>
      <w:ins w:id="456" w:author="Unknown">
        <w:r w:rsidRPr="00D56327">
          <w:rPr>
            <w:rFonts w:ascii="Courier New" w:eastAsia="Times New Roman" w:hAnsi="Courier New" w:cs="Courier New"/>
            <w:color w:val="000000"/>
            <w:sz w:val="20"/>
            <w:szCs w:val="20"/>
          </w:rPr>
          <w:t xml:space="preserve">import </w:t>
        </w:r>
        <w:proofErr w:type="spellStart"/>
        <w:r w:rsidRPr="00D56327">
          <w:rPr>
            <w:rFonts w:ascii="Courier New" w:eastAsia="Times New Roman" w:hAnsi="Courier New" w:cs="Courier New"/>
            <w:color w:val="000000"/>
            <w:sz w:val="20"/>
            <w:szCs w:val="20"/>
          </w:rPr>
          <w:t>javax.swing.JFrame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D56327">
          <w:rPr>
            <w:rFonts w:ascii="Courier New" w:eastAsia="Times New Roman" w:hAnsi="Courier New" w:cs="Courier New"/>
            <w:color w:val="000000"/>
            <w:sz w:val="20"/>
            <w:szCs w:val="20"/>
          </w:rPr>
          <w:t xml:space="preserve">public class </w:t>
        </w:r>
        <w:proofErr w:type="spellStart"/>
        <w:r w:rsidRPr="00D56327">
          <w:rPr>
            <w:rFonts w:ascii="Courier New" w:eastAsia="Times New Roman" w:hAnsi="Courier New" w:cs="Courier New"/>
            <w:color w:val="000000"/>
            <w:sz w:val="20"/>
            <w:szCs w:val="20"/>
          </w:rPr>
          <w:t>ImageExample</w:t>
        </w:r>
        <w:proofErr w:type="spellEnd"/>
        <w:r w:rsidRPr="00D56327">
          <w:rPr>
            <w:rFonts w:ascii="Courier New" w:eastAsia="Times New Roman" w:hAnsi="Courier New" w:cs="Courier New"/>
            <w:color w:val="000000"/>
            <w:sz w:val="20"/>
            <w:szCs w:val="20"/>
          </w:rPr>
          <w:t xml:space="preserve"> extends </w:t>
        </w:r>
        <w:proofErr w:type="spellStart"/>
        <w:r w:rsidRPr="00D56327">
          <w:rPr>
            <w:rFonts w:ascii="Courier New" w:eastAsia="Times New Roman" w:hAnsi="Courier New" w:cs="Courier New"/>
            <w:color w:val="000000"/>
            <w:sz w:val="20"/>
            <w:szCs w:val="20"/>
          </w:rPr>
          <w:t>JFrame</w:t>
        </w:r>
        <w:proofErr w:type="spellEnd"/>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rPr>
      </w:pPr>
      <w:ins w:id="462" w:author="Unknown">
        <w:r w:rsidRPr="00D56327">
          <w:rPr>
            <w:rFonts w:ascii="Courier New" w:eastAsia="Times New Roman" w:hAnsi="Courier New" w:cs="Courier New"/>
            <w:color w:val="000000"/>
            <w:sz w:val="20"/>
            <w:szCs w:val="20"/>
          </w:rPr>
          <w:t xml:space="preserve">    public </w:t>
        </w:r>
        <w:proofErr w:type="spellStart"/>
        <w:r w:rsidRPr="00D56327">
          <w:rPr>
            <w:rFonts w:ascii="Courier New" w:eastAsia="Times New Roman" w:hAnsi="Courier New" w:cs="Courier New"/>
            <w:color w:val="000000"/>
            <w:sz w:val="20"/>
            <w:szCs w:val="20"/>
          </w:rPr>
          <w:t>ImageExample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Courier New" w:eastAsia="Times New Roman" w:hAnsi="Courier New" w:cs="Courier New"/>
          <w:color w:val="000000"/>
          <w:sz w:val="20"/>
          <w:szCs w:val="20"/>
        </w:rPr>
      </w:pPr>
      <w:ins w:id="470" w:author="Unknown">
        <w:r w:rsidRPr="00D56327">
          <w:rPr>
            <w:rFonts w:ascii="Courier New" w:eastAsia="Times New Roman" w:hAnsi="Courier New" w:cs="Courier New"/>
            <w:color w:val="000000"/>
            <w:sz w:val="20"/>
            <w:szCs w:val="20"/>
          </w:rPr>
          <w:t xml:space="preserve">    private void </w:t>
        </w:r>
        <w:proofErr w:type="spellStart"/>
        <w:r w:rsidRPr="00D56327">
          <w:rPr>
            <w:rFonts w:ascii="Courier New" w:eastAsia="Times New Roman" w:hAnsi="Courier New" w:cs="Courier New"/>
            <w:color w:val="000000"/>
            <w:sz w:val="20"/>
            <w:szCs w:val="20"/>
          </w:rPr>
          <w:t>initUI</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D56327">
          <w:rPr>
            <w:rFonts w:ascii="Courier New" w:eastAsia="Times New Roman" w:hAnsi="Courier New" w:cs="Courier New"/>
            <w:color w:val="000000"/>
            <w:sz w:val="20"/>
            <w:szCs w:val="20"/>
          </w:rPr>
          <w:t xml:space="preserve">        add(new Board());</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5" w:author="Unknown"/>
          <w:rFonts w:ascii="Courier New" w:eastAsia="Times New Roman" w:hAnsi="Courier New" w:cs="Courier New"/>
          <w:color w:val="000000"/>
          <w:sz w:val="20"/>
          <w:szCs w:val="20"/>
        </w:rPr>
      </w:pPr>
      <w:ins w:id="476" w:author="Unknown">
        <w:r w:rsidRPr="00D56327">
          <w:rPr>
            <w:rFonts w:ascii="Courier New" w:eastAsia="Times New Roman" w:hAnsi="Courier New" w:cs="Courier New"/>
            <w:color w:val="000000"/>
            <w:sz w:val="20"/>
            <w:szCs w:val="20"/>
          </w:rPr>
          <w:t xml:space="preserve">        pack();</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7"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ins w:id="479"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setTitle</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Bardejov</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color w:val="000000"/>
          <w:sz w:val="20"/>
          <w:szCs w:val="20"/>
        </w:rPr>
      </w:pPr>
      <w:ins w:id="481"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setDefaultCloseOperation</w:t>
        </w:r>
        <w:proofErr w:type="spellEnd"/>
        <w:r w:rsidRPr="00D56327">
          <w:rPr>
            <w:rFonts w:ascii="Courier New" w:eastAsia="Times New Roman" w:hAnsi="Courier New" w:cs="Courier New"/>
            <w:color w:val="000000"/>
            <w:sz w:val="20"/>
            <w:szCs w:val="20"/>
          </w:rPr>
          <w:t>(</w:t>
        </w:r>
        <w:proofErr w:type="spellStart"/>
        <w:r w:rsidRPr="00D56327">
          <w:rPr>
            <w:rFonts w:ascii="Courier New" w:eastAsia="Times New Roman" w:hAnsi="Courier New" w:cs="Courier New"/>
            <w:color w:val="000000"/>
            <w:sz w:val="20"/>
            <w:szCs w:val="20"/>
          </w:rPr>
          <w:t>JFrame.EXIT_ON_CLOSE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2" w:author="Unknown"/>
          <w:rFonts w:ascii="Courier New" w:eastAsia="Times New Roman" w:hAnsi="Courier New" w:cs="Courier New"/>
          <w:color w:val="000000"/>
          <w:sz w:val="20"/>
          <w:szCs w:val="20"/>
        </w:rPr>
      </w:pPr>
      <w:ins w:id="483"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setLocationRelativeTo</w:t>
        </w:r>
        <w:proofErr w:type="spellEnd"/>
        <w:r w:rsidRPr="00D56327">
          <w:rPr>
            <w:rFonts w:ascii="Courier New" w:eastAsia="Times New Roman" w:hAnsi="Courier New" w:cs="Courier New"/>
            <w:color w:val="000000"/>
            <w:sz w:val="20"/>
            <w:szCs w:val="20"/>
          </w:rPr>
          <w:t>(null);</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color w:val="000000"/>
          <w:sz w:val="20"/>
          <w:szCs w:val="20"/>
        </w:rPr>
      </w:pPr>
      <w:ins w:id="485"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color w:val="000000"/>
          <w:sz w:val="20"/>
          <w:szCs w:val="20"/>
        </w:rPr>
      </w:pPr>
      <w:ins w:id="488" w:author="Unknown">
        <w:r w:rsidRPr="00D56327">
          <w:rPr>
            <w:rFonts w:ascii="Courier New" w:eastAsia="Times New Roman" w:hAnsi="Courier New" w:cs="Courier New"/>
            <w:color w:val="000000"/>
            <w:sz w:val="20"/>
            <w:szCs w:val="20"/>
          </w:rPr>
          <w:t xml:space="preserve">    public static void main(String[] </w:t>
        </w:r>
        <w:proofErr w:type="spellStart"/>
        <w:r w:rsidRPr="00D56327">
          <w:rPr>
            <w:rFonts w:ascii="Courier New" w:eastAsia="Times New Roman" w:hAnsi="Courier New" w:cs="Courier New"/>
            <w:color w:val="000000"/>
            <w:sz w:val="20"/>
            <w:szCs w:val="20"/>
          </w:rPr>
          <w:t>args</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ins w:id="491"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EventQueue.invokeLater</w:t>
        </w:r>
        <w:proofErr w:type="spellEnd"/>
        <w:r w:rsidRPr="00D56327">
          <w:rPr>
            <w:rFonts w:ascii="Courier New" w:eastAsia="Times New Roman" w:hAnsi="Courier New" w:cs="Courier New"/>
            <w:color w:val="000000"/>
            <w:sz w:val="20"/>
            <w:szCs w:val="20"/>
          </w:rPr>
          <w:t xml:space="preserve">(new </w:t>
        </w:r>
        <w:proofErr w:type="spellStart"/>
        <w:r w:rsidRPr="00D56327">
          <w:rPr>
            <w:rFonts w:ascii="Courier New" w:eastAsia="Times New Roman" w:hAnsi="Courier New" w:cs="Courier New"/>
            <w:color w:val="000000"/>
            <w:sz w:val="20"/>
            <w:szCs w:val="20"/>
          </w:rPr>
          <w:t>Runnable</w:t>
        </w:r>
        <w:proofErr w:type="spellEnd"/>
        <w:r w:rsidRPr="00D56327">
          <w:rPr>
            <w:rFonts w:ascii="Courier New" w:eastAsia="Times New Roman" w:hAnsi="Courier New" w:cs="Courier New"/>
            <w:color w:val="000000"/>
            <w:sz w:val="20"/>
            <w:szCs w:val="20"/>
          </w:rPr>
          <w:t>()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ins w:id="494" w:author="Unknown">
        <w:r w:rsidRPr="00D56327">
          <w:rPr>
            <w:rFonts w:ascii="Courier New" w:eastAsia="Times New Roman" w:hAnsi="Courier New" w:cs="Courier New"/>
            <w:color w:val="000000"/>
            <w:sz w:val="20"/>
            <w:szCs w:val="20"/>
          </w:rPr>
          <w:t xml:space="preserve">            @Override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rPr>
      </w:pPr>
      <w:ins w:id="496" w:author="Unknown">
        <w:r w:rsidRPr="00D56327">
          <w:rPr>
            <w:rFonts w:ascii="Courier New" w:eastAsia="Times New Roman" w:hAnsi="Courier New" w:cs="Courier New"/>
            <w:color w:val="000000"/>
            <w:sz w:val="20"/>
            <w:szCs w:val="20"/>
          </w:rPr>
          <w:t xml:space="preserve">            public void run()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7" w:author="Unknown"/>
          <w:rFonts w:ascii="Courier New" w:eastAsia="Times New Roman" w:hAnsi="Courier New" w:cs="Courier New"/>
          <w:color w:val="000000"/>
          <w:sz w:val="20"/>
          <w:szCs w:val="20"/>
        </w:rPr>
      </w:pPr>
      <w:ins w:id="498"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ImageExample</w:t>
        </w:r>
        <w:proofErr w:type="spellEnd"/>
        <w:r w:rsidRPr="00D56327">
          <w:rPr>
            <w:rFonts w:ascii="Courier New" w:eastAsia="Times New Roman" w:hAnsi="Courier New" w:cs="Courier New"/>
            <w:color w:val="000000"/>
            <w:sz w:val="20"/>
            <w:szCs w:val="20"/>
          </w:rPr>
          <w:t xml:space="preserve"> ex = new </w:t>
        </w:r>
        <w:proofErr w:type="spellStart"/>
        <w:r w:rsidRPr="00D56327">
          <w:rPr>
            <w:rFonts w:ascii="Courier New" w:eastAsia="Times New Roman" w:hAnsi="Courier New" w:cs="Courier New"/>
            <w:color w:val="000000"/>
            <w:sz w:val="20"/>
            <w:szCs w:val="20"/>
          </w:rPr>
          <w:t>ImageExample</w:t>
        </w:r>
        <w:proofErr w:type="spellEnd"/>
        <w:r w:rsidRPr="00D56327">
          <w:rPr>
            <w:rFonts w:ascii="Courier New" w:eastAsia="Times New Roman" w:hAnsi="Courier New" w:cs="Courier New"/>
            <w:color w:val="000000"/>
            <w:sz w:val="20"/>
            <w:szCs w:val="20"/>
          </w:rPr>
          <w:t>();</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rPr>
      </w:pPr>
      <w:ins w:id="500" w:author="Unknown">
        <w:r w:rsidRPr="00D56327">
          <w:rPr>
            <w:rFonts w:ascii="Courier New" w:eastAsia="Times New Roman" w:hAnsi="Courier New" w:cs="Courier New"/>
            <w:color w:val="000000"/>
            <w:sz w:val="20"/>
            <w:szCs w:val="20"/>
          </w:rPr>
          <w:t xml:space="preserve">                </w:t>
        </w:r>
        <w:proofErr w:type="spellStart"/>
        <w:r w:rsidRPr="00D56327">
          <w:rPr>
            <w:rFonts w:ascii="Courier New" w:eastAsia="Times New Roman" w:hAnsi="Courier New" w:cs="Courier New"/>
            <w:color w:val="000000"/>
            <w:sz w:val="20"/>
            <w:szCs w:val="20"/>
          </w:rPr>
          <w:t>ex.setVisible</w:t>
        </w:r>
        <w:proofErr w:type="spellEnd"/>
        <w:r w:rsidRPr="00D56327">
          <w:rPr>
            <w:rFonts w:ascii="Courier New" w:eastAsia="Times New Roman" w:hAnsi="Courier New" w:cs="Courier New"/>
            <w:color w:val="000000"/>
            <w:sz w:val="20"/>
            <w:szCs w:val="20"/>
          </w:rPr>
          <w:t>(true);</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ins w:id="502"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ins w:id="504"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D56327">
          <w:rPr>
            <w:rFonts w:ascii="Courier New" w:eastAsia="Times New Roman" w:hAnsi="Courier New" w:cs="Courier New"/>
            <w:color w:val="000000"/>
            <w:sz w:val="20"/>
            <w:szCs w:val="20"/>
          </w:rPr>
          <w:t xml:space="preserve">    }</w:t>
        </w:r>
      </w:ins>
    </w:p>
    <w:p w:rsidR="00D56327" w:rsidRPr="00D56327" w:rsidRDefault="00D56327" w:rsidP="00D5632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ins w:id="508" w:author="Unknown">
        <w:r w:rsidRPr="00D56327">
          <w:rPr>
            <w:rFonts w:ascii="Courier New" w:eastAsia="Times New Roman" w:hAnsi="Courier New" w:cs="Courier New"/>
            <w:color w:val="000000"/>
            <w:sz w:val="20"/>
            <w:szCs w:val="20"/>
          </w:rPr>
          <w:t>}</w:t>
        </w:r>
      </w:ins>
    </w:p>
    <w:p w:rsidR="00D56327" w:rsidRPr="00D56327" w:rsidRDefault="00D56327" w:rsidP="00D56327">
      <w:pPr>
        <w:spacing w:before="100" w:beforeAutospacing="1" w:after="100" w:afterAutospacing="1" w:line="240" w:lineRule="auto"/>
        <w:rPr>
          <w:ins w:id="509" w:author="Unknown"/>
          <w:rFonts w:ascii="Georgia" w:eastAsia="Times New Roman" w:hAnsi="Georgia" w:cs="Times New Roman"/>
          <w:color w:val="000000"/>
          <w:sz w:val="24"/>
          <w:szCs w:val="24"/>
        </w:rPr>
      </w:pPr>
      <w:ins w:id="510" w:author="Unknown">
        <w:r w:rsidRPr="00D56327">
          <w:rPr>
            <w:rFonts w:ascii="Georgia" w:eastAsia="Times New Roman" w:hAnsi="Georgia" w:cs="Times New Roman"/>
            <w:color w:val="000000"/>
            <w:sz w:val="24"/>
            <w:szCs w:val="24"/>
          </w:rPr>
          <w:t>This is the main class of the example.</w:t>
        </w:r>
      </w:ins>
    </w:p>
    <w:p w:rsidR="00CF7E67" w:rsidRPr="007236F3" w:rsidRDefault="00D56327" w:rsidP="00D563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90650" cy="1191985"/>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4"/>
                    <a:srcRect/>
                    <a:stretch>
                      <a:fillRect/>
                    </a:stretch>
                  </pic:blipFill>
                  <pic:spPr bwMode="auto">
                    <a:xfrm>
                      <a:off x="0" y="0"/>
                      <a:ext cx="1390650" cy="1191985"/>
                    </a:xfrm>
                    <a:prstGeom prst="rect">
                      <a:avLst/>
                    </a:prstGeom>
                    <a:noFill/>
                    <a:ln w="9525">
                      <a:noFill/>
                      <a:miter lim="800000"/>
                      <a:headEnd/>
                      <a:tailEnd/>
                    </a:ln>
                  </pic:spPr>
                </pic:pic>
              </a:graphicData>
            </a:graphic>
          </wp:inline>
        </w:drawing>
      </w:r>
      <w:r w:rsidR="007236F3">
        <w:rPr>
          <w:rFonts w:ascii="Times New Roman" w:eastAsia="Times New Roman" w:hAnsi="Times New Roman" w:cs="Times New Roman"/>
          <w:sz w:val="24"/>
          <w:szCs w:val="24"/>
        </w:rPr>
        <w:tab/>
      </w:r>
      <w:ins w:id="511" w:author="Unknown">
        <w:r w:rsidRPr="00D56327">
          <w:rPr>
            <w:rFonts w:ascii="Times New Roman" w:eastAsia="Times New Roman" w:hAnsi="Times New Roman" w:cs="Times New Roman"/>
            <w:sz w:val="24"/>
            <w:szCs w:val="24"/>
          </w:rPr>
          <w:t>Figure: Image</w:t>
        </w:r>
      </w:ins>
    </w:p>
    <w:sectPr w:rsidR="00CF7E67" w:rsidRPr="007236F3" w:rsidSect="00A04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56327"/>
    <w:rsid w:val="007236F3"/>
    <w:rsid w:val="00A045F6"/>
    <w:rsid w:val="00CF7E67"/>
    <w:rsid w:val="00D5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F6"/>
  </w:style>
  <w:style w:type="paragraph" w:styleId="Heading1">
    <w:name w:val="heading 1"/>
    <w:basedOn w:val="Normal"/>
    <w:link w:val="Heading1Char"/>
    <w:uiPriority w:val="9"/>
    <w:qFormat/>
    <w:rsid w:val="00D563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6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63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6327"/>
  </w:style>
  <w:style w:type="character" w:styleId="Hyperlink">
    <w:name w:val="Hyperlink"/>
    <w:basedOn w:val="DefaultParagraphFont"/>
    <w:uiPriority w:val="99"/>
    <w:semiHidden/>
    <w:unhideWhenUsed/>
    <w:rsid w:val="00D56327"/>
    <w:rPr>
      <w:color w:val="0000FF"/>
      <w:u w:val="single"/>
    </w:rPr>
  </w:style>
  <w:style w:type="paragraph" w:styleId="HTMLPreformatted">
    <w:name w:val="HTML Preformatted"/>
    <w:basedOn w:val="Normal"/>
    <w:link w:val="HTMLPreformattedChar"/>
    <w:uiPriority w:val="99"/>
    <w:semiHidden/>
    <w:unhideWhenUsed/>
    <w:rsid w:val="00D5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3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63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6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945099">
      <w:bodyDiv w:val="1"/>
      <w:marLeft w:val="0"/>
      <w:marRight w:val="0"/>
      <w:marTop w:val="0"/>
      <w:marBottom w:val="0"/>
      <w:divBdr>
        <w:top w:val="none" w:sz="0" w:space="0" w:color="auto"/>
        <w:left w:val="none" w:sz="0" w:space="0" w:color="auto"/>
        <w:bottom w:val="none" w:sz="0" w:space="0" w:color="auto"/>
        <w:right w:val="none" w:sz="0" w:space="0" w:color="auto"/>
      </w:divBdr>
    </w:div>
    <w:div w:id="16221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3</cp:revision>
  <dcterms:created xsi:type="dcterms:W3CDTF">2016-11-17T17:21:00Z</dcterms:created>
  <dcterms:modified xsi:type="dcterms:W3CDTF">2016-11-21T15:33:00Z</dcterms:modified>
</cp:coreProperties>
</file>