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DAA" w:rsidRPr="007C0DAA" w:rsidRDefault="007C0DAA" w:rsidP="007C0DAA">
      <w:pPr>
        <w:spacing w:before="375" w:after="375" w:line="240" w:lineRule="auto"/>
        <w:outlineLvl w:val="0"/>
        <w:rPr>
          <w:rFonts w:ascii="Times New Roman" w:eastAsia="Times New Roman" w:hAnsi="Times New Roman" w:cs="Times New Roman"/>
          <w:b/>
          <w:bCs/>
          <w:color w:val="000000"/>
          <w:kern w:val="36"/>
          <w:sz w:val="48"/>
          <w:szCs w:val="48"/>
        </w:rPr>
      </w:pPr>
      <w:r w:rsidRPr="007C0DAA">
        <w:rPr>
          <w:rFonts w:ascii="Times New Roman" w:eastAsia="Times New Roman" w:hAnsi="Times New Roman" w:cs="Times New Roman"/>
          <w:b/>
          <w:bCs/>
          <w:color w:val="000000"/>
          <w:kern w:val="36"/>
          <w:sz w:val="48"/>
          <w:szCs w:val="48"/>
        </w:rPr>
        <w:t>Space Invaders</w:t>
      </w:r>
    </w:p>
    <w:p w:rsidR="007C0DAA" w:rsidRPr="007C0DAA" w:rsidRDefault="007C0DAA" w:rsidP="007C0DAA">
      <w:pPr>
        <w:spacing w:before="100" w:beforeAutospacing="1" w:after="100" w:afterAutospacing="1" w:line="240" w:lineRule="auto"/>
        <w:rPr>
          <w:rFonts w:ascii="Georgia" w:eastAsia="Times New Roman" w:hAnsi="Georgia" w:cs="Times New Roman"/>
          <w:color w:val="000000"/>
          <w:sz w:val="24"/>
          <w:szCs w:val="24"/>
        </w:rPr>
      </w:pPr>
      <w:r w:rsidRPr="007C0DAA">
        <w:rPr>
          <w:rFonts w:ascii="Georgia" w:eastAsia="Times New Roman" w:hAnsi="Georgia" w:cs="Times New Roman"/>
          <w:color w:val="000000"/>
          <w:sz w:val="24"/>
          <w:szCs w:val="24"/>
        </w:rPr>
        <w:t>In this part of the Java 2D games tutorial we will create a simple Space Invaders game clone.</w:t>
      </w:r>
    </w:p>
    <w:p w:rsidR="007C0DAA" w:rsidRPr="007C0DAA" w:rsidRDefault="007C0DAA" w:rsidP="007C0DAA">
      <w:pPr>
        <w:spacing w:before="100" w:beforeAutospacing="1" w:after="100" w:afterAutospacing="1" w:line="240" w:lineRule="auto"/>
        <w:rPr>
          <w:ins w:id="0" w:author="Unknown"/>
          <w:rFonts w:ascii="Georgia" w:eastAsia="Times New Roman" w:hAnsi="Georgia" w:cs="Times New Roman"/>
          <w:color w:val="000000"/>
          <w:sz w:val="24"/>
          <w:szCs w:val="24"/>
        </w:rPr>
      </w:pPr>
      <w:ins w:id="1" w:author="Unknown">
        <w:r w:rsidRPr="007C0DAA">
          <w:rPr>
            <w:rFonts w:ascii="Georgia" w:eastAsia="Times New Roman" w:hAnsi="Georgia" w:cs="Times New Roman"/>
            <w:i/>
            <w:iCs/>
            <w:color w:val="000000"/>
            <w:sz w:val="24"/>
            <w:szCs w:val="24"/>
          </w:rPr>
          <w:t>Space Invaders</w:t>
        </w:r>
        <w:r w:rsidRPr="007C0DAA">
          <w:rPr>
            <w:rFonts w:ascii="Georgia" w:eastAsia="Times New Roman" w:hAnsi="Georgia" w:cs="Times New Roman"/>
            <w:color w:val="000000"/>
            <w:sz w:val="24"/>
            <w:szCs w:val="24"/>
          </w:rPr>
          <w:t> is an arcade video game designed by </w:t>
        </w:r>
        <w:r w:rsidRPr="007C0DAA">
          <w:rPr>
            <w:rFonts w:ascii="Georgia" w:eastAsia="Times New Roman" w:hAnsi="Georgia" w:cs="Times New Roman"/>
            <w:i/>
            <w:iCs/>
            <w:color w:val="000000"/>
            <w:sz w:val="24"/>
            <w:szCs w:val="24"/>
          </w:rPr>
          <w:t>Tomohiro Nishikado</w:t>
        </w:r>
        <w:r w:rsidRPr="007C0DAA">
          <w:rPr>
            <w:rFonts w:ascii="Georgia" w:eastAsia="Times New Roman" w:hAnsi="Georgia" w:cs="Times New Roman"/>
            <w:color w:val="000000"/>
            <w:sz w:val="24"/>
            <w:szCs w:val="24"/>
          </w:rPr>
          <w:t>. It was first released in 1978. The player controls a cannon. He is about to save the Earth from invasion of evil space invaders.</w:t>
        </w:r>
      </w:ins>
    </w:p>
    <w:p w:rsidR="007C0DAA" w:rsidRPr="007C0DAA" w:rsidRDefault="007C0DAA" w:rsidP="007C0DAA">
      <w:pPr>
        <w:spacing w:before="375" w:after="375" w:line="240" w:lineRule="auto"/>
        <w:outlineLvl w:val="1"/>
        <w:rPr>
          <w:ins w:id="2" w:author="Unknown"/>
          <w:rFonts w:ascii="Times New Roman" w:eastAsia="Times New Roman" w:hAnsi="Times New Roman" w:cs="Times New Roman"/>
          <w:b/>
          <w:bCs/>
          <w:color w:val="000000"/>
          <w:sz w:val="36"/>
          <w:szCs w:val="36"/>
        </w:rPr>
      </w:pPr>
      <w:ins w:id="3" w:author="Unknown">
        <w:r w:rsidRPr="007C0DAA">
          <w:rPr>
            <w:rFonts w:ascii="Times New Roman" w:eastAsia="Times New Roman" w:hAnsi="Times New Roman" w:cs="Times New Roman"/>
            <w:b/>
            <w:bCs/>
            <w:color w:val="000000"/>
            <w:sz w:val="36"/>
            <w:szCs w:val="36"/>
          </w:rPr>
          <w:t>Development</w:t>
        </w:r>
      </w:ins>
    </w:p>
    <w:p w:rsidR="007C0DAA" w:rsidRPr="007C0DAA" w:rsidRDefault="007C0DAA" w:rsidP="007C0DAA">
      <w:pPr>
        <w:spacing w:before="100" w:beforeAutospacing="1" w:after="100" w:afterAutospacing="1" w:line="240" w:lineRule="auto"/>
        <w:rPr>
          <w:ins w:id="4" w:author="Unknown"/>
          <w:rFonts w:ascii="Georgia" w:eastAsia="Times New Roman" w:hAnsi="Georgia" w:cs="Times New Roman"/>
          <w:color w:val="000000"/>
          <w:sz w:val="24"/>
          <w:szCs w:val="24"/>
        </w:rPr>
      </w:pPr>
      <w:ins w:id="5" w:author="Unknown">
        <w:r w:rsidRPr="007C0DAA">
          <w:rPr>
            <w:rFonts w:ascii="Georgia" w:eastAsia="Times New Roman" w:hAnsi="Georgia" w:cs="Times New Roman"/>
            <w:color w:val="000000"/>
            <w:sz w:val="24"/>
            <w:szCs w:val="24"/>
          </w:rPr>
          <w:t>In our Java clone we have 24 invaders. These aliens heavily shell the ground. When the player shoots a missile, he can shoot another one only when it hits an alien or the top of the Board. The player shoots with the Alt key. Aliens launch randomly their bombs. Each alien shoots a bomb only after the previous one hits the bottom.</w:t>
        </w:r>
      </w:ins>
    </w:p>
    <w:p w:rsidR="007C0DAA" w:rsidRPr="007C0DAA" w:rsidRDefault="007C0DAA" w:rsidP="007C0DAA">
      <w:pPr>
        <w:shd w:val="clear" w:color="auto" w:fill="BDBDBD"/>
        <w:spacing w:after="0" w:line="240" w:lineRule="auto"/>
        <w:rPr>
          <w:ins w:id="6" w:author="Unknown"/>
          <w:rFonts w:ascii="Georgia" w:eastAsia="Times New Roman" w:hAnsi="Georgia" w:cs="Times New Roman"/>
          <w:color w:val="000000"/>
          <w:sz w:val="24"/>
          <w:szCs w:val="24"/>
        </w:rPr>
      </w:pPr>
      <w:ins w:id="7" w:author="Unknown">
        <w:r w:rsidRPr="007C0DAA">
          <w:rPr>
            <w:rFonts w:ascii="Georgia" w:eastAsia="Times New Roman" w:hAnsi="Georgia" w:cs="Times New Roman"/>
            <w:color w:val="000000"/>
            <w:sz w:val="24"/>
            <w:szCs w:val="24"/>
          </w:rPr>
          <w:t>SpaceInvaders.java</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 w:author="Unknown"/>
          <w:rFonts w:ascii="Courier New" w:eastAsia="Times New Roman" w:hAnsi="Courier New" w:cs="Courier New"/>
          <w:color w:val="000000"/>
          <w:sz w:val="20"/>
          <w:szCs w:val="20"/>
        </w:rPr>
      </w:pPr>
      <w:ins w:id="9" w:author="Unknown">
        <w:r w:rsidRPr="007C0DAA">
          <w:rPr>
            <w:rFonts w:ascii="Courier New" w:eastAsia="Times New Roman" w:hAnsi="Courier New" w:cs="Courier New"/>
            <w:color w:val="000000"/>
            <w:sz w:val="20"/>
            <w:szCs w:val="20"/>
          </w:rPr>
          <w:t>package spaceinvaders;</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 w:author="Unknown"/>
          <w:rFonts w:ascii="Courier New" w:eastAsia="Times New Roman" w:hAnsi="Courier New" w:cs="Courier New"/>
          <w:color w:val="000000"/>
          <w:sz w:val="20"/>
          <w:szCs w:val="20"/>
        </w:rPr>
      </w:pPr>
      <w:ins w:id="12" w:author="Unknown">
        <w:r w:rsidRPr="007C0DAA">
          <w:rPr>
            <w:rFonts w:ascii="Courier New" w:eastAsia="Times New Roman" w:hAnsi="Courier New" w:cs="Courier New"/>
            <w:color w:val="000000"/>
            <w:sz w:val="20"/>
            <w:szCs w:val="20"/>
          </w:rPr>
          <w:t>import javax.swing.JFrame;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 w:author="Unknown"/>
          <w:rFonts w:ascii="Courier New" w:eastAsia="Times New Roman" w:hAnsi="Courier New" w:cs="Courier New"/>
          <w:color w:val="000000"/>
          <w:sz w:val="20"/>
          <w:szCs w:val="20"/>
        </w:rPr>
      </w:pPr>
      <w:ins w:id="15" w:author="Unknown">
        <w:r w:rsidRPr="007C0DAA">
          <w:rPr>
            <w:rFonts w:ascii="Courier New" w:eastAsia="Times New Roman" w:hAnsi="Courier New" w:cs="Courier New"/>
            <w:color w:val="000000"/>
            <w:sz w:val="20"/>
            <w:szCs w:val="20"/>
          </w:rPr>
          <w:t>public class SpaceInvaders extends JFrame implements Commons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 w:author="Unknown"/>
          <w:rFonts w:ascii="Courier New" w:eastAsia="Times New Roman" w:hAnsi="Courier New" w:cs="Courier New"/>
          <w:color w:val="000000"/>
          <w:sz w:val="20"/>
          <w:szCs w:val="20"/>
        </w:rPr>
      </w:pPr>
      <w:ins w:id="18" w:author="Unknown">
        <w:r w:rsidRPr="007C0DAA">
          <w:rPr>
            <w:rFonts w:ascii="Courier New" w:eastAsia="Times New Roman" w:hAnsi="Courier New" w:cs="Courier New"/>
            <w:color w:val="000000"/>
            <w:sz w:val="20"/>
            <w:szCs w:val="20"/>
          </w:rPr>
          <w:t xml:space="preserve">    public SpaceInvaders()</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 w:author="Unknown"/>
          <w:rFonts w:ascii="Courier New" w:eastAsia="Times New Roman" w:hAnsi="Courier New" w:cs="Courier New"/>
          <w:color w:val="000000"/>
          <w:sz w:val="20"/>
          <w:szCs w:val="20"/>
        </w:rPr>
      </w:pPr>
      <w:ins w:id="20"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 w:author="Unknown"/>
          <w:rFonts w:ascii="Courier New" w:eastAsia="Times New Roman" w:hAnsi="Courier New" w:cs="Courier New"/>
          <w:color w:val="000000"/>
          <w:sz w:val="20"/>
          <w:szCs w:val="20"/>
        </w:rPr>
      </w:pPr>
      <w:ins w:id="22" w:author="Unknown">
        <w:r w:rsidRPr="007C0DAA">
          <w:rPr>
            <w:rFonts w:ascii="Courier New" w:eastAsia="Times New Roman" w:hAnsi="Courier New" w:cs="Courier New"/>
            <w:color w:val="000000"/>
            <w:sz w:val="20"/>
            <w:szCs w:val="20"/>
          </w:rPr>
          <w:t xml:space="preserve">        add(new Board());</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 w:author="Unknown"/>
          <w:rFonts w:ascii="Courier New" w:eastAsia="Times New Roman" w:hAnsi="Courier New" w:cs="Courier New"/>
          <w:color w:val="000000"/>
          <w:sz w:val="20"/>
          <w:szCs w:val="20"/>
        </w:rPr>
      </w:pPr>
      <w:ins w:id="24" w:author="Unknown">
        <w:r w:rsidRPr="007C0DAA">
          <w:rPr>
            <w:rFonts w:ascii="Courier New" w:eastAsia="Times New Roman" w:hAnsi="Courier New" w:cs="Courier New"/>
            <w:color w:val="000000"/>
            <w:sz w:val="20"/>
            <w:szCs w:val="20"/>
          </w:rPr>
          <w:t xml:space="preserve">        setTitle("Space Invaders");</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 w:author="Unknown"/>
          <w:rFonts w:ascii="Courier New" w:eastAsia="Times New Roman" w:hAnsi="Courier New" w:cs="Courier New"/>
          <w:color w:val="000000"/>
          <w:sz w:val="20"/>
          <w:szCs w:val="20"/>
        </w:rPr>
      </w:pPr>
      <w:ins w:id="26" w:author="Unknown">
        <w:r w:rsidRPr="007C0DAA">
          <w:rPr>
            <w:rFonts w:ascii="Courier New" w:eastAsia="Times New Roman" w:hAnsi="Courier New" w:cs="Courier New"/>
            <w:color w:val="000000"/>
            <w:sz w:val="20"/>
            <w:szCs w:val="20"/>
          </w:rPr>
          <w:t xml:space="preserve">        setDefaultCloseOperation(EXIT_ON_CLOSE);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 w:author="Unknown"/>
          <w:rFonts w:ascii="Courier New" w:eastAsia="Times New Roman" w:hAnsi="Courier New" w:cs="Courier New"/>
          <w:color w:val="000000"/>
          <w:sz w:val="20"/>
          <w:szCs w:val="20"/>
        </w:rPr>
      </w:pPr>
      <w:ins w:id="28" w:author="Unknown">
        <w:r w:rsidRPr="007C0DAA">
          <w:rPr>
            <w:rFonts w:ascii="Courier New" w:eastAsia="Times New Roman" w:hAnsi="Courier New" w:cs="Courier New"/>
            <w:color w:val="000000"/>
            <w:sz w:val="20"/>
            <w:szCs w:val="20"/>
          </w:rPr>
          <w:t xml:space="preserve">        setSize(BOARD_WIDTH, BOARD_HEIGTH);</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 w:author="Unknown"/>
          <w:rFonts w:ascii="Courier New" w:eastAsia="Times New Roman" w:hAnsi="Courier New" w:cs="Courier New"/>
          <w:color w:val="000000"/>
          <w:sz w:val="20"/>
          <w:szCs w:val="20"/>
        </w:rPr>
      </w:pPr>
      <w:ins w:id="30" w:author="Unknown">
        <w:r w:rsidRPr="007C0DAA">
          <w:rPr>
            <w:rFonts w:ascii="Courier New" w:eastAsia="Times New Roman" w:hAnsi="Courier New" w:cs="Courier New"/>
            <w:color w:val="000000"/>
            <w:sz w:val="20"/>
            <w:szCs w:val="20"/>
          </w:rPr>
          <w:t xml:space="preserve">        setLocationRelativeTo(null);</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 w:author="Unknown"/>
          <w:rFonts w:ascii="Courier New" w:eastAsia="Times New Roman" w:hAnsi="Courier New" w:cs="Courier New"/>
          <w:color w:val="000000"/>
          <w:sz w:val="20"/>
          <w:szCs w:val="20"/>
        </w:rPr>
      </w:pPr>
      <w:ins w:id="32" w:author="Unknown">
        <w:r w:rsidRPr="007C0DAA">
          <w:rPr>
            <w:rFonts w:ascii="Courier New" w:eastAsia="Times New Roman" w:hAnsi="Courier New" w:cs="Courier New"/>
            <w:color w:val="000000"/>
            <w:sz w:val="20"/>
            <w:szCs w:val="20"/>
          </w:rPr>
          <w:t xml:space="preserve">        setVisible(true);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 w:author="Unknown"/>
          <w:rFonts w:ascii="Courier New" w:eastAsia="Times New Roman" w:hAnsi="Courier New" w:cs="Courier New"/>
          <w:color w:val="000000"/>
          <w:sz w:val="20"/>
          <w:szCs w:val="20"/>
        </w:rPr>
      </w:pPr>
      <w:ins w:id="34" w:author="Unknown">
        <w:r w:rsidRPr="007C0DAA">
          <w:rPr>
            <w:rFonts w:ascii="Courier New" w:eastAsia="Times New Roman" w:hAnsi="Courier New" w:cs="Courier New"/>
            <w:color w:val="000000"/>
            <w:sz w:val="20"/>
            <w:szCs w:val="20"/>
          </w:rPr>
          <w:t xml:space="preserve">        setResizable(false);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 w:author="Unknown"/>
          <w:rFonts w:ascii="Courier New" w:eastAsia="Times New Roman" w:hAnsi="Courier New" w:cs="Courier New"/>
          <w:color w:val="000000"/>
          <w:sz w:val="20"/>
          <w:szCs w:val="20"/>
        </w:rPr>
      </w:pPr>
      <w:ins w:id="36"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 w:author="Unknown"/>
          <w:rFonts w:ascii="Courier New" w:eastAsia="Times New Roman" w:hAnsi="Courier New" w:cs="Courier New"/>
          <w:color w:val="000000"/>
          <w:sz w:val="20"/>
          <w:szCs w:val="20"/>
        </w:rPr>
      </w:pPr>
      <w:ins w:id="39" w:author="Unknown">
        <w:r w:rsidRPr="007C0DAA">
          <w:rPr>
            <w:rFonts w:ascii="Courier New" w:eastAsia="Times New Roman" w:hAnsi="Courier New" w:cs="Courier New"/>
            <w:color w:val="000000"/>
            <w:sz w:val="20"/>
            <w:szCs w:val="20"/>
          </w:rPr>
          <w:t xml:space="preserve">    public static void main(String[] args)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 w:author="Unknown"/>
          <w:rFonts w:ascii="Courier New" w:eastAsia="Times New Roman" w:hAnsi="Courier New" w:cs="Courier New"/>
          <w:color w:val="000000"/>
          <w:sz w:val="20"/>
          <w:szCs w:val="20"/>
        </w:rPr>
      </w:pPr>
      <w:ins w:id="41" w:author="Unknown">
        <w:r w:rsidRPr="007C0DAA">
          <w:rPr>
            <w:rFonts w:ascii="Courier New" w:eastAsia="Times New Roman" w:hAnsi="Courier New" w:cs="Courier New"/>
            <w:color w:val="000000"/>
            <w:sz w:val="20"/>
            <w:szCs w:val="20"/>
          </w:rPr>
          <w:t xml:space="preserve">        new SpaceInvaders();</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 w:author="Unknown"/>
          <w:rFonts w:ascii="Courier New" w:eastAsia="Times New Roman" w:hAnsi="Courier New" w:cs="Courier New"/>
          <w:color w:val="000000"/>
          <w:sz w:val="20"/>
          <w:szCs w:val="20"/>
        </w:rPr>
      </w:pPr>
      <w:ins w:id="43"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 w:author="Unknown"/>
          <w:rFonts w:ascii="Courier New" w:eastAsia="Times New Roman" w:hAnsi="Courier New" w:cs="Courier New"/>
          <w:color w:val="000000"/>
          <w:sz w:val="20"/>
          <w:szCs w:val="20"/>
        </w:rPr>
      </w:pPr>
      <w:ins w:id="45" w:author="Unknown">
        <w:r w:rsidRPr="007C0DAA">
          <w:rPr>
            <w:rFonts w:ascii="Courier New" w:eastAsia="Times New Roman" w:hAnsi="Courier New" w:cs="Courier New"/>
            <w:color w:val="000000"/>
            <w:sz w:val="20"/>
            <w:szCs w:val="20"/>
          </w:rPr>
          <w:t>}</w:t>
        </w:r>
      </w:ins>
    </w:p>
    <w:p w:rsidR="007C0DAA" w:rsidRPr="007C0DAA" w:rsidRDefault="007C0DAA" w:rsidP="007C0DAA">
      <w:pPr>
        <w:spacing w:before="100" w:beforeAutospacing="1" w:after="100" w:afterAutospacing="1" w:line="240" w:lineRule="auto"/>
        <w:rPr>
          <w:ins w:id="46" w:author="Unknown"/>
          <w:rFonts w:ascii="Georgia" w:eastAsia="Times New Roman" w:hAnsi="Georgia" w:cs="Times New Roman"/>
          <w:color w:val="000000"/>
          <w:sz w:val="24"/>
          <w:szCs w:val="24"/>
        </w:rPr>
      </w:pPr>
      <w:ins w:id="47" w:author="Unknown">
        <w:r w:rsidRPr="007C0DAA">
          <w:rPr>
            <w:rFonts w:ascii="Georgia" w:eastAsia="Times New Roman" w:hAnsi="Georgia" w:cs="Times New Roman"/>
            <w:color w:val="000000"/>
            <w:sz w:val="24"/>
            <w:szCs w:val="24"/>
          </w:rPr>
          <w:t>This is the main class.</w:t>
        </w:r>
      </w:ins>
    </w:p>
    <w:p w:rsidR="007C0DAA" w:rsidRPr="007C0DAA" w:rsidRDefault="007C0DAA" w:rsidP="007C0DAA">
      <w:pPr>
        <w:shd w:val="clear" w:color="auto" w:fill="BDBDBD"/>
        <w:spacing w:after="0" w:line="240" w:lineRule="auto"/>
        <w:rPr>
          <w:ins w:id="48" w:author="Unknown"/>
          <w:rFonts w:ascii="Georgia" w:eastAsia="Times New Roman" w:hAnsi="Georgia" w:cs="Times New Roman"/>
          <w:color w:val="000000"/>
          <w:sz w:val="24"/>
          <w:szCs w:val="24"/>
        </w:rPr>
      </w:pPr>
      <w:ins w:id="49" w:author="Unknown">
        <w:r w:rsidRPr="007C0DAA">
          <w:rPr>
            <w:rFonts w:ascii="Georgia" w:eastAsia="Times New Roman" w:hAnsi="Georgia" w:cs="Times New Roman"/>
            <w:color w:val="000000"/>
            <w:sz w:val="24"/>
            <w:szCs w:val="24"/>
          </w:rPr>
          <w:t>Commons.java</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 w:author="Unknown"/>
          <w:rFonts w:ascii="Courier New" w:eastAsia="Times New Roman" w:hAnsi="Courier New" w:cs="Courier New"/>
          <w:color w:val="000000"/>
          <w:sz w:val="20"/>
          <w:szCs w:val="20"/>
        </w:rPr>
      </w:pPr>
      <w:ins w:id="51" w:author="Unknown">
        <w:r w:rsidRPr="007C0DAA">
          <w:rPr>
            <w:rFonts w:ascii="Courier New" w:eastAsia="Times New Roman" w:hAnsi="Courier New" w:cs="Courier New"/>
            <w:color w:val="000000"/>
            <w:sz w:val="20"/>
            <w:szCs w:val="20"/>
          </w:rPr>
          <w:t>package spaceinvaders;</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 w:author="Unknown"/>
          <w:rFonts w:ascii="Courier New" w:eastAsia="Times New Roman" w:hAnsi="Courier New" w:cs="Courier New"/>
          <w:color w:val="000000"/>
          <w:sz w:val="20"/>
          <w:szCs w:val="20"/>
        </w:rPr>
      </w:pPr>
      <w:ins w:id="54" w:author="Unknown">
        <w:r w:rsidRPr="007C0DAA">
          <w:rPr>
            <w:rFonts w:ascii="Courier New" w:eastAsia="Times New Roman" w:hAnsi="Courier New" w:cs="Courier New"/>
            <w:color w:val="000000"/>
            <w:sz w:val="20"/>
            <w:szCs w:val="20"/>
          </w:rPr>
          <w:t>public interface Commons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 w:author="Unknown"/>
          <w:rFonts w:ascii="Courier New" w:eastAsia="Times New Roman" w:hAnsi="Courier New" w:cs="Courier New"/>
          <w:color w:val="000000"/>
          <w:sz w:val="20"/>
          <w:szCs w:val="20"/>
        </w:rPr>
      </w:pPr>
      <w:ins w:id="57" w:author="Unknown">
        <w:r w:rsidRPr="007C0DAA">
          <w:rPr>
            <w:rFonts w:ascii="Courier New" w:eastAsia="Times New Roman" w:hAnsi="Courier New" w:cs="Courier New"/>
            <w:color w:val="000000"/>
            <w:sz w:val="20"/>
            <w:szCs w:val="20"/>
          </w:rPr>
          <w:t xml:space="preserve">    public static final int BOARD_WIDTH = 358;</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 w:author="Unknown"/>
          <w:rFonts w:ascii="Courier New" w:eastAsia="Times New Roman" w:hAnsi="Courier New" w:cs="Courier New"/>
          <w:color w:val="000000"/>
          <w:sz w:val="20"/>
          <w:szCs w:val="20"/>
        </w:rPr>
      </w:pPr>
      <w:ins w:id="59" w:author="Unknown">
        <w:r w:rsidRPr="007C0DAA">
          <w:rPr>
            <w:rFonts w:ascii="Courier New" w:eastAsia="Times New Roman" w:hAnsi="Courier New" w:cs="Courier New"/>
            <w:color w:val="000000"/>
            <w:sz w:val="20"/>
            <w:szCs w:val="20"/>
          </w:rPr>
          <w:t xml:space="preserve">    public static final int BOARD_HEIGTH = 350;</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 w:author="Unknown"/>
          <w:rFonts w:ascii="Courier New" w:eastAsia="Times New Roman" w:hAnsi="Courier New" w:cs="Courier New"/>
          <w:color w:val="000000"/>
          <w:sz w:val="20"/>
          <w:szCs w:val="20"/>
        </w:rPr>
      </w:pPr>
      <w:ins w:id="61" w:author="Unknown">
        <w:r w:rsidRPr="007C0DAA">
          <w:rPr>
            <w:rFonts w:ascii="Courier New" w:eastAsia="Times New Roman" w:hAnsi="Courier New" w:cs="Courier New"/>
            <w:color w:val="000000"/>
            <w:sz w:val="20"/>
            <w:szCs w:val="20"/>
          </w:rPr>
          <w:t xml:space="preserve">    public static final int GROUND = 290;</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 w:author="Unknown"/>
          <w:rFonts w:ascii="Courier New" w:eastAsia="Times New Roman" w:hAnsi="Courier New" w:cs="Courier New"/>
          <w:color w:val="000000"/>
          <w:sz w:val="20"/>
          <w:szCs w:val="20"/>
        </w:rPr>
      </w:pPr>
      <w:ins w:id="63" w:author="Unknown">
        <w:r w:rsidRPr="007C0DAA">
          <w:rPr>
            <w:rFonts w:ascii="Courier New" w:eastAsia="Times New Roman" w:hAnsi="Courier New" w:cs="Courier New"/>
            <w:color w:val="000000"/>
            <w:sz w:val="20"/>
            <w:szCs w:val="20"/>
          </w:rPr>
          <w:t xml:space="preserve">    public static final int BOMB_HEIGHT = 5;</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 w:author="Unknown"/>
          <w:rFonts w:ascii="Courier New" w:eastAsia="Times New Roman" w:hAnsi="Courier New" w:cs="Courier New"/>
          <w:color w:val="000000"/>
          <w:sz w:val="20"/>
          <w:szCs w:val="20"/>
        </w:rPr>
      </w:pPr>
      <w:ins w:id="65" w:author="Unknown">
        <w:r w:rsidRPr="007C0DAA">
          <w:rPr>
            <w:rFonts w:ascii="Courier New" w:eastAsia="Times New Roman" w:hAnsi="Courier New" w:cs="Courier New"/>
            <w:color w:val="000000"/>
            <w:sz w:val="20"/>
            <w:szCs w:val="20"/>
          </w:rPr>
          <w:t xml:space="preserve">    public static final int ALIEN_HEIGHT = 12;</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 w:author="Unknown"/>
          <w:rFonts w:ascii="Courier New" w:eastAsia="Times New Roman" w:hAnsi="Courier New" w:cs="Courier New"/>
          <w:color w:val="000000"/>
          <w:sz w:val="20"/>
          <w:szCs w:val="20"/>
        </w:rPr>
      </w:pPr>
      <w:ins w:id="67" w:author="Unknown">
        <w:r w:rsidRPr="007C0DAA">
          <w:rPr>
            <w:rFonts w:ascii="Courier New" w:eastAsia="Times New Roman" w:hAnsi="Courier New" w:cs="Courier New"/>
            <w:color w:val="000000"/>
            <w:sz w:val="20"/>
            <w:szCs w:val="20"/>
          </w:rPr>
          <w:t xml:space="preserve">    public static final int ALIEN_WIDTH = 12;</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 w:author="Unknown"/>
          <w:rFonts w:ascii="Courier New" w:eastAsia="Times New Roman" w:hAnsi="Courier New" w:cs="Courier New"/>
          <w:color w:val="000000"/>
          <w:sz w:val="20"/>
          <w:szCs w:val="20"/>
        </w:rPr>
      </w:pPr>
      <w:ins w:id="69" w:author="Unknown">
        <w:r w:rsidRPr="007C0DAA">
          <w:rPr>
            <w:rFonts w:ascii="Courier New" w:eastAsia="Times New Roman" w:hAnsi="Courier New" w:cs="Courier New"/>
            <w:color w:val="000000"/>
            <w:sz w:val="20"/>
            <w:szCs w:val="20"/>
          </w:rPr>
          <w:t xml:space="preserve">    public static final int BORDER_RIGHT = 30;</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 w:author="Unknown"/>
          <w:rFonts w:ascii="Courier New" w:eastAsia="Times New Roman" w:hAnsi="Courier New" w:cs="Courier New"/>
          <w:color w:val="000000"/>
          <w:sz w:val="20"/>
          <w:szCs w:val="20"/>
        </w:rPr>
      </w:pPr>
      <w:ins w:id="71" w:author="Unknown">
        <w:r w:rsidRPr="007C0DAA">
          <w:rPr>
            <w:rFonts w:ascii="Courier New" w:eastAsia="Times New Roman" w:hAnsi="Courier New" w:cs="Courier New"/>
            <w:color w:val="000000"/>
            <w:sz w:val="20"/>
            <w:szCs w:val="20"/>
          </w:rPr>
          <w:t xml:space="preserve">    public static final int BORDER_LEFT = 5;</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 w:author="Unknown"/>
          <w:rFonts w:ascii="Courier New" w:eastAsia="Times New Roman" w:hAnsi="Courier New" w:cs="Courier New"/>
          <w:color w:val="000000"/>
          <w:sz w:val="20"/>
          <w:szCs w:val="20"/>
        </w:rPr>
      </w:pPr>
      <w:ins w:id="73" w:author="Unknown">
        <w:r w:rsidRPr="007C0DAA">
          <w:rPr>
            <w:rFonts w:ascii="Courier New" w:eastAsia="Times New Roman" w:hAnsi="Courier New" w:cs="Courier New"/>
            <w:color w:val="000000"/>
            <w:sz w:val="20"/>
            <w:szCs w:val="20"/>
          </w:rPr>
          <w:t xml:space="preserve">    public static final int GO_DOWN = 15;</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 w:author="Unknown"/>
          <w:rFonts w:ascii="Courier New" w:eastAsia="Times New Roman" w:hAnsi="Courier New" w:cs="Courier New"/>
          <w:color w:val="000000"/>
          <w:sz w:val="20"/>
          <w:szCs w:val="20"/>
        </w:rPr>
      </w:pPr>
      <w:ins w:id="75" w:author="Unknown">
        <w:r w:rsidRPr="007C0DAA">
          <w:rPr>
            <w:rFonts w:ascii="Courier New" w:eastAsia="Times New Roman" w:hAnsi="Courier New" w:cs="Courier New"/>
            <w:color w:val="000000"/>
            <w:sz w:val="20"/>
            <w:szCs w:val="20"/>
          </w:rPr>
          <w:t xml:space="preserve">    public static final int NUMBER_OF_ALIENS_TO_DESTROY = 24;</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 w:author="Unknown"/>
          <w:rFonts w:ascii="Courier New" w:eastAsia="Times New Roman" w:hAnsi="Courier New" w:cs="Courier New"/>
          <w:color w:val="000000"/>
          <w:sz w:val="20"/>
          <w:szCs w:val="20"/>
        </w:rPr>
      </w:pPr>
      <w:ins w:id="77" w:author="Unknown">
        <w:r w:rsidRPr="007C0DAA">
          <w:rPr>
            <w:rFonts w:ascii="Courier New" w:eastAsia="Times New Roman" w:hAnsi="Courier New" w:cs="Courier New"/>
            <w:color w:val="000000"/>
            <w:sz w:val="20"/>
            <w:szCs w:val="20"/>
          </w:rPr>
          <w:t xml:space="preserve">    public static final int CHANCE = 5;</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 w:author="Unknown"/>
          <w:rFonts w:ascii="Courier New" w:eastAsia="Times New Roman" w:hAnsi="Courier New" w:cs="Courier New"/>
          <w:color w:val="000000"/>
          <w:sz w:val="20"/>
          <w:szCs w:val="20"/>
        </w:rPr>
      </w:pPr>
      <w:ins w:id="79" w:author="Unknown">
        <w:r w:rsidRPr="007C0DAA">
          <w:rPr>
            <w:rFonts w:ascii="Courier New" w:eastAsia="Times New Roman" w:hAnsi="Courier New" w:cs="Courier New"/>
            <w:color w:val="000000"/>
            <w:sz w:val="20"/>
            <w:szCs w:val="20"/>
          </w:rPr>
          <w:t xml:space="preserve">    public static final int DELAY = 17;</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 w:author="Unknown"/>
          <w:rFonts w:ascii="Courier New" w:eastAsia="Times New Roman" w:hAnsi="Courier New" w:cs="Courier New"/>
          <w:color w:val="000000"/>
          <w:sz w:val="20"/>
          <w:szCs w:val="20"/>
        </w:rPr>
      </w:pPr>
      <w:ins w:id="81" w:author="Unknown">
        <w:r w:rsidRPr="007C0DAA">
          <w:rPr>
            <w:rFonts w:ascii="Courier New" w:eastAsia="Times New Roman" w:hAnsi="Courier New" w:cs="Courier New"/>
            <w:color w:val="000000"/>
            <w:sz w:val="20"/>
            <w:szCs w:val="20"/>
          </w:rPr>
          <w:t xml:space="preserve">    public static final int PLAYER_WIDTH = 15;</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 w:author="Unknown"/>
          <w:rFonts w:ascii="Courier New" w:eastAsia="Times New Roman" w:hAnsi="Courier New" w:cs="Courier New"/>
          <w:color w:val="000000"/>
          <w:sz w:val="20"/>
          <w:szCs w:val="20"/>
        </w:rPr>
      </w:pPr>
      <w:ins w:id="83" w:author="Unknown">
        <w:r w:rsidRPr="007C0DAA">
          <w:rPr>
            <w:rFonts w:ascii="Courier New" w:eastAsia="Times New Roman" w:hAnsi="Courier New" w:cs="Courier New"/>
            <w:color w:val="000000"/>
            <w:sz w:val="20"/>
            <w:szCs w:val="20"/>
          </w:rPr>
          <w:t xml:space="preserve">    public static final int PLAYER_HEIGHT = 10;</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 w:author="Unknown"/>
          <w:rFonts w:ascii="Courier New" w:eastAsia="Times New Roman" w:hAnsi="Courier New" w:cs="Courier New"/>
          <w:color w:val="000000"/>
          <w:sz w:val="20"/>
          <w:szCs w:val="20"/>
        </w:rPr>
      </w:pPr>
      <w:ins w:id="85" w:author="Unknown">
        <w:r w:rsidRPr="007C0DAA">
          <w:rPr>
            <w:rFonts w:ascii="Courier New" w:eastAsia="Times New Roman" w:hAnsi="Courier New" w:cs="Courier New"/>
            <w:color w:val="000000"/>
            <w:sz w:val="20"/>
            <w:szCs w:val="20"/>
          </w:rPr>
          <w:t>}</w:t>
        </w:r>
      </w:ins>
    </w:p>
    <w:p w:rsidR="007C0DAA" w:rsidRPr="007C0DAA" w:rsidRDefault="007C0DAA" w:rsidP="007C0DAA">
      <w:pPr>
        <w:spacing w:before="100" w:beforeAutospacing="1" w:after="100" w:afterAutospacing="1" w:line="240" w:lineRule="auto"/>
        <w:rPr>
          <w:ins w:id="86" w:author="Unknown"/>
          <w:rFonts w:ascii="Georgia" w:eastAsia="Times New Roman" w:hAnsi="Georgia" w:cs="Times New Roman"/>
          <w:color w:val="000000"/>
          <w:sz w:val="24"/>
          <w:szCs w:val="24"/>
        </w:rPr>
      </w:pPr>
      <w:ins w:id="87" w:author="Unknown">
        <w:r w:rsidRPr="007C0DAA">
          <w:rPr>
            <w:rFonts w:ascii="Georgia" w:eastAsia="Times New Roman" w:hAnsi="Georgia" w:cs="Times New Roman"/>
            <w:color w:val="000000"/>
            <w:sz w:val="24"/>
            <w:szCs w:val="24"/>
          </w:rPr>
          <w:t>The </w:t>
        </w:r>
        <w:r w:rsidRPr="007C0DAA">
          <w:rPr>
            <w:rFonts w:ascii="Courier New" w:eastAsia="Times New Roman" w:hAnsi="Courier New" w:cs="Courier New"/>
            <w:color w:val="000000"/>
            <w:sz w:val="20"/>
          </w:rPr>
          <w:t>Commons.java</w:t>
        </w:r>
        <w:r w:rsidRPr="007C0DAA">
          <w:rPr>
            <w:rFonts w:ascii="Georgia" w:eastAsia="Times New Roman" w:hAnsi="Georgia" w:cs="Times New Roman"/>
            <w:color w:val="000000"/>
            <w:sz w:val="24"/>
            <w:szCs w:val="24"/>
          </w:rPr>
          <w:t> file has some common constants. They are self-explanatory.</w:t>
        </w:r>
      </w:ins>
    </w:p>
    <w:p w:rsidR="007C0DAA" w:rsidRPr="007C0DAA" w:rsidRDefault="007C0DAA" w:rsidP="007C0DAA">
      <w:pPr>
        <w:shd w:val="clear" w:color="auto" w:fill="BDBDBD"/>
        <w:spacing w:after="0" w:line="240" w:lineRule="auto"/>
        <w:rPr>
          <w:ins w:id="88" w:author="Unknown"/>
          <w:rFonts w:ascii="Georgia" w:eastAsia="Times New Roman" w:hAnsi="Georgia" w:cs="Times New Roman"/>
          <w:color w:val="000000"/>
          <w:sz w:val="24"/>
          <w:szCs w:val="24"/>
        </w:rPr>
      </w:pPr>
      <w:ins w:id="89" w:author="Unknown">
        <w:r w:rsidRPr="007C0DAA">
          <w:rPr>
            <w:rFonts w:ascii="Georgia" w:eastAsia="Times New Roman" w:hAnsi="Georgia" w:cs="Times New Roman"/>
            <w:color w:val="000000"/>
            <w:sz w:val="24"/>
            <w:szCs w:val="24"/>
          </w:rPr>
          <w:t>Alien.java</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 w:author="Unknown"/>
          <w:rFonts w:ascii="Courier New" w:eastAsia="Times New Roman" w:hAnsi="Courier New" w:cs="Courier New"/>
          <w:color w:val="000000"/>
          <w:sz w:val="20"/>
          <w:szCs w:val="20"/>
        </w:rPr>
      </w:pPr>
      <w:ins w:id="91" w:author="Unknown">
        <w:r w:rsidRPr="007C0DAA">
          <w:rPr>
            <w:rFonts w:ascii="Courier New" w:eastAsia="Times New Roman" w:hAnsi="Courier New" w:cs="Courier New"/>
            <w:color w:val="000000"/>
            <w:sz w:val="20"/>
            <w:szCs w:val="20"/>
          </w:rPr>
          <w:t>package spaceinvaders;</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 w:author="Unknown"/>
          <w:rFonts w:ascii="Courier New" w:eastAsia="Times New Roman" w:hAnsi="Courier New" w:cs="Courier New"/>
          <w:color w:val="000000"/>
          <w:sz w:val="20"/>
          <w:szCs w:val="20"/>
        </w:rPr>
      </w:pPr>
      <w:ins w:id="94" w:author="Unknown">
        <w:r w:rsidRPr="007C0DAA">
          <w:rPr>
            <w:rFonts w:ascii="Courier New" w:eastAsia="Times New Roman" w:hAnsi="Courier New" w:cs="Courier New"/>
            <w:color w:val="000000"/>
            <w:sz w:val="20"/>
            <w:szCs w:val="20"/>
          </w:rPr>
          <w:t>import javax.swing.ImageIcon;</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 w:author="Unknown"/>
          <w:rFonts w:ascii="Courier New" w:eastAsia="Times New Roman" w:hAnsi="Courier New" w:cs="Courier New"/>
          <w:color w:val="000000"/>
          <w:sz w:val="20"/>
          <w:szCs w:val="20"/>
        </w:rPr>
      </w:pPr>
      <w:ins w:id="98" w:author="Unknown">
        <w:r w:rsidRPr="007C0DAA">
          <w:rPr>
            <w:rFonts w:ascii="Courier New" w:eastAsia="Times New Roman" w:hAnsi="Courier New" w:cs="Courier New"/>
            <w:color w:val="000000"/>
            <w:sz w:val="20"/>
            <w:szCs w:val="20"/>
          </w:rPr>
          <w:t>public class Alien extends Sprite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 w:author="Unknown"/>
          <w:rFonts w:ascii="Courier New" w:eastAsia="Times New Roman" w:hAnsi="Courier New" w:cs="Courier New"/>
          <w:color w:val="000000"/>
          <w:sz w:val="20"/>
          <w:szCs w:val="20"/>
        </w:rPr>
      </w:pPr>
      <w:ins w:id="101" w:author="Unknown">
        <w:r w:rsidRPr="007C0DAA">
          <w:rPr>
            <w:rFonts w:ascii="Courier New" w:eastAsia="Times New Roman" w:hAnsi="Courier New" w:cs="Courier New"/>
            <w:color w:val="000000"/>
            <w:sz w:val="20"/>
            <w:szCs w:val="20"/>
          </w:rPr>
          <w:t xml:space="preserve">    private Bomb bomb;</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 w:author="Unknown"/>
          <w:rFonts w:ascii="Courier New" w:eastAsia="Times New Roman" w:hAnsi="Courier New" w:cs="Courier New"/>
          <w:color w:val="000000"/>
          <w:sz w:val="20"/>
          <w:szCs w:val="20"/>
        </w:rPr>
      </w:pPr>
      <w:ins w:id="103" w:author="Unknown">
        <w:r w:rsidRPr="007C0DAA">
          <w:rPr>
            <w:rFonts w:ascii="Courier New" w:eastAsia="Times New Roman" w:hAnsi="Courier New" w:cs="Courier New"/>
            <w:color w:val="000000"/>
            <w:sz w:val="20"/>
            <w:szCs w:val="20"/>
          </w:rPr>
          <w:t xml:space="preserve">    private final String shot = "../spacepix/alien.png";</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 w:author="Unknown"/>
          <w:rFonts w:ascii="Courier New" w:eastAsia="Times New Roman" w:hAnsi="Courier New" w:cs="Courier New"/>
          <w:color w:val="000000"/>
          <w:sz w:val="20"/>
          <w:szCs w:val="20"/>
        </w:rPr>
      </w:pPr>
      <w:ins w:id="106" w:author="Unknown">
        <w:r w:rsidRPr="007C0DAA">
          <w:rPr>
            <w:rFonts w:ascii="Courier New" w:eastAsia="Times New Roman" w:hAnsi="Courier New" w:cs="Courier New"/>
            <w:color w:val="000000"/>
            <w:sz w:val="20"/>
            <w:szCs w:val="20"/>
          </w:rPr>
          <w:t xml:space="preserve">    public Alien(int x, int y)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 w:author="Unknown"/>
          <w:rFonts w:ascii="Courier New" w:eastAsia="Times New Roman" w:hAnsi="Courier New" w:cs="Courier New"/>
          <w:color w:val="000000"/>
          <w:sz w:val="20"/>
          <w:szCs w:val="20"/>
        </w:rPr>
      </w:pPr>
      <w:ins w:id="108" w:author="Unknown">
        <w:r w:rsidRPr="007C0DAA">
          <w:rPr>
            <w:rFonts w:ascii="Courier New" w:eastAsia="Times New Roman" w:hAnsi="Courier New" w:cs="Courier New"/>
            <w:color w:val="000000"/>
            <w:sz w:val="20"/>
            <w:szCs w:val="20"/>
          </w:rPr>
          <w:t xml:space="preserve">        this.x = x;</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 w:author="Unknown"/>
          <w:rFonts w:ascii="Courier New" w:eastAsia="Times New Roman" w:hAnsi="Courier New" w:cs="Courier New"/>
          <w:color w:val="000000"/>
          <w:sz w:val="20"/>
          <w:szCs w:val="20"/>
        </w:rPr>
      </w:pPr>
      <w:ins w:id="110" w:author="Unknown">
        <w:r w:rsidRPr="007C0DAA">
          <w:rPr>
            <w:rFonts w:ascii="Courier New" w:eastAsia="Times New Roman" w:hAnsi="Courier New" w:cs="Courier New"/>
            <w:color w:val="000000"/>
            <w:sz w:val="20"/>
            <w:szCs w:val="20"/>
          </w:rPr>
          <w:t xml:space="preserve">        this.y = y;</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 w:author="Unknown"/>
          <w:rFonts w:ascii="Courier New" w:eastAsia="Times New Roman" w:hAnsi="Courier New" w:cs="Courier New"/>
          <w:color w:val="000000"/>
          <w:sz w:val="20"/>
          <w:szCs w:val="20"/>
        </w:rPr>
      </w:pPr>
      <w:ins w:id="113" w:author="Unknown">
        <w:r w:rsidRPr="007C0DAA">
          <w:rPr>
            <w:rFonts w:ascii="Courier New" w:eastAsia="Times New Roman" w:hAnsi="Courier New" w:cs="Courier New"/>
            <w:color w:val="000000"/>
            <w:sz w:val="20"/>
            <w:szCs w:val="20"/>
          </w:rPr>
          <w:t xml:space="preserve">        bomb = new Bomb(x, y);</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4" w:author="Unknown"/>
          <w:rFonts w:ascii="Courier New" w:eastAsia="Times New Roman" w:hAnsi="Courier New" w:cs="Courier New"/>
          <w:color w:val="000000"/>
          <w:sz w:val="20"/>
          <w:szCs w:val="20"/>
        </w:rPr>
      </w:pPr>
      <w:ins w:id="115" w:author="Unknown">
        <w:r w:rsidRPr="007C0DAA">
          <w:rPr>
            <w:rFonts w:ascii="Courier New" w:eastAsia="Times New Roman" w:hAnsi="Courier New" w:cs="Courier New"/>
            <w:color w:val="000000"/>
            <w:sz w:val="20"/>
            <w:szCs w:val="20"/>
          </w:rPr>
          <w:t xml:space="preserve">        ImageIcon ii = new ImageIcon(this.getClass().getResource(shot));</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6" w:author="Unknown"/>
          <w:rFonts w:ascii="Courier New" w:eastAsia="Times New Roman" w:hAnsi="Courier New" w:cs="Courier New"/>
          <w:color w:val="000000"/>
          <w:sz w:val="20"/>
          <w:szCs w:val="20"/>
        </w:rPr>
      </w:pPr>
      <w:ins w:id="117" w:author="Unknown">
        <w:r w:rsidRPr="007C0DAA">
          <w:rPr>
            <w:rFonts w:ascii="Courier New" w:eastAsia="Times New Roman" w:hAnsi="Courier New" w:cs="Courier New"/>
            <w:color w:val="000000"/>
            <w:sz w:val="20"/>
            <w:szCs w:val="20"/>
          </w:rPr>
          <w:t xml:space="preserve">        setImage(ii.getImage());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9" w:author="Unknown"/>
          <w:rFonts w:ascii="Courier New" w:eastAsia="Times New Roman" w:hAnsi="Courier New" w:cs="Courier New"/>
          <w:color w:val="000000"/>
          <w:sz w:val="20"/>
          <w:szCs w:val="20"/>
        </w:rPr>
      </w:pPr>
      <w:ins w:id="120"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1"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2" w:author="Unknown"/>
          <w:rFonts w:ascii="Courier New" w:eastAsia="Times New Roman" w:hAnsi="Courier New" w:cs="Courier New"/>
          <w:color w:val="000000"/>
          <w:sz w:val="20"/>
          <w:szCs w:val="20"/>
        </w:rPr>
      </w:pPr>
      <w:ins w:id="123" w:author="Unknown">
        <w:r w:rsidRPr="007C0DAA">
          <w:rPr>
            <w:rFonts w:ascii="Courier New" w:eastAsia="Times New Roman" w:hAnsi="Courier New" w:cs="Courier New"/>
            <w:color w:val="000000"/>
            <w:sz w:val="20"/>
            <w:szCs w:val="20"/>
          </w:rPr>
          <w:t xml:space="preserve">    public void act(int direction)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4" w:author="Unknown"/>
          <w:rFonts w:ascii="Courier New" w:eastAsia="Times New Roman" w:hAnsi="Courier New" w:cs="Courier New"/>
          <w:color w:val="000000"/>
          <w:sz w:val="20"/>
          <w:szCs w:val="20"/>
        </w:rPr>
      </w:pPr>
      <w:ins w:id="125" w:author="Unknown">
        <w:r w:rsidRPr="007C0DAA">
          <w:rPr>
            <w:rFonts w:ascii="Courier New" w:eastAsia="Times New Roman" w:hAnsi="Courier New" w:cs="Courier New"/>
            <w:color w:val="000000"/>
            <w:sz w:val="20"/>
            <w:szCs w:val="20"/>
          </w:rPr>
          <w:t xml:space="preserve">        this.x += direction;</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6" w:author="Unknown"/>
          <w:rFonts w:ascii="Courier New" w:eastAsia="Times New Roman" w:hAnsi="Courier New" w:cs="Courier New"/>
          <w:color w:val="000000"/>
          <w:sz w:val="20"/>
          <w:szCs w:val="20"/>
        </w:rPr>
      </w:pPr>
      <w:ins w:id="127"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8"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9" w:author="Unknown"/>
          <w:rFonts w:ascii="Courier New" w:eastAsia="Times New Roman" w:hAnsi="Courier New" w:cs="Courier New"/>
          <w:color w:val="000000"/>
          <w:sz w:val="20"/>
          <w:szCs w:val="20"/>
        </w:rPr>
      </w:pPr>
      <w:ins w:id="130" w:author="Unknown">
        <w:r w:rsidRPr="007C0DAA">
          <w:rPr>
            <w:rFonts w:ascii="Courier New" w:eastAsia="Times New Roman" w:hAnsi="Courier New" w:cs="Courier New"/>
            <w:color w:val="000000"/>
            <w:sz w:val="20"/>
            <w:szCs w:val="20"/>
          </w:rPr>
          <w:t xml:space="preserve">    public Bomb getBomb()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1" w:author="Unknown"/>
          <w:rFonts w:ascii="Courier New" w:eastAsia="Times New Roman" w:hAnsi="Courier New" w:cs="Courier New"/>
          <w:color w:val="000000"/>
          <w:sz w:val="20"/>
          <w:szCs w:val="20"/>
        </w:rPr>
      </w:pPr>
      <w:ins w:id="132" w:author="Unknown">
        <w:r w:rsidRPr="007C0DAA">
          <w:rPr>
            <w:rFonts w:ascii="Courier New" w:eastAsia="Times New Roman" w:hAnsi="Courier New" w:cs="Courier New"/>
            <w:color w:val="000000"/>
            <w:sz w:val="20"/>
            <w:szCs w:val="20"/>
          </w:rPr>
          <w:t xml:space="preserve">        return bomb;</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3" w:author="Unknown"/>
          <w:rFonts w:ascii="Courier New" w:eastAsia="Times New Roman" w:hAnsi="Courier New" w:cs="Courier New"/>
          <w:color w:val="000000"/>
          <w:sz w:val="20"/>
          <w:szCs w:val="20"/>
        </w:rPr>
      </w:pPr>
      <w:ins w:id="134"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5"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6" w:author="Unknown"/>
          <w:rFonts w:ascii="Courier New" w:eastAsia="Times New Roman" w:hAnsi="Courier New" w:cs="Courier New"/>
          <w:color w:val="000000"/>
          <w:sz w:val="20"/>
          <w:szCs w:val="20"/>
        </w:rPr>
      </w:pPr>
      <w:ins w:id="137" w:author="Unknown">
        <w:r w:rsidRPr="007C0DAA">
          <w:rPr>
            <w:rFonts w:ascii="Courier New" w:eastAsia="Times New Roman" w:hAnsi="Courier New" w:cs="Courier New"/>
            <w:color w:val="000000"/>
            <w:sz w:val="20"/>
            <w:szCs w:val="20"/>
          </w:rPr>
          <w:t xml:space="preserve">    public class Bomb extends Sprite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8"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9" w:author="Unknown"/>
          <w:rFonts w:ascii="Courier New" w:eastAsia="Times New Roman" w:hAnsi="Courier New" w:cs="Courier New"/>
          <w:color w:val="000000"/>
          <w:sz w:val="20"/>
          <w:szCs w:val="20"/>
        </w:rPr>
      </w:pPr>
      <w:ins w:id="140" w:author="Unknown">
        <w:r w:rsidRPr="007C0DAA">
          <w:rPr>
            <w:rFonts w:ascii="Courier New" w:eastAsia="Times New Roman" w:hAnsi="Courier New" w:cs="Courier New"/>
            <w:color w:val="000000"/>
            <w:sz w:val="20"/>
            <w:szCs w:val="20"/>
          </w:rPr>
          <w:t xml:space="preserve">        private final String bomb = "../spacepix/bomb.png";</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1" w:author="Unknown"/>
          <w:rFonts w:ascii="Courier New" w:eastAsia="Times New Roman" w:hAnsi="Courier New" w:cs="Courier New"/>
          <w:color w:val="000000"/>
          <w:sz w:val="20"/>
          <w:szCs w:val="20"/>
        </w:rPr>
      </w:pPr>
      <w:ins w:id="142" w:author="Unknown">
        <w:r w:rsidRPr="007C0DAA">
          <w:rPr>
            <w:rFonts w:ascii="Courier New" w:eastAsia="Times New Roman" w:hAnsi="Courier New" w:cs="Courier New"/>
            <w:color w:val="000000"/>
            <w:sz w:val="20"/>
            <w:szCs w:val="20"/>
          </w:rPr>
          <w:t xml:space="preserve">        private boolean destroyed;</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3"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4" w:author="Unknown"/>
          <w:rFonts w:ascii="Courier New" w:eastAsia="Times New Roman" w:hAnsi="Courier New" w:cs="Courier New"/>
          <w:color w:val="000000"/>
          <w:sz w:val="20"/>
          <w:szCs w:val="20"/>
        </w:rPr>
      </w:pPr>
      <w:ins w:id="145" w:author="Unknown">
        <w:r w:rsidRPr="007C0DAA">
          <w:rPr>
            <w:rFonts w:ascii="Courier New" w:eastAsia="Times New Roman" w:hAnsi="Courier New" w:cs="Courier New"/>
            <w:color w:val="000000"/>
            <w:sz w:val="20"/>
            <w:szCs w:val="20"/>
          </w:rPr>
          <w:lastRenderedPageBreak/>
          <w:t xml:space="preserve">        public Bomb(int x, int y)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6" w:author="Unknown"/>
          <w:rFonts w:ascii="Courier New" w:eastAsia="Times New Roman" w:hAnsi="Courier New" w:cs="Courier New"/>
          <w:color w:val="000000"/>
          <w:sz w:val="20"/>
          <w:szCs w:val="20"/>
        </w:rPr>
      </w:pPr>
      <w:ins w:id="147" w:author="Unknown">
        <w:r w:rsidRPr="007C0DAA">
          <w:rPr>
            <w:rFonts w:ascii="Courier New" w:eastAsia="Times New Roman" w:hAnsi="Courier New" w:cs="Courier New"/>
            <w:color w:val="000000"/>
            <w:sz w:val="20"/>
            <w:szCs w:val="20"/>
          </w:rPr>
          <w:t xml:space="preserve">            setDestroyed(true);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8" w:author="Unknown"/>
          <w:rFonts w:ascii="Courier New" w:eastAsia="Times New Roman" w:hAnsi="Courier New" w:cs="Courier New"/>
          <w:color w:val="000000"/>
          <w:sz w:val="20"/>
          <w:szCs w:val="20"/>
        </w:rPr>
      </w:pPr>
      <w:ins w:id="149" w:author="Unknown">
        <w:r w:rsidRPr="007C0DAA">
          <w:rPr>
            <w:rFonts w:ascii="Courier New" w:eastAsia="Times New Roman" w:hAnsi="Courier New" w:cs="Courier New"/>
            <w:color w:val="000000"/>
            <w:sz w:val="20"/>
            <w:szCs w:val="20"/>
          </w:rPr>
          <w:t xml:space="preserve">            this.x = x;</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0" w:author="Unknown"/>
          <w:rFonts w:ascii="Courier New" w:eastAsia="Times New Roman" w:hAnsi="Courier New" w:cs="Courier New"/>
          <w:color w:val="000000"/>
          <w:sz w:val="20"/>
          <w:szCs w:val="20"/>
        </w:rPr>
      </w:pPr>
      <w:ins w:id="151" w:author="Unknown">
        <w:r w:rsidRPr="007C0DAA">
          <w:rPr>
            <w:rFonts w:ascii="Courier New" w:eastAsia="Times New Roman" w:hAnsi="Courier New" w:cs="Courier New"/>
            <w:color w:val="000000"/>
            <w:sz w:val="20"/>
            <w:szCs w:val="20"/>
          </w:rPr>
          <w:t xml:space="preserve">            this.y = y;</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2" w:author="Unknown"/>
          <w:rFonts w:ascii="Courier New" w:eastAsia="Times New Roman" w:hAnsi="Courier New" w:cs="Courier New"/>
          <w:color w:val="000000"/>
          <w:sz w:val="20"/>
          <w:szCs w:val="20"/>
        </w:rPr>
      </w:pPr>
      <w:ins w:id="153" w:author="Unknown">
        <w:r w:rsidRPr="007C0DAA">
          <w:rPr>
            <w:rFonts w:ascii="Courier New" w:eastAsia="Times New Roman" w:hAnsi="Courier New" w:cs="Courier New"/>
            <w:color w:val="000000"/>
            <w:sz w:val="20"/>
            <w:szCs w:val="20"/>
          </w:rPr>
          <w:t xml:space="preserve">            ImageIcon ii = new ImageIcon(this.getClass().getResource(bomb));</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4" w:author="Unknown"/>
          <w:rFonts w:ascii="Courier New" w:eastAsia="Times New Roman" w:hAnsi="Courier New" w:cs="Courier New"/>
          <w:color w:val="000000"/>
          <w:sz w:val="20"/>
          <w:szCs w:val="20"/>
        </w:rPr>
      </w:pPr>
      <w:ins w:id="155" w:author="Unknown">
        <w:r w:rsidRPr="007C0DAA">
          <w:rPr>
            <w:rFonts w:ascii="Courier New" w:eastAsia="Times New Roman" w:hAnsi="Courier New" w:cs="Courier New"/>
            <w:color w:val="000000"/>
            <w:sz w:val="20"/>
            <w:szCs w:val="20"/>
          </w:rPr>
          <w:t xml:space="preserve">            setImage(ii.getImage());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6" w:author="Unknown"/>
          <w:rFonts w:ascii="Courier New" w:eastAsia="Times New Roman" w:hAnsi="Courier New" w:cs="Courier New"/>
          <w:color w:val="000000"/>
          <w:sz w:val="20"/>
          <w:szCs w:val="20"/>
        </w:rPr>
      </w:pPr>
      <w:ins w:id="157"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8"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9" w:author="Unknown"/>
          <w:rFonts w:ascii="Courier New" w:eastAsia="Times New Roman" w:hAnsi="Courier New" w:cs="Courier New"/>
          <w:color w:val="000000"/>
          <w:sz w:val="20"/>
          <w:szCs w:val="20"/>
        </w:rPr>
      </w:pPr>
      <w:ins w:id="160" w:author="Unknown">
        <w:r w:rsidRPr="007C0DAA">
          <w:rPr>
            <w:rFonts w:ascii="Courier New" w:eastAsia="Times New Roman" w:hAnsi="Courier New" w:cs="Courier New"/>
            <w:color w:val="000000"/>
            <w:sz w:val="20"/>
            <w:szCs w:val="20"/>
          </w:rPr>
          <w:t xml:space="preserve">        public void setDestroyed(boolean destroyed)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1" w:author="Unknown"/>
          <w:rFonts w:ascii="Courier New" w:eastAsia="Times New Roman" w:hAnsi="Courier New" w:cs="Courier New"/>
          <w:color w:val="000000"/>
          <w:sz w:val="20"/>
          <w:szCs w:val="20"/>
        </w:rPr>
      </w:pPr>
      <w:ins w:id="162" w:author="Unknown">
        <w:r w:rsidRPr="007C0DAA">
          <w:rPr>
            <w:rFonts w:ascii="Courier New" w:eastAsia="Times New Roman" w:hAnsi="Courier New" w:cs="Courier New"/>
            <w:color w:val="000000"/>
            <w:sz w:val="20"/>
            <w:szCs w:val="20"/>
          </w:rPr>
          <w:t xml:space="preserve">            this.destroyed = destroyed;</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3" w:author="Unknown"/>
          <w:rFonts w:ascii="Courier New" w:eastAsia="Times New Roman" w:hAnsi="Courier New" w:cs="Courier New"/>
          <w:color w:val="000000"/>
          <w:sz w:val="20"/>
          <w:szCs w:val="20"/>
        </w:rPr>
      </w:pPr>
      <w:ins w:id="164"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5"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6" w:author="Unknown"/>
          <w:rFonts w:ascii="Courier New" w:eastAsia="Times New Roman" w:hAnsi="Courier New" w:cs="Courier New"/>
          <w:color w:val="000000"/>
          <w:sz w:val="20"/>
          <w:szCs w:val="20"/>
        </w:rPr>
      </w:pPr>
      <w:ins w:id="167" w:author="Unknown">
        <w:r w:rsidRPr="007C0DAA">
          <w:rPr>
            <w:rFonts w:ascii="Courier New" w:eastAsia="Times New Roman" w:hAnsi="Courier New" w:cs="Courier New"/>
            <w:color w:val="000000"/>
            <w:sz w:val="20"/>
            <w:szCs w:val="20"/>
          </w:rPr>
          <w:t xml:space="preserve">        public boolean isDestroyed()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8" w:author="Unknown"/>
          <w:rFonts w:ascii="Courier New" w:eastAsia="Times New Roman" w:hAnsi="Courier New" w:cs="Courier New"/>
          <w:color w:val="000000"/>
          <w:sz w:val="20"/>
          <w:szCs w:val="20"/>
        </w:rPr>
      </w:pPr>
      <w:ins w:id="169" w:author="Unknown">
        <w:r w:rsidRPr="007C0DAA">
          <w:rPr>
            <w:rFonts w:ascii="Courier New" w:eastAsia="Times New Roman" w:hAnsi="Courier New" w:cs="Courier New"/>
            <w:color w:val="000000"/>
            <w:sz w:val="20"/>
            <w:szCs w:val="20"/>
          </w:rPr>
          <w:t xml:space="preserve">            return destroyed;</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0" w:author="Unknown"/>
          <w:rFonts w:ascii="Courier New" w:eastAsia="Times New Roman" w:hAnsi="Courier New" w:cs="Courier New"/>
          <w:color w:val="000000"/>
          <w:sz w:val="20"/>
          <w:szCs w:val="20"/>
        </w:rPr>
      </w:pPr>
      <w:ins w:id="171"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2" w:author="Unknown"/>
          <w:rFonts w:ascii="Courier New" w:eastAsia="Times New Roman" w:hAnsi="Courier New" w:cs="Courier New"/>
          <w:color w:val="000000"/>
          <w:sz w:val="20"/>
          <w:szCs w:val="20"/>
        </w:rPr>
      </w:pPr>
      <w:ins w:id="173"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4" w:author="Unknown"/>
          <w:rFonts w:ascii="Courier New" w:eastAsia="Times New Roman" w:hAnsi="Courier New" w:cs="Courier New"/>
          <w:color w:val="000000"/>
          <w:sz w:val="20"/>
          <w:szCs w:val="20"/>
        </w:rPr>
      </w:pPr>
      <w:ins w:id="175" w:author="Unknown">
        <w:r w:rsidRPr="007C0DAA">
          <w:rPr>
            <w:rFonts w:ascii="Courier New" w:eastAsia="Times New Roman" w:hAnsi="Courier New" w:cs="Courier New"/>
            <w:color w:val="000000"/>
            <w:sz w:val="20"/>
            <w:szCs w:val="20"/>
          </w:rPr>
          <w:t>}</w:t>
        </w:r>
      </w:ins>
    </w:p>
    <w:p w:rsidR="007C0DAA" w:rsidRPr="007C0DAA" w:rsidRDefault="007C0DAA" w:rsidP="007C0DAA">
      <w:pPr>
        <w:spacing w:before="100" w:beforeAutospacing="1" w:after="100" w:afterAutospacing="1" w:line="240" w:lineRule="auto"/>
        <w:rPr>
          <w:ins w:id="176" w:author="Unknown"/>
          <w:rFonts w:ascii="Georgia" w:eastAsia="Times New Roman" w:hAnsi="Georgia" w:cs="Times New Roman"/>
          <w:color w:val="000000"/>
          <w:sz w:val="24"/>
          <w:szCs w:val="24"/>
        </w:rPr>
      </w:pPr>
      <w:ins w:id="177" w:author="Unknown">
        <w:r w:rsidRPr="007C0DAA">
          <w:rPr>
            <w:rFonts w:ascii="Georgia" w:eastAsia="Times New Roman" w:hAnsi="Georgia" w:cs="Times New Roman"/>
            <w:color w:val="000000"/>
            <w:sz w:val="24"/>
            <w:szCs w:val="24"/>
          </w:rPr>
          <w:t>This is the </w:t>
        </w:r>
        <w:r w:rsidRPr="007C0DAA">
          <w:rPr>
            <w:rFonts w:ascii="Courier New" w:eastAsia="Times New Roman" w:hAnsi="Courier New" w:cs="Courier New"/>
            <w:color w:val="000000"/>
            <w:sz w:val="20"/>
          </w:rPr>
          <w:t>Alien</w:t>
        </w:r>
        <w:r w:rsidRPr="007C0DAA">
          <w:rPr>
            <w:rFonts w:ascii="Georgia" w:eastAsia="Times New Roman" w:hAnsi="Georgia" w:cs="Times New Roman"/>
            <w:color w:val="000000"/>
            <w:sz w:val="24"/>
            <w:szCs w:val="24"/>
          </w:rPr>
          <w:t> sprite. Each alien has an inner </w:t>
        </w:r>
        <w:r w:rsidRPr="007C0DAA">
          <w:rPr>
            <w:rFonts w:ascii="Courier New" w:eastAsia="Times New Roman" w:hAnsi="Courier New" w:cs="Courier New"/>
            <w:color w:val="000000"/>
            <w:sz w:val="20"/>
          </w:rPr>
          <w:t>Bomb</w:t>
        </w:r>
        <w:r w:rsidRPr="007C0DAA">
          <w:rPr>
            <w:rFonts w:ascii="Georgia" w:eastAsia="Times New Roman" w:hAnsi="Georgia" w:cs="Times New Roman"/>
            <w:color w:val="000000"/>
            <w:sz w:val="24"/>
            <w:szCs w:val="24"/>
          </w:rPr>
          <w:t> class.</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8" w:author="Unknown"/>
          <w:rFonts w:ascii="Courier New" w:eastAsia="Times New Roman" w:hAnsi="Courier New" w:cs="Courier New"/>
          <w:color w:val="000000"/>
          <w:sz w:val="20"/>
          <w:szCs w:val="20"/>
        </w:rPr>
      </w:pPr>
      <w:ins w:id="179" w:author="Unknown">
        <w:r w:rsidRPr="007C0DAA">
          <w:rPr>
            <w:rFonts w:ascii="Courier New" w:eastAsia="Times New Roman" w:hAnsi="Courier New" w:cs="Courier New"/>
            <w:color w:val="000000"/>
            <w:sz w:val="20"/>
            <w:szCs w:val="20"/>
          </w:rPr>
          <w:t>public void act(int direction) {</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0" w:author="Unknown"/>
          <w:rFonts w:ascii="Courier New" w:eastAsia="Times New Roman" w:hAnsi="Courier New" w:cs="Courier New"/>
          <w:color w:val="000000"/>
          <w:sz w:val="20"/>
          <w:szCs w:val="20"/>
        </w:rPr>
      </w:pPr>
      <w:ins w:id="181" w:author="Unknown">
        <w:r w:rsidRPr="007C0DAA">
          <w:rPr>
            <w:rFonts w:ascii="Courier New" w:eastAsia="Times New Roman" w:hAnsi="Courier New" w:cs="Courier New"/>
            <w:color w:val="000000"/>
            <w:sz w:val="20"/>
            <w:szCs w:val="20"/>
          </w:rPr>
          <w:t xml:space="preserve">    this.x += direction;</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2" w:author="Unknown"/>
          <w:rFonts w:ascii="Courier New" w:eastAsia="Times New Roman" w:hAnsi="Courier New" w:cs="Courier New"/>
          <w:color w:val="000000"/>
          <w:sz w:val="20"/>
          <w:szCs w:val="20"/>
        </w:rPr>
      </w:pPr>
      <w:ins w:id="183" w:author="Unknown">
        <w:r w:rsidRPr="007C0DAA">
          <w:rPr>
            <w:rFonts w:ascii="Courier New" w:eastAsia="Times New Roman" w:hAnsi="Courier New" w:cs="Courier New"/>
            <w:color w:val="000000"/>
            <w:sz w:val="20"/>
            <w:szCs w:val="20"/>
          </w:rPr>
          <w:t>}</w:t>
        </w:r>
      </w:ins>
    </w:p>
    <w:p w:rsidR="007C0DAA" w:rsidRPr="007C0DAA" w:rsidRDefault="007C0DAA" w:rsidP="007C0DAA">
      <w:pPr>
        <w:spacing w:before="100" w:beforeAutospacing="1" w:after="100" w:afterAutospacing="1" w:line="240" w:lineRule="auto"/>
        <w:rPr>
          <w:ins w:id="184" w:author="Unknown"/>
          <w:rFonts w:ascii="Georgia" w:eastAsia="Times New Roman" w:hAnsi="Georgia" w:cs="Times New Roman"/>
          <w:color w:val="000000"/>
          <w:sz w:val="24"/>
          <w:szCs w:val="24"/>
        </w:rPr>
      </w:pPr>
      <w:ins w:id="185" w:author="Unknown">
        <w:r w:rsidRPr="007C0DAA">
          <w:rPr>
            <w:rFonts w:ascii="Georgia" w:eastAsia="Times New Roman" w:hAnsi="Georgia" w:cs="Times New Roman"/>
            <w:color w:val="000000"/>
            <w:sz w:val="24"/>
            <w:szCs w:val="24"/>
          </w:rPr>
          <w:t>The </w:t>
        </w:r>
        <w:r w:rsidRPr="007C0DAA">
          <w:rPr>
            <w:rFonts w:ascii="Courier New" w:eastAsia="Times New Roman" w:hAnsi="Courier New" w:cs="Courier New"/>
            <w:color w:val="000000"/>
            <w:sz w:val="20"/>
          </w:rPr>
          <w:t>act()</w:t>
        </w:r>
        <w:r w:rsidRPr="007C0DAA">
          <w:rPr>
            <w:rFonts w:ascii="Georgia" w:eastAsia="Times New Roman" w:hAnsi="Georgia" w:cs="Times New Roman"/>
            <w:color w:val="000000"/>
            <w:sz w:val="24"/>
            <w:szCs w:val="24"/>
          </w:rPr>
          <w:t> method is called from the </w:t>
        </w:r>
        <w:r w:rsidRPr="007C0DAA">
          <w:rPr>
            <w:rFonts w:ascii="Courier New" w:eastAsia="Times New Roman" w:hAnsi="Courier New" w:cs="Courier New"/>
            <w:color w:val="000000"/>
            <w:sz w:val="20"/>
          </w:rPr>
          <w:t>Board</w:t>
        </w:r>
        <w:r w:rsidRPr="007C0DAA">
          <w:rPr>
            <w:rFonts w:ascii="Georgia" w:eastAsia="Times New Roman" w:hAnsi="Georgia" w:cs="Times New Roman"/>
            <w:color w:val="000000"/>
            <w:sz w:val="24"/>
            <w:szCs w:val="24"/>
          </w:rPr>
          <w:t> class. It is used to position an alien in horizontal direction.</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6" w:author="Unknown"/>
          <w:rFonts w:ascii="Courier New" w:eastAsia="Times New Roman" w:hAnsi="Courier New" w:cs="Courier New"/>
          <w:color w:val="000000"/>
          <w:sz w:val="20"/>
          <w:szCs w:val="20"/>
        </w:rPr>
      </w:pPr>
      <w:ins w:id="187" w:author="Unknown">
        <w:r w:rsidRPr="007C0DAA">
          <w:rPr>
            <w:rFonts w:ascii="Courier New" w:eastAsia="Times New Roman" w:hAnsi="Courier New" w:cs="Courier New"/>
            <w:color w:val="000000"/>
            <w:sz w:val="20"/>
            <w:szCs w:val="20"/>
          </w:rPr>
          <w:t>public Bomb getBomb() {</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8" w:author="Unknown"/>
          <w:rFonts w:ascii="Courier New" w:eastAsia="Times New Roman" w:hAnsi="Courier New" w:cs="Courier New"/>
          <w:color w:val="000000"/>
          <w:sz w:val="20"/>
          <w:szCs w:val="20"/>
        </w:rPr>
      </w:pPr>
      <w:ins w:id="189" w:author="Unknown">
        <w:r w:rsidRPr="007C0DAA">
          <w:rPr>
            <w:rFonts w:ascii="Courier New" w:eastAsia="Times New Roman" w:hAnsi="Courier New" w:cs="Courier New"/>
            <w:color w:val="000000"/>
            <w:sz w:val="20"/>
            <w:szCs w:val="20"/>
          </w:rPr>
          <w:t xml:space="preserve">    return bomb;</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0" w:author="Unknown"/>
          <w:rFonts w:ascii="Courier New" w:eastAsia="Times New Roman" w:hAnsi="Courier New" w:cs="Courier New"/>
          <w:color w:val="000000"/>
          <w:sz w:val="20"/>
          <w:szCs w:val="20"/>
        </w:rPr>
      </w:pPr>
      <w:ins w:id="191" w:author="Unknown">
        <w:r w:rsidRPr="007C0DAA">
          <w:rPr>
            <w:rFonts w:ascii="Courier New" w:eastAsia="Times New Roman" w:hAnsi="Courier New" w:cs="Courier New"/>
            <w:color w:val="000000"/>
            <w:sz w:val="20"/>
            <w:szCs w:val="20"/>
          </w:rPr>
          <w:t>}</w:t>
        </w:r>
      </w:ins>
    </w:p>
    <w:p w:rsidR="007C0DAA" w:rsidRPr="007C0DAA" w:rsidRDefault="007C0DAA" w:rsidP="007C0DAA">
      <w:pPr>
        <w:spacing w:before="100" w:beforeAutospacing="1" w:after="100" w:afterAutospacing="1" w:line="240" w:lineRule="auto"/>
        <w:rPr>
          <w:ins w:id="192" w:author="Unknown"/>
          <w:rFonts w:ascii="Georgia" w:eastAsia="Times New Roman" w:hAnsi="Georgia" w:cs="Times New Roman"/>
          <w:color w:val="000000"/>
          <w:sz w:val="24"/>
          <w:szCs w:val="24"/>
        </w:rPr>
      </w:pPr>
      <w:ins w:id="193" w:author="Unknown">
        <w:r w:rsidRPr="007C0DAA">
          <w:rPr>
            <w:rFonts w:ascii="Georgia" w:eastAsia="Times New Roman" w:hAnsi="Georgia" w:cs="Times New Roman"/>
            <w:color w:val="000000"/>
            <w:sz w:val="24"/>
            <w:szCs w:val="24"/>
          </w:rPr>
          <w:t>The </w:t>
        </w:r>
        <w:r w:rsidRPr="007C0DAA">
          <w:rPr>
            <w:rFonts w:ascii="Courier New" w:eastAsia="Times New Roman" w:hAnsi="Courier New" w:cs="Courier New"/>
            <w:color w:val="000000"/>
            <w:sz w:val="20"/>
          </w:rPr>
          <w:t>getBomb()</w:t>
        </w:r>
        <w:r w:rsidRPr="007C0DAA">
          <w:rPr>
            <w:rFonts w:ascii="Georgia" w:eastAsia="Times New Roman" w:hAnsi="Georgia" w:cs="Times New Roman"/>
            <w:color w:val="000000"/>
            <w:sz w:val="24"/>
            <w:szCs w:val="24"/>
          </w:rPr>
          <w:t> method is called, when the alien is about to drop a bomb.</w:t>
        </w:r>
      </w:ins>
    </w:p>
    <w:p w:rsidR="007C0DAA" w:rsidRPr="007C0DAA" w:rsidRDefault="007C0DAA" w:rsidP="007C0DAA">
      <w:pPr>
        <w:shd w:val="clear" w:color="auto" w:fill="BDBDBD"/>
        <w:spacing w:after="0" w:line="240" w:lineRule="auto"/>
        <w:rPr>
          <w:ins w:id="194" w:author="Unknown"/>
          <w:rFonts w:ascii="Georgia" w:eastAsia="Times New Roman" w:hAnsi="Georgia" w:cs="Times New Roman"/>
          <w:color w:val="000000"/>
          <w:sz w:val="24"/>
          <w:szCs w:val="24"/>
        </w:rPr>
      </w:pPr>
      <w:ins w:id="195" w:author="Unknown">
        <w:r w:rsidRPr="007C0DAA">
          <w:rPr>
            <w:rFonts w:ascii="Georgia" w:eastAsia="Times New Roman" w:hAnsi="Georgia" w:cs="Times New Roman"/>
            <w:color w:val="000000"/>
            <w:sz w:val="24"/>
            <w:szCs w:val="24"/>
          </w:rPr>
          <w:t>Player.java</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6" w:author="Unknown"/>
          <w:rFonts w:ascii="Courier New" w:eastAsia="Times New Roman" w:hAnsi="Courier New" w:cs="Courier New"/>
          <w:color w:val="000000"/>
          <w:sz w:val="20"/>
          <w:szCs w:val="20"/>
        </w:rPr>
      </w:pPr>
      <w:ins w:id="197" w:author="Unknown">
        <w:r w:rsidRPr="007C0DAA">
          <w:rPr>
            <w:rFonts w:ascii="Courier New" w:eastAsia="Times New Roman" w:hAnsi="Courier New" w:cs="Courier New"/>
            <w:color w:val="000000"/>
            <w:sz w:val="20"/>
            <w:szCs w:val="20"/>
          </w:rPr>
          <w:t>package spaceinvaders;</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8"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9" w:author="Unknown"/>
          <w:rFonts w:ascii="Courier New" w:eastAsia="Times New Roman" w:hAnsi="Courier New" w:cs="Courier New"/>
          <w:color w:val="000000"/>
          <w:sz w:val="20"/>
          <w:szCs w:val="20"/>
        </w:rPr>
      </w:pPr>
      <w:ins w:id="200" w:author="Unknown">
        <w:r w:rsidRPr="007C0DAA">
          <w:rPr>
            <w:rFonts w:ascii="Courier New" w:eastAsia="Times New Roman" w:hAnsi="Courier New" w:cs="Courier New"/>
            <w:color w:val="000000"/>
            <w:sz w:val="20"/>
            <w:szCs w:val="20"/>
          </w:rPr>
          <w:t>import java.awt.event.KeyEvent;</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1"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2" w:author="Unknown"/>
          <w:rFonts w:ascii="Courier New" w:eastAsia="Times New Roman" w:hAnsi="Courier New" w:cs="Courier New"/>
          <w:color w:val="000000"/>
          <w:sz w:val="20"/>
          <w:szCs w:val="20"/>
        </w:rPr>
      </w:pPr>
      <w:ins w:id="203" w:author="Unknown">
        <w:r w:rsidRPr="007C0DAA">
          <w:rPr>
            <w:rFonts w:ascii="Courier New" w:eastAsia="Times New Roman" w:hAnsi="Courier New" w:cs="Courier New"/>
            <w:color w:val="000000"/>
            <w:sz w:val="20"/>
            <w:szCs w:val="20"/>
          </w:rPr>
          <w:t>import javax.swing.ImageIcon;</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4"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5"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6" w:author="Unknown"/>
          <w:rFonts w:ascii="Courier New" w:eastAsia="Times New Roman" w:hAnsi="Courier New" w:cs="Courier New"/>
          <w:color w:val="000000"/>
          <w:sz w:val="20"/>
          <w:szCs w:val="20"/>
        </w:rPr>
      </w:pPr>
      <w:ins w:id="207" w:author="Unknown">
        <w:r w:rsidRPr="007C0DAA">
          <w:rPr>
            <w:rFonts w:ascii="Courier New" w:eastAsia="Times New Roman" w:hAnsi="Courier New" w:cs="Courier New"/>
            <w:color w:val="000000"/>
            <w:sz w:val="20"/>
            <w:szCs w:val="20"/>
          </w:rPr>
          <w:t>public class Player extends Sprite implements Commons{</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8"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9" w:author="Unknown"/>
          <w:rFonts w:ascii="Courier New" w:eastAsia="Times New Roman" w:hAnsi="Courier New" w:cs="Courier New"/>
          <w:color w:val="000000"/>
          <w:sz w:val="20"/>
          <w:szCs w:val="20"/>
        </w:rPr>
      </w:pPr>
      <w:ins w:id="210" w:author="Unknown">
        <w:r w:rsidRPr="007C0DAA">
          <w:rPr>
            <w:rFonts w:ascii="Courier New" w:eastAsia="Times New Roman" w:hAnsi="Courier New" w:cs="Courier New"/>
            <w:color w:val="000000"/>
            <w:sz w:val="20"/>
            <w:szCs w:val="20"/>
          </w:rPr>
          <w:t xml:space="preserve">    private final int START_Y = 280;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1" w:author="Unknown"/>
          <w:rFonts w:ascii="Courier New" w:eastAsia="Times New Roman" w:hAnsi="Courier New" w:cs="Courier New"/>
          <w:color w:val="000000"/>
          <w:sz w:val="20"/>
          <w:szCs w:val="20"/>
        </w:rPr>
      </w:pPr>
      <w:ins w:id="212" w:author="Unknown">
        <w:r w:rsidRPr="007C0DAA">
          <w:rPr>
            <w:rFonts w:ascii="Courier New" w:eastAsia="Times New Roman" w:hAnsi="Courier New" w:cs="Courier New"/>
            <w:color w:val="000000"/>
            <w:sz w:val="20"/>
            <w:szCs w:val="20"/>
          </w:rPr>
          <w:t xml:space="preserve">    private final int START_X = 270;</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3"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4" w:author="Unknown"/>
          <w:rFonts w:ascii="Courier New" w:eastAsia="Times New Roman" w:hAnsi="Courier New" w:cs="Courier New"/>
          <w:color w:val="000000"/>
          <w:sz w:val="20"/>
          <w:szCs w:val="20"/>
        </w:rPr>
      </w:pPr>
      <w:ins w:id="215" w:author="Unknown">
        <w:r w:rsidRPr="007C0DAA">
          <w:rPr>
            <w:rFonts w:ascii="Courier New" w:eastAsia="Times New Roman" w:hAnsi="Courier New" w:cs="Courier New"/>
            <w:color w:val="000000"/>
            <w:sz w:val="20"/>
            <w:szCs w:val="20"/>
          </w:rPr>
          <w:t xml:space="preserve">    private final String player = "../spacepix/player.png";</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6" w:author="Unknown"/>
          <w:rFonts w:ascii="Courier New" w:eastAsia="Times New Roman" w:hAnsi="Courier New" w:cs="Courier New"/>
          <w:color w:val="000000"/>
          <w:sz w:val="20"/>
          <w:szCs w:val="20"/>
        </w:rPr>
      </w:pPr>
      <w:ins w:id="217" w:author="Unknown">
        <w:r w:rsidRPr="007C0DAA">
          <w:rPr>
            <w:rFonts w:ascii="Courier New" w:eastAsia="Times New Roman" w:hAnsi="Courier New" w:cs="Courier New"/>
            <w:color w:val="000000"/>
            <w:sz w:val="20"/>
            <w:szCs w:val="20"/>
          </w:rPr>
          <w:t xml:space="preserve">    private int width;</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8"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9" w:author="Unknown"/>
          <w:rFonts w:ascii="Courier New" w:eastAsia="Times New Roman" w:hAnsi="Courier New" w:cs="Courier New"/>
          <w:color w:val="000000"/>
          <w:sz w:val="20"/>
          <w:szCs w:val="20"/>
        </w:rPr>
      </w:pPr>
      <w:ins w:id="220" w:author="Unknown">
        <w:r w:rsidRPr="007C0DAA">
          <w:rPr>
            <w:rFonts w:ascii="Courier New" w:eastAsia="Times New Roman" w:hAnsi="Courier New" w:cs="Courier New"/>
            <w:color w:val="000000"/>
            <w:sz w:val="20"/>
            <w:szCs w:val="20"/>
          </w:rPr>
          <w:t xml:space="preserve">    public Player()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1"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2" w:author="Unknown"/>
          <w:rFonts w:ascii="Courier New" w:eastAsia="Times New Roman" w:hAnsi="Courier New" w:cs="Courier New"/>
          <w:color w:val="000000"/>
          <w:sz w:val="20"/>
          <w:szCs w:val="20"/>
        </w:rPr>
      </w:pPr>
      <w:ins w:id="223" w:author="Unknown">
        <w:r w:rsidRPr="007C0DAA">
          <w:rPr>
            <w:rFonts w:ascii="Courier New" w:eastAsia="Times New Roman" w:hAnsi="Courier New" w:cs="Courier New"/>
            <w:color w:val="000000"/>
            <w:sz w:val="20"/>
            <w:szCs w:val="20"/>
          </w:rPr>
          <w:t xml:space="preserve">        ImageIcon ii = new ImageIcon(this.getClass().getResource(player));</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4"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5" w:author="Unknown"/>
          <w:rFonts w:ascii="Courier New" w:eastAsia="Times New Roman" w:hAnsi="Courier New" w:cs="Courier New"/>
          <w:color w:val="000000"/>
          <w:sz w:val="20"/>
          <w:szCs w:val="20"/>
        </w:rPr>
      </w:pPr>
      <w:ins w:id="226" w:author="Unknown">
        <w:r w:rsidRPr="007C0DAA">
          <w:rPr>
            <w:rFonts w:ascii="Courier New" w:eastAsia="Times New Roman" w:hAnsi="Courier New" w:cs="Courier New"/>
            <w:color w:val="000000"/>
            <w:sz w:val="20"/>
            <w:szCs w:val="20"/>
          </w:rPr>
          <w:t xml:space="preserve">        width = ii.getImage().getWidth(null);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7"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8" w:author="Unknown"/>
          <w:rFonts w:ascii="Courier New" w:eastAsia="Times New Roman" w:hAnsi="Courier New" w:cs="Courier New"/>
          <w:color w:val="000000"/>
          <w:sz w:val="20"/>
          <w:szCs w:val="20"/>
        </w:rPr>
      </w:pPr>
      <w:ins w:id="229" w:author="Unknown">
        <w:r w:rsidRPr="007C0DAA">
          <w:rPr>
            <w:rFonts w:ascii="Courier New" w:eastAsia="Times New Roman" w:hAnsi="Courier New" w:cs="Courier New"/>
            <w:color w:val="000000"/>
            <w:sz w:val="20"/>
            <w:szCs w:val="20"/>
          </w:rPr>
          <w:t xml:space="preserve">        setImage(ii.getImage());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0" w:author="Unknown"/>
          <w:rFonts w:ascii="Courier New" w:eastAsia="Times New Roman" w:hAnsi="Courier New" w:cs="Courier New"/>
          <w:color w:val="000000"/>
          <w:sz w:val="20"/>
          <w:szCs w:val="20"/>
        </w:rPr>
      </w:pPr>
      <w:ins w:id="231" w:author="Unknown">
        <w:r w:rsidRPr="007C0DAA">
          <w:rPr>
            <w:rFonts w:ascii="Courier New" w:eastAsia="Times New Roman" w:hAnsi="Courier New" w:cs="Courier New"/>
            <w:color w:val="000000"/>
            <w:sz w:val="20"/>
            <w:szCs w:val="20"/>
          </w:rPr>
          <w:t xml:space="preserve">        setX(START_X);</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2" w:author="Unknown"/>
          <w:rFonts w:ascii="Courier New" w:eastAsia="Times New Roman" w:hAnsi="Courier New" w:cs="Courier New"/>
          <w:color w:val="000000"/>
          <w:sz w:val="20"/>
          <w:szCs w:val="20"/>
        </w:rPr>
      </w:pPr>
      <w:ins w:id="233" w:author="Unknown">
        <w:r w:rsidRPr="007C0DAA">
          <w:rPr>
            <w:rFonts w:ascii="Courier New" w:eastAsia="Times New Roman" w:hAnsi="Courier New" w:cs="Courier New"/>
            <w:color w:val="000000"/>
            <w:sz w:val="20"/>
            <w:szCs w:val="20"/>
          </w:rPr>
          <w:t xml:space="preserve">        setY(START_Y);</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4" w:author="Unknown"/>
          <w:rFonts w:ascii="Courier New" w:eastAsia="Times New Roman" w:hAnsi="Courier New" w:cs="Courier New"/>
          <w:color w:val="000000"/>
          <w:sz w:val="20"/>
          <w:szCs w:val="20"/>
        </w:rPr>
      </w:pPr>
      <w:ins w:id="235"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6"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7" w:author="Unknown"/>
          <w:rFonts w:ascii="Courier New" w:eastAsia="Times New Roman" w:hAnsi="Courier New" w:cs="Courier New"/>
          <w:color w:val="000000"/>
          <w:sz w:val="20"/>
          <w:szCs w:val="20"/>
        </w:rPr>
      </w:pPr>
      <w:ins w:id="238" w:author="Unknown">
        <w:r w:rsidRPr="007C0DAA">
          <w:rPr>
            <w:rFonts w:ascii="Courier New" w:eastAsia="Times New Roman" w:hAnsi="Courier New" w:cs="Courier New"/>
            <w:color w:val="000000"/>
            <w:sz w:val="20"/>
            <w:szCs w:val="20"/>
          </w:rPr>
          <w:t xml:space="preserve">    public void act()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9" w:author="Unknown"/>
          <w:rFonts w:ascii="Courier New" w:eastAsia="Times New Roman" w:hAnsi="Courier New" w:cs="Courier New"/>
          <w:color w:val="000000"/>
          <w:sz w:val="20"/>
          <w:szCs w:val="20"/>
        </w:rPr>
      </w:pPr>
      <w:ins w:id="240" w:author="Unknown">
        <w:r w:rsidRPr="007C0DAA">
          <w:rPr>
            <w:rFonts w:ascii="Courier New" w:eastAsia="Times New Roman" w:hAnsi="Courier New" w:cs="Courier New"/>
            <w:color w:val="000000"/>
            <w:sz w:val="20"/>
            <w:szCs w:val="20"/>
          </w:rPr>
          <w:t xml:space="preserve">        x += dx;</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1" w:author="Unknown"/>
          <w:rFonts w:ascii="Courier New" w:eastAsia="Times New Roman" w:hAnsi="Courier New" w:cs="Courier New"/>
          <w:color w:val="000000"/>
          <w:sz w:val="20"/>
          <w:szCs w:val="20"/>
        </w:rPr>
      </w:pPr>
      <w:ins w:id="242" w:author="Unknown">
        <w:r w:rsidRPr="007C0DAA">
          <w:rPr>
            <w:rFonts w:ascii="Courier New" w:eastAsia="Times New Roman" w:hAnsi="Courier New" w:cs="Courier New"/>
            <w:color w:val="000000"/>
            <w:sz w:val="20"/>
            <w:szCs w:val="20"/>
          </w:rPr>
          <w:t xml:space="preserve">        if (x &lt;= 2)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3" w:author="Unknown"/>
          <w:rFonts w:ascii="Courier New" w:eastAsia="Times New Roman" w:hAnsi="Courier New" w:cs="Courier New"/>
          <w:color w:val="000000"/>
          <w:sz w:val="20"/>
          <w:szCs w:val="20"/>
        </w:rPr>
      </w:pPr>
      <w:ins w:id="244" w:author="Unknown">
        <w:r w:rsidRPr="007C0DAA">
          <w:rPr>
            <w:rFonts w:ascii="Courier New" w:eastAsia="Times New Roman" w:hAnsi="Courier New" w:cs="Courier New"/>
            <w:color w:val="000000"/>
            <w:sz w:val="20"/>
            <w:szCs w:val="20"/>
          </w:rPr>
          <w:t xml:space="preserve">            x = 2;</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5" w:author="Unknown"/>
          <w:rFonts w:ascii="Courier New" w:eastAsia="Times New Roman" w:hAnsi="Courier New" w:cs="Courier New"/>
          <w:color w:val="000000"/>
          <w:sz w:val="20"/>
          <w:szCs w:val="20"/>
        </w:rPr>
      </w:pPr>
      <w:ins w:id="246" w:author="Unknown">
        <w:r w:rsidRPr="007C0DAA">
          <w:rPr>
            <w:rFonts w:ascii="Courier New" w:eastAsia="Times New Roman" w:hAnsi="Courier New" w:cs="Courier New"/>
            <w:color w:val="000000"/>
            <w:sz w:val="20"/>
            <w:szCs w:val="20"/>
          </w:rPr>
          <w:t xml:space="preserve">        if (x &gt;= BOARD_WIDTH - 2*width)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7" w:author="Unknown"/>
          <w:rFonts w:ascii="Courier New" w:eastAsia="Times New Roman" w:hAnsi="Courier New" w:cs="Courier New"/>
          <w:color w:val="000000"/>
          <w:sz w:val="20"/>
          <w:szCs w:val="20"/>
        </w:rPr>
      </w:pPr>
      <w:ins w:id="248" w:author="Unknown">
        <w:r w:rsidRPr="007C0DAA">
          <w:rPr>
            <w:rFonts w:ascii="Courier New" w:eastAsia="Times New Roman" w:hAnsi="Courier New" w:cs="Courier New"/>
            <w:color w:val="000000"/>
            <w:sz w:val="20"/>
            <w:szCs w:val="20"/>
          </w:rPr>
          <w:t xml:space="preserve">            x = BOARD_WIDTH - 2*width;</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9" w:author="Unknown"/>
          <w:rFonts w:ascii="Courier New" w:eastAsia="Times New Roman" w:hAnsi="Courier New" w:cs="Courier New"/>
          <w:color w:val="000000"/>
          <w:sz w:val="20"/>
          <w:szCs w:val="20"/>
        </w:rPr>
      </w:pPr>
      <w:ins w:id="250"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1"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2" w:author="Unknown"/>
          <w:rFonts w:ascii="Courier New" w:eastAsia="Times New Roman" w:hAnsi="Courier New" w:cs="Courier New"/>
          <w:color w:val="000000"/>
          <w:sz w:val="20"/>
          <w:szCs w:val="20"/>
        </w:rPr>
      </w:pPr>
      <w:ins w:id="253" w:author="Unknown">
        <w:r w:rsidRPr="007C0DAA">
          <w:rPr>
            <w:rFonts w:ascii="Courier New" w:eastAsia="Times New Roman" w:hAnsi="Courier New" w:cs="Courier New"/>
            <w:color w:val="000000"/>
            <w:sz w:val="20"/>
            <w:szCs w:val="20"/>
          </w:rPr>
          <w:t xml:space="preserve">    public void keyPressed(KeyEvent 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4" w:author="Unknown"/>
          <w:rFonts w:ascii="Courier New" w:eastAsia="Times New Roman" w:hAnsi="Courier New" w:cs="Courier New"/>
          <w:color w:val="000000"/>
          <w:sz w:val="20"/>
          <w:szCs w:val="20"/>
        </w:rPr>
      </w:pPr>
      <w:ins w:id="255" w:author="Unknown">
        <w:r w:rsidRPr="007C0DAA">
          <w:rPr>
            <w:rFonts w:ascii="Courier New" w:eastAsia="Times New Roman" w:hAnsi="Courier New" w:cs="Courier New"/>
            <w:color w:val="000000"/>
            <w:sz w:val="20"/>
            <w:szCs w:val="20"/>
          </w:rPr>
          <w:t xml:space="preserve">        int key = e.getKeyCode();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6"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7" w:author="Unknown"/>
          <w:rFonts w:ascii="Courier New" w:eastAsia="Times New Roman" w:hAnsi="Courier New" w:cs="Courier New"/>
          <w:color w:val="000000"/>
          <w:sz w:val="20"/>
          <w:szCs w:val="20"/>
        </w:rPr>
      </w:pPr>
      <w:ins w:id="258" w:author="Unknown">
        <w:r w:rsidRPr="007C0DAA">
          <w:rPr>
            <w:rFonts w:ascii="Courier New" w:eastAsia="Times New Roman" w:hAnsi="Courier New" w:cs="Courier New"/>
            <w:color w:val="000000"/>
            <w:sz w:val="20"/>
            <w:szCs w:val="20"/>
          </w:rPr>
          <w:t xml:space="preserve">        if (key == KeyEvent.VK_LEFT)</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9" w:author="Unknown"/>
          <w:rFonts w:ascii="Courier New" w:eastAsia="Times New Roman" w:hAnsi="Courier New" w:cs="Courier New"/>
          <w:color w:val="000000"/>
          <w:sz w:val="20"/>
          <w:szCs w:val="20"/>
        </w:rPr>
      </w:pPr>
      <w:ins w:id="260"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1" w:author="Unknown"/>
          <w:rFonts w:ascii="Courier New" w:eastAsia="Times New Roman" w:hAnsi="Courier New" w:cs="Courier New"/>
          <w:color w:val="000000"/>
          <w:sz w:val="20"/>
          <w:szCs w:val="20"/>
        </w:rPr>
      </w:pPr>
      <w:ins w:id="262" w:author="Unknown">
        <w:r w:rsidRPr="007C0DAA">
          <w:rPr>
            <w:rFonts w:ascii="Courier New" w:eastAsia="Times New Roman" w:hAnsi="Courier New" w:cs="Courier New"/>
            <w:color w:val="000000"/>
            <w:sz w:val="20"/>
            <w:szCs w:val="20"/>
          </w:rPr>
          <w:t xml:space="preserve">            dx = -2;</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3" w:author="Unknown"/>
          <w:rFonts w:ascii="Courier New" w:eastAsia="Times New Roman" w:hAnsi="Courier New" w:cs="Courier New"/>
          <w:color w:val="000000"/>
          <w:sz w:val="20"/>
          <w:szCs w:val="20"/>
        </w:rPr>
      </w:pPr>
      <w:ins w:id="264"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5"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6" w:author="Unknown"/>
          <w:rFonts w:ascii="Courier New" w:eastAsia="Times New Roman" w:hAnsi="Courier New" w:cs="Courier New"/>
          <w:color w:val="000000"/>
          <w:sz w:val="20"/>
          <w:szCs w:val="20"/>
        </w:rPr>
      </w:pPr>
      <w:ins w:id="267" w:author="Unknown">
        <w:r w:rsidRPr="007C0DAA">
          <w:rPr>
            <w:rFonts w:ascii="Courier New" w:eastAsia="Times New Roman" w:hAnsi="Courier New" w:cs="Courier New"/>
            <w:color w:val="000000"/>
            <w:sz w:val="20"/>
            <w:szCs w:val="20"/>
          </w:rPr>
          <w:t xml:space="preserve">        if (key == KeyEvent.VK_RIGHT)</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8" w:author="Unknown"/>
          <w:rFonts w:ascii="Courier New" w:eastAsia="Times New Roman" w:hAnsi="Courier New" w:cs="Courier New"/>
          <w:color w:val="000000"/>
          <w:sz w:val="20"/>
          <w:szCs w:val="20"/>
        </w:rPr>
      </w:pPr>
      <w:ins w:id="269"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0" w:author="Unknown"/>
          <w:rFonts w:ascii="Courier New" w:eastAsia="Times New Roman" w:hAnsi="Courier New" w:cs="Courier New"/>
          <w:color w:val="000000"/>
          <w:sz w:val="20"/>
          <w:szCs w:val="20"/>
        </w:rPr>
      </w:pPr>
      <w:ins w:id="271" w:author="Unknown">
        <w:r w:rsidRPr="007C0DAA">
          <w:rPr>
            <w:rFonts w:ascii="Courier New" w:eastAsia="Times New Roman" w:hAnsi="Courier New" w:cs="Courier New"/>
            <w:color w:val="000000"/>
            <w:sz w:val="20"/>
            <w:szCs w:val="20"/>
          </w:rPr>
          <w:t xml:space="preserve">            dx = 2;</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2" w:author="Unknown"/>
          <w:rFonts w:ascii="Courier New" w:eastAsia="Times New Roman" w:hAnsi="Courier New" w:cs="Courier New"/>
          <w:color w:val="000000"/>
          <w:sz w:val="20"/>
          <w:szCs w:val="20"/>
        </w:rPr>
      </w:pPr>
      <w:ins w:id="273"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4" w:author="Unknown"/>
          <w:rFonts w:ascii="Courier New" w:eastAsia="Times New Roman" w:hAnsi="Courier New" w:cs="Courier New"/>
          <w:color w:val="000000"/>
          <w:sz w:val="20"/>
          <w:szCs w:val="20"/>
        </w:rPr>
      </w:pPr>
      <w:ins w:id="275"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6"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7" w:author="Unknown"/>
          <w:rFonts w:ascii="Courier New" w:eastAsia="Times New Roman" w:hAnsi="Courier New" w:cs="Courier New"/>
          <w:color w:val="000000"/>
          <w:sz w:val="20"/>
          <w:szCs w:val="20"/>
        </w:rPr>
      </w:pPr>
      <w:ins w:id="278" w:author="Unknown">
        <w:r w:rsidRPr="007C0DAA">
          <w:rPr>
            <w:rFonts w:ascii="Courier New" w:eastAsia="Times New Roman" w:hAnsi="Courier New" w:cs="Courier New"/>
            <w:color w:val="000000"/>
            <w:sz w:val="20"/>
            <w:szCs w:val="20"/>
          </w:rPr>
          <w:t xml:space="preserve">    public void keyReleased(KeyEvent 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9" w:author="Unknown"/>
          <w:rFonts w:ascii="Courier New" w:eastAsia="Times New Roman" w:hAnsi="Courier New" w:cs="Courier New"/>
          <w:color w:val="000000"/>
          <w:sz w:val="20"/>
          <w:szCs w:val="20"/>
        </w:rPr>
      </w:pPr>
      <w:ins w:id="280" w:author="Unknown">
        <w:r w:rsidRPr="007C0DAA">
          <w:rPr>
            <w:rFonts w:ascii="Courier New" w:eastAsia="Times New Roman" w:hAnsi="Courier New" w:cs="Courier New"/>
            <w:color w:val="000000"/>
            <w:sz w:val="20"/>
            <w:szCs w:val="20"/>
          </w:rPr>
          <w:t xml:space="preserve">        int key = e.getKeyCode();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1"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2" w:author="Unknown"/>
          <w:rFonts w:ascii="Courier New" w:eastAsia="Times New Roman" w:hAnsi="Courier New" w:cs="Courier New"/>
          <w:color w:val="000000"/>
          <w:sz w:val="20"/>
          <w:szCs w:val="20"/>
        </w:rPr>
      </w:pPr>
      <w:ins w:id="283" w:author="Unknown">
        <w:r w:rsidRPr="007C0DAA">
          <w:rPr>
            <w:rFonts w:ascii="Courier New" w:eastAsia="Times New Roman" w:hAnsi="Courier New" w:cs="Courier New"/>
            <w:color w:val="000000"/>
            <w:sz w:val="20"/>
            <w:szCs w:val="20"/>
          </w:rPr>
          <w:t xml:space="preserve">        if (key == KeyEvent.VK_LEFT)</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4" w:author="Unknown"/>
          <w:rFonts w:ascii="Courier New" w:eastAsia="Times New Roman" w:hAnsi="Courier New" w:cs="Courier New"/>
          <w:color w:val="000000"/>
          <w:sz w:val="20"/>
          <w:szCs w:val="20"/>
        </w:rPr>
      </w:pPr>
      <w:ins w:id="285"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6" w:author="Unknown"/>
          <w:rFonts w:ascii="Courier New" w:eastAsia="Times New Roman" w:hAnsi="Courier New" w:cs="Courier New"/>
          <w:color w:val="000000"/>
          <w:sz w:val="20"/>
          <w:szCs w:val="20"/>
        </w:rPr>
      </w:pPr>
      <w:ins w:id="287" w:author="Unknown">
        <w:r w:rsidRPr="007C0DAA">
          <w:rPr>
            <w:rFonts w:ascii="Courier New" w:eastAsia="Times New Roman" w:hAnsi="Courier New" w:cs="Courier New"/>
            <w:color w:val="000000"/>
            <w:sz w:val="20"/>
            <w:szCs w:val="20"/>
          </w:rPr>
          <w:t xml:space="preserve">            dx = 0;</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8" w:author="Unknown"/>
          <w:rFonts w:ascii="Courier New" w:eastAsia="Times New Roman" w:hAnsi="Courier New" w:cs="Courier New"/>
          <w:color w:val="000000"/>
          <w:sz w:val="20"/>
          <w:szCs w:val="20"/>
        </w:rPr>
      </w:pPr>
      <w:ins w:id="289"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0"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1" w:author="Unknown"/>
          <w:rFonts w:ascii="Courier New" w:eastAsia="Times New Roman" w:hAnsi="Courier New" w:cs="Courier New"/>
          <w:color w:val="000000"/>
          <w:sz w:val="20"/>
          <w:szCs w:val="20"/>
        </w:rPr>
      </w:pPr>
      <w:ins w:id="292" w:author="Unknown">
        <w:r w:rsidRPr="007C0DAA">
          <w:rPr>
            <w:rFonts w:ascii="Courier New" w:eastAsia="Times New Roman" w:hAnsi="Courier New" w:cs="Courier New"/>
            <w:color w:val="000000"/>
            <w:sz w:val="20"/>
            <w:szCs w:val="20"/>
          </w:rPr>
          <w:t xml:space="preserve">        if (key == KeyEvent.VK_RIGHT)</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3" w:author="Unknown"/>
          <w:rFonts w:ascii="Courier New" w:eastAsia="Times New Roman" w:hAnsi="Courier New" w:cs="Courier New"/>
          <w:color w:val="000000"/>
          <w:sz w:val="20"/>
          <w:szCs w:val="20"/>
        </w:rPr>
      </w:pPr>
      <w:ins w:id="294"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5" w:author="Unknown"/>
          <w:rFonts w:ascii="Courier New" w:eastAsia="Times New Roman" w:hAnsi="Courier New" w:cs="Courier New"/>
          <w:color w:val="000000"/>
          <w:sz w:val="20"/>
          <w:szCs w:val="20"/>
        </w:rPr>
      </w:pPr>
      <w:ins w:id="296" w:author="Unknown">
        <w:r w:rsidRPr="007C0DAA">
          <w:rPr>
            <w:rFonts w:ascii="Courier New" w:eastAsia="Times New Roman" w:hAnsi="Courier New" w:cs="Courier New"/>
            <w:color w:val="000000"/>
            <w:sz w:val="20"/>
            <w:szCs w:val="20"/>
          </w:rPr>
          <w:t xml:space="preserve">            dx = 0;</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7" w:author="Unknown"/>
          <w:rFonts w:ascii="Courier New" w:eastAsia="Times New Roman" w:hAnsi="Courier New" w:cs="Courier New"/>
          <w:color w:val="000000"/>
          <w:sz w:val="20"/>
          <w:szCs w:val="20"/>
        </w:rPr>
      </w:pPr>
      <w:ins w:id="298"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9" w:author="Unknown"/>
          <w:rFonts w:ascii="Courier New" w:eastAsia="Times New Roman" w:hAnsi="Courier New" w:cs="Courier New"/>
          <w:color w:val="000000"/>
          <w:sz w:val="20"/>
          <w:szCs w:val="20"/>
        </w:rPr>
      </w:pPr>
      <w:ins w:id="300"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1" w:author="Unknown"/>
          <w:rFonts w:ascii="Courier New" w:eastAsia="Times New Roman" w:hAnsi="Courier New" w:cs="Courier New"/>
          <w:color w:val="000000"/>
          <w:sz w:val="20"/>
          <w:szCs w:val="20"/>
        </w:rPr>
      </w:pPr>
      <w:ins w:id="302" w:author="Unknown">
        <w:r w:rsidRPr="007C0DAA">
          <w:rPr>
            <w:rFonts w:ascii="Courier New" w:eastAsia="Times New Roman" w:hAnsi="Courier New" w:cs="Courier New"/>
            <w:color w:val="000000"/>
            <w:sz w:val="20"/>
            <w:szCs w:val="20"/>
          </w:rPr>
          <w:t>}</w:t>
        </w:r>
      </w:ins>
    </w:p>
    <w:p w:rsidR="007C0DAA" w:rsidRPr="007C0DAA" w:rsidRDefault="007C0DAA" w:rsidP="007C0DAA">
      <w:pPr>
        <w:spacing w:before="100" w:beforeAutospacing="1" w:after="100" w:afterAutospacing="1" w:line="240" w:lineRule="auto"/>
        <w:rPr>
          <w:ins w:id="303" w:author="Unknown"/>
          <w:rFonts w:ascii="Georgia" w:eastAsia="Times New Roman" w:hAnsi="Georgia" w:cs="Times New Roman"/>
          <w:color w:val="000000"/>
          <w:sz w:val="24"/>
          <w:szCs w:val="24"/>
        </w:rPr>
      </w:pPr>
      <w:ins w:id="304" w:author="Unknown">
        <w:r w:rsidRPr="007C0DAA">
          <w:rPr>
            <w:rFonts w:ascii="Georgia" w:eastAsia="Times New Roman" w:hAnsi="Georgia" w:cs="Times New Roman"/>
            <w:color w:val="000000"/>
            <w:sz w:val="24"/>
            <w:szCs w:val="24"/>
          </w:rPr>
          <w:t>This is the </w:t>
        </w:r>
        <w:r w:rsidRPr="007C0DAA">
          <w:rPr>
            <w:rFonts w:ascii="Courier New" w:eastAsia="Times New Roman" w:hAnsi="Courier New" w:cs="Courier New"/>
            <w:color w:val="000000"/>
            <w:sz w:val="20"/>
          </w:rPr>
          <w:t>Player</w:t>
        </w:r>
        <w:r w:rsidRPr="007C0DAA">
          <w:rPr>
            <w:rFonts w:ascii="Georgia" w:eastAsia="Times New Roman" w:hAnsi="Georgia" w:cs="Times New Roman"/>
            <w:color w:val="000000"/>
            <w:sz w:val="24"/>
            <w:szCs w:val="24"/>
          </w:rPr>
          <w:t> sprite. We control the cannon with the cursor keys.</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5" w:author="Unknown"/>
          <w:rFonts w:ascii="Courier New" w:eastAsia="Times New Roman" w:hAnsi="Courier New" w:cs="Courier New"/>
          <w:color w:val="000000"/>
          <w:sz w:val="20"/>
          <w:szCs w:val="20"/>
        </w:rPr>
      </w:pPr>
      <w:ins w:id="306" w:author="Unknown">
        <w:r w:rsidRPr="007C0DAA">
          <w:rPr>
            <w:rFonts w:ascii="Courier New" w:eastAsia="Times New Roman" w:hAnsi="Courier New" w:cs="Courier New"/>
            <w:color w:val="000000"/>
            <w:sz w:val="20"/>
            <w:szCs w:val="20"/>
          </w:rPr>
          <w:t xml:space="preserve">private final int START_Y = 280; </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7" w:author="Unknown"/>
          <w:rFonts w:ascii="Courier New" w:eastAsia="Times New Roman" w:hAnsi="Courier New" w:cs="Courier New"/>
          <w:color w:val="000000"/>
          <w:sz w:val="20"/>
          <w:szCs w:val="20"/>
        </w:rPr>
      </w:pPr>
      <w:ins w:id="308" w:author="Unknown">
        <w:r w:rsidRPr="007C0DAA">
          <w:rPr>
            <w:rFonts w:ascii="Courier New" w:eastAsia="Times New Roman" w:hAnsi="Courier New" w:cs="Courier New"/>
            <w:color w:val="000000"/>
            <w:sz w:val="20"/>
            <w:szCs w:val="20"/>
          </w:rPr>
          <w:t>private final int START_X = 270;</w:t>
        </w:r>
      </w:ins>
    </w:p>
    <w:p w:rsidR="007C0DAA" w:rsidRPr="007C0DAA" w:rsidRDefault="007C0DAA" w:rsidP="007C0DAA">
      <w:pPr>
        <w:spacing w:before="100" w:beforeAutospacing="1" w:after="100" w:afterAutospacing="1" w:line="240" w:lineRule="auto"/>
        <w:rPr>
          <w:ins w:id="309" w:author="Unknown"/>
          <w:rFonts w:ascii="Georgia" w:eastAsia="Times New Roman" w:hAnsi="Georgia" w:cs="Times New Roman"/>
          <w:color w:val="000000"/>
          <w:sz w:val="24"/>
          <w:szCs w:val="24"/>
        </w:rPr>
      </w:pPr>
      <w:ins w:id="310" w:author="Unknown">
        <w:r w:rsidRPr="007C0DAA">
          <w:rPr>
            <w:rFonts w:ascii="Georgia" w:eastAsia="Times New Roman" w:hAnsi="Georgia" w:cs="Times New Roman"/>
            <w:color w:val="000000"/>
            <w:sz w:val="24"/>
            <w:szCs w:val="24"/>
          </w:rPr>
          <w:t>These are the initial coordinates of the player sprite.</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1" w:author="Unknown"/>
          <w:rFonts w:ascii="Courier New" w:eastAsia="Times New Roman" w:hAnsi="Courier New" w:cs="Courier New"/>
          <w:color w:val="000000"/>
          <w:sz w:val="20"/>
          <w:szCs w:val="20"/>
        </w:rPr>
      </w:pPr>
      <w:ins w:id="312" w:author="Unknown">
        <w:r w:rsidRPr="007C0DAA">
          <w:rPr>
            <w:rFonts w:ascii="Courier New" w:eastAsia="Times New Roman" w:hAnsi="Courier New" w:cs="Courier New"/>
            <w:color w:val="000000"/>
            <w:sz w:val="20"/>
            <w:szCs w:val="20"/>
          </w:rPr>
          <w:t>if (key == KeyEvent.VK_LEFT)</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3" w:author="Unknown"/>
          <w:rFonts w:ascii="Courier New" w:eastAsia="Times New Roman" w:hAnsi="Courier New" w:cs="Courier New"/>
          <w:color w:val="000000"/>
          <w:sz w:val="20"/>
          <w:szCs w:val="20"/>
        </w:rPr>
      </w:pPr>
      <w:ins w:id="314" w:author="Unknown">
        <w:r w:rsidRPr="007C0DAA">
          <w:rPr>
            <w:rFonts w:ascii="Courier New" w:eastAsia="Times New Roman" w:hAnsi="Courier New" w:cs="Courier New"/>
            <w:color w:val="000000"/>
            <w:sz w:val="20"/>
            <w:szCs w:val="20"/>
          </w:rPr>
          <w:t>{</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5" w:author="Unknown"/>
          <w:rFonts w:ascii="Courier New" w:eastAsia="Times New Roman" w:hAnsi="Courier New" w:cs="Courier New"/>
          <w:color w:val="000000"/>
          <w:sz w:val="20"/>
          <w:szCs w:val="20"/>
        </w:rPr>
      </w:pPr>
      <w:ins w:id="316" w:author="Unknown">
        <w:r w:rsidRPr="007C0DAA">
          <w:rPr>
            <w:rFonts w:ascii="Courier New" w:eastAsia="Times New Roman" w:hAnsi="Courier New" w:cs="Courier New"/>
            <w:color w:val="000000"/>
            <w:sz w:val="20"/>
            <w:szCs w:val="20"/>
          </w:rPr>
          <w:lastRenderedPageBreak/>
          <w:t xml:space="preserve">    dx = -2;</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7" w:author="Unknown"/>
          <w:rFonts w:ascii="Courier New" w:eastAsia="Times New Roman" w:hAnsi="Courier New" w:cs="Courier New"/>
          <w:color w:val="000000"/>
          <w:sz w:val="20"/>
          <w:szCs w:val="20"/>
        </w:rPr>
      </w:pPr>
      <w:ins w:id="318" w:author="Unknown">
        <w:r w:rsidRPr="007C0DAA">
          <w:rPr>
            <w:rFonts w:ascii="Courier New" w:eastAsia="Times New Roman" w:hAnsi="Courier New" w:cs="Courier New"/>
            <w:color w:val="000000"/>
            <w:sz w:val="20"/>
            <w:szCs w:val="20"/>
          </w:rPr>
          <w:t>}</w:t>
        </w:r>
      </w:ins>
    </w:p>
    <w:p w:rsidR="007C0DAA" w:rsidRPr="007C0DAA" w:rsidRDefault="007C0DAA" w:rsidP="007C0DAA">
      <w:pPr>
        <w:spacing w:before="100" w:beforeAutospacing="1" w:after="100" w:afterAutospacing="1" w:line="240" w:lineRule="auto"/>
        <w:rPr>
          <w:ins w:id="319" w:author="Unknown"/>
          <w:rFonts w:ascii="Georgia" w:eastAsia="Times New Roman" w:hAnsi="Georgia" w:cs="Times New Roman"/>
          <w:color w:val="000000"/>
          <w:sz w:val="24"/>
          <w:szCs w:val="24"/>
        </w:rPr>
      </w:pPr>
      <w:ins w:id="320" w:author="Unknown">
        <w:r w:rsidRPr="007C0DAA">
          <w:rPr>
            <w:rFonts w:ascii="Georgia" w:eastAsia="Times New Roman" w:hAnsi="Georgia" w:cs="Times New Roman"/>
            <w:color w:val="000000"/>
            <w:sz w:val="24"/>
            <w:szCs w:val="24"/>
          </w:rPr>
          <w:t>If we press the left cursor key, the </w:t>
        </w:r>
        <w:r w:rsidRPr="007C0DAA">
          <w:rPr>
            <w:rFonts w:ascii="Courier New" w:eastAsia="Times New Roman" w:hAnsi="Courier New" w:cs="Courier New"/>
            <w:color w:val="000000"/>
            <w:sz w:val="20"/>
          </w:rPr>
          <w:t>dx</w:t>
        </w:r>
        <w:r w:rsidRPr="007C0DAA">
          <w:rPr>
            <w:rFonts w:ascii="Georgia" w:eastAsia="Times New Roman" w:hAnsi="Georgia" w:cs="Times New Roman"/>
            <w:color w:val="000000"/>
            <w:sz w:val="24"/>
            <w:szCs w:val="24"/>
          </w:rPr>
          <w:t> variable is set to -2. Next time the </w:t>
        </w:r>
        <w:r w:rsidRPr="007C0DAA">
          <w:rPr>
            <w:rFonts w:ascii="Courier New" w:eastAsia="Times New Roman" w:hAnsi="Courier New" w:cs="Courier New"/>
            <w:color w:val="000000"/>
            <w:sz w:val="20"/>
          </w:rPr>
          <w:t>act()</w:t>
        </w:r>
        <w:r w:rsidRPr="007C0DAA">
          <w:rPr>
            <w:rFonts w:ascii="Georgia" w:eastAsia="Times New Roman" w:hAnsi="Georgia" w:cs="Times New Roman"/>
            <w:color w:val="000000"/>
            <w:sz w:val="24"/>
            <w:szCs w:val="24"/>
          </w:rPr>
          <w:t> method is called, the player moves to the left.</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1" w:author="Unknown"/>
          <w:rFonts w:ascii="Courier New" w:eastAsia="Times New Roman" w:hAnsi="Courier New" w:cs="Courier New"/>
          <w:color w:val="000000"/>
          <w:sz w:val="20"/>
          <w:szCs w:val="20"/>
        </w:rPr>
      </w:pPr>
      <w:ins w:id="322" w:author="Unknown">
        <w:r w:rsidRPr="007C0DAA">
          <w:rPr>
            <w:rFonts w:ascii="Courier New" w:eastAsia="Times New Roman" w:hAnsi="Courier New" w:cs="Courier New"/>
            <w:color w:val="000000"/>
            <w:sz w:val="20"/>
            <w:szCs w:val="20"/>
          </w:rPr>
          <w:t>if (key == KeyEvent.VK_LEFT)</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3" w:author="Unknown"/>
          <w:rFonts w:ascii="Courier New" w:eastAsia="Times New Roman" w:hAnsi="Courier New" w:cs="Courier New"/>
          <w:color w:val="000000"/>
          <w:sz w:val="20"/>
          <w:szCs w:val="20"/>
        </w:rPr>
      </w:pPr>
      <w:ins w:id="324" w:author="Unknown">
        <w:r w:rsidRPr="007C0DAA">
          <w:rPr>
            <w:rFonts w:ascii="Courier New" w:eastAsia="Times New Roman" w:hAnsi="Courier New" w:cs="Courier New"/>
            <w:color w:val="000000"/>
            <w:sz w:val="20"/>
            <w:szCs w:val="20"/>
          </w:rPr>
          <w:t>{</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5" w:author="Unknown"/>
          <w:rFonts w:ascii="Courier New" w:eastAsia="Times New Roman" w:hAnsi="Courier New" w:cs="Courier New"/>
          <w:color w:val="000000"/>
          <w:sz w:val="20"/>
          <w:szCs w:val="20"/>
        </w:rPr>
      </w:pPr>
      <w:ins w:id="326" w:author="Unknown">
        <w:r w:rsidRPr="007C0DAA">
          <w:rPr>
            <w:rFonts w:ascii="Courier New" w:eastAsia="Times New Roman" w:hAnsi="Courier New" w:cs="Courier New"/>
            <w:color w:val="000000"/>
            <w:sz w:val="20"/>
            <w:szCs w:val="20"/>
          </w:rPr>
          <w:t xml:space="preserve">    dx = 0;</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7" w:author="Unknown"/>
          <w:rFonts w:ascii="Courier New" w:eastAsia="Times New Roman" w:hAnsi="Courier New" w:cs="Courier New"/>
          <w:color w:val="000000"/>
          <w:sz w:val="20"/>
          <w:szCs w:val="20"/>
        </w:rPr>
      </w:pPr>
      <w:ins w:id="328" w:author="Unknown">
        <w:r w:rsidRPr="007C0DAA">
          <w:rPr>
            <w:rFonts w:ascii="Courier New" w:eastAsia="Times New Roman" w:hAnsi="Courier New" w:cs="Courier New"/>
            <w:color w:val="000000"/>
            <w:sz w:val="20"/>
            <w:szCs w:val="20"/>
          </w:rPr>
          <w:t>}</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9" w:author="Unknown"/>
          <w:rFonts w:ascii="Courier New" w:eastAsia="Times New Roman" w:hAnsi="Courier New" w:cs="Courier New"/>
          <w:color w:val="000000"/>
          <w:sz w:val="20"/>
          <w:szCs w:val="20"/>
        </w:rPr>
      </w:pPr>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0" w:author="Unknown"/>
          <w:rFonts w:ascii="Courier New" w:eastAsia="Times New Roman" w:hAnsi="Courier New" w:cs="Courier New"/>
          <w:color w:val="000000"/>
          <w:sz w:val="20"/>
          <w:szCs w:val="20"/>
        </w:rPr>
      </w:pPr>
      <w:ins w:id="331" w:author="Unknown">
        <w:r w:rsidRPr="007C0DAA">
          <w:rPr>
            <w:rFonts w:ascii="Courier New" w:eastAsia="Times New Roman" w:hAnsi="Courier New" w:cs="Courier New"/>
            <w:color w:val="000000"/>
            <w:sz w:val="20"/>
            <w:szCs w:val="20"/>
          </w:rPr>
          <w:t>if (key == KeyEvent.VK_RIGHT)</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2" w:author="Unknown"/>
          <w:rFonts w:ascii="Courier New" w:eastAsia="Times New Roman" w:hAnsi="Courier New" w:cs="Courier New"/>
          <w:color w:val="000000"/>
          <w:sz w:val="20"/>
          <w:szCs w:val="20"/>
        </w:rPr>
      </w:pPr>
      <w:ins w:id="333" w:author="Unknown">
        <w:r w:rsidRPr="007C0DAA">
          <w:rPr>
            <w:rFonts w:ascii="Courier New" w:eastAsia="Times New Roman" w:hAnsi="Courier New" w:cs="Courier New"/>
            <w:color w:val="000000"/>
            <w:sz w:val="20"/>
            <w:szCs w:val="20"/>
          </w:rPr>
          <w:t>{</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4" w:author="Unknown"/>
          <w:rFonts w:ascii="Courier New" w:eastAsia="Times New Roman" w:hAnsi="Courier New" w:cs="Courier New"/>
          <w:color w:val="000000"/>
          <w:sz w:val="20"/>
          <w:szCs w:val="20"/>
        </w:rPr>
      </w:pPr>
      <w:ins w:id="335" w:author="Unknown">
        <w:r w:rsidRPr="007C0DAA">
          <w:rPr>
            <w:rFonts w:ascii="Courier New" w:eastAsia="Times New Roman" w:hAnsi="Courier New" w:cs="Courier New"/>
            <w:color w:val="000000"/>
            <w:sz w:val="20"/>
            <w:szCs w:val="20"/>
          </w:rPr>
          <w:t xml:space="preserve">    dx = 0;</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6" w:author="Unknown"/>
          <w:rFonts w:ascii="Courier New" w:eastAsia="Times New Roman" w:hAnsi="Courier New" w:cs="Courier New"/>
          <w:color w:val="000000"/>
          <w:sz w:val="20"/>
          <w:szCs w:val="20"/>
        </w:rPr>
      </w:pPr>
      <w:ins w:id="337" w:author="Unknown">
        <w:r w:rsidRPr="007C0DAA">
          <w:rPr>
            <w:rFonts w:ascii="Courier New" w:eastAsia="Times New Roman" w:hAnsi="Courier New" w:cs="Courier New"/>
            <w:color w:val="000000"/>
            <w:sz w:val="20"/>
            <w:szCs w:val="20"/>
          </w:rPr>
          <w:t>}</w:t>
        </w:r>
      </w:ins>
    </w:p>
    <w:p w:rsidR="007C0DAA" w:rsidRPr="007C0DAA" w:rsidRDefault="007C0DAA" w:rsidP="007C0DAA">
      <w:pPr>
        <w:spacing w:before="100" w:beforeAutospacing="1" w:after="100" w:afterAutospacing="1" w:line="240" w:lineRule="auto"/>
        <w:rPr>
          <w:ins w:id="338" w:author="Unknown"/>
          <w:rFonts w:ascii="Georgia" w:eastAsia="Times New Roman" w:hAnsi="Georgia" w:cs="Times New Roman"/>
          <w:color w:val="000000"/>
          <w:sz w:val="24"/>
          <w:szCs w:val="24"/>
        </w:rPr>
      </w:pPr>
      <w:ins w:id="339" w:author="Unknown">
        <w:r w:rsidRPr="007C0DAA">
          <w:rPr>
            <w:rFonts w:ascii="Georgia" w:eastAsia="Times New Roman" w:hAnsi="Georgia" w:cs="Times New Roman"/>
            <w:color w:val="000000"/>
            <w:sz w:val="24"/>
            <w:szCs w:val="24"/>
          </w:rPr>
          <w:t>If we release the left or the right cursor, the </w:t>
        </w:r>
        <w:r w:rsidRPr="007C0DAA">
          <w:rPr>
            <w:rFonts w:ascii="Courier New" w:eastAsia="Times New Roman" w:hAnsi="Courier New" w:cs="Courier New"/>
            <w:color w:val="000000"/>
            <w:sz w:val="20"/>
          </w:rPr>
          <w:t>dx</w:t>
        </w:r>
        <w:r w:rsidRPr="007C0DAA">
          <w:rPr>
            <w:rFonts w:ascii="Georgia" w:eastAsia="Times New Roman" w:hAnsi="Georgia" w:cs="Times New Roman"/>
            <w:color w:val="000000"/>
            <w:sz w:val="24"/>
            <w:szCs w:val="24"/>
          </w:rPr>
          <w:t> variable is set to zero. The player sprite stops moving.</w:t>
        </w:r>
      </w:ins>
    </w:p>
    <w:p w:rsidR="007C0DAA" w:rsidRPr="007C0DAA" w:rsidRDefault="007C0DAA" w:rsidP="007C0DAA">
      <w:pPr>
        <w:shd w:val="clear" w:color="auto" w:fill="BDBDBD"/>
        <w:spacing w:after="0" w:line="240" w:lineRule="auto"/>
        <w:rPr>
          <w:ins w:id="340" w:author="Unknown"/>
          <w:rFonts w:ascii="Georgia" w:eastAsia="Times New Roman" w:hAnsi="Georgia" w:cs="Times New Roman"/>
          <w:color w:val="000000"/>
          <w:sz w:val="24"/>
          <w:szCs w:val="24"/>
        </w:rPr>
      </w:pPr>
      <w:ins w:id="341" w:author="Unknown">
        <w:r w:rsidRPr="007C0DAA">
          <w:rPr>
            <w:rFonts w:ascii="Georgia" w:eastAsia="Times New Roman" w:hAnsi="Georgia" w:cs="Times New Roman"/>
            <w:color w:val="000000"/>
            <w:sz w:val="24"/>
            <w:szCs w:val="24"/>
          </w:rPr>
          <w:t>Shot.java</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2" w:author="Unknown"/>
          <w:rFonts w:ascii="Courier New" w:eastAsia="Times New Roman" w:hAnsi="Courier New" w:cs="Courier New"/>
          <w:color w:val="000000"/>
          <w:sz w:val="20"/>
          <w:szCs w:val="20"/>
        </w:rPr>
      </w:pPr>
      <w:ins w:id="343" w:author="Unknown">
        <w:r w:rsidRPr="007C0DAA">
          <w:rPr>
            <w:rFonts w:ascii="Courier New" w:eastAsia="Times New Roman" w:hAnsi="Courier New" w:cs="Courier New"/>
            <w:color w:val="000000"/>
            <w:sz w:val="20"/>
            <w:szCs w:val="20"/>
          </w:rPr>
          <w:t>package spaceinvaders;</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4"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5" w:author="Unknown"/>
          <w:rFonts w:ascii="Courier New" w:eastAsia="Times New Roman" w:hAnsi="Courier New" w:cs="Courier New"/>
          <w:color w:val="000000"/>
          <w:sz w:val="20"/>
          <w:szCs w:val="20"/>
        </w:rPr>
      </w:pPr>
      <w:ins w:id="346" w:author="Unknown">
        <w:r w:rsidRPr="007C0DAA">
          <w:rPr>
            <w:rFonts w:ascii="Courier New" w:eastAsia="Times New Roman" w:hAnsi="Courier New" w:cs="Courier New"/>
            <w:color w:val="000000"/>
            <w:sz w:val="20"/>
            <w:szCs w:val="20"/>
          </w:rPr>
          <w:t>import javax.swing.ImageIcon;</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7"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8"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9" w:author="Unknown"/>
          <w:rFonts w:ascii="Courier New" w:eastAsia="Times New Roman" w:hAnsi="Courier New" w:cs="Courier New"/>
          <w:color w:val="000000"/>
          <w:sz w:val="20"/>
          <w:szCs w:val="20"/>
        </w:rPr>
      </w:pPr>
      <w:ins w:id="350" w:author="Unknown">
        <w:r w:rsidRPr="007C0DAA">
          <w:rPr>
            <w:rFonts w:ascii="Courier New" w:eastAsia="Times New Roman" w:hAnsi="Courier New" w:cs="Courier New"/>
            <w:color w:val="000000"/>
            <w:sz w:val="20"/>
            <w:szCs w:val="20"/>
          </w:rPr>
          <w:t>public class Shot extends Sprite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1"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2" w:author="Unknown"/>
          <w:rFonts w:ascii="Courier New" w:eastAsia="Times New Roman" w:hAnsi="Courier New" w:cs="Courier New"/>
          <w:color w:val="000000"/>
          <w:sz w:val="20"/>
          <w:szCs w:val="20"/>
        </w:rPr>
      </w:pPr>
      <w:ins w:id="353" w:author="Unknown">
        <w:r w:rsidRPr="007C0DAA">
          <w:rPr>
            <w:rFonts w:ascii="Courier New" w:eastAsia="Times New Roman" w:hAnsi="Courier New" w:cs="Courier New"/>
            <w:color w:val="000000"/>
            <w:sz w:val="20"/>
            <w:szCs w:val="20"/>
          </w:rPr>
          <w:t xml:space="preserve">    private String shot = "../spacepix/shot.png";</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4" w:author="Unknown"/>
          <w:rFonts w:ascii="Courier New" w:eastAsia="Times New Roman" w:hAnsi="Courier New" w:cs="Courier New"/>
          <w:color w:val="000000"/>
          <w:sz w:val="20"/>
          <w:szCs w:val="20"/>
        </w:rPr>
      </w:pPr>
      <w:ins w:id="355" w:author="Unknown">
        <w:r w:rsidRPr="007C0DAA">
          <w:rPr>
            <w:rFonts w:ascii="Courier New" w:eastAsia="Times New Roman" w:hAnsi="Courier New" w:cs="Courier New"/>
            <w:color w:val="000000"/>
            <w:sz w:val="20"/>
            <w:szCs w:val="20"/>
          </w:rPr>
          <w:t xml:space="preserve">    private final int H_SPACE = 6;</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6" w:author="Unknown"/>
          <w:rFonts w:ascii="Courier New" w:eastAsia="Times New Roman" w:hAnsi="Courier New" w:cs="Courier New"/>
          <w:color w:val="000000"/>
          <w:sz w:val="20"/>
          <w:szCs w:val="20"/>
        </w:rPr>
      </w:pPr>
      <w:ins w:id="357" w:author="Unknown">
        <w:r w:rsidRPr="007C0DAA">
          <w:rPr>
            <w:rFonts w:ascii="Courier New" w:eastAsia="Times New Roman" w:hAnsi="Courier New" w:cs="Courier New"/>
            <w:color w:val="000000"/>
            <w:sz w:val="20"/>
            <w:szCs w:val="20"/>
          </w:rPr>
          <w:t xml:space="preserve">    private final int V_SPACE = 1;</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8"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9" w:author="Unknown"/>
          <w:rFonts w:ascii="Courier New" w:eastAsia="Times New Roman" w:hAnsi="Courier New" w:cs="Courier New"/>
          <w:color w:val="000000"/>
          <w:sz w:val="20"/>
          <w:szCs w:val="20"/>
        </w:rPr>
      </w:pPr>
      <w:ins w:id="360" w:author="Unknown">
        <w:r w:rsidRPr="007C0DAA">
          <w:rPr>
            <w:rFonts w:ascii="Courier New" w:eastAsia="Times New Roman" w:hAnsi="Courier New" w:cs="Courier New"/>
            <w:color w:val="000000"/>
            <w:sz w:val="20"/>
            <w:szCs w:val="20"/>
          </w:rPr>
          <w:t xml:space="preserve">    public Shot()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1" w:author="Unknown"/>
          <w:rFonts w:ascii="Courier New" w:eastAsia="Times New Roman" w:hAnsi="Courier New" w:cs="Courier New"/>
          <w:color w:val="000000"/>
          <w:sz w:val="20"/>
          <w:szCs w:val="20"/>
        </w:rPr>
      </w:pPr>
      <w:ins w:id="362"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3"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4" w:author="Unknown"/>
          <w:rFonts w:ascii="Courier New" w:eastAsia="Times New Roman" w:hAnsi="Courier New" w:cs="Courier New"/>
          <w:color w:val="000000"/>
          <w:sz w:val="20"/>
          <w:szCs w:val="20"/>
        </w:rPr>
      </w:pPr>
      <w:ins w:id="365" w:author="Unknown">
        <w:r w:rsidRPr="007C0DAA">
          <w:rPr>
            <w:rFonts w:ascii="Courier New" w:eastAsia="Times New Roman" w:hAnsi="Courier New" w:cs="Courier New"/>
            <w:color w:val="000000"/>
            <w:sz w:val="20"/>
            <w:szCs w:val="20"/>
          </w:rPr>
          <w:t xml:space="preserve">    public Shot(int x, int y)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6"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7" w:author="Unknown"/>
          <w:rFonts w:ascii="Courier New" w:eastAsia="Times New Roman" w:hAnsi="Courier New" w:cs="Courier New"/>
          <w:color w:val="000000"/>
          <w:sz w:val="20"/>
          <w:szCs w:val="20"/>
        </w:rPr>
      </w:pPr>
      <w:ins w:id="368" w:author="Unknown">
        <w:r w:rsidRPr="007C0DAA">
          <w:rPr>
            <w:rFonts w:ascii="Courier New" w:eastAsia="Times New Roman" w:hAnsi="Courier New" w:cs="Courier New"/>
            <w:color w:val="000000"/>
            <w:sz w:val="20"/>
            <w:szCs w:val="20"/>
          </w:rPr>
          <w:t xml:space="preserve">        ImageIcon ii = new ImageIcon(this.getClass().getResource(shot));</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9" w:author="Unknown"/>
          <w:rFonts w:ascii="Courier New" w:eastAsia="Times New Roman" w:hAnsi="Courier New" w:cs="Courier New"/>
          <w:color w:val="000000"/>
          <w:sz w:val="20"/>
          <w:szCs w:val="20"/>
        </w:rPr>
      </w:pPr>
      <w:ins w:id="370" w:author="Unknown">
        <w:r w:rsidRPr="007C0DAA">
          <w:rPr>
            <w:rFonts w:ascii="Courier New" w:eastAsia="Times New Roman" w:hAnsi="Courier New" w:cs="Courier New"/>
            <w:color w:val="000000"/>
            <w:sz w:val="20"/>
            <w:szCs w:val="20"/>
          </w:rPr>
          <w:t xml:space="preserve">        setImage(ii.getImage());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1" w:author="Unknown"/>
          <w:rFonts w:ascii="Courier New" w:eastAsia="Times New Roman" w:hAnsi="Courier New" w:cs="Courier New"/>
          <w:color w:val="000000"/>
          <w:sz w:val="20"/>
          <w:szCs w:val="20"/>
        </w:rPr>
      </w:pPr>
      <w:ins w:id="372" w:author="Unknown">
        <w:r w:rsidRPr="007C0DAA">
          <w:rPr>
            <w:rFonts w:ascii="Courier New" w:eastAsia="Times New Roman" w:hAnsi="Courier New" w:cs="Courier New"/>
            <w:color w:val="000000"/>
            <w:sz w:val="20"/>
            <w:szCs w:val="20"/>
          </w:rPr>
          <w:t xml:space="preserve">        setX(x + H_SPACE);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3" w:author="Unknown"/>
          <w:rFonts w:ascii="Courier New" w:eastAsia="Times New Roman" w:hAnsi="Courier New" w:cs="Courier New"/>
          <w:color w:val="000000"/>
          <w:sz w:val="20"/>
          <w:szCs w:val="20"/>
        </w:rPr>
      </w:pPr>
      <w:ins w:id="374" w:author="Unknown">
        <w:r w:rsidRPr="007C0DAA">
          <w:rPr>
            <w:rFonts w:ascii="Courier New" w:eastAsia="Times New Roman" w:hAnsi="Courier New" w:cs="Courier New"/>
            <w:color w:val="000000"/>
            <w:sz w:val="20"/>
            <w:szCs w:val="20"/>
          </w:rPr>
          <w:t xml:space="preserve">        setY(y - V_SPACE);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5" w:author="Unknown"/>
          <w:rFonts w:ascii="Courier New" w:eastAsia="Times New Roman" w:hAnsi="Courier New" w:cs="Courier New"/>
          <w:color w:val="000000"/>
          <w:sz w:val="20"/>
          <w:szCs w:val="20"/>
        </w:rPr>
      </w:pPr>
      <w:ins w:id="376"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7" w:author="Unknown"/>
          <w:rFonts w:ascii="Courier New" w:eastAsia="Times New Roman" w:hAnsi="Courier New" w:cs="Courier New"/>
          <w:color w:val="000000"/>
          <w:sz w:val="20"/>
          <w:szCs w:val="20"/>
        </w:rPr>
      </w:pPr>
      <w:ins w:id="378" w:author="Unknown">
        <w:r w:rsidRPr="007C0DAA">
          <w:rPr>
            <w:rFonts w:ascii="Courier New" w:eastAsia="Times New Roman" w:hAnsi="Courier New" w:cs="Courier New"/>
            <w:color w:val="000000"/>
            <w:sz w:val="20"/>
            <w:szCs w:val="20"/>
          </w:rPr>
          <w:t>}</w:t>
        </w:r>
      </w:ins>
    </w:p>
    <w:p w:rsidR="007C0DAA" w:rsidRPr="007C0DAA" w:rsidRDefault="007C0DAA" w:rsidP="007C0DAA">
      <w:pPr>
        <w:spacing w:before="100" w:beforeAutospacing="1" w:after="100" w:afterAutospacing="1" w:line="240" w:lineRule="auto"/>
        <w:rPr>
          <w:ins w:id="379" w:author="Unknown"/>
          <w:rFonts w:ascii="Georgia" w:eastAsia="Times New Roman" w:hAnsi="Georgia" w:cs="Times New Roman"/>
          <w:color w:val="000000"/>
          <w:sz w:val="24"/>
          <w:szCs w:val="24"/>
        </w:rPr>
      </w:pPr>
      <w:ins w:id="380" w:author="Unknown">
        <w:r w:rsidRPr="007C0DAA">
          <w:rPr>
            <w:rFonts w:ascii="Georgia" w:eastAsia="Times New Roman" w:hAnsi="Georgia" w:cs="Times New Roman"/>
            <w:color w:val="000000"/>
            <w:sz w:val="24"/>
            <w:szCs w:val="24"/>
          </w:rPr>
          <w:t>This is the </w:t>
        </w:r>
        <w:r w:rsidRPr="007C0DAA">
          <w:rPr>
            <w:rFonts w:ascii="Courier New" w:eastAsia="Times New Roman" w:hAnsi="Courier New" w:cs="Courier New"/>
            <w:color w:val="000000"/>
            <w:sz w:val="20"/>
          </w:rPr>
          <w:t>Shot</w:t>
        </w:r>
        <w:r w:rsidRPr="007C0DAA">
          <w:rPr>
            <w:rFonts w:ascii="Georgia" w:eastAsia="Times New Roman" w:hAnsi="Georgia" w:cs="Times New Roman"/>
            <w:color w:val="000000"/>
            <w:sz w:val="24"/>
            <w:szCs w:val="24"/>
          </w:rPr>
          <w:t> sprite. The shot is triggered with the ALT key. The </w:t>
        </w:r>
        <w:r w:rsidRPr="007C0DAA">
          <w:rPr>
            <w:rFonts w:ascii="Courier New" w:eastAsia="Times New Roman" w:hAnsi="Courier New" w:cs="Courier New"/>
            <w:color w:val="000000"/>
            <w:sz w:val="20"/>
          </w:rPr>
          <w:t>H_SPACE</w:t>
        </w:r>
        <w:r w:rsidRPr="007C0DAA">
          <w:rPr>
            <w:rFonts w:ascii="Georgia" w:eastAsia="Times New Roman" w:hAnsi="Georgia" w:cs="Times New Roman"/>
            <w:color w:val="000000"/>
            <w:sz w:val="24"/>
            <w:szCs w:val="24"/>
          </w:rPr>
          <w:t> and the </w:t>
        </w:r>
        <w:r w:rsidRPr="007C0DAA">
          <w:rPr>
            <w:rFonts w:ascii="Courier New" w:eastAsia="Times New Roman" w:hAnsi="Courier New" w:cs="Courier New"/>
            <w:color w:val="000000"/>
            <w:sz w:val="20"/>
          </w:rPr>
          <w:t>V_SPACE</w:t>
        </w:r>
        <w:r w:rsidRPr="007C0DAA">
          <w:rPr>
            <w:rFonts w:ascii="Georgia" w:eastAsia="Times New Roman" w:hAnsi="Georgia" w:cs="Times New Roman"/>
            <w:color w:val="000000"/>
            <w:sz w:val="24"/>
            <w:szCs w:val="24"/>
          </w:rPr>
          <w:t> constants are used to position the missile appropriately.</w:t>
        </w:r>
      </w:ins>
    </w:p>
    <w:p w:rsidR="007C0DAA" w:rsidRPr="007C0DAA" w:rsidRDefault="007C0DAA" w:rsidP="007C0DAA">
      <w:pPr>
        <w:shd w:val="clear" w:color="auto" w:fill="BDBDBD"/>
        <w:spacing w:after="0" w:line="240" w:lineRule="auto"/>
        <w:rPr>
          <w:ins w:id="381" w:author="Unknown"/>
          <w:rFonts w:ascii="Georgia" w:eastAsia="Times New Roman" w:hAnsi="Georgia" w:cs="Times New Roman"/>
          <w:color w:val="000000"/>
          <w:sz w:val="24"/>
          <w:szCs w:val="24"/>
        </w:rPr>
      </w:pPr>
      <w:ins w:id="382" w:author="Unknown">
        <w:r w:rsidRPr="007C0DAA">
          <w:rPr>
            <w:rFonts w:ascii="Georgia" w:eastAsia="Times New Roman" w:hAnsi="Georgia" w:cs="Times New Roman"/>
            <w:color w:val="000000"/>
            <w:sz w:val="24"/>
            <w:szCs w:val="24"/>
          </w:rPr>
          <w:t>Sprite.java</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3" w:author="Unknown"/>
          <w:rFonts w:ascii="Courier New" w:eastAsia="Times New Roman" w:hAnsi="Courier New" w:cs="Courier New"/>
          <w:color w:val="000000"/>
          <w:sz w:val="20"/>
          <w:szCs w:val="20"/>
        </w:rPr>
      </w:pPr>
      <w:ins w:id="384" w:author="Unknown">
        <w:r w:rsidRPr="007C0DAA">
          <w:rPr>
            <w:rFonts w:ascii="Courier New" w:eastAsia="Times New Roman" w:hAnsi="Courier New" w:cs="Courier New"/>
            <w:color w:val="000000"/>
            <w:sz w:val="20"/>
            <w:szCs w:val="20"/>
          </w:rPr>
          <w:t>package spaceinvaders;</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5"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6" w:author="Unknown"/>
          <w:rFonts w:ascii="Courier New" w:eastAsia="Times New Roman" w:hAnsi="Courier New" w:cs="Courier New"/>
          <w:color w:val="000000"/>
          <w:sz w:val="20"/>
          <w:szCs w:val="20"/>
        </w:rPr>
      </w:pPr>
      <w:ins w:id="387" w:author="Unknown">
        <w:r w:rsidRPr="007C0DAA">
          <w:rPr>
            <w:rFonts w:ascii="Courier New" w:eastAsia="Times New Roman" w:hAnsi="Courier New" w:cs="Courier New"/>
            <w:color w:val="000000"/>
            <w:sz w:val="20"/>
            <w:szCs w:val="20"/>
          </w:rPr>
          <w:t>import java.awt.Image;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8"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9" w:author="Unknown"/>
          <w:rFonts w:ascii="Courier New" w:eastAsia="Times New Roman" w:hAnsi="Courier New" w:cs="Courier New"/>
          <w:color w:val="000000"/>
          <w:sz w:val="20"/>
          <w:szCs w:val="20"/>
        </w:rPr>
      </w:pPr>
      <w:ins w:id="390" w:author="Unknown">
        <w:r w:rsidRPr="007C0DAA">
          <w:rPr>
            <w:rFonts w:ascii="Courier New" w:eastAsia="Times New Roman" w:hAnsi="Courier New" w:cs="Courier New"/>
            <w:color w:val="000000"/>
            <w:sz w:val="20"/>
            <w:szCs w:val="20"/>
          </w:rPr>
          <w:lastRenderedPageBreak/>
          <w:t>public class Sprite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1"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2" w:author="Unknown"/>
          <w:rFonts w:ascii="Courier New" w:eastAsia="Times New Roman" w:hAnsi="Courier New" w:cs="Courier New"/>
          <w:color w:val="000000"/>
          <w:sz w:val="20"/>
          <w:szCs w:val="20"/>
        </w:rPr>
      </w:pPr>
      <w:ins w:id="393" w:author="Unknown">
        <w:r w:rsidRPr="007C0DAA">
          <w:rPr>
            <w:rFonts w:ascii="Courier New" w:eastAsia="Times New Roman" w:hAnsi="Courier New" w:cs="Courier New"/>
            <w:color w:val="000000"/>
            <w:sz w:val="20"/>
            <w:szCs w:val="20"/>
          </w:rPr>
          <w:t xml:space="preserve">        private boolean visible;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4" w:author="Unknown"/>
          <w:rFonts w:ascii="Courier New" w:eastAsia="Times New Roman" w:hAnsi="Courier New" w:cs="Courier New"/>
          <w:color w:val="000000"/>
          <w:sz w:val="20"/>
          <w:szCs w:val="20"/>
        </w:rPr>
      </w:pPr>
      <w:ins w:id="395" w:author="Unknown">
        <w:r w:rsidRPr="007C0DAA">
          <w:rPr>
            <w:rFonts w:ascii="Courier New" w:eastAsia="Times New Roman" w:hAnsi="Courier New" w:cs="Courier New"/>
            <w:color w:val="000000"/>
            <w:sz w:val="20"/>
            <w:szCs w:val="20"/>
          </w:rPr>
          <w:t xml:space="preserve">        private Image image;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6" w:author="Unknown"/>
          <w:rFonts w:ascii="Courier New" w:eastAsia="Times New Roman" w:hAnsi="Courier New" w:cs="Courier New"/>
          <w:color w:val="000000"/>
          <w:sz w:val="20"/>
          <w:szCs w:val="20"/>
        </w:rPr>
      </w:pPr>
      <w:ins w:id="397" w:author="Unknown">
        <w:r w:rsidRPr="007C0DAA">
          <w:rPr>
            <w:rFonts w:ascii="Courier New" w:eastAsia="Times New Roman" w:hAnsi="Courier New" w:cs="Courier New"/>
            <w:color w:val="000000"/>
            <w:sz w:val="20"/>
            <w:szCs w:val="20"/>
          </w:rPr>
          <w:t xml:space="preserve">        protected int x;</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8" w:author="Unknown"/>
          <w:rFonts w:ascii="Courier New" w:eastAsia="Times New Roman" w:hAnsi="Courier New" w:cs="Courier New"/>
          <w:color w:val="000000"/>
          <w:sz w:val="20"/>
          <w:szCs w:val="20"/>
        </w:rPr>
      </w:pPr>
      <w:ins w:id="399" w:author="Unknown">
        <w:r w:rsidRPr="007C0DAA">
          <w:rPr>
            <w:rFonts w:ascii="Courier New" w:eastAsia="Times New Roman" w:hAnsi="Courier New" w:cs="Courier New"/>
            <w:color w:val="000000"/>
            <w:sz w:val="20"/>
            <w:szCs w:val="20"/>
          </w:rPr>
          <w:t xml:space="preserve">        protected int y;</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0" w:author="Unknown"/>
          <w:rFonts w:ascii="Courier New" w:eastAsia="Times New Roman" w:hAnsi="Courier New" w:cs="Courier New"/>
          <w:color w:val="000000"/>
          <w:sz w:val="20"/>
          <w:szCs w:val="20"/>
        </w:rPr>
      </w:pPr>
      <w:ins w:id="401" w:author="Unknown">
        <w:r w:rsidRPr="007C0DAA">
          <w:rPr>
            <w:rFonts w:ascii="Courier New" w:eastAsia="Times New Roman" w:hAnsi="Courier New" w:cs="Courier New"/>
            <w:color w:val="000000"/>
            <w:sz w:val="20"/>
            <w:szCs w:val="20"/>
          </w:rPr>
          <w:t xml:space="preserve">        protected boolean dying;</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2" w:author="Unknown"/>
          <w:rFonts w:ascii="Courier New" w:eastAsia="Times New Roman" w:hAnsi="Courier New" w:cs="Courier New"/>
          <w:color w:val="000000"/>
          <w:sz w:val="20"/>
          <w:szCs w:val="20"/>
        </w:rPr>
      </w:pPr>
      <w:ins w:id="403" w:author="Unknown">
        <w:r w:rsidRPr="007C0DAA">
          <w:rPr>
            <w:rFonts w:ascii="Courier New" w:eastAsia="Times New Roman" w:hAnsi="Courier New" w:cs="Courier New"/>
            <w:color w:val="000000"/>
            <w:sz w:val="20"/>
            <w:szCs w:val="20"/>
          </w:rPr>
          <w:t xml:space="preserve">        protected int dx;</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4"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5" w:author="Unknown"/>
          <w:rFonts w:ascii="Courier New" w:eastAsia="Times New Roman" w:hAnsi="Courier New" w:cs="Courier New"/>
          <w:color w:val="000000"/>
          <w:sz w:val="20"/>
          <w:szCs w:val="20"/>
        </w:rPr>
      </w:pPr>
      <w:ins w:id="406" w:author="Unknown">
        <w:r w:rsidRPr="007C0DAA">
          <w:rPr>
            <w:rFonts w:ascii="Courier New" w:eastAsia="Times New Roman" w:hAnsi="Courier New" w:cs="Courier New"/>
            <w:color w:val="000000"/>
            <w:sz w:val="20"/>
            <w:szCs w:val="20"/>
          </w:rPr>
          <w:t xml:space="preserve">        public Sprite()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7" w:author="Unknown"/>
          <w:rFonts w:ascii="Courier New" w:eastAsia="Times New Roman" w:hAnsi="Courier New" w:cs="Courier New"/>
          <w:color w:val="000000"/>
          <w:sz w:val="20"/>
          <w:szCs w:val="20"/>
        </w:rPr>
      </w:pPr>
      <w:ins w:id="408" w:author="Unknown">
        <w:r w:rsidRPr="007C0DAA">
          <w:rPr>
            <w:rFonts w:ascii="Courier New" w:eastAsia="Times New Roman" w:hAnsi="Courier New" w:cs="Courier New"/>
            <w:color w:val="000000"/>
            <w:sz w:val="20"/>
            <w:szCs w:val="20"/>
          </w:rPr>
          <w:t xml:space="preserve">            visible = true;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9" w:author="Unknown"/>
          <w:rFonts w:ascii="Courier New" w:eastAsia="Times New Roman" w:hAnsi="Courier New" w:cs="Courier New"/>
          <w:color w:val="000000"/>
          <w:sz w:val="20"/>
          <w:szCs w:val="20"/>
        </w:rPr>
      </w:pPr>
      <w:ins w:id="410"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1"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2" w:author="Unknown"/>
          <w:rFonts w:ascii="Courier New" w:eastAsia="Times New Roman" w:hAnsi="Courier New" w:cs="Courier New"/>
          <w:color w:val="000000"/>
          <w:sz w:val="20"/>
          <w:szCs w:val="20"/>
        </w:rPr>
      </w:pPr>
      <w:ins w:id="413" w:author="Unknown">
        <w:r w:rsidRPr="007C0DAA">
          <w:rPr>
            <w:rFonts w:ascii="Courier New" w:eastAsia="Times New Roman" w:hAnsi="Courier New" w:cs="Courier New"/>
            <w:color w:val="000000"/>
            <w:sz w:val="20"/>
            <w:szCs w:val="20"/>
          </w:rPr>
          <w:t xml:space="preserve">        public void die()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4" w:author="Unknown"/>
          <w:rFonts w:ascii="Courier New" w:eastAsia="Times New Roman" w:hAnsi="Courier New" w:cs="Courier New"/>
          <w:color w:val="000000"/>
          <w:sz w:val="20"/>
          <w:szCs w:val="20"/>
        </w:rPr>
      </w:pPr>
      <w:ins w:id="415" w:author="Unknown">
        <w:r w:rsidRPr="007C0DAA">
          <w:rPr>
            <w:rFonts w:ascii="Courier New" w:eastAsia="Times New Roman" w:hAnsi="Courier New" w:cs="Courier New"/>
            <w:color w:val="000000"/>
            <w:sz w:val="20"/>
            <w:szCs w:val="20"/>
          </w:rPr>
          <w:t xml:space="preserve">            visible = false;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6" w:author="Unknown"/>
          <w:rFonts w:ascii="Courier New" w:eastAsia="Times New Roman" w:hAnsi="Courier New" w:cs="Courier New"/>
          <w:color w:val="000000"/>
          <w:sz w:val="20"/>
          <w:szCs w:val="20"/>
        </w:rPr>
      </w:pPr>
      <w:ins w:id="417"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8"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9" w:author="Unknown"/>
          <w:rFonts w:ascii="Courier New" w:eastAsia="Times New Roman" w:hAnsi="Courier New" w:cs="Courier New"/>
          <w:color w:val="000000"/>
          <w:sz w:val="20"/>
          <w:szCs w:val="20"/>
        </w:rPr>
      </w:pPr>
      <w:ins w:id="420" w:author="Unknown">
        <w:r w:rsidRPr="007C0DAA">
          <w:rPr>
            <w:rFonts w:ascii="Courier New" w:eastAsia="Times New Roman" w:hAnsi="Courier New" w:cs="Courier New"/>
            <w:color w:val="000000"/>
            <w:sz w:val="20"/>
            <w:szCs w:val="20"/>
          </w:rPr>
          <w:t xml:space="preserve">        public boolean isVisible()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1" w:author="Unknown"/>
          <w:rFonts w:ascii="Courier New" w:eastAsia="Times New Roman" w:hAnsi="Courier New" w:cs="Courier New"/>
          <w:color w:val="000000"/>
          <w:sz w:val="20"/>
          <w:szCs w:val="20"/>
        </w:rPr>
      </w:pPr>
      <w:ins w:id="422" w:author="Unknown">
        <w:r w:rsidRPr="007C0DAA">
          <w:rPr>
            <w:rFonts w:ascii="Courier New" w:eastAsia="Times New Roman" w:hAnsi="Courier New" w:cs="Courier New"/>
            <w:color w:val="000000"/>
            <w:sz w:val="20"/>
            <w:szCs w:val="20"/>
          </w:rPr>
          <w:t xml:space="preserve">            return visible;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3" w:author="Unknown"/>
          <w:rFonts w:ascii="Courier New" w:eastAsia="Times New Roman" w:hAnsi="Courier New" w:cs="Courier New"/>
          <w:color w:val="000000"/>
          <w:sz w:val="20"/>
          <w:szCs w:val="20"/>
        </w:rPr>
      </w:pPr>
      <w:ins w:id="424"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5"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6" w:author="Unknown"/>
          <w:rFonts w:ascii="Courier New" w:eastAsia="Times New Roman" w:hAnsi="Courier New" w:cs="Courier New"/>
          <w:color w:val="000000"/>
          <w:sz w:val="20"/>
          <w:szCs w:val="20"/>
        </w:rPr>
      </w:pPr>
      <w:ins w:id="427" w:author="Unknown">
        <w:r w:rsidRPr="007C0DAA">
          <w:rPr>
            <w:rFonts w:ascii="Courier New" w:eastAsia="Times New Roman" w:hAnsi="Courier New" w:cs="Courier New"/>
            <w:color w:val="000000"/>
            <w:sz w:val="20"/>
            <w:szCs w:val="20"/>
          </w:rPr>
          <w:t xml:space="preserve">        protected void setVisible(boolean visible)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8" w:author="Unknown"/>
          <w:rFonts w:ascii="Courier New" w:eastAsia="Times New Roman" w:hAnsi="Courier New" w:cs="Courier New"/>
          <w:color w:val="000000"/>
          <w:sz w:val="20"/>
          <w:szCs w:val="20"/>
        </w:rPr>
      </w:pPr>
      <w:ins w:id="429" w:author="Unknown">
        <w:r w:rsidRPr="007C0DAA">
          <w:rPr>
            <w:rFonts w:ascii="Courier New" w:eastAsia="Times New Roman" w:hAnsi="Courier New" w:cs="Courier New"/>
            <w:color w:val="000000"/>
            <w:sz w:val="20"/>
            <w:szCs w:val="20"/>
          </w:rPr>
          <w:t xml:space="preserve">            this.visible = visible;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0" w:author="Unknown"/>
          <w:rFonts w:ascii="Courier New" w:eastAsia="Times New Roman" w:hAnsi="Courier New" w:cs="Courier New"/>
          <w:color w:val="000000"/>
          <w:sz w:val="20"/>
          <w:szCs w:val="20"/>
        </w:rPr>
      </w:pPr>
      <w:ins w:id="431"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2"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3" w:author="Unknown"/>
          <w:rFonts w:ascii="Courier New" w:eastAsia="Times New Roman" w:hAnsi="Courier New" w:cs="Courier New"/>
          <w:color w:val="000000"/>
          <w:sz w:val="20"/>
          <w:szCs w:val="20"/>
        </w:rPr>
      </w:pPr>
      <w:ins w:id="434" w:author="Unknown">
        <w:r w:rsidRPr="007C0DAA">
          <w:rPr>
            <w:rFonts w:ascii="Courier New" w:eastAsia="Times New Roman" w:hAnsi="Courier New" w:cs="Courier New"/>
            <w:color w:val="000000"/>
            <w:sz w:val="20"/>
            <w:szCs w:val="20"/>
          </w:rPr>
          <w:t xml:space="preserve">        public void setImage(Image image)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5" w:author="Unknown"/>
          <w:rFonts w:ascii="Courier New" w:eastAsia="Times New Roman" w:hAnsi="Courier New" w:cs="Courier New"/>
          <w:color w:val="000000"/>
          <w:sz w:val="20"/>
          <w:szCs w:val="20"/>
        </w:rPr>
      </w:pPr>
      <w:ins w:id="436" w:author="Unknown">
        <w:r w:rsidRPr="007C0DAA">
          <w:rPr>
            <w:rFonts w:ascii="Courier New" w:eastAsia="Times New Roman" w:hAnsi="Courier New" w:cs="Courier New"/>
            <w:color w:val="000000"/>
            <w:sz w:val="20"/>
            <w:szCs w:val="20"/>
          </w:rPr>
          <w:t xml:space="preserve">            this.image = image;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7" w:author="Unknown"/>
          <w:rFonts w:ascii="Courier New" w:eastAsia="Times New Roman" w:hAnsi="Courier New" w:cs="Courier New"/>
          <w:color w:val="000000"/>
          <w:sz w:val="20"/>
          <w:szCs w:val="20"/>
        </w:rPr>
      </w:pPr>
      <w:ins w:id="438"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9"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0" w:author="Unknown"/>
          <w:rFonts w:ascii="Courier New" w:eastAsia="Times New Roman" w:hAnsi="Courier New" w:cs="Courier New"/>
          <w:color w:val="000000"/>
          <w:sz w:val="20"/>
          <w:szCs w:val="20"/>
        </w:rPr>
      </w:pPr>
      <w:ins w:id="441" w:author="Unknown">
        <w:r w:rsidRPr="007C0DAA">
          <w:rPr>
            <w:rFonts w:ascii="Courier New" w:eastAsia="Times New Roman" w:hAnsi="Courier New" w:cs="Courier New"/>
            <w:color w:val="000000"/>
            <w:sz w:val="20"/>
            <w:szCs w:val="20"/>
          </w:rPr>
          <w:t xml:space="preserve">        public Image getImage()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2" w:author="Unknown"/>
          <w:rFonts w:ascii="Courier New" w:eastAsia="Times New Roman" w:hAnsi="Courier New" w:cs="Courier New"/>
          <w:color w:val="000000"/>
          <w:sz w:val="20"/>
          <w:szCs w:val="20"/>
        </w:rPr>
      </w:pPr>
      <w:ins w:id="443" w:author="Unknown">
        <w:r w:rsidRPr="007C0DAA">
          <w:rPr>
            <w:rFonts w:ascii="Courier New" w:eastAsia="Times New Roman" w:hAnsi="Courier New" w:cs="Courier New"/>
            <w:color w:val="000000"/>
            <w:sz w:val="20"/>
            <w:szCs w:val="20"/>
          </w:rPr>
          <w:t xml:space="preserve">            return image;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4" w:author="Unknown"/>
          <w:rFonts w:ascii="Courier New" w:eastAsia="Times New Roman" w:hAnsi="Courier New" w:cs="Courier New"/>
          <w:color w:val="000000"/>
          <w:sz w:val="20"/>
          <w:szCs w:val="20"/>
        </w:rPr>
      </w:pPr>
      <w:ins w:id="445"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6"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7" w:author="Unknown"/>
          <w:rFonts w:ascii="Courier New" w:eastAsia="Times New Roman" w:hAnsi="Courier New" w:cs="Courier New"/>
          <w:color w:val="000000"/>
          <w:sz w:val="20"/>
          <w:szCs w:val="20"/>
        </w:rPr>
      </w:pPr>
      <w:ins w:id="448" w:author="Unknown">
        <w:r w:rsidRPr="007C0DAA">
          <w:rPr>
            <w:rFonts w:ascii="Courier New" w:eastAsia="Times New Roman" w:hAnsi="Courier New" w:cs="Courier New"/>
            <w:color w:val="000000"/>
            <w:sz w:val="20"/>
            <w:szCs w:val="20"/>
          </w:rPr>
          <w:t xml:space="preserve">        public void setX(int x)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9" w:author="Unknown"/>
          <w:rFonts w:ascii="Courier New" w:eastAsia="Times New Roman" w:hAnsi="Courier New" w:cs="Courier New"/>
          <w:color w:val="000000"/>
          <w:sz w:val="20"/>
          <w:szCs w:val="20"/>
        </w:rPr>
      </w:pPr>
      <w:ins w:id="450" w:author="Unknown">
        <w:r w:rsidRPr="007C0DAA">
          <w:rPr>
            <w:rFonts w:ascii="Courier New" w:eastAsia="Times New Roman" w:hAnsi="Courier New" w:cs="Courier New"/>
            <w:color w:val="000000"/>
            <w:sz w:val="20"/>
            <w:szCs w:val="20"/>
          </w:rPr>
          <w:t xml:space="preserve">            this.x = x;</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1" w:author="Unknown"/>
          <w:rFonts w:ascii="Courier New" w:eastAsia="Times New Roman" w:hAnsi="Courier New" w:cs="Courier New"/>
          <w:color w:val="000000"/>
          <w:sz w:val="20"/>
          <w:szCs w:val="20"/>
        </w:rPr>
      </w:pPr>
      <w:ins w:id="452"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3"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4" w:author="Unknown"/>
          <w:rFonts w:ascii="Courier New" w:eastAsia="Times New Roman" w:hAnsi="Courier New" w:cs="Courier New"/>
          <w:color w:val="000000"/>
          <w:sz w:val="20"/>
          <w:szCs w:val="20"/>
        </w:rPr>
      </w:pPr>
      <w:ins w:id="455" w:author="Unknown">
        <w:r w:rsidRPr="007C0DAA">
          <w:rPr>
            <w:rFonts w:ascii="Courier New" w:eastAsia="Times New Roman" w:hAnsi="Courier New" w:cs="Courier New"/>
            <w:color w:val="000000"/>
            <w:sz w:val="20"/>
            <w:szCs w:val="20"/>
          </w:rPr>
          <w:t xml:space="preserve">        public void setY(int y)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6" w:author="Unknown"/>
          <w:rFonts w:ascii="Courier New" w:eastAsia="Times New Roman" w:hAnsi="Courier New" w:cs="Courier New"/>
          <w:color w:val="000000"/>
          <w:sz w:val="20"/>
          <w:szCs w:val="20"/>
        </w:rPr>
      </w:pPr>
      <w:ins w:id="457" w:author="Unknown">
        <w:r w:rsidRPr="007C0DAA">
          <w:rPr>
            <w:rFonts w:ascii="Courier New" w:eastAsia="Times New Roman" w:hAnsi="Courier New" w:cs="Courier New"/>
            <w:color w:val="000000"/>
            <w:sz w:val="20"/>
            <w:szCs w:val="20"/>
          </w:rPr>
          <w:t xml:space="preserve">            this.y = y;</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8" w:author="Unknown"/>
          <w:rFonts w:ascii="Courier New" w:eastAsia="Times New Roman" w:hAnsi="Courier New" w:cs="Courier New"/>
          <w:color w:val="000000"/>
          <w:sz w:val="20"/>
          <w:szCs w:val="20"/>
        </w:rPr>
      </w:pPr>
      <w:ins w:id="459"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0" w:author="Unknown"/>
          <w:rFonts w:ascii="Courier New" w:eastAsia="Times New Roman" w:hAnsi="Courier New" w:cs="Courier New"/>
          <w:color w:val="000000"/>
          <w:sz w:val="20"/>
          <w:szCs w:val="20"/>
        </w:rPr>
      </w:pPr>
      <w:ins w:id="461" w:author="Unknown">
        <w:r w:rsidRPr="007C0DAA">
          <w:rPr>
            <w:rFonts w:ascii="Courier New" w:eastAsia="Times New Roman" w:hAnsi="Courier New" w:cs="Courier New"/>
            <w:color w:val="000000"/>
            <w:sz w:val="20"/>
            <w:szCs w:val="20"/>
          </w:rPr>
          <w:t xml:space="preserve">        public int getY()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2" w:author="Unknown"/>
          <w:rFonts w:ascii="Courier New" w:eastAsia="Times New Roman" w:hAnsi="Courier New" w:cs="Courier New"/>
          <w:color w:val="000000"/>
          <w:sz w:val="20"/>
          <w:szCs w:val="20"/>
        </w:rPr>
      </w:pPr>
      <w:ins w:id="463" w:author="Unknown">
        <w:r w:rsidRPr="007C0DAA">
          <w:rPr>
            <w:rFonts w:ascii="Courier New" w:eastAsia="Times New Roman" w:hAnsi="Courier New" w:cs="Courier New"/>
            <w:color w:val="000000"/>
            <w:sz w:val="20"/>
            <w:szCs w:val="20"/>
          </w:rPr>
          <w:t xml:space="preserve">            return y;</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4" w:author="Unknown"/>
          <w:rFonts w:ascii="Courier New" w:eastAsia="Times New Roman" w:hAnsi="Courier New" w:cs="Courier New"/>
          <w:color w:val="000000"/>
          <w:sz w:val="20"/>
          <w:szCs w:val="20"/>
        </w:rPr>
      </w:pPr>
      <w:ins w:id="465"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6"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7" w:author="Unknown"/>
          <w:rFonts w:ascii="Courier New" w:eastAsia="Times New Roman" w:hAnsi="Courier New" w:cs="Courier New"/>
          <w:color w:val="000000"/>
          <w:sz w:val="20"/>
          <w:szCs w:val="20"/>
        </w:rPr>
      </w:pPr>
      <w:ins w:id="468" w:author="Unknown">
        <w:r w:rsidRPr="007C0DAA">
          <w:rPr>
            <w:rFonts w:ascii="Courier New" w:eastAsia="Times New Roman" w:hAnsi="Courier New" w:cs="Courier New"/>
            <w:color w:val="000000"/>
            <w:sz w:val="20"/>
            <w:szCs w:val="20"/>
          </w:rPr>
          <w:t xml:space="preserve">        public int getX()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9" w:author="Unknown"/>
          <w:rFonts w:ascii="Courier New" w:eastAsia="Times New Roman" w:hAnsi="Courier New" w:cs="Courier New"/>
          <w:color w:val="000000"/>
          <w:sz w:val="20"/>
          <w:szCs w:val="20"/>
        </w:rPr>
      </w:pPr>
      <w:ins w:id="470" w:author="Unknown">
        <w:r w:rsidRPr="007C0DAA">
          <w:rPr>
            <w:rFonts w:ascii="Courier New" w:eastAsia="Times New Roman" w:hAnsi="Courier New" w:cs="Courier New"/>
            <w:color w:val="000000"/>
            <w:sz w:val="20"/>
            <w:szCs w:val="20"/>
          </w:rPr>
          <w:t xml:space="preserve">            return x;</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1" w:author="Unknown"/>
          <w:rFonts w:ascii="Courier New" w:eastAsia="Times New Roman" w:hAnsi="Courier New" w:cs="Courier New"/>
          <w:color w:val="000000"/>
          <w:sz w:val="20"/>
          <w:szCs w:val="20"/>
        </w:rPr>
      </w:pPr>
      <w:ins w:id="472"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3"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4" w:author="Unknown"/>
          <w:rFonts w:ascii="Courier New" w:eastAsia="Times New Roman" w:hAnsi="Courier New" w:cs="Courier New"/>
          <w:color w:val="000000"/>
          <w:sz w:val="20"/>
          <w:szCs w:val="20"/>
        </w:rPr>
      </w:pPr>
      <w:ins w:id="475" w:author="Unknown">
        <w:r w:rsidRPr="007C0DAA">
          <w:rPr>
            <w:rFonts w:ascii="Courier New" w:eastAsia="Times New Roman" w:hAnsi="Courier New" w:cs="Courier New"/>
            <w:color w:val="000000"/>
            <w:sz w:val="20"/>
            <w:szCs w:val="20"/>
          </w:rPr>
          <w:t xml:space="preserve">        public void setDying(boolean dying)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6" w:author="Unknown"/>
          <w:rFonts w:ascii="Courier New" w:eastAsia="Times New Roman" w:hAnsi="Courier New" w:cs="Courier New"/>
          <w:color w:val="000000"/>
          <w:sz w:val="20"/>
          <w:szCs w:val="20"/>
        </w:rPr>
      </w:pPr>
      <w:ins w:id="477" w:author="Unknown">
        <w:r w:rsidRPr="007C0DAA">
          <w:rPr>
            <w:rFonts w:ascii="Courier New" w:eastAsia="Times New Roman" w:hAnsi="Courier New" w:cs="Courier New"/>
            <w:color w:val="000000"/>
            <w:sz w:val="20"/>
            <w:szCs w:val="20"/>
          </w:rPr>
          <w:t xml:space="preserve">            this.dying = dying;</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8" w:author="Unknown"/>
          <w:rFonts w:ascii="Courier New" w:eastAsia="Times New Roman" w:hAnsi="Courier New" w:cs="Courier New"/>
          <w:color w:val="000000"/>
          <w:sz w:val="20"/>
          <w:szCs w:val="20"/>
        </w:rPr>
      </w:pPr>
      <w:ins w:id="479"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0"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1" w:author="Unknown"/>
          <w:rFonts w:ascii="Courier New" w:eastAsia="Times New Roman" w:hAnsi="Courier New" w:cs="Courier New"/>
          <w:color w:val="000000"/>
          <w:sz w:val="20"/>
          <w:szCs w:val="20"/>
        </w:rPr>
      </w:pPr>
      <w:ins w:id="482" w:author="Unknown">
        <w:r w:rsidRPr="007C0DAA">
          <w:rPr>
            <w:rFonts w:ascii="Courier New" w:eastAsia="Times New Roman" w:hAnsi="Courier New" w:cs="Courier New"/>
            <w:color w:val="000000"/>
            <w:sz w:val="20"/>
            <w:szCs w:val="20"/>
          </w:rPr>
          <w:t xml:space="preserve">        public boolean isDying()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3" w:author="Unknown"/>
          <w:rFonts w:ascii="Courier New" w:eastAsia="Times New Roman" w:hAnsi="Courier New" w:cs="Courier New"/>
          <w:color w:val="000000"/>
          <w:sz w:val="20"/>
          <w:szCs w:val="20"/>
        </w:rPr>
      </w:pPr>
      <w:ins w:id="484" w:author="Unknown">
        <w:r w:rsidRPr="007C0DAA">
          <w:rPr>
            <w:rFonts w:ascii="Courier New" w:eastAsia="Times New Roman" w:hAnsi="Courier New" w:cs="Courier New"/>
            <w:color w:val="000000"/>
            <w:sz w:val="20"/>
            <w:szCs w:val="20"/>
          </w:rPr>
          <w:t xml:space="preserve">            return this.dying;</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5" w:author="Unknown"/>
          <w:rFonts w:ascii="Courier New" w:eastAsia="Times New Roman" w:hAnsi="Courier New" w:cs="Courier New"/>
          <w:color w:val="000000"/>
          <w:sz w:val="20"/>
          <w:szCs w:val="20"/>
        </w:rPr>
      </w:pPr>
      <w:ins w:id="486"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7" w:author="Unknown"/>
          <w:rFonts w:ascii="Courier New" w:eastAsia="Times New Roman" w:hAnsi="Courier New" w:cs="Courier New"/>
          <w:color w:val="000000"/>
          <w:sz w:val="20"/>
          <w:szCs w:val="20"/>
        </w:rPr>
      </w:pPr>
      <w:ins w:id="488" w:author="Unknown">
        <w:r w:rsidRPr="007C0DAA">
          <w:rPr>
            <w:rFonts w:ascii="Courier New" w:eastAsia="Times New Roman" w:hAnsi="Courier New" w:cs="Courier New"/>
            <w:color w:val="000000"/>
            <w:sz w:val="20"/>
            <w:szCs w:val="20"/>
          </w:rPr>
          <w:lastRenderedPageBreak/>
          <w:t>}</w:t>
        </w:r>
      </w:ins>
    </w:p>
    <w:p w:rsidR="007C0DAA" w:rsidRPr="007C0DAA" w:rsidRDefault="007C0DAA" w:rsidP="007C0DAA">
      <w:pPr>
        <w:spacing w:before="100" w:beforeAutospacing="1" w:after="100" w:afterAutospacing="1" w:line="240" w:lineRule="auto"/>
        <w:rPr>
          <w:ins w:id="489" w:author="Unknown"/>
          <w:rFonts w:ascii="Georgia" w:eastAsia="Times New Roman" w:hAnsi="Georgia" w:cs="Times New Roman"/>
          <w:color w:val="000000"/>
          <w:sz w:val="24"/>
          <w:szCs w:val="24"/>
        </w:rPr>
      </w:pPr>
      <w:ins w:id="490" w:author="Unknown">
        <w:r w:rsidRPr="007C0DAA">
          <w:rPr>
            <w:rFonts w:ascii="Georgia" w:eastAsia="Times New Roman" w:hAnsi="Georgia" w:cs="Times New Roman"/>
            <w:color w:val="000000"/>
            <w:sz w:val="24"/>
            <w:szCs w:val="24"/>
          </w:rPr>
          <w:t>This is the basic </w:t>
        </w:r>
        <w:r w:rsidRPr="007C0DAA">
          <w:rPr>
            <w:rFonts w:ascii="Courier New" w:eastAsia="Times New Roman" w:hAnsi="Courier New" w:cs="Courier New"/>
            <w:color w:val="000000"/>
            <w:sz w:val="20"/>
          </w:rPr>
          <w:t>Sprite</w:t>
        </w:r>
        <w:r w:rsidRPr="007C0DAA">
          <w:rPr>
            <w:rFonts w:ascii="Georgia" w:eastAsia="Times New Roman" w:hAnsi="Georgia" w:cs="Times New Roman"/>
            <w:color w:val="000000"/>
            <w:sz w:val="24"/>
            <w:szCs w:val="24"/>
          </w:rPr>
          <w:t> class. Other sprites inherit from it. It has some common functionality.</w:t>
        </w:r>
      </w:ins>
    </w:p>
    <w:p w:rsidR="007C0DAA" w:rsidRPr="007C0DAA" w:rsidRDefault="007C0DAA" w:rsidP="007C0DAA">
      <w:pPr>
        <w:shd w:val="clear" w:color="auto" w:fill="BDBDBD"/>
        <w:spacing w:after="0" w:line="240" w:lineRule="auto"/>
        <w:rPr>
          <w:ins w:id="491" w:author="Unknown"/>
          <w:rFonts w:ascii="Georgia" w:eastAsia="Times New Roman" w:hAnsi="Georgia" w:cs="Times New Roman"/>
          <w:color w:val="000000"/>
          <w:sz w:val="24"/>
          <w:szCs w:val="24"/>
        </w:rPr>
      </w:pPr>
      <w:ins w:id="492" w:author="Unknown">
        <w:r w:rsidRPr="007C0DAA">
          <w:rPr>
            <w:rFonts w:ascii="Georgia" w:eastAsia="Times New Roman" w:hAnsi="Georgia" w:cs="Times New Roman"/>
            <w:color w:val="000000"/>
            <w:sz w:val="24"/>
            <w:szCs w:val="24"/>
          </w:rPr>
          <w:t>Board.java</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3" w:author="Unknown"/>
          <w:rFonts w:ascii="Courier New" w:eastAsia="Times New Roman" w:hAnsi="Courier New" w:cs="Courier New"/>
          <w:color w:val="000000"/>
          <w:sz w:val="20"/>
          <w:szCs w:val="20"/>
        </w:rPr>
      </w:pPr>
      <w:ins w:id="494" w:author="Unknown">
        <w:r w:rsidRPr="007C0DAA">
          <w:rPr>
            <w:rFonts w:ascii="Courier New" w:eastAsia="Times New Roman" w:hAnsi="Courier New" w:cs="Courier New"/>
            <w:color w:val="000000"/>
            <w:sz w:val="20"/>
            <w:szCs w:val="20"/>
          </w:rPr>
          <w:t>package spaceinvaders;</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5"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6" w:author="Unknown"/>
          <w:rFonts w:ascii="Courier New" w:eastAsia="Times New Roman" w:hAnsi="Courier New" w:cs="Courier New"/>
          <w:color w:val="000000"/>
          <w:sz w:val="20"/>
          <w:szCs w:val="20"/>
        </w:rPr>
      </w:pPr>
      <w:ins w:id="497" w:author="Unknown">
        <w:r w:rsidRPr="007C0DAA">
          <w:rPr>
            <w:rFonts w:ascii="Courier New" w:eastAsia="Times New Roman" w:hAnsi="Courier New" w:cs="Courier New"/>
            <w:color w:val="000000"/>
            <w:sz w:val="20"/>
            <w:szCs w:val="20"/>
          </w:rPr>
          <w:t>import java.awt.Color;</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8" w:author="Unknown"/>
          <w:rFonts w:ascii="Courier New" w:eastAsia="Times New Roman" w:hAnsi="Courier New" w:cs="Courier New"/>
          <w:color w:val="000000"/>
          <w:sz w:val="20"/>
          <w:szCs w:val="20"/>
        </w:rPr>
      </w:pPr>
      <w:ins w:id="499" w:author="Unknown">
        <w:r w:rsidRPr="007C0DAA">
          <w:rPr>
            <w:rFonts w:ascii="Courier New" w:eastAsia="Times New Roman" w:hAnsi="Courier New" w:cs="Courier New"/>
            <w:color w:val="000000"/>
            <w:sz w:val="20"/>
            <w:szCs w:val="20"/>
          </w:rPr>
          <w:t>import java.awt.Dimension;</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0" w:author="Unknown"/>
          <w:rFonts w:ascii="Courier New" w:eastAsia="Times New Roman" w:hAnsi="Courier New" w:cs="Courier New"/>
          <w:color w:val="000000"/>
          <w:sz w:val="20"/>
          <w:szCs w:val="20"/>
        </w:rPr>
      </w:pPr>
      <w:ins w:id="501" w:author="Unknown">
        <w:r w:rsidRPr="007C0DAA">
          <w:rPr>
            <w:rFonts w:ascii="Courier New" w:eastAsia="Times New Roman" w:hAnsi="Courier New" w:cs="Courier New"/>
            <w:color w:val="000000"/>
            <w:sz w:val="20"/>
            <w:szCs w:val="20"/>
          </w:rPr>
          <w:t>import java.awt.Font;</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2" w:author="Unknown"/>
          <w:rFonts w:ascii="Courier New" w:eastAsia="Times New Roman" w:hAnsi="Courier New" w:cs="Courier New"/>
          <w:color w:val="000000"/>
          <w:sz w:val="20"/>
          <w:szCs w:val="20"/>
        </w:rPr>
      </w:pPr>
      <w:ins w:id="503" w:author="Unknown">
        <w:r w:rsidRPr="007C0DAA">
          <w:rPr>
            <w:rFonts w:ascii="Courier New" w:eastAsia="Times New Roman" w:hAnsi="Courier New" w:cs="Courier New"/>
            <w:color w:val="000000"/>
            <w:sz w:val="20"/>
            <w:szCs w:val="20"/>
          </w:rPr>
          <w:t>import java.awt.FontMetrics;</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4" w:author="Unknown"/>
          <w:rFonts w:ascii="Courier New" w:eastAsia="Times New Roman" w:hAnsi="Courier New" w:cs="Courier New"/>
          <w:color w:val="000000"/>
          <w:sz w:val="20"/>
          <w:szCs w:val="20"/>
        </w:rPr>
      </w:pPr>
      <w:ins w:id="505" w:author="Unknown">
        <w:r w:rsidRPr="007C0DAA">
          <w:rPr>
            <w:rFonts w:ascii="Courier New" w:eastAsia="Times New Roman" w:hAnsi="Courier New" w:cs="Courier New"/>
            <w:color w:val="000000"/>
            <w:sz w:val="20"/>
            <w:szCs w:val="20"/>
          </w:rPr>
          <w:t>import java.awt.Graphics;</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6" w:author="Unknown"/>
          <w:rFonts w:ascii="Courier New" w:eastAsia="Times New Roman" w:hAnsi="Courier New" w:cs="Courier New"/>
          <w:color w:val="000000"/>
          <w:sz w:val="20"/>
          <w:szCs w:val="20"/>
        </w:rPr>
      </w:pPr>
      <w:ins w:id="507" w:author="Unknown">
        <w:r w:rsidRPr="007C0DAA">
          <w:rPr>
            <w:rFonts w:ascii="Courier New" w:eastAsia="Times New Roman" w:hAnsi="Courier New" w:cs="Courier New"/>
            <w:color w:val="000000"/>
            <w:sz w:val="20"/>
            <w:szCs w:val="20"/>
          </w:rPr>
          <w:t>import java.awt.Toolkit;</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8" w:author="Unknown"/>
          <w:rFonts w:ascii="Courier New" w:eastAsia="Times New Roman" w:hAnsi="Courier New" w:cs="Courier New"/>
          <w:color w:val="000000"/>
          <w:sz w:val="20"/>
          <w:szCs w:val="20"/>
        </w:rPr>
      </w:pPr>
      <w:ins w:id="509" w:author="Unknown">
        <w:r w:rsidRPr="007C0DAA">
          <w:rPr>
            <w:rFonts w:ascii="Courier New" w:eastAsia="Times New Roman" w:hAnsi="Courier New" w:cs="Courier New"/>
            <w:color w:val="000000"/>
            <w:sz w:val="20"/>
            <w:szCs w:val="20"/>
          </w:rPr>
          <w:t>import java.awt.event.KeyAdapter;</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0" w:author="Unknown"/>
          <w:rFonts w:ascii="Courier New" w:eastAsia="Times New Roman" w:hAnsi="Courier New" w:cs="Courier New"/>
          <w:color w:val="000000"/>
          <w:sz w:val="20"/>
          <w:szCs w:val="20"/>
        </w:rPr>
      </w:pPr>
      <w:ins w:id="511" w:author="Unknown">
        <w:r w:rsidRPr="007C0DAA">
          <w:rPr>
            <w:rFonts w:ascii="Courier New" w:eastAsia="Times New Roman" w:hAnsi="Courier New" w:cs="Courier New"/>
            <w:color w:val="000000"/>
            <w:sz w:val="20"/>
            <w:szCs w:val="20"/>
          </w:rPr>
          <w:t>import java.awt.event.KeyEvent;</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2"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3" w:author="Unknown"/>
          <w:rFonts w:ascii="Courier New" w:eastAsia="Times New Roman" w:hAnsi="Courier New" w:cs="Courier New"/>
          <w:color w:val="000000"/>
          <w:sz w:val="20"/>
          <w:szCs w:val="20"/>
        </w:rPr>
      </w:pPr>
      <w:ins w:id="514" w:author="Unknown">
        <w:r w:rsidRPr="007C0DAA">
          <w:rPr>
            <w:rFonts w:ascii="Courier New" w:eastAsia="Times New Roman" w:hAnsi="Courier New" w:cs="Courier New"/>
            <w:color w:val="000000"/>
            <w:sz w:val="20"/>
            <w:szCs w:val="20"/>
          </w:rPr>
          <w:t>import java.util.ArrayList;</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5" w:author="Unknown"/>
          <w:rFonts w:ascii="Courier New" w:eastAsia="Times New Roman" w:hAnsi="Courier New" w:cs="Courier New"/>
          <w:color w:val="000000"/>
          <w:sz w:val="20"/>
          <w:szCs w:val="20"/>
        </w:rPr>
      </w:pPr>
      <w:ins w:id="516" w:author="Unknown">
        <w:r w:rsidRPr="007C0DAA">
          <w:rPr>
            <w:rFonts w:ascii="Courier New" w:eastAsia="Times New Roman" w:hAnsi="Courier New" w:cs="Courier New"/>
            <w:color w:val="000000"/>
            <w:sz w:val="20"/>
            <w:szCs w:val="20"/>
          </w:rPr>
          <w:t>import java.util.Iterator;</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7" w:author="Unknown"/>
          <w:rFonts w:ascii="Courier New" w:eastAsia="Times New Roman" w:hAnsi="Courier New" w:cs="Courier New"/>
          <w:color w:val="000000"/>
          <w:sz w:val="20"/>
          <w:szCs w:val="20"/>
        </w:rPr>
      </w:pPr>
      <w:ins w:id="518" w:author="Unknown">
        <w:r w:rsidRPr="007C0DAA">
          <w:rPr>
            <w:rFonts w:ascii="Courier New" w:eastAsia="Times New Roman" w:hAnsi="Courier New" w:cs="Courier New"/>
            <w:color w:val="000000"/>
            <w:sz w:val="20"/>
            <w:szCs w:val="20"/>
          </w:rPr>
          <w:t>import java.util.Random;</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9"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0" w:author="Unknown"/>
          <w:rFonts w:ascii="Courier New" w:eastAsia="Times New Roman" w:hAnsi="Courier New" w:cs="Courier New"/>
          <w:color w:val="000000"/>
          <w:sz w:val="20"/>
          <w:szCs w:val="20"/>
        </w:rPr>
      </w:pPr>
      <w:ins w:id="521" w:author="Unknown">
        <w:r w:rsidRPr="007C0DAA">
          <w:rPr>
            <w:rFonts w:ascii="Courier New" w:eastAsia="Times New Roman" w:hAnsi="Courier New" w:cs="Courier New"/>
            <w:color w:val="000000"/>
            <w:sz w:val="20"/>
            <w:szCs w:val="20"/>
          </w:rPr>
          <w:t>import javax.swing.ImageIcon;</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2" w:author="Unknown"/>
          <w:rFonts w:ascii="Courier New" w:eastAsia="Times New Roman" w:hAnsi="Courier New" w:cs="Courier New"/>
          <w:color w:val="000000"/>
          <w:sz w:val="20"/>
          <w:szCs w:val="20"/>
        </w:rPr>
      </w:pPr>
      <w:ins w:id="523" w:author="Unknown">
        <w:r w:rsidRPr="007C0DAA">
          <w:rPr>
            <w:rFonts w:ascii="Courier New" w:eastAsia="Times New Roman" w:hAnsi="Courier New" w:cs="Courier New"/>
            <w:color w:val="000000"/>
            <w:sz w:val="20"/>
            <w:szCs w:val="20"/>
          </w:rPr>
          <w:t>import javax.swing.JPanel;</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4"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5"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6" w:author="Unknown"/>
          <w:rFonts w:ascii="Courier New" w:eastAsia="Times New Roman" w:hAnsi="Courier New" w:cs="Courier New"/>
          <w:color w:val="000000"/>
          <w:sz w:val="20"/>
          <w:szCs w:val="20"/>
        </w:rPr>
      </w:pPr>
      <w:ins w:id="527" w:author="Unknown">
        <w:r w:rsidRPr="007C0DAA">
          <w:rPr>
            <w:rFonts w:ascii="Courier New" w:eastAsia="Times New Roman" w:hAnsi="Courier New" w:cs="Courier New"/>
            <w:color w:val="000000"/>
            <w:sz w:val="20"/>
            <w:szCs w:val="20"/>
          </w:rPr>
          <w:t xml:space="preserve">public class Board extends JPanel implements Runnable, Commons {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8"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9" w:author="Unknown"/>
          <w:rFonts w:ascii="Courier New" w:eastAsia="Times New Roman" w:hAnsi="Courier New" w:cs="Courier New"/>
          <w:color w:val="000000"/>
          <w:sz w:val="20"/>
          <w:szCs w:val="20"/>
        </w:rPr>
      </w:pPr>
      <w:ins w:id="530" w:author="Unknown">
        <w:r w:rsidRPr="007C0DAA">
          <w:rPr>
            <w:rFonts w:ascii="Courier New" w:eastAsia="Times New Roman" w:hAnsi="Courier New" w:cs="Courier New"/>
            <w:color w:val="000000"/>
            <w:sz w:val="20"/>
            <w:szCs w:val="20"/>
          </w:rPr>
          <w:t xml:space="preserve">    private Dimension d;</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1" w:author="Unknown"/>
          <w:rFonts w:ascii="Courier New" w:eastAsia="Times New Roman" w:hAnsi="Courier New" w:cs="Courier New"/>
          <w:color w:val="000000"/>
          <w:sz w:val="20"/>
          <w:szCs w:val="20"/>
        </w:rPr>
      </w:pPr>
      <w:ins w:id="532" w:author="Unknown">
        <w:r w:rsidRPr="007C0DAA">
          <w:rPr>
            <w:rFonts w:ascii="Courier New" w:eastAsia="Times New Roman" w:hAnsi="Courier New" w:cs="Courier New"/>
            <w:color w:val="000000"/>
            <w:sz w:val="20"/>
            <w:szCs w:val="20"/>
          </w:rPr>
          <w:t xml:space="preserve">    private ArrayList aliens;</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3" w:author="Unknown"/>
          <w:rFonts w:ascii="Courier New" w:eastAsia="Times New Roman" w:hAnsi="Courier New" w:cs="Courier New"/>
          <w:color w:val="000000"/>
          <w:sz w:val="20"/>
          <w:szCs w:val="20"/>
        </w:rPr>
      </w:pPr>
      <w:ins w:id="534" w:author="Unknown">
        <w:r w:rsidRPr="007C0DAA">
          <w:rPr>
            <w:rFonts w:ascii="Courier New" w:eastAsia="Times New Roman" w:hAnsi="Courier New" w:cs="Courier New"/>
            <w:color w:val="000000"/>
            <w:sz w:val="20"/>
            <w:szCs w:val="20"/>
          </w:rPr>
          <w:t xml:space="preserve">    private Player player;</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5" w:author="Unknown"/>
          <w:rFonts w:ascii="Courier New" w:eastAsia="Times New Roman" w:hAnsi="Courier New" w:cs="Courier New"/>
          <w:color w:val="000000"/>
          <w:sz w:val="20"/>
          <w:szCs w:val="20"/>
        </w:rPr>
      </w:pPr>
      <w:ins w:id="536" w:author="Unknown">
        <w:r w:rsidRPr="007C0DAA">
          <w:rPr>
            <w:rFonts w:ascii="Courier New" w:eastAsia="Times New Roman" w:hAnsi="Courier New" w:cs="Courier New"/>
            <w:color w:val="000000"/>
            <w:sz w:val="20"/>
            <w:szCs w:val="20"/>
          </w:rPr>
          <w:t xml:space="preserve">    private Shot shot;</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7"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8" w:author="Unknown"/>
          <w:rFonts w:ascii="Courier New" w:eastAsia="Times New Roman" w:hAnsi="Courier New" w:cs="Courier New"/>
          <w:color w:val="000000"/>
          <w:sz w:val="20"/>
          <w:szCs w:val="20"/>
        </w:rPr>
      </w:pPr>
      <w:ins w:id="539" w:author="Unknown">
        <w:r w:rsidRPr="007C0DAA">
          <w:rPr>
            <w:rFonts w:ascii="Courier New" w:eastAsia="Times New Roman" w:hAnsi="Courier New" w:cs="Courier New"/>
            <w:color w:val="000000"/>
            <w:sz w:val="20"/>
            <w:szCs w:val="20"/>
          </w:rPr>
          <w:t xml:space="preserve">    private int alienX = 150;</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0" w:author="Unknown"/>
          <w:rFonts w:ascii="Courier New" w:eastAsia="Times New Roman" w:hAnsi="Courier New" w:cs="Courier New"/>
          <w:color w:val="000000"/>
          <w:sz w:val="20"/>
          <w:szCs w:val="20"/>
        </w:rPr>
      </w:pPr>
      <w:ins w:id="541" w:author="Unknown">
        <w:r w:rsidRPr="007C0DAA">
          <w:rPr>
            <w:rFonts w:ascii="Courier New" w:eastAsia="Times New Roman" w:hAnsi="Courier New" w:cs="Courier New"/>
            <w:color w:val="000000"/>
            <w:sz w:val="20"/>
            <w:szCs w:val="20"/>
          </w:rPr>
          <w:t xml:space="preserve">    private int alienY = 5;</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2" w:author="Unknown"/>
          <w:rFonts w:ascii="Courier New" w:eastAsia="Times New Roman" w:hAnsi="Courier New" w:cs="Courier New"/>
          <w:color w:val="000000"/>
          <w:sz w:val="20"/>
          <w:szCs w:val="20"/>
        </w:rPr>
      </w:pPr>
      <w:ins w:id="543" w:author="Unknown">
        <w:r w:rsidRPr="007C0DAA">
          <w:rPr>
            <w:rFonts w:ascii="Courier New" w:eastAsia="Times New Roman" w:hAnsi="Courier New" w:cs="Courier New"/>
            <w:color w:val="000000"/>
            <w:sz w:val="20"/>
            <w:szCs w:val="20"/>
          </w:rPr>
          <w:t xml:space="preserve">    private int direction = -1;</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4" w:author="Unknown"/>
          <w:rFonts w:ascii="Courier New" w:eastAsia="Times New Roman" w:hAnsi="Courier New" w:cs="Courier New"/>
          <w:color w:val="000000"/>
          <w:sz w:val="20"/>
          <w:szCs w:val="20"/>
        </w:rPr>
      </w:pPr>
      <w:ins w:id="545" w:author="Unknown">
        <w:r w:rsidRPr="007C0DAA">
          <w:rPr>
            <w:rFonts w:ascii="Courier New" w:eastAsia="Times New Roman" w:hAnsi="Courier New" w:cs="Courier New"/>
            <w:color w:val="000000"/>
            <w:sz w:val="20"/>
            <w:szCs w:val="20"/>
          </w:rPr>
          <w:t xml:space="preserve">    private int deaths = 0;</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6"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7" w:author="Unknown"/>
          <w:rFonts w:ascii="Courier New" w:eastAsia="Times New Roman" w:hAnsi="Courier New" w:cs="Courier New"/>
          <w:color w:val="000000"/>
          <w:sz w:val="20"/>
          <w:szCs w:val="20"/>
        </w:rPr>
      </w:pPr>
      <w:ins w:id="548" w:author="Unknown">
        <w:r w:rsidRPr="007C0DAA">
          <w:rPr>
            <w:rFonts w:ascii="Courier New" w:eastAsia="Times New Roman" w:hAnsi="Courier New" w:cs="Courier New"/>
            <w:color w:val="000000"/>
            <w:sz w:val="20"/>
            <w:szCs w:val="20"/>
          </w:rPr>
          <w:t xml:space="preserve">    private boolean ingame = true;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9" w:author="Unknown"/>
          <w:rFonts w:ascii="Courier New" w:eastAsia="Times New Roman" w:hAnsi="Courier New" w:cs="Courier New"/>
          <w:color w:val="000000"/>
          <w:sz w:val="20"/>
          <w:szCs w:val="20"/>
        </w:rPr>
      </w:pPr>
      <w:ins w:id="550" w:author="Unknown">
        <w:r w:rsidRPr="007C0DAA">
          <w:rPr>
            <w:rFonts w:ascii="Courier New" w:eastAsia="Times New Roman" w:hAnsi="Courier New" w:cs="Courier New"/>
            <w:color w:val="000000"/>
            <w:sz w:val="20"/>
            <w:szCs w:val="20"/>
          </w:rPr>
          <w:t xml:space="preserve">    private final String expl = "../spacepix/explosion.png";</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1" w:author="Unknown"/>
          <w:rFonts w:ascii="Courier New" w:eastAsia="Times New Roman" w:hAnsi="Courier New" w:cs="Courier New"/>
          <w:color w:val="000000"/>
          <w:sz w:val="20"/>
          <w:szCs w:val="20"/>
        </w:rPr>
      </w:pPr>
      <w:ins w:id="552" w:author="Unknown">
        <w:r w:rsidRPr="007C0DAA">
          <w:rPr>
            <w:rFonts w:ascii="Courier New" w:eastAsia="Times New Roman" w:hAnsi="Courier New" w:cs="Courier New"/>
            <w:color w:val="000000"/>
            <w:sz w:val="20"/>
            <w:szCs w:val="20"/>
          </w:rPr>
          <w:t xml:space="preserve">    private final String alienpix = "../spacepix/alien.png";</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3" w:author="Unknown"/>
          <w:rFonts w:ascii="Courier New" w:eastAsia="Times New Roman" w:hAnsi="Courier New" w:cs="Courier New"/>
          <w:color w:val="000000"/>
          <w:sz w:val="20"/>
          <w:szCs w:val="20"/>
        </w:rPr>
      </w:pPr>
      <w:ins w:id="554" w:author="Unknown">
        <w:r w:rsidRPr="007C0DAA">
          <w:rPr>
            <w:rFonts w:ascii="Courier New" w:eastAsia="Times New Roman" w:hAnsi="Courier New" w:cs="Courier New"/>
            <w:color w:val="000000"/>
            <w:sz w:val="20"/>
            <w:szCs w:val="20"/>
          </w:rPr>
          <w:t xml:space="preserve">    private String message = "Game Over";</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5"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6" w:author="Unknown"/>
          <w:rFonts w:ascii="Courier New" w:eastAsia="Times New Roman" w:hAnsi="Courier New" w:cs="Courier New"/>
          <w:color w:val="000000"/>
          <w:sz w:val="20"/>
          <w:szCs w:val="20"/>
        </w:rPr>
      </w:pPr>
      <w:ins w:id="557" w:author="Unknown">
        <w:r w:rsidRPr="007C0DAA">
          <w:rPr>
            <w:rFonts w:ascii="Courier New" w:eastAsia="Times New Roman" w:hAnsi="Courier New" w:cs="Courier New"/>
            <w:color w:val="000000"/>
            <w:sz w:val="20"/>
            <w:szCs w:val="20"/>
          </w:rPr>
          <w:t xml:space="preserve">    private Thread animator;</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8"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9" w:author="Unknown"/>
          <w:rFonts w:ascii="Courier New" w:eastAsia="Times New Roman" w:hAnsi="Courier New" w:cs="Courier New"/>
          <w:color w:val="000000"/>
          <w:sz w:val="20"/>
          <w:szCs w:val="20"/>
        </w:rPr>
      </w:pPr>
      <w:ins w:id="560" w:author="Unknown">
        <w:r w:rsidRPr="007C0DAA">
          <w:rPr>
            <w:rFonts w:ascii="Courier New" w:eastAsia="Times New Roman" w:hAnsi="Courier New" w:cs="Courier New"/>
            <w:color w:val="000000"/>
            <w:sz w:val="20"/>
            <w:szCs w:val="20"/>
          </w:rPr>
          <w:t xml:space="preserve">    public Board()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1" w:author="Unknown"/>
          <w:rFonts w:ascii="Courier New" w:eastAsia="Times New Roman" w:hAnsi="Courier New" w:cs="Courier New"/>
          <w:color w:val="000000"/>
          <w:sz w:val="20"/>
          <w:szCs w:val="20"/>
        </w:rPr>
      </w:pPr>
      <w:ins w:id="562"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3"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4" w:author="Unknown"/>
          <w:rFonts w:ascii="Courier New" w:eastAsia="Times New Roman" w:hAnsi="Courier New" w:cs="Courier New"/>
          <w:color w:val="000000"/>
          <w:sz w:val="20"/>
          <w:szCs w:val="20"/>
        </w:rPr>
      </w:pPr>
      <w:ins w:id="565" w:author="Unknown">
        <w:r w:rsidRPr="007C0DAA">
          <w:rPr>
            <w:rFonts w:ascii="Courier New" w:eastAsia="Times New Roman" w:hAnsi="Courier New" w:cs="Courier New"/>
            <w:color w:val="000000"/>
            <w:sz w:val="20"/>
            <w:szCs w:val="20"/>
          </w:rPr>
          <w:t xml:space="preserve">        addKeyListener(new TAdapter());</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6" w:author="Unknown"/>
          <w:rFonts w:ascii="Courier New" w:eastAsia="Times New Roman" w:hAnsi="Courier New" w:cs="Courier New"/>
          <w:color w:val="000000"/>
          <w:sz w:val="20"/>
          <w:szCs w:val="20"/>
        </w:rPr>
      </w:pPr>
      <w:ins w:id="567" w:author="Unknown">
        <w:r w:rsidRPr="007C0DAA">
          <w:rPr>
            <w:rFonts w:ascii="Courier New" w:eastAsia="Times New Roman" w:hAnsi="Courier New" w:cs="Courier New"/>
            <w:color w:val="000000"/>
            <w:sz w:val="20"/>
            <w:szCs w:val="20"/>
          </w:rPr>
          <w:t xml:space="preserve">        setFocusable(true);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8" w:author="Unknown"/>
          <w:rFonts w:ascii="Courier New" w:eastAsia="Times New Roman" w:hAnsi="Courier New" w:cs="Courier New"/>
          <w:color w:val="000000"/>
          <w:sz w:val="20"/>
          <w:szCs w:val="20"/>
        </w:rPr>
      </w:pPr>
      <w:ins w:id="569" w:author="Unknown">
        <w:r w:rsidRPr="007C0DAA">
          <w:rPr>
            <w:rFonts w:ascii="Courier New" w:eastAsia="Times New Roman" w:hAnsi="Courier New" w:cs="Courier New"/>
            <w:color w:val="000000"/>
            <w:sz w:val="20"/>
            <w:szCs w:val="20"/>
          </w:rPr>
          <w:t xml:space="preserve">        d = new Dimension(BOARD_WIDTH, BOARD_HEIGTH);</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0" w:author="Unknown"/>
          <w:rFonts w:ascii="Courier New" w:eastAsia="Times New Roman" w:hAnsi="Courier New" w:cs="Courier New"/>
          <w:color w:val="000000"/>
          <w:sz w:val="20"/>
          <w:szCs w:val="20"/>
        </w:rPr>
      </w:pPr>
      <w:ins w:id="571" w:author="Unknown">
        <w:r w:rsidRPr="007C0DAA">
          <w:rPr>
            <w:rFonts w:ascii="Courier New" w:eastAsia="Times New Roman" w:hAnsi="Courier New" w:cs="Courier New"/>
            <w:color w:val="000000"/>
            <w:sz w:val="20"/>
            <w:szCs w:val="20"/>
          </w:rPr>
          <w:t xml:space="preserve">        setBackground(Color.black);</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2"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3" w:author="Unknown"/>
          <w:rFonts w:ascii="Courier New" w:eastAsia="Times New Roman" w:hAnsi="Courier New" w:cs="Courier New"/>
          <w:color w:val="000000"/>
          <w:sz w:val="20"/>
          <w:szCs w:val="20"/>
        </w:rPr>
      </w:pPr>
      <w:ins w:id="574" w:author="Unknown">
        <w:r w:rsidRPr="007C0DAA">
          <w:rPr>
            <w:rFonts w:ascii="Courier New" w:eastAsia="Times New Roman" w:hAnsi="Courier New" w:cs="Courier New"/>
            <w:color w:val="000000"/>
            <w:sz w:val="20"/>
            <w:szCs w:val="20"/>
          </w:rPr>
          <w:t xml:space="preserve">        gameInit();</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5" w:author="Unknown"/>
          <w:rFonts w:ascii="Courier New" w:eastAsia="Times New Roman" w:hAnsi="Courier New" w:cs="Courier New"/>
          <w:color w:val="000000"/>
          <w:sz w:val="20"/>
          <w:szCs w:val="20"/>
        </w:rPr>
      </w:pPr>
      <w:ins w:id="576" w:author="Unknown">
        <w:r w:rsidRPr="007C0DAA">
          <w:rPr>
            <w:rFonts w:ascii="Courier New" w:eastAsia="Times New Roman" w:hAnsi="Courier New" w:cs="Courier New"/>
            <w:color w:val="000000"/>
            <w:sz w:val="20"/>
            <w:szCs w:val="20"/>
          </w:rPr>
          <w:lastRenderedPageBreak/>
          <w:t xml:space="preserve">        setDoubleBuffered(true);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7" w:author="Unknown"/>
          <w:rFonts w:ascii="Courier New" w:eastAsia="Times New Roman" w:hAnsi="Courier New" w:cs="Courier New"/>
          <w:color w:val="000000"/>
          <w:sz w:val="20"/>
          <w:szCs w:val="20"/>
        </w:rPr>
      </w:pPr>
      <w:ins w:id="578"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9"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0" w:author="Unknown"/>
          <w:rFonts w:ascii="Courier New" w:eastAsia="Times New Roman" w:hAnsi="Courier New" w:cs="Courier New"/>
          <w:color w:val="000000"/>
          <w:sz w:val="20"/>
          <w:szCs w:val="20"/>
        </w:rPr>
      </w:pPr>
      <w:ins w:id="581" w:author="Unknown">
        <w:r w:rsidRPr="007C0DAA">
          <w:rPr>
            <w:rFonts w:ascii="Courier New" w:eastAsia="Times New Roman" w:hAnsi="Courier New" w:cs="Courier New"/>
            <w:color w:val="000000"/>
            <w:sz w:val="20"/>
            <w:szCs w:val="20"/>
          </w:rPr>
          <w:t xml:space="preserve">    public void addNotify()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2" w:author="Unknown"/>
          <w:rFonts w:ascii="Courier New" w:eastAsia="Times New Roman" w:hAnsi="Courier New" w:cs="Courier New"/>
          <w:color w:val="000000"/>
          <w:sz w:val="20"/>
          <w:szCs w:val="20"/>
        </w:rPr>
      </w:pPr>
      <w:ins w:id="583" w:author="Unknown">
        <w:r w:rsidRPr="007C0DAA">
          <w:rPr>
            <w:rFonts w:ascii="Courier New" w:eastAsia="Times New Roman" w:hAnsi="Courier New" w:cs="Courier New"/>
            <w:color w:val="000000"/>
            <w:sz w:val="20"/>
            <w:szCs w:val="20"/>
          </w:rPr>
          <w:t xml:space="preserve">        super.addNotify();</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4" w:author="Unknown"/>
          <w:rFonts w:ascii="Courier New" w:eastAsia="Times New Roman" w:hAnsi="Courier New" w:cs="Courier New"/>
          <w:color w:val="000000"/>
          <w:sz w:val="20"/>
          <w:szCs w:val="20"/>
        </w:rPr>
      </w:pPr>
      <w:ins w:id="585" w:author="Unknown">
        <w:r w:rsidRPr="007C0DAA">
          <w:rPr>
            <w:rFonts w:ascii="Courier New" w:eastAsia="Times New Roman" w:hAnsi="Courier New" w:cs="Courier New"/>
            <w:color w:val="000000"/>
            <w:sz w:val="20"/>
            <w:szCs w:val="20"/>
          </w:rPr>
          <w:t xml:space="preserve">        gameInit();</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6" w:author="Unknown"/>
          <w:rFonts w:ascii="Courier New" w:eastAsia="Times New Roman" w:hAnsi="Courier New" w:cs="Courier New"/>
          <w:color w:val="000000"/>
          <w:sz w:val="20"/>
          <w:szCs w:val="20"/>
        </w:rPr>
      </w:pPr>
      <w:ins w:id="587"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8"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9" w:author="Unknown"/>
          <w:rFonts w:ascii="Courier New" w:eastAsia="Times New Roman" w:hAnsi="Courier New" w:cs="Courier New"/>
          <w:color w:val="000000"/>
          <w:sz w:val="20"/>
          <w:szCs w:val="20"/>
        </w:rPr>
      </w:pPr>
      <w:ins w:id="590" w:author="Unknown">
        <w:r w:rsidRPr="007C0DAA">
          <w:rPr>
            <w:rFonts w:ascii="Courier New" w:eastAsia="Times New Roman" w:hAnsi="Courier New" w:cs="Courier New"/>
            <w:color w:val="000000"/>
            <w:sz w:val="20"/>
            <w:szCs w:val="20"/>
          </w:rPr>
          <w:t xml:space="preserve">    public void gameInit()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1"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2" w:author="Unknown"/>
          <w:rFonts w:ascii="Courier New" w:eastAsia="Times New Roman" w:hAnsi="Courier New" w:cs="Courier New"/>
          <w:color w:val="000000"/>
          <w:sz w:val="20"/>
          <w:szCs w:val="20"/>
        </w:rPr>
      </w:pPr>
      <w:ins w:id="593" w:author="Unknown">
        <w:r w:rsidRPr="007C0DAA">
          <w:rPr>
            <w:rFonts w:ascii="Courier New" w:eastAsia="Times New Roman" w:hAnsi="Courier New" w:cs="Courier New"/>
            <w:color w:val="000000"/>
            <w:sz w:val="20"/>
            <w:szCs w:val="20"/>
          </w:rPr>
          <w:t xml:space="preserve">        aliens = new ArrayList();</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4"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5" w:author="Unknown"/>
          <w:rFonts w:ascii="Courier New" w:eastAsia="Times New Roman" w:hAnsi="Courier New" w:cs="Courier New"/>
          <w:color w:val="000000"/>
          <w:sz w:val="20"/>
          <w:szCs w:val="20"/>
        </w:rPr>
      </w:pPr>
      <w:ins w:id="596" w:author="Unknown">
        <w:r w:rsidRPr="007C0DAA">
          <w:rPr>
            <w:rFonts w:ascii="Courier New" w:eastAsia="Times New Roman" w:hAnsi="Courier New" w:cs="Courier New"/>
            <w:color w:val="000000"/>
            <w:sz w:val="20"/>
            <w:szCs w:val="20"/>
          </w:rPr>
          <w:t xml:space="preserve">        ImageIcon ii = new ImageIcon(this.getClass().getResource(alienpix));</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7"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8" w:author="Unknown"/>
          <w:rFonts w:ascii="Courier New" w:eastAsia="Times New Roman" w:hAnsi="Courier New" w:cs="Courier New"/>
          <w:color w:val="000000"/>
          <w:sz w:val="20"/>
          <w:szCs w:val="20"/>
        </w:rPr>
      </w:pPr>
      <w:ins w:id="599" w:author="Unknown">
        <w:r w:rsidRPr="007C0DAA">
          <w:rPr>
            <w:rFonts w:ascii="Courier New" w:eastAsia="Times New Roman" w:hAnsi="Courier New" w:cs="Courier New"/>
            <w:color w:val="000000"/>
            <w:sz w:val="20"/>
            <w:szCs w:val="20"/>
          </w:rPr>
          <w:t xml:space="preserve">        for (int i=0; i &lt; 4; i++)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0" w:author="Unknown"/>
          <w:rFonts w:ascii="Courier New" w:eastAsia="Times New Roman" w:hAnsi="Courier New" w:cs="Courier New"/>
          <w:color w:val="000000"/>
          <w:sz w:val="20"/>
          <w:szCs w:val="20"/>
        </w:rPr>
      </w:pPr>
      <w:ins w:id="601" w:author="Unknown">
        <w:r w:rsidRPr="007C0DAA">
          <w:rPr>
            <w:rFonts w:ascii="Courier New" w:eastAsia="Times New Roman" w:hAnsi="Courier New" w:cs="Courier New"/>
            <w:color w:val="000000"/>
            <w:sz w:val="20"/>
            <w:szCs w:val="20"/>
          </w:rPr>
          <w:t xml:space="preserve">            for (int j=0; j &lt; 6; j++)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2" w:author="Unknown"/>
          <w:rFonts w:ascii="Courier New" w:eastAsia="Times New Roman" w:hAnsi="Courier New" w:cs="Courier New"/>
          <w:color w:val="000000"/>
          <w:sz w:val="20"/>
          <w:szCs w:val="20"/>
        </w:rPr>
      </w:pPr>
      <w:ins w:id="603" w:author="Unknown">
        <w:r w:rsidRPr="007C0DAA">
          <w:rPr>
            <w:rFonts w:ascii="Courier New" w:eastAsia="Times New Roman" w:hAnsi="Courier New" w:cs="Courier New"/>
            <w:color w:val="000000"/>
            <w:sz w:val="20"/>
            <w:szCs w:val="20"/>
          </w:rPr>
          <w:t xml:space="preserve">                Alien alien = new Alien(alienX + 18*j, alienY + 18*i);</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4" w:author="Unknown"/>
          <w:rFonts w:ascii="Courier New" w:eastAsia="Times New Roman" w:hAnsi="Courier New" w:cs="Courier New"/>
          <w:color w:val="000000"/>
          <w:sz w:val="20"/>
          <w:szCs w:val="20"/>
        </w:rPr>
      </w:pPr>
      <w:ins w:id="605" w:author="Unknown">
        <w:r w:rsidRPr="007C0DAA">
          <w:rPr>
            <w:rFonts w:ascii="Courier New" w:eastAsia="Times New Roman" w:hAnsi="Courier New" w:cs="Courier New"/>
            <w:color w:val="000000"/>
            <w:sz w:val="20"/>
            <w:szCs w:val="20"/>
          </w:rPr>
          <w:t xml:space="preserve">                alien.setImage(ii.getImage());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6" w:author="Unknown"/>
          <w:rFonts w:ascii="Courier New" w:eastAsia="Times New Roman" w:hAnsi="Courier New" w:cs="Courier New"/>
          <w:color w:val="000000"/>
          <w:sz w:val="20"/>
          <w:szCs w:val="20"/>
        </w:rPr>
      </w:pPr>
      <w:ins w:id="607" w:author="Unknown">
        <w:r w:rsidRPr="007C0DAA">
          <w:rPr>
            <w:rFonts w:ascii="Courier New" w:eastAsia="Times New Roman" w:hAnsi="Courier New" w:cs="Courier New"/>
            <w:color w:val="000000"/>
            <w:sz w:val="20"/>
            <w:szCs w:val="20"/>
          </w:rPr>
          <w:t xml:space="preserve">                aliens.add(alien);</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8" w:author="Unknown"/>
          <w:rFonts w:ascii="Courier New" w:eastAsia="Times New Roman" w:hAnsi="Courier New" w:cs="Courier New"/>
          <w:color w:val="000000"/>
          <w:sz w:val="20"/>
          <w:szCs w:val="20"/>
        </w:rPr>
      </w:pPr>
      <w:ins w:id="609"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0" w:author="Unknown"/>
          <w:rFonts w:ascii="Courier New" w:eastAsia="Times New Roman" w:hAnsi="Courier New" w:cs="Courier New"/>
          <w:color w:val="000000"/>
          <w:sz w:val="20"/>
          <w:szCs w:val="20"/>
        </w:rPr>
      </w:pPr>
      <w:ins w:id="611"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2"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3" w:author="Unknown"/>
          <w:rFonts w:ascii="Courier New" w:eastAsia="Times New Roman" w:hAnsi="Courier New" w:cs="Courier New"/>
          <w:color w:val="000000"/>
          <w:sz w:val="20"/>
          <w:szCs w:val="20"/>
        </w:rPr>
      </w:pPr>
      <w:ins w:id="614" w:author="Unknown">
        <w:r w:rsidRPr="007C0DAA">
          <w:rPr>
            <w:rFonts w:ascii="Courier New" w:eastAsia="Times New Roman" w:hAnsi="Courier New" w:cs="Courier New"/>
            <w:color w:val="000000"/>
            <w:sz w:val="20"/>
            <w:szCs w:val="20"/>
          </w:rPr>
          <w:t xml:space="preserve">        player = new Player();</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5" w:author="Unknown"/>
          <w:rFonts w:ascii="Courier New" w:eastAsia="Times New Roman" w:hAnsi="Courier New" w:cs="Courier New"/>
          <w:color w:val="000000"/>
          <w:sz w:val="20"/>
          <w:szCs w:val="20"/>
        </w:rPr>
      </w:pPr>
      <w:ins w:id="616" w:author="Unknown">
        <w:r w:rsidRPr="007C0DAA">
          <w:rPr>
            <w:rFonts w:ascii="Courier New" w:eastAsia="Times New Roman" w:hAnsi="Courier New" w:cs="Courier New"/>
            <w:color w:val="000000"/>
            <w:sz w:val="20"/>
            <w:szCs w:val="20"/>
          </w:rPr>
          <w:t xml:space="preserve">        shot = new Shot();</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7"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8" w:author="Unknown"/>
          <w:rFonts w:ascii="Courier New" w:eastAsia="Times New Roman" w:hAnsi="Courier New" w:cs="Courier New"/>
          <w:color w:val="000000"/>
          <w:sz w:val="20"/>
          <w:szCs w:val="20"/>
        </w:rPr>
      </w:pPr>
      <w:ins w:id="619" w:author="Unknown">
        <w:r w:rsidRPr="007C0DAA">
          <w:rPr>
            <w:rFonts w:ascii="Courier New" w:eastAsia="Times New Roman" w:hAnsi="Courier New" w:cs="Courier New"/>
            <w:color w:val="000000"/>
            <w:sz w:val="20"/>
            <w:szCs w:val="20"/>
          </w:rPr>
          <w:t xml:space="preserve">        if (animator == null || !ingame)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0" w:author="Unknown"/>
          <w:rFonts w:ascii="Courier New" w:eastAsia="Times New Roman" w:hAnsi="Courier New" w:cs="Courier New"/>
          <w:color w:val="000000"/>
          <w:sz w:val="20"/>
          <w:szCs w:val="20"/>
        </w:rPr>
      </w:pPr>
      <w:ins w:id="621" w:author="Unknown">
        <w:r w:rsidRPr="007C0DAA">
          <w:rPr>
            <w:rFonts w:ascii="Courier New" w:eastAsia="Times New Roman" w:hAnsi="Courier New" w:cs="Courier New"/>
            <w:color w:val="000000"/>
            <w:sz w:val="20"/>
            <w:szCs w:val="20"/>
          </w:rPr>
          <w:t xml:space="preserve">            animator = new Thread(this);</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2" w:author="Unknown"/>
          <w:rFonts w:ascii="Courier New" w:eastAsia="Times New Roman" w:hAnsi="Courier New" w:cs="Courier New"/>
          <w:color w:val="000000"/>
          <w:sz w:val="20"/>
          <w:szCs w:val="20"/>
        </w:rPr>
      </w:pPr>
      <w:ins w:id="623" w:author="Unknown">
        <w:r w:rsidRPr="007C0DAA">
          <w:rPr>
            <w:rFonts w:ascii="Courier New" w:eastAsia="Times New Roman" w:hAnsi="Courier New" w:cs="Courier New"/>
            <w:color w:val="000000"/>
            <w:sz w:val="20"/>
            <w:szCs w:val="20"/>
          </w:rPr>
          <w:t xml:space="preserve">            animator.start();</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4" w:author="Unknown"/>
          <w:rFonts w:ascii="Courier New" w:eastAsia="Times New Roman" w:hAnsi="Courier New" w:cs="Courier New"/>
          <w:color w:val="000000"/>
          <w:sz w:val="20"/>
          <w:szCs w:val="20"/>
        </w:rPr>
      </w:pPr>
      <w:ins w:id="625"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6" w:author="Unknown"/>
          <w:rFonts w:ascii="Courier New" w:eastAsia="Times New Roman" w:hAnsi="Courier New" w:cs="Courier New"/>
          <w:color w:val="000000"/>
          <w:sz w:val="20"/>
          <w:szCs w:val="20"/>
        </w:rPr>
      </w:pPr>
      <w:ins w:id="627"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8"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9" w:author="Unknown"/>
          <w:rFonts w:ascii="Courier New" w:eastAsia="Times New Roman" w:hAnsi="Courier New" w:cs="Courier New"/>
          <w:color w:val="000000"/>
          <w:sz w:val="20"/>
          <w:szCs w:val="20"/>
        </w:rPr>
      </w:pPr>
      <w:ins w:id="630" w:author="Unknown">
        <w:r w:rsidRPr="007C0DAA">
          <w:rPr>
            <w:rFonts w:ascii="Courier New" w:eastAsia="Times New Roman" w:hAnsi="Courier New" w:cs="Courier New"/>
            <w:color w:val="000000"/>
            <w:sz w:val="20"/>
            <w:szCs w:val="20"/>
          </w:rPr>
          <w:t xml:space="preserve">    public void drawAliens(Graphics g)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1" w:author="Unknown"/>
          <w:rFonts w:ascii="Courier New" w:eastAsia="Times New Roman" w:hAnsi="Courier New" w:cs="Courier New"/>
          <w:color w:val="000000"/>
          <w:sz w:val="20"/>
          <w:szCs w:val="20"/>
        </w:rPr>
      </w:pPr>
      <w:ins w:id="632"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3" w:author="Unknown"/>
          <w:rFonts w:ascii="Courier New" w:eastAsia="Times New Roman" w:hAnsi="Courier New" w:cs="Courier New"/>
          <w:color w:val="000000"/>
          <w:sz w:val="20"/>
          <w:szCs w:val="20"/>
        </w:rPr>
      </w:pPr>
      <w:ins w:id="634" w:author="Unknown">
        <w:r w:rsidRPr="007C0DAA">
          <w:rPr>
            <w:rFonts w:ascii="Courier New" w:eastAsia="Times New Roman" w:hAnsi="Courier New" w:cs="Courier New"/>
            <w:color w:val="000000"/>
            <w:sz w:val="20"/>
            <w:szCs w:val="20"/>
          </w:rPr>
          <w:t xml:space="preserve">        Iterator it = aliens.iterator();</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5"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6" w:author="Unknown"/>
          <w:rFonts w:ascii="Courier New" w:eastAsia="Times New Roman" w:hAnsi="Courier New" w:cs="Courier New"/>
          <w:color w:val="000000"/>
          <w:sz w:val="20"/>
          <w:szCs w:val="20"/>
        </w:rPr>
      </w:pPr>
      <w:ins w:id="637" w:author="Unknown">
        <w:r w:rsidRPr="007C0DAA">
          <w:rPr>
            <w:rFonts w:ascii="Courier New" w:eastAsia="Times New Roman" w:hAnsi="Courier New" w:cs="Courier New"/>
            <w:color w:val="000000"/>
            <w:sz w:val="20"/>
            <w:szCs w:val="20"/>
          </w:rPr>
          <w:t xml:space="preserve">        while (it.hasNext())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8" w:author="Unknown"/>
          <w:rFonts w:ascii="Courier New" w:eastAsia="Times New Roman" w:hAnsi="Courier New" w:cs="Courier New"/>
          <w:color w:val="000000"/>
          <w:sz w:val="20"/>
          <w:szCs w:val="20"/>
        </w:rPr>
      </w:pPr>
      <w:ins w:id="639" w:author="Unknown">
        <w:r w:rsidRPr="007C0DAA">
          <w:rPr>
            <w:rFonts w:ascii="Courier New" w:eastAsia="Times New Roman" w:hAnsi="Courier New" w:cs="Courier New"/>
            <w:color w:val="000000"/>
            <w:sz w:val="20"/>
            <w:szCs w:val="20"/>
          </w:rPr>
          <w:t xml:space="preserve">            Alien alien = (Alien) it.next();</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0"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1" w:author="Unknown"/>
          <w:rFonts w:ascii="Courier New" w:eastAsia="Times New Roman" w:hAnsi="Courier New" w:cs="Courier New"/>
          <w:color w:val="000000"/>
          <w:sz w:val="20"/>
          <w:szCs w:val="20"/>
        </w:rPr>
      </w:pPr>
      <w:ins w:id="642" w:author="Unknown">
        <w:r w:rsidRPr="007C0DAA">
          <w:rPr>
            <w:rFonts w:ascii="Courier New" w:eastAsia="Times New Roman" w:hAnsi="Courier New" w:cs="Courier New"/>
            <w:color w:val="000000"/>
            <w:sz w:val="20"/>
            <w:szCs w:val="20"/>
          </w:rPr>
          <w:t xml:space="preserve">            if (alien.isVisible())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3" w:author="Unknown"/>
          <w:rFonts w:ascii="Courier New" w:eastAsia="Times New Roman" w:hAnsi="Courier New" w:cs="Courier New"/>
          <w:color w:val="000000"/>
          <w:sz w:val="20"/>
          <w:szCs w:val="20"/>
        </w:rPr>
      </w:pPr>
      <w:ins w:id="644" w:author="Unknown">
        <w:r w:rsidRPr="007C0DAA">
          <w:rPr>
            <w:rFonts w:ascii="Courier New" w:eastAsia="Times New Roman" w:hAnsi="Courier New" w:cs="Courier New"/>
            <w:color w:val="000000"/>
            <w:sz w:val="20"/>
            <w:szCs w:val="20"/>
          </w:rPr>
          <w:t xml:space="preserve">                g.drawImage(alien.getImage(), alien.getX(), alien.getY(), this);</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5" w:author="Unknown"/>
          <w:rFonts w:ascii="Courier New" w:eastAsia="Times New Roman" w:hAnsi="Courier New" w:cs="Courier New"/>
          <w:color w:val="000000"/>
          <w:sz w:val="20"/>
          <w:szCs w:val="20"/>
        </w:rPr>
      </w:pPr>
      <w:ins w:id="646"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7"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8" w:author="Unknown"/>
          <w:rFonts w:ascii="Courier New" w:eastAsia="Times New Roman" w:hAnsi="Courier New" w:cs="Courier New"/>
          <w:color w:val="000000"/>
          <w:sz w:val="20"/>
          <w:szCs w:val="20"/>
        </w:rPr>
      </w:pPr>
      <w:ins w:id="649" w:author="Unknown">
        <w:r w:rsidRPr="007C0DAA">
          <w:rPr>
            <w:rFonts w:ascii="Courier New" w:eastAsia="Times New Roman" w:hAnsi="Courier New" w:cs="Courier New"/>
            <w:color w:val="000000"/>
            <w:sz w:val="20"/>
            <w:szCs w:val="20"/>
          </w:rPr>
          <w:t xml:space="preserve">            if (alien.isDying())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0" w:author="Unknown"/>
          <w:rFonts w:ascii="Courier New" w:eastAsia="Times New Roman" w:hAnsi="Courier New" w:cs="Courier New"/>
          <w:color w:val="000000"/>
          <w:sz w:val="20"/>
          <w:szCs w:val="20"/>
        </w:rPr>
      </w:pPr>
      <w:ins w:id="651" w:author="Unknown">
        <w:r w:rsidRPr="007C0DAA">
          <w:rPr>
            <w:rFonts w:ascii="Courier New" w:eastAsia="Times New Roman" w:hAnsi="Courier New" w:cs="Courier New"/>
            <w:color w:val="000000"/>
            <w:sz w:val="20"/>
            <w:szCs w:val="20"/>
          </w:rPr>
          <w:t xml:space="preserve">                alien.die();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2" w:author="Unknown"/>
          <w:rFonts w:ascii="Courier New" w:eastAsia="Times New Roman" w:hAnsi="Courier New" w:cs="Courier New"/>
          <w:color w:val="000000"/>
          <w:sz w:val="20"/>
          <w:szCs w:val="20"/>
        </w:rPr>
      </w:pPr>
      <w:ins w:id="653"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4" w:author="Unknown"/>
          <w:rFonts w:ascii="Courier New" w:eastAsia="Times New Roman" w:hAnsi="Courier New" w:cs="Courier New"/>
          <w:color w:val="000000"/>
          <w:sz w:val="20"/>
          <w:szCs w:val="20"/>
        </w:rPr>
      </w:pPr>
      <w:ins w:id="655"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6" w:author="Unknown"/>
          <w:rFonts w:ascii="Courier New" w:eastAsia="Times New Roman" w:hAnsi="Courier New" w:cs="Courier New"/>
          <w:color w:val="000000"/>
          <w:sz w:val="20"/>
          <w:szCs w:val="20"/>
        </w:rPr>
      </w:pPr>
      <w:ins w:id="657"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8"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9" w:author="Unknown"/>
          <w:rFonts w:ascii="Courier New" w:eastAsia="Times New Roman" w:hAnsi="Courier New" w:cs="Courier New"/>
          <w:color w:val="000000"/>
          <w:sz w:val="20"/>
          <w:szCs w:val="20"/>
        </w:rPr>
      </w:pPr>
      <w:ins w:id="660" w:author="Unknown">
        <w:r w:rsidRPr="007C0DAA">
          <w:rPr>
            <w:rFonts w:ascii="Courier New" w:eastAsia="Times New Roman" w:hAnsi="Courier New" w:cs="Courier New"/>
            <w:color w:val="000000"/>
            <w:sz w:val="20"/>
            <w:szCs w:val="20"/>
          </w:rPr>
          <w:t xml:space="preserve">    public void drawPlayer(Graphics g)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1"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2" w:author="Unknown"/>
          <w:rFonts w:ascii="Courier New" w:eastAsia="Times New Roman" w:hAnsi="Courier New" w:cs="Courier New"/>
          <w:color w:val="000000"/>
          <w:sz w:val="20"/>
          <w:szCs w:val="20"/>
        </w:rPr>
      </w:pPr>
      <w:ins w:id="663" w:author="Unknown">
        <w:r w:rsidRPr="007C0DAA">
          <w:rPr>
            <w:rFonts w:ascii="Courier New" w:eastAsia="Times New Roman" w:hAnsi="Courier New" w:cs="Courier New"/>
            <w:color w:val="000000"/>
            <w:sz w:val="20"/>
            <w:szCs w:val="20"/>
          </w:rPr>
          <w:t xml:space="preserve">        if (player.isVisible())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4" w:author="Unknown"/>
          <w:rFonts w:ascii="Courier New" w:eastAsia="Times New Roman" w:hAnsi="Courier New" w:cs="Courier New"/>
          <w:color w:val="000000"/>
          <w:sz w:val="20"/>
          <w:szCs w:val="20"/>
        </w:rPr>
      </w:pPr>
      <w:ins w:id="665" w:author="Unknown">
        <w:r w:rsidRPr="007C0DAA">
          <w:rPr>
            <w:rFonts w:ascii="Courier New" w:eastAsia="Times New Roman" w:hAnsi="Courier New" w:cs="Courier New"/>
            <w:color w:val="000000"/>
            <w:sz w:val="20"/>
            <w:szCs w:val="20"/>
          </w:rPr>
          <w:t xml:space="preserve">            g.drawImage(player.getImage(), player.getX(), player.getY(), this);</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6" w:author="Unknown"/>
          <w:rFonts w:ascii="Courier New" w:eastAsia="Times New Roman" w:hAnsi="Courier New" w:cs="Courier New"/>
          <w:color w:val="000000"/>
          <w:sz w:val="20"/>
          <w:szCs w:val="20"/>
        </w:rPr>
      </w:pPr>
      <w:ins w:id="667"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8"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9" w:author="Unknown"/>
          <w:rFonts w:ascii="Courier New" w:eastAsia="Times New Roman" w:hAnsi="Courier New" w:cs="Courier New"/>
          <w:color w:val="000000"/>
          <w:sz w:val="20"/>
          <w:szCs w:val="20"/>
        </w:rPr>
      </w:pPr>
      <w:ins w:id="670" w:author="Unknown">
        <w:r w:rsidRPr="007C0DAA">
          <w:rPr>
            <w:rFonts w:ascii="Courier New" w:eastAsia="Times New Roman" w:hAnsi="Courier New" w:cs="Courier New"/>
            <w:color w:val="000000"/>
            <w:sz w:val="20"/>
            <w:szCs w:val="20"/>
          </w:rPr>
          <w:lastRenderedPageBreak/>
          <w:t xml:space="preserve">        if (player.isDying())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1" w:author="Unknown"/>
          <w:rFonts w:ascii="Courier New" w:eastAsia="Times New Roman" w:hAnsi="Courier New" w:cs="Courier New"/>
          <w:color w:val="000000"/>
          <w:sz w:val="20"/>
          <w:szCs w:val="20"/>
        </w:rPr>
      </w:pPr>
      <w:ins w:id="672" w:author="Unknown">
        <w:r w:rsidRPr="007C0DAA">
          <w:rPr>
            <w:rFonts w:ascii="Courier New" w:eastAsia="Times New Roman" w:hAnsi="Courier New" w:cs="Courier New"/>
            <w:color w:val="000000"/>
            <w:sz w:val="20"/>
            <w:szCs w:val="20"/>
          </w:rPr>
          <w:t xml:space="preserve">            player.die();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3" w:author="Unknown"/>
          <w:rFonts w:ascii="Courier New" w:eastAsia="Times New Roman" w:hAnsi="Courier New" w:cs="Courier New"/>
          <w:color w:val="000000"/>
          <w:sz w:val="20"/>
          <w:szCs w:val="20"/>
        </w:rPr>
      </w:pPr>
      <w:ins w:id="674" w:author="Unknown">
        <w:r w:rsidRPr="007C0DAA">
          <w:rPr>
            <w:rFonts w:ascii="Courier New" w:eastAsia="Times New Roman" w:hAnsi="Courier New" w:cs="Courier New"/>
            <w:color w:val="000000"/>
            <w:sz w:val="20"/>
            <w:szCs w:val="20"/>
          </w:rPr>
          <w:t xml:space="preserve">            ingame = false;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5" w:author="Unknown"/>
          <w:rFonts w:ascii="Courier New" w:eastAsia="Times New Roman" w:hAnsi="Courier New" w:cs="Courier New"/>
          <w:color w:val="000000"/>
          <w:sz w:val="20"/>
          <w:szCs w:val="20"/>
        </w:rPr>
      </w:pPr>
      <w:ins w:id="676"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7" w:author="Unknown"/>
          <w:rFonts w:ascii="Courier New" w:eastAsia="Times New Roman" w:hAnsi="Courier New" w:cs="Courier New"/>
          <w:color w:val="000000"/>
          <w:sz w:val="20"/>
          <w:szCs w:val="20"/>
        </w:rPr>
      </w:pPr>
      <w:ins w:id="678"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9"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0" w:author="Unknown"/>
          <w:rFonts w:ascii="Courier New" w:eastAsia="Times New Roman" w:hAnsi="Courier New" w:cs="Courier New"/>
          <w:color w:val="000000"/>
          <w:sz w:val="20"/>
          <w:szCs w:val="20"/>
        </w:rPr>
      </w:pPr>
      <w:ins w:id="681" w:author="Unknown">
        <w:r w:rsidRPr="007C0DAA">
          <w:rPr>
            <w:rFonts w:ascii="Courier New" w:eastAsia="Times New Roman" w:hAnsi="Courier New" w:cs="Courier New"/>
            <w:color w:val="000000"/>
            <w:sz w:val="20"/>
            <w:szCs w:val="20"/>
          </w:rPr>
          <w:t xml:space="preserve">    public void drawShot(Graphics g)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2" w:author="Unknown"/>
          <w:rFonts w:ascii="Courier New" w:eastAsia="Times New Roman" w:hAnsi="Courier New" w:cs="Courier New"/>
          <w:color w:val="000000"/>
          <w:sz w:val="20"/>
          <w:szCs w:val="20"/>
        </w:rPr>
      </w:pPr>
      <w:ins w:id="683" w:author="Unknown">
        <w:r w:rsidRPr="007C0DAA">
          <w:rPr>
            <w:rFonts w:ascii="Courier New" w:eastAsia="Times New Roman" w:hAnsi="Courier New" w:cs="Courier New"/>
            <w:color w:val="000000"/>
            <w:sz w:val="20"/>
            <w:szCs w:val="20"/>
          </w:rPr>
          <w:t xml:space="preserve">        if (shot.isVisible())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4" w:author="Unknown"/>
          <w:rFonts w:ascii="Courier New" w:eastAsia="Times New Roman" w:hAnsi="Courier New" w:cs="Courier New"/>
          <w:color w:val="000000"/>
          <w:sz w:val="20"/>
          <w:szCs w:val="20"/>
        </w:rPr>
      </w:pPr>
      <w:ins w:id="685" w:author="Unknown">
        <w:r w:rsidRPr="007C0DAA">
          <w:rPr>
            <w:rFonts w:ascii="Courier New" w:eastAsia="Times New Roman" w:hAnsi="Courier New" w:cs="Courier New"/>
            <w:color w:val="000000"/>
            <w:sz w:val="20"/>
            <w:szCs w:val="20"/>
          </w:rPr>
          <w:t xml:space="preserve">            g.drawImage(shot.getImage(), shot.getX(), shot.getY(), this);</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6" w:author="Unknown"/>
          <w:rFonts w:ascii="Courier New" w:eastAsia="Times New Roman" w:hAnsi="Courier New" w:cs="Courier New"/>
          <w:color w:val="000000"/>
          <w:sz w:val="20"/>
          <w:szCs w:val="20"/>
        </w:rPr>
      </w:pPr>
      <w:ins w:id="687"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8"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9" w:author="Unknown"/>
          <w:rFonts w:ascii="Courier New" w:eastAsia="Times New Roman" w:hAnsi="Courier New" w:cs="Courier New"/>
          <w:color w:val="000000"/>
          <w:sz w:val="20"/>
          <w:szCs w:val="20"/>
        </w:rPr>
      </w:pPr>
      <w:ins w:id="690" w:author="Unknown">
        <w:r w:rsidRPr="007C0DAA">
          <w:rPr>
            <w:rFonts w:ascii="Courier New" w:eastAsia="Times New Roman" w:hAnsi="Courier New" w:cs="Courier New"/>
            <w:color w:val="000000"/>
            <w:sz w:val="20"/>
            <w:szCs w:val="20"/>
          </w:rPr>
          <w:t xml:space="preserve">    public void drawBombing(Graphics g)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1"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2" w:author="Unknown"/>
          <w:rFonts w:ascii="Courier New" w:eastAsia="Times New Roman" w:hAnsi="Courier New" w:cs="Courier New"/>
          <w:color w:val="000000"/>
          <w:sz w:val="20"/>
          <w:szCs w:val="20"/>
        </w:rPr>
      </w:pPr>
      <w:ins w:id="693" w:author="Unknown">
        <w:r w:rsidRPr="007C0DAA">
          <w:rPr>
            <w:rFonts w:ascii="Courier New" w:eastAsia="Times New Roman" w:hAnsi="Courier New" w:cs="Courier New"/>
            <w:color w:val="000000"/>
            <w:sz w:val="20"/>
            <w:szCs w:val="20"/>
          </w:rPr>
          <w:t xml:space="preserve">        Iterator i3 = aliens.iterator();</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4"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5" w:author="Unknown"/>
          <w:rFonts w:ascii="Courier New" w:eastAsia="Times New Roman" w:hAnsi="Courier New" w:cs="Courier New"/>
          <w:color w:val="000000"/>
          <w:sz w:val="20"/>
          <w:szCs w:val="20"/>
        </w:rPr>
      </w:pPr>
      <w:ins w:id="696" w:author="Unknown">
        <w:r w:rsidRPr="007C0DAA">
          <w:rPr>
            <w:rFonts w:ascii="Courier New" w:eastAsia="Times New Roman" w:hAnsi="Courier New" w:cs="Courier New"/>
            <w:color w:val="000000"/>
            <w:sz w:val="20"/>
            <w:szCs w:val="20"/>
          </w:rPr>
          <w:t xml:space="preserve">        while (i3.hasNext())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7" w:author="Unknown"/>
          <w:rFonts w:ascii="Courier New" w:eastAsia="Times New Roman" w:hAnsi="Courier New" w:cs="Courier New"/>
          <w:color w:val="000000"/>
          <w:sz w:val="20"/>
          <w:szCs w:val="20"/>
        </w:rPr>
      </w:pPr>
      <w:ins w:id="698" w:author="Unknown">
        <w:r w:rsidRPr="007C0DAA">
          <w:rPr>
            <w:rFonts w:ascii="Courier New" w:eastAsia="Times New Roman" w:hAnsi="Courier New" w:cs="Courier New"/>
            <w:color w:val="000000"/>
            <w:sz w:val="20"/>
            <w:szCs w:val="20"/>
          </w:rPr>
          <w:t xml:space="preserve">            Alien a = (Alien) i3.next();</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9"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0" w:author="Unknown"/>
          <w:rFonts w:ascii="Courier New" w:eastAsia="Times New Roman" w:hAnsi="Courier New" w:cs="Courier New"/>
          <w:color w:val="000000"/>
          <w:sz w:val="20"/>
          <w:szCs w:val="20"/>
        </w:rPr>
      </w:pPr>
      <w:ins w:id="701" w:author="Unknown">
        <w:r w:rsidRPr="007C0DAA">
          <w:rPr>
            <w:rFonts w:ascii="Courier New" w:eastAsia="Times New Roman" w:hAnsi="Courier New" w:cs="Courier New"/>
            <w:color w:val="000000"/>
            <w:sz w:val="20"/>
            <w:szCs w:val="20"/>
          </w:rPr>
          <w:t xml:space="preserve">            Alien.Bomb b = a.getBomb();</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2"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3" w:author="Unknown"/>
          <w:rFonts w:ascii="Courier New" w:eastAsia="Times New Roman" w:hAnsi="Courier New" w:cs="Courier New"/>
          <w:color w:val="000000"/>
          <w:sz w:val="20"/>
          <w:szCs w:val="20"/>
        </w:rPr>
      </w:pPr>
      <w:ins w:id="704" w:author="Unknown">
        <w:r w:rsidRPr="007C0DAA">
          <w:rPr>
            <w:rFonts w:ascii="Courier New" w:eastAsia="Times New Roman" w:hAnsi="Courier New" w:cs="Courier New"/>
            <w:color w:val="000000"/>
            <w:sz w:val="20"/>
            <w:szCs w:val="20"/>
          </w:rPr>
          <w:t xml:space="preserve">            if (!b.isDestroyed())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5" w:author="Unknown"/>
          <w:rFonts w:ascii="Courier New" w:eastAsia="Times New Roman" w:hAnsi="Courier New" w:cs="Courier New"/>
          <w:color w:val="000000"/>
          <w:sz w:val="20"/>
          <w:szCs w:val="20"/>
        </w:rPr>
      </w:pPr>
      <w:ins w:id="706" w:author="Unknown">
        <w:r w:rsidRPr="007C0DAA">
          <w:rPr>
            <w:rFonts w:ascii="Courier New" w:eastAsia="Times New Roman" w:hAnsi="Courier New" w:cs="Courier New"/>
            <w:color w:val="000000"/>
            <w:sz w:val="20"/>
            <w:szCs w:val="20"/>
          </w:rPr>
          <w:t xml:space="preserve">                g.drawImage(b.getImage(), b.getX(), b.getY(), this);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7" w:author="Unknown"/>
          <w:rFonts w:ascii="Courier New" w:eastAsia="Times New Roman" w:hAnsi="Courier New" w:cs="Courier New"/>
          <w:color w:val="000000"/>
          <w:sz w:val="20"/>
          <w:szCs w:val="20"/>
        </w:rPr>
      </w:pPr>
      <w:ins w:id="708"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9" w:author="Unknown"/>
          <w:rFonts w:ascii="Courier New" w:eastAsia="Times New Roman" w:hAnsi="Courier New" w:cs="Courier New"/>
          <w:color w:val="000000"/>
          <w:sz w:val="20"/>
          <w:szCs w:val="20"/>
        </w:rPr>
      </w:pPr>
      <w:ins w:id="710"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1" w:author="Unknown"/>
          <w:rFonts w:ascii="Courier New" w:eastAsia="Times New Roman" w:hAnsi="Courier New" w:cs="Courier New"/>
          <w:color w:val="000000"/>
          <w:sz w:val="20"/>
          <w:szCs w:val="20"/>
        </w:rPr>
      </w:pPr>
      <w:ins w:id="712"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3"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4" w:author="Unknown"/>
          <w:rFonts w:ascii="Courier New" w:eastAsia="Times New Roman" w:hAnsi="Courier New" w:cs="Courier New"/>
          <w:color w:val="000000"/>
          <w:sz w:val="20"/>
          <w:szCs w:val="20"/>
        </w:rPr>
      </w:pPr>
      <w:ins w:id="715" w:author="Unknown">
        <w:r w:rsidRPr="007C0DAA">
          <w:rPr>
            <w:rFonts w:ascii="Courier New" w:eastAsia="Times New Roman" w:hAnsi="Courier New" w:cs="Courier New"/>
            <w:color w:val="000000"/>
            <w:sz w:val="20"/>
            <w:szCs w:val="20"/>
          </w:rPr>
          <w:t xml:space="preserve">    public void paint(Graphics g)</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6" w:author="Unknown"/>
          <w:rFonts w:ascii="Courier New" w:eastAsia="Times New Roman" w:hAnsi="Courier New" w:cs="Courier New"/>
          <w:color w:val="000000"/>
          <w:sz w:val="20"/>
          <w:szCs w:val="20"/>
        </w:rPr>
      </w:pPr>
      <w:ins w:id="717"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8" w:author="Unknown"/>
          <w:rFonts w:ascii="Courier New" w:eastAsia="Times New Roman" w:hAnsi="Courier New" w:cs="Courier New"/>
          <w:color w:val="000000"/>
          <w:sz w:val="20"/>
          <w:szCs w:val="20"/>
        </w:rPr>
      </w:pPr>
      <w:ins w:id="719" w:author="Unknown">
        <w:r w:rsidRPr="007C0DAA">
          <w:rPr>
            <w:rFonts w:ascii="Courier New" w:eastAsia="Times New Roman" w:hAnsi="Courier New" w:cs="Courier New"/>
            <w:color w:val="000000"/>
            <w:sz w:val="20"/>
            <w:szCs w:val="20"/>
          </w:rPr>
          <w:t xml:space="preserve">      super.paint(g);</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0"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1" w:author="Unknown"/>
          <w:rFonts w:ascii="Courier New" w:eastAsia="Times New Roman" w:hAnsi="Courier New" w:cs="Courier New"/>
          <w:color w:val="000000"/>
          <w:sz w:val="20"/>
          <w:szCs w:val="20"/>
        </w:rPr>
      </w:pPr>
      <w:ins w:id="722" w:author="Unknown">
        <w:r w:rsidRPr="007C0DAA">
          <w:rPr>
            <w:rFonts w:ascii="Courier New" w:eastAsia="Times New Roman" w:hAnsi="Courier New" w:cs="Courier New"/>
            <w:color w:val="000000"/>
            <w:sz w:val="20"/>
            <w:szCs w:val="20"/>
          </w:rPr>
          <w:t xml:space="preserve">      g.setColor(Color.black);</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3" w:author="Unknown"/>
          <w:rFonts w:ascii="Courier New" w:eastAsia="Times New Roman" w:hAnsi="Courier New" w:cs="Courier New"/>
          <w:color w:val="000000"/>
          <w:sz w:val="20"/>
          <w:szCs w:val="20"/>
        </w:rPr>
      </w:pPr>
      <w:ins w:id="724" w:author="Unknown">
        <w:r w:rsidRPr="007C0DAA">
          <w:rPr>
            <w:rFonts w:ascii="Courier New" w:eastAsia="Times New Roman" w:hAnsi="Courier New" w:cs="Courier New"/>
            <w:color w:val="000000"/>
            <w:sz w:val="20"/>
            <w:szCs w:val="20"/>
          </w:rPr>
          <w:t xml:space="preserve">      g.fillRect(0, 0, d.width, d.height);</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5" w:author="Unknown"/>
          <w:rFonts w:ascii="Courier New" w:eastAsia="Times New Roman" w:hAnsi="Courier New" w:cs="Courier New"/>
          <w:color w:val="000000"/>
          <w:sz w:val="20"/>
          <w:szCs w:val="20"/>
        </w:rPr>
      </w:pPr>
      <w:ins w:id="726" w:author="Unknown">
        <w:r w:rsidRPr="007C0DAA">
          <w:rPr>
            <w:rFonts w:ascii="Courier New" w:eastAsia="Times New Roman" w:hAnsi="Courier New" w:cs="Courier New"/>
            <w:color w:val="000000"/>
            <w:sz w:val="20"/>
            <w:szCs w:val="20"/>
          </w:rPr>
          <w:t xml:space="preserve">      g.setColor(Color.green);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7"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8" w:author="Unknown"/>
          <w:rFonts w:ascii="Courier New" w:eastAsia="Times New Roman" w:hAnsi="Courier New" w:cs="Courier New"/>
          <w:color w:val="000000"/>
          <w:sz w:val="20"/>
          <w:szCs w:val="20"/>
        </w:rPr>
      </w:pPr>
      <w:ins w:id="729" w:author="Unknown">
        <w:r w:rsidRPr="007C0DAA">
          <w:rPr>
            <w:rFonts w:ascii="Courier New" w:eastAsia="Times New Roman" w:hAnsi="Courier New" w:cs="Courier New"/>
            <w:color w:val="000000"/>
            <w:sz w:val="20"/>
            <w:szCs w:val="20"/>
          </w:rPr>
          <w:t xml:space="preserve">      if (ingame)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0"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1" w:author="Unknown"/>
          <w:rFonts w:ascii="Courier New" w:eastAsia="Times New Roman" w:hAnsi="Courier New" w:cs="Courier New"/>
          <w:color w:val="000000"/>
          <w:sz w:val="20"/>
          <w:szCs w:val="20"/>
        </w:rPr>
      </w:pPr>
      <w:ins w:id="732" w:author="Unknown">
        <w:r w:rsidRPr="007C0DAA">
          <w:rPr>
            <w:rFonts w:ascii="Courier New" w:eastAsia="Times New Roman" w:hAnsi="Courier New" w:cs="Courier New"/>
            <w:color w:val="000000"/>
            <w:sz w:val="20"/>
            <w:szCs w:val="20"/>
          </w:rPr>
          <w:t xml:space="preserve">        g.drawLine(0, GROUND, BOARD_WIDTH, GROUND);</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3" w:author="Unknown"/>
          <w:rFonts w:ascii="Courier New" w:eastAsia="Times New Roman" w:hAnsi="Courier New" w:cs="Courier New"/>
          <w:color w:val="000000"/>
          <w:sz w:val="20"/>
          <w:szCs w:val="20"/>
        </w:rPr>
      </w:pPr>
      <w:ins w:id="734" w:author="Unknown">
        <w:r w:rsidRPr="007C0DAA">
          <w:rPr>
            <w:rFonts w:ascii="Courier New" w:eastAsia="Times New Roman" w:hAnsi="Courier New" w:cs="Courier New"/>
            <w:color w:val="000000"/>
            <w:sz w:val="20"/>
            <w:szCs w:val="20"/>
          </w:rPr>
          <w:t xml:space="preserve">        drawAliens(g);</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5" w:author="Unknown"/>
          <w:rFonts w:ascii="Courier New" w:eastAsia="Times New Roman" w:hAnsi="Courier New" w:cs="Courier New"/>
          <w:color w:val="000000"/>
          <w:sz w:val="20"/>
          <w:szCs w:val="20"/>
        </w:rPr>
      </w:pPr>
      <w:ins w:id="736" w:author="Unknown">
        <w:r w:rsidRPr="007C0DAA">
          <w:rPr>
            <w:rFonts w:ascii="Courier New" w:eastAsia="Times New Roman" w:hAnsi="Courier New" w:cs="Courier New"/>
            <w:color w:val="000000"/>
            <w:sz w:val="20"/>
            <w:szCs w:val="20"/>
          </w:rPr>
          <w:t xml:space="preserve">        drawPlayer(g);</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7" w:author="Unknown"/>
          <w:rFonts w:ascii="Courier New" w:eastAsia="Times New Roman" w:hAnsi="Courier New" w:cs="Courier New"/>
          <w:color w:val="000000"/>
          <w:sz w:val="20"/>
          <w:szCs w:val="20"/>
        </w:rPr>
      </w:pPr>
      <w:ins w:id="738" w:author="Unknown">
        <w:r w:rsidRPr="007C0DAA">
          <w:rPr>
            <w:rFonts w:ascii="Courier New" w:eastAsia="Times New Roman" w:hAnsi="Courier New" w:cs="Courier New"/>
            <w:color w:val="000000"/>
            <w:sz w:val="20"/>
            <w:szCs w:val="20"/>
          </w:rPr>
          <w:t xml:space="preserve">        drawShot(g);</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9" w:author="Unknown"/>
          <w:rFonts w:ascii="Courier New" w:eastAsia="Times New Roman" w:hAnsi="Courier New" w:cs="Courier New"/>
          <w:color w:val="000000"/>
          <w:sz w:val="20"/>
          <w:szCs w:val="20"/>
        </w:rPr>
      </w:pPr>
      <w:ins w:id="740" w:author="Unknown">
        <w:r w:rsidRPr="007C0DAA">
          <w:rPr>
            <w:rFonts w:ascii="Courier New" w:eastAsia="Times New Roman" w:hAnsi="Courier New" w:cs="Courier New"/>
            <w:color w:val="000000"/>
            <w:sz w:val="20"/>
            <w:szCs w:val="20"/>
          </w:rPr>
          <w:t xml:space="preserve">        drawBombing(g);</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1" w:author="Unknown"/>
          <w:rFonts w:ascii="Courier New" w:eastAsia="Times New Roman" w:hAnsi="Courier New" w:cs="Courier New"/>
          <w:color w:val="000000"/>
          <w:sz w:val="20"/>
          <w:szCs w:val="20"/>
        </w:rPr>
      </w:pPr>
      <w:ins w:id="742"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3"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4" w:author="Unknown"/>
          <w:rFonts w:ascii="Courier New" w:eastAsia="Times New Roman" w:hAnsi="Courier New" w:cs="Courier New"/>
          <w:color w:val="000000"/>
          <w:sz w:val="20"/>
          <w:szCs w:val="20"/>
        </w:rPr>
      </w:pPr>
      <w:ins w:id="745" w:author="Unknown">
        <w:r w:rsidRPr="007C0DAA">
          <w:rPr>
            <w:rFonts w:ascii="Courier New" w:eastAsia="Times New Roman" w:hAnsi="Courier New" w:cs="Courier New"/>
            <w:color w:val="000000"/>
            <w:sz w:val="20"/>
            <w:szCs w:val="20"/>
          </w:rPr>
          <w:t xml:space="preserve">      Toolkit.getDefaultToolkit().sync();</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6" w:author="Unknown"/>
          <w:rFonts w:ascii="Courier New" w:eastAsia="Times New Roman" w:hAnsi="Courier New" w:cs="Courier New"/>
          <w:color w:val="000000"/>
          <w:sz w:val="20"/>
          <w:szCs w:val="20"/>
        </w:rPr>
      </w:pPr>
      <w:ins w:id="747" w:author="Unknown">
        <w:r w:rsidRPr="007C0DAA">
          <w:rPr>
            <w:rFonts w:ascii="Courier New" w:eastAsia="Times New Roman" w:hAnsi="Courier New" w:cs="Courier New"/>
            <w:color w:val="000000"/>
            <w:sz w:val="20"/>
            <w:szCs w:val="20"/>
          </w:rPr>
          <w:t xml:space="preserve">      g.dispose();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8" w:author="Unknown"/>
          <w:rFonts w:ascii="Courier New" w:eastAsia="Times New Roman" w:hAnsi="Courier New" w:cs="Courier New"/>
          <w:color w:val="000000"/>
          <w:sz w:val="20"/>
          <w:szCs w:val="20"/>
        </w:rPr>
      </w:pPr>
      <w:ins w:id="749"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0"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1" w:author="Unknown"/>
          <w:rFonts w:ascii="Courier New" w:eastAsia="Times New Roman" w:hAnsi="Courier New" w:cs="Courier New"/>
          <w:color w:val="000000"/>
          <w:sz w:val="20"/>
          <w:szCs w:val="20"/>
        </w:rPr>
      </w:pPr>
      <w:ins w:id="752" w:author="Unknown">
        <w:r w:rsidRPr="007C0DAA">
          <w:rPr>
            <w:rFonts w:ascii="Courier New" w:eastAsia="Times New Roman" w:hAnsi="Courier New" w:cs="Courier New"/>
            <w:color w:val="000000"/>
            <w:sz w:val="20"/>
            <w:szCs w:val="20"/>
          </w:rPr>
          <w:t xml:space="preserve">    public void gameOver()</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3" w:author="Unknown"/>
          <w:rFonts w:ascii="Courier New" w:eastAsia="Times New Roman" w:hAnsi="Courier New" w:cs="Courier New"/>
          <w:color w:val="000000"/>
          <w:sz w:val="20"/>
          <w:szCs w:val="20"/>
        </w:rPr>
      </w:pPr>
      <w:ins w:id="754"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5"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6" w:author="Unknown"/>
          <w:rFonts w:ascii="Courier New" w:eastAsia="Times New Roman" w:hAnsi="Courier New" w:cs="Courier New"/>
          <w:color w:val="000000"/>
          <w:sz w:val="20"/>
          <w:szCs w:val="20"/>
        </w:rPr>
      </w:pPr>
      <w:ins w:id="757" w:author="Unknown">
        <w:r w:rsidRPr="007C0DAA">
          <w:rPr>
            <w:rFonts w:ascii="Courier New" w:eastAsia="Times New Roman" w:hAnsi="Courier New" w:cs="Courier New"/>
            <w:color w:val="000000"/>
            <w:sz w:val="20"/>
            <w:szCs w:val="20"/>
          </w:rPr>
          <w:t xml:space="preserve">        Graphics g = this.getGraphics();</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8"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9" w:author="Unknown"/>
          <w:rFonts w:ascii="Courier New" w:eastAsia="Times New Roman" w:hAnsi="Courier New" w:cs="Courier New"/>
          <w:color w:val="000000"/>
          <w:sz w:val="20"/>
          <w:szCs w:val="20"/>
        </w:rPr>
      </w:pPr>
      <w:ins w:id="760" w:author="Unknown">
        <w:r w:rsidRPr="007C0DAA">
          <w:rPr>
            <w:rFonts w:ascii="Courier New" w:eastAsia="Times New Roman" w:hAnsi="Courier New" w:cs="Courier New"/>
            <w:color w:val="000000"/>
            <w:sz w:val="20"/>
            <w:szCs w:val="20"/>
          </w:rPr>
          <w:t xml:space="preserve">        g.setColor(Color.black);</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1" w:author="Unknown"/>
          <w:rFonts w:ascii="Courier New" w:eastAsia="Times New Roman" w:hAnsi="Courier New" w:cs="Courier New"/>
          <w:color w:val="000000"/>
          <w:sz w:val="20"/>
          <w:szCs w:val="20"/>
        </w:rPr>
      </w:pPr>
      <w:ins w:id="762" w:author="Unknown">
        <w:r w:rsidRPr="007C0DAA">
          <w:rPr>
            <w:rFonts w:ascii="Courier New" w:eastAsia="Times New Roman" w:hAnsi="Courier New" w:cs="Courier New"/>
            <w:color w:val="000000"/>
            <w:sz w:val="20"/>
            <w:szCs w:val="20"/>
          </w:rPr>
          <w:t xml:space="preserve">        g.fillRect(0, 0, BOARD_WIDTH, BOARD_HEIGTH);</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3"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4" w:author="Unknown"/>
          <w:rFonts w:ascii="Courier New" w:eastAsia="Times New Roman" w:hAnsi="Courier New" w:cs="Courier New"/>
          <w:color w:val="000000"/>
          <w:sz w:val="20"/>
          <w:szCs w:val="20"/>
        </w:rPr>
      </w:pPr>
      <w:ins w:id="765" w:author="Unknown">
        <w:r w:rsidRPr="007C0DAA">
          <w:rPr>
            <w:rFonts w:ascii="Courier New" w:eastAsia="Times New Roman" w:hAnsi="Courier New" w:cs="Courier New"/>
            <w:color w:val="000000"/>
            <w:sz w:val="20"/>
            <w:szCs w:val="20"/>
          </w:rPr>
          <w:t xml:space="preserve">        g.setColor(new Color(0, 32, 48));</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6" w:author="Unknown"/>
          <w:rFonts w:ascii="Courier New" w:eastAsia="Times New Roman" w:hAnsi="Courier New" w:cs="Courier New"/>
          <w:color w:val="000000"/>
          <w:sz w:val="20"/>
          <w:szCs w:val="20"/>
        </w:rPr>
      </w:pPr>
      <w:ins w:id="767" w:author="Unknown">
        <w:r w:rsidRPr="007C0DAA">
          <w:rPr>
            <w:rFonts w:ascii="Courier New" w:eastAsia="Times New Roman" w:hAnsi="Courier New" w:cs="Courier New"/>
            <w:color w:val="000000"/>
            <w:sz w:val="20"/>
            <w:szCs w:val="20"/>
          </w:rPr>
          <w:lastRenderedPageBreak/>
          <w:t xml:space="preserve">        g.fillRect(50, BOARD_WIDTH/2 - 30, BOARD_WIDTH-100, 50);</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8" w:author="Unknown"/>
          <w:rFonts w:ascii="Courier New" w:eastAsia="Times New Roman" w:hAnsi="Courier New" w:cs="Courier New"/>
          <w:color w:val="000000"/>
          <w:sz w:val="20"/>
          <w:szCs w:val="20"/>
        </w:rPr>
      </w:pPr>
      <w:ins w:id="769" w:author="Unknown">
        <w:r w:rsidRPr="007C0DAA">
          <w:rPr>
            <w:rFonts w:ascii="Courier New" w:eastAsia="Times New Roman" w:hAnsi="Courier New" w:cs="Courier New"/>
            <w:color w:val="000000"/>
            <w:sz w:val="20"/>
            <w:szCs w:val="20"/>
          </w:rPr>
          <w:t xml:space="preserve">        g.setColor(Color.white);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0" w:author="Unknown"/>
          <w:rFonts w:ascii="Courier New" w:eastAsia="Times New Roman" w:hAnsi="Courier New" w:cs="Courier New"/>
          <w:color w:val="000000"/>
          <w:sz w:val="20"/>
          <w:szCs w:val="20"/>
        </w:rPr>
      </w:pPr>
      <w:ins w:id="771" w:author="Unknown">
        <w:r w:rsidRPr="007C0DAA">
          <w:rPr>
            <w:rFonts w:ascii="Courier New" w:eastAsia="Times New Roman" w:hAnsi="Courier New" w:cs="Courier New"/>
            <w:color w:val="000000"/>
            <w:sz w:val="20"/>
            <w:szCs w:val="20"/>
          </w:rPr>
          <w:t xml:space="preserve">        g.drawRect(50, BOARD_WIDTH/2 - 30, BOARD_WIDTH-100, 50);</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2"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3" w:author="Unknown"/>
          <w:rFonts w:ascii="Courier New" w:eastAsia="Times New Roman" w:hAnsi="Courier New" w:cs="Courier New"/>
          <w:color w:val="000000"/>
          <w:sz w:val="20"/>
          <w:szCs w:val="20"/>
        </w:rPr>
      </w:pPr>
      <w:ins w:id="774" w:author="Unknown">
        <w:r w:rsidRPr="007C0DAA">
          <w:rPr>
            <w:rFonts w:ascii="Courier New" w:eastAsia="Times New Roman" w:hAnsi="Courier New" w:cs="Courier New"/>
            <w:color w:val="000000"/>
            <w:sz w:val="20"/>
            <w:szCs w:val="20"/>
          </w:rPr>
          <w:t xml:space="preserve">        Font small = new Font("Helvetica", Font.BOLD, 14);</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5" w:author="Unknown"/>
          <w:rFonts w:ascii="Courier New" w:eastAsia="Times New Roman" w:hAnsi="Courier New" w:cs="Courier New"/>
          <w:color w:val="000000"/>
          <w:sz w:val="20"/>
          <w:szCs w:val="20"/>
        </w:rPr>
      </w:pPr>
      <w:ins w:id="776" w:author="Unknown">
        <w:r w:rsidRPr="007C0DAA">
          <w:rPr>
            <w:rFonts w:ascii="Courier New" w:eastAsia="Times New Roman" w:hAnsi="Courier New" w:cs="Courier New"/>
            <w:color w:val="000000"/>
            <w:sz w:val="20"/>
            <w:szCs w:val="20"/>
          </w:rPr>
          <w:t xml:space="preserve">        FontMetrics metr = this.getFontMetrics(small);</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7"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8" w:author="Unknown"/>
          <w:rFonts w:ascii="Courier New" w:eastAsia="Times New Roman" w:hAnsi="Courier New" w:cs="Courier New"/>
          <w:color w:val="000000"/>
          <w:sz w:val="20"/>
          <w:szCs w:val="20"/>
        </w:rPr>
      </w:pPr>
      <w:ins w:id="779" w:author="Unknown">
        <w:r w:rsidRPr="007C0DAA">
          <w:rPr>
            <w:rFonts w:ascii="Courier New" w:eastAsia="Times New Roman" w:hAnsi="Courier New" w:cs="Courier New"/>
            <w:color w:val="000000"/>
            <w:sz w:val="20"/>
            <w:szCs w:val="20"/>
          </w:rPr>
          <w:t xml:space="preserve">        g.setColor(Color.white);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0" w:author="Unknown"/>
          <w:rFonts w:ascii="Courier New" w:eastAsia="Times New Roman" w:hAnsi="Courier New" w:cs="Courier New"/>
          <w:color w:val="000000"/>
          <w:sz w:val="20"/>
          <w:szCs w:val="20"/>
        </w:rPr>
      </w:pPr>
      <w:ins w:id="781" w:author="Unknown">
        <w:r w:rsidRPr="007C0DAA">
          <w:rPr>
            <w:rFonts w:ascii="Courier New" w:eastAsia="Times New Roman" w:hAnsi="Courier New" w:cs="Courier New"/>
            <w:color w:val="000000"/>
            <w:sz w:val="20"/>
            <w:szCs w:val="20"/>
          </w:rPr>
          <w:t xml:space="preserve">        g.setFont(small);</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2" w:author="Unknown"/>
          <w:rFonts w:ascii="Courier New" w:eastAsia="Times New Roman" w:hAnsi="Courier New" w:cs="Courier New"/>
          <w:color w:val="000000"/>
          <w:sz w:val="20"/>
          <w:szCs w:val="20"/>
        </w:rPr>
      </w:pPr>
      <w:ins w:id="783" w:author="Unknown">
        <w:r w:rsidRPr="007C0DAA">
          <w:rPr>
            <w:rFonts w:ascii="Courier New" w:eastAsia="Times New Roman" w:hAnsi="Courier New" w:cs="Courier New"/>
            <w:color w:val="000000"/>
            <w:sz w:val="20"/>
            <w:szCs w:val="20"/>
          </w:rPr>
          <w:t xml:space="preserve">        g.drawString(message, (BOARD_WIDTH - metr.stringWidth(message))/2,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4" w:author="Unknown"/>
          <w:rFonts w:ascii="Courier New" w:eastAsia="Times New Roman" w:hAnsi="Courier New" w:cs="Courier New"/>
          <w:color w:val="000000"/>
          <w:sz w:val="20"/>
          <w:szCs w:val="20"/>
        </w:rPr>
      </w:pPr>
      <w:ins w:id="785" w:author="Unknown">
        <w:r w:rsidRPr="007C0DAA">
          <w:rPr>
            <w:rFonts w:ascii="Courier New" w:eastAsia="Times New Roman" w:hAnsi="Courier New" w:cs="Courier New"/>
            <w:color w:val="000000"/>
            <w:sz w:val="20"/>
            <w:szCs w:val="20"/>
          </w:rPr>
          <w:t xml:space="preserve">            BOARD_WIDTH/2);</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6" w:author="Unknown"/>
          <w:rFonts w:ascii="Courier New" w:eastAsia="Times New Roman" w:hAnsi="Courier New" w:cs="Courier New"/>
          <w:color w:val="000000"/>
          <w:sz w:val="20"/>
          <w:szCs w:val="20"/>
        </w:rPr>
      </w:pPr>
      <w:ins w:id="787"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8"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9" w:author="Unknown"/>
          <w:rFonts w:ascii="Courier New" w:eastAsia="Times New Roman" w:hAnsi="Courier New" w:cs="Courier New"/>
          <w:color w:val="000000"/>
          <w:sz w:val="20"/>
          <w:szCs w:val="20"/>
        </w:rPr>
      </w:pPr>
      <w:ins w:id="790" w:author="Unknown">
        <w:r w:rsidRPr="007C0DAA">
          <w:rPr>
            <w:rFonts w:ascii="Courier New" w:eastAsia="Times New Roman" w:hAnsi="Courier New" w:cs="Courier New"/>
            <w:color w:val="000000"/>
            <w:sz w:val="20"/>
            <w:szCs w:val="20"/>
          </w:rPr>
          <w:t xml:space="preserve">    public void animationCycle()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1"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2" w:author="Unknown"/>
          <w:rFonts w:ascii="Courier New" w:eastAsia="Times New Roman" w:hAnsi="Courier New" w:cs="Courier New"/>
          <w:color w:val="000000"/>
          <w:sz w:val="20"/>
          <w:szCs w:val="20"/>
        </w:rPr>
      </w:pPr>
      <w:ins w:id="793" w:author="Unknown">
        <w:r w:rsidRPr="007C0DAA">
          <w:rPr>
            <w:rFonts w:ascii="Courier New" w:eastAsia="Times New Roman" w:hAnsi="Courier New" w:cs="Courier New"/>
            <w:color w:val="000000"/>
            <w:sz w:val="20"/>
            <w:szCs w:val="20"/>
          </w:rPr>
          <w:t xml:space="preserve">        if (deaths == NUMBER_OF_ALIENS_TO_DESTROY)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4" w:author="Unknown"/>
          <w:rFonts w:ascii="Courier New" w:eastAsia="Times New Roman" w:hAnsi="Courier New" w:cs="Courier New"/>
          <w:color w:val="000000"/>
          <w:sz w:val="20"/>
          <w:szCs w:val="20"/>
        </w:rPr>
      </w:pPr>
      <w:ins w:id="795" w:author="Unknown">
        <w:r w:rsidRPr="007C0DAA">
          <w:rPr>
            <w:rFonts w:ascii="Courier New" w:eastAsia="Times New Roman" w:hAnsi="Courier New" w:cs="Courier New"/>
            <w:color w:val="000000"/>
            <w:sz w:val="20"/>
            <w:szCs w:val="20"/>
          </w:rPr>
          <w:t xml:space="preserve">            ingame = false;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6" w:author="Unknown"/>
          <w:rFonts w:ascii="Courier New" w:eastAsia="Times New Roman" w:hAnsi="Courier New" w:cs="Courier New"/>
          <w:color w:val="000000"/>
          <w:sz w:val="20"/>
          <w:szCs w:val="20"/>
        </w:rPr>
      </w:pPr>
      <w:ins w:id="797" w:author="Unknown">
        <w:r w:rsidRPr="007C0DAA">
          <w:rPr>
            <w:rFonts w:ascii="Courier New" w:eastAsia="Times New Roman" w:hAnsi="Courier New" w:cs="Courier New"/>
            <w:color w:val="000000"/>
            <w:sz w:val="20"/>
            <w:szCs w:val="20"/>
          </w:rPr>
          <w:t xml:space="preserve">            message = "Game won!";</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8" w:author="Unknown"/>
          <w:rFonts w:ascii="Courier New" w:eastAsia="Times New Roman" w:hAnsi="Courier New" w:cs="Courier New"/>
          <w:color w:val="000000"/>
          <w:sz w:val="20"/>
          <w:szCs w:val="20"/>
        </w:rPr>
      </w:pPr>
      <w:ins w:id="799"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0"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1" w:author="Unknown"/>
          <w:rFonts w:ascii="Courier New" w:eastAsia="Times New Roman" w:hAnsi="Courier New" w:cs="Courier New"/>
          <w:color w:val="000000"/>
          <w:sz w:val="20"/>
          <w:szCs w:val="20"/>
        </w:rPr>
      </w:pPr>
      <w:ins w:id="802" w:author="Unknown">
        <w:r w:rsidRPr="007C0DAA">
          <w:rPr>
            <w:rFonts w:ascii="Courier New" w:eastAsia="Times New Roman" w:hAnsi="Courier New" w:cs="Courier New"/>
            <w:color w:val="000000"/>
            <w:sz w:val="20"/>
            <w:szCs w:val="20"/>
          </w:rPr>
          <w:t xml:space="preserve">        // player</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3"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4" w:author="Unknown"/>
          <w:rFonts w:ascii="Courier New" w:eastAsia="Times New Roman" w:hAnsi="Courier New" w:cs="Courier New"/>
          <w:color w:val="000000"/>
          <w:sz w:val="20"/>
          <w:szCs w:val="20"/>
        </w:rPr>
      </w:pPr>
      <w:ins w:id="805" w:author="Unknown">
        <w:r w:rsidRPr="007C0DAA">
          <w:rPr>
            <w:rFonts w:ascii="Courier New" w:eastAsia="Times New Roman" w:hAnsi="Courier New" w:cs="Courier New"/>
            <w:color w:val="000000"/>
            <w:sz w:val="20"/>
            <w:szCs w:val="20"/>
          </w:rPr>
          <w:t xml:space="preserve">        player.act();</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6"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7" w:author="Unknown"/>
          <w:rFonts w:ascii="Courier New" w:eastAsia="Times New Roman" w:hAnsi="Courier New" w:cs="Courier New"/>
          <w:color w:val="000000"/>
          <w:sz w:val="20"/>
          <w:szCs w:val="20"/>
        </w:rPr>
      </w:pPr>
      <w:ins w:id="808" w:author="Unknown">
        <w:r w:rsidRPr="007C0DAA">
          <w:rPr>
            <w:rFonts w:ascii="Courier New" w:eastAsia="Times New Roman" w:hAnsi="Courier New" w:cs="Courier New"/>
            <w:color w:val="000000"/>
            <w:sz w:val="20"/>
            <w:szCs w:val="20"/>
          </w:rPr>
          <w:t xml:space="preserve">        // shot</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9" w:author="Unknown"/>
          <w:rFonts w:ascii="Courier New" w:eastAsia="Times New Roman" w:hAnsi="Courier New" w:cs="Courier New"/>
          <w:color w:val="000000"/>
          <w:sz w:val="20"/>
          <w:szCs w:val="20"/>
        </w:rPr>
      </w:pPr>
      <w:ins w:id="810" w:author="Unknown">
        <w:r w:rsidRPr="007C0DAA">
          <w:rPr>
            <w:rFonts w:ascii="Courier New" w:eastAsia="Times New Roman" w:hAnsi="Courier New" w:cs="Courier New"/>
            <w:color w:val="000000"/>
            <w:sz w:val="20"/>
            <w:szCs w:val="20"/>
          </w:rPr>
          <w:t xml:space="preserve">        if (shot.isVisible())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1" w:author="Unknown"/>
          <w:rFonts w:ascii="Courier New" w:eastAsia="Times New Roman" w:hAnsi="Courier New" w:cs="Courier New"/>
          <w:color w:val="000000"/>
          <w:sz w:val="20"/>
          <w:szCs w:val="20"/>
        </w:rPr>
      </w:pPr>
      <w:ins w:id="812" w:author="Unknown">
        <w:r w:rsidRPr="007C0DAA">
          <w:rPr>
            <w:rFonts w:ascii="Courier New" w:eastAsia="Times New Roman" w:hAnsi="Courier New" w:cs="Courier New"/>
            <w:color w:val="000000"/>
            <w:sz w:val="20"/>
            <w:szCs w:val="20"/>
          </w:rPr>
          <w:t xml:space="preserve">            Iterator it = aliens.iterator();</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3" w:author="Unknown"/>
          <w:rFonts w:ascii="Courier New" w:eastAsia="Times New Roman" w:hAnsi="Courier New" w:cs="Courier New"/>
          <w:color w:val="000000"/>
          <w:sz w:val="20"/>
          <w:szCs w:val="20"/>
        </w:rPr>
      </w:pPr>
      <w:ins w:id="814" w:author="Unknown">
        <w:r w:rsidRPr="007C0DAA">
          <w:rPr>
            <w:rFonts w:ascii="Courier New" w:eastAsia="Times New Roman" w:hAnsi="Courier New" w:cs="Courier New"/>
            <w:color w:val="000000"/>
            <w:sz w:val="20"/>
            <w:szCs w:val="20"/>
          </w:rPr>
          <w:t xml:space="preserve">            int shotX = shot.getX();</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5" w:author="Unknown"/>
          <w:rFonts w:ascii="Courier New" w:eastAsia="Times New Roman" w:hAnsi="Courier New" w:cs="Courier New"/>
          <w:color w:val="000000"/>
          <w:sz w:val="20"/>
          <w:szCs w:val="20"/>
        </w:rPr>
      </w:pPr>
      <w:ins w:id="816" w:author="Unknown">
        <w:r w:rsidRPr="007C0DAA">
          <w:rPr>
            <w:rFonts w:ascii="Courier New" w:eastAsia="Times New Roman" w:hAnsi="Courier New" w:cs="Courier New"/>
            <w:color w:val="000000"/>
            <w:sz w:val="20"/>
            <w:szCs w:val="20"/>
          </w:rPr>
          <w:t xml:space="preserve">            int shotY = shot.getY();</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7"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8" w:author="Unknown"/>
          <w:rFonts w:ascii="Courier New" w:eastAsia="Times New Roman" w:hAnsi="Courier New" w:cs="Courier New"/>
          <w:color w:val="000000"/>
          <w:sz w:val="20"/>
          <w:szCs w:val="20"/>
        </w:rPr>
      </w:pPr>
      <w:ins w:id="819" w:author="Unknown">
        <w:r w:rsidRPr="007C0DAA">
          <w:rPr>
            <w:rFonts w:ascii="Courier New" w:eastAsia="Times New Roman" w:hAnsi="Courier New" w:cs="Courier New"/>
            <w:color w:val="000000"/>
            <w:sz w:val="20"/>
            <w:szCs w:val="20"/>
          </w:rPr>
          <w:t xml:space="preserve">            while (it.hasNext())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0" w:author="Unknown"/>
          <w:rFonts w:ascii="Courier New" w:eastAsia="Times New Roman" w:hAnsi="Courier New" w:cs="Courier New"/>
          <w:color w:val="000000"/>
          <w:sz w:val="20"/>
          <w:szCs w:val="20"/>
        </w:rPr>
      </w:pPr>
      <w:ins w:id="821" w:author="Unknown">
        <w:r w:rsidRPr="007C0DAA">
          <w:rPr>
            <w:rFonts w:ascii="Courier New" w:eastAsia="Times New Roman" w:hAnsi="Courier New" w:cs="Courier New"/>
            <w:color w:val="000000"/>
            <w:sz w:val="20"/>
            <w:szCs w:val="20"/>
          </w:rPr>
          <w:t xml:space="preserve">                Alien alien = (Alien) it.next();</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2" w:author="Unknown"/>
          <w:rFonts w:ascii="Courier New" w:eastAsia="Times New Roman" w:hAnsi="Courier New" w:cs="Courier New"/>
          <w:color w:val="000000"/>
          <w:sz w:val="20"/>
          <w:szCs w:val="20"/>
        </w:rPr>
      </w:pPr>
      <w:ins w:id="823" w:author="Unknown">
        <w:r w:rsidRPr="007C0DAA">
          <w:rPr>
            <w:rFonts w:ascii="Courier New" w:eastAsia="Times New Roman" w:hAnsi="Courier New" w:cs="Courier New"/>
            <w:color w:val="000000"/>
            <w:sz w:val="20"/>
            <w:szCs w:val="20"/>
          </w:rPr>
          <w:t xml:space="preserve">                int alienX = alien.getX();</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4" w:author="Unknown"/>
          <w:rFonts w:ascii="Courier New" w:eastAsia="Times New Roman" w:hAnsi="Courier New" w:cs="Courier New"/>
          <w:color w:val="000000"/>
          <w:sz w:val="20"/>
          <w:szCs w:val="20"/>
        </w:rPr>
      </w:pPr>
      <w:ins w:id="825" w:author="Unknown">
        <w:r w:rsidRPr="007C0DAA">
          <w:rPr>
            <w:rFonts w:ascii="Courier New" w:eastAsia="Times New Roman" w:hAnsi="Courier New" w:cs="Courier New"/>
            <w:color w:val="000000"/>
            <w:sz w:val="20"/>
            <w:szCs w:val="20"/>
          </w:rPr>
          <w:t xml:space="preserve">                int alienY = alien.getY();</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6"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7" w:author="Unknown"/>
          <w:rFonts w:ascii="Courier New" w:eastAsia="Times New Roman" w:hAnsi="Courier New" w:cs="Courier New"/>
          <w:color w:val="000000"/>
          <w:sz w:val="20"/>
          <w:szCs w:val="20"/>
        </w:rPr>
      </w:pPr>
      <w:ins w:id="828" w:author="Unknown">
        <w:r w:rsidRPr="007C0DAA">
          <w:rPr>
            <w:rFonts w:ascii="Courier New" w:eastAsia="Times New Roman" w:hAnsi="Courier New" w:cs="Courier New"/>
            <w:color w:val="000000"/>
            <w:sz w:val="20"/>
            <w:szCs w:val="20"/>
          </w:rPr>
          <w:t xml:space="preserve">                if (alien.isVisible() &amp;&amp; shot.isVisible())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9" w:author="Unknown"/>
          <w:rFonts w:ascii="Courier New" w:eastAsia="Times New Roman" w:hAnsi="Courier New" w:cs="Courier New"/>
          <w:color w:val="000000"/>
          <w:sz w:val="20"/>
          <w:szCs w:val="20"/>
        </w:rPr>
      </w:pPr>
      <w:ins w:id="830" w:author="Unknown">
        <w:r w:rsidRPr="007C0DAA">
          <w:rPr>
            <w:rFonts w:ascii="Courier New" w:eastAsia="Times New Roman" w:hAnsi="Courier New" w:cs="Courier New"/>
            <w:color w:val="000000"/>
            <w:sz w:val="20"/>
            <w:szCs w:val="20"/>
          </w:rPr>
          <w:t xml:space="preserve">                    if (shotX &gt;= (alienX) &amp;&amp;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1" w:author="Unknown"/>
          <w:rFonts w:ascii="Courier New" w:eastAsia="Times New Roman" w:hAnsi="Courier New" w:cs="Courier New"/>
          <w:color w:val="000000"/>
          <w:sz w:val="20"/>
          <w:szCs w:val="20"/>
        </w:rPr>
      </w:pPr>
      <w:ins w:id="832" w:author="Unknown">
        <w:r w:rsidRPr="007C0DAA">
          <w:rPr>
            <w:rFonts w:ascii="Courier New" w:eastAsia="Times New Roman" w:hAnsi="Courier New" w:cs="Courier New"/>
            <w:color w:val="000000"/>
            <w:sz w:val="20"/>
            <w:szCs w:val="20"/>
          </w:rPr>
          <w:t xml:space="preserve">                        shotX &lt;= (alienX + ALIEN_WIDTH) &amp;&amp;</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3" w:author="Unknown"/>
          <w:rFonts w:ascii="Courier New" w:eastAsia="Times New Roman" w:hAnsi="Courier New" w:cs="Courier New"/>
          <w:color w:val="000000"/>
          <w:sz w:val="20"/>
          <w:szCs w:val="20"/>
        </w:rPr>
      </w:pPr>
      <w:ins w:id="834" w:author="Unknown">
        <w:r w:rsidRPr="007C0DAA">
          <w:rPr>
            <w:rFonts w:ascii="Courier New" w:eastAsia="Times New Roman" w:hAnsi="Courier New" w:cs="Courier New"/>
            <w:color w:val="000000"/>
            <w:sz w:val="20"/>
            <w:szCs w:val="20"/>
          </w:rPr>
          <w:t xml:space="preserve">                        shotY &gt;= (alienY) &amp;&amp;</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5" w:author="Unknown"/>
          <w:rFonts w:ascii="Courier New" w:eastAsia="Times New Roman" w:hAnsi="Courier New" w:cs="Courier New"/>
          <w:color w:val="000000"/>
          <w:sz w:val="20"/>
          <w:szCs w:val="20"/>
        </w:rPr>
      </w:pPr>
      <w:ins w:id="836" w:author="Unknown">
        <w:r w:rsidRPr="007C0DAA">
          <w:rPr>
            <w:rFonts w:ascii="Courier New" w:eastAsia="Times New Roman" w:hAnsi="Courier New" w:cs="Courier New"/>
            <w:color w:val="000000"/>
            <w:sz w:val="20"/>
            <w:szCs w:val="20"/>
          </w:rPr>
          <w:t xml:space="preserve">                        shotY &lt;= (alienY+ALIEN_HEIGHT) )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7" w:author="Unknown"/>
          <w:rFonts w:ascii="Courier New" w:eastAsia="Times New Roman" w:hAnsi="Courier New" w:cs="Courier New"/>
          <w:color w:val="000000"/>
          <w:sz w:val="20"/>
          <w:szCs w:val="20"/>
        </w:rPr>
      </w:pPr>
      <w:ins w:id="838" w:author="Unknown">
        <w:r w:rsidRPr="007C0DAA">
          <w:rPr>
            <w:rFonts w:ascii="Courier New" w:eastAsia="Times New Roman" w:hAnsi="Courier New" w:cs="Courier New"/>
            <w:color w:val="000000"/>
            <w:sz w:val="20"/>
            <w:szCs w:val="20"/>
          </w:rPr>
          <w:t xml:space="preserve">                            ImageIcon ii =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9" w:author="Unknown"/>
          <w:rFonts w:ascii="Courier New" w:eastAsia="Times New Roman" w:hAnsi="Courier New" w:cs="Courier New"/>
          <w:color w:val="000000"/>
          <w:sz w:val="20"/>
          <w:szCs w:val="20"/>
        </w:rPr>
      </w:pPr>
      <w:ins w:id="840" w:author="Unknown">
        <w:r w:rsidRPr="007C0DAA">
          <w:rPr>
            <w:rFonts w:ascii="Courier New" w:eastAsia="Times New Roman" w:hAnsi="Courier New" w:cs="Courier New"/>
            <w:color w:val="000000"/>
            <w:sz w:val="20"/>
            <w:szCs w:val="20"/>
          </w:rPr>
          <w:t xml:space="preserve">                                new ImageIcon(getClass().getResource(expl));</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1" w:author="Unknown"/>
          <w:rFonts w:ascii="Courier New" w:eastAsia="Times New Roman" w:hAnsi="Courier New" w:cs="Courier New"/>
          <w:color w:val="000000"/>
          <w:sz w:val="20"/>
          <w:szCs w:val="20"/>
        </w:rPr>
      </w:pPr>
      <w:ins w:id="842" w:author="Unknown">
        <w:r w:rsidRPr="007C0DAA">
          <w:rPr>
            <w:rFonts w:ascii="Courier New" w:eastAsia="Times New Roman" w:hAnsi="Courier New" w:cs="Courier New"/>
            <w:color w:val="000000"/>
            <w:sz w:val="20"/>
            <w:szCs w:val="20"/>
          </w:rPr>
          <w:t xml:space="preserve">                            alien.setImage(ii.getImage());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3" w:author="Unknown"/>
          <w:rFonts w:ascii="Courier New" w:eastAsia="Times New Roman" w:hAnsi="Courier New" w:cs="Courier New"/>
          <w:color w:val="000000"/>
          <w:sz w:val="20"/>
          <w:szCs w:val="20"/>
        </w:rPr>
      </w:pPr>
      <w:ins w:id="844" w:author="Unknown">
        <w:r w:rsidRPr="007C0DAA">
          <w:rPr>
            <w:rFonts w:ascii="Courier New" w:eastAsia="Times New Roman" w:hAnsi="Courier New" w:cs="Courier New"/>
            <w:color w:val="000000"/>
            <w:sz w:val="20"/>
            <w:szCs w:val="20"/>
          </w:rPr>
          <w:t xml:space="preserve">                            alien.setDying(true);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5" w:author="Unknown"/>
          <w:rFonts w:ascii="Courier New" w:eastAsia="Times New Roman" w:hAnsi="Courier New" w:cs="Courier New"/>
          <w:color w:val="000000"/>
          <w:sz w:val="20"/>
          <w:szCs w:val="20"/>
        </w:rPr>
      </w:pPr>
      <w:ins w:id="846" w:author="Unknown">
        <w:r w:rsidRPr="007C0DAA">
          <w:rPr>
            <w:rFonts w:ascii="Courier New" w:eastAsia="Times New Roman" w:hAnsi="Courier New" w:cs="Courier New"/>
            <w:color w:val="000000"/>
            <w:sz w:val="20"/>
            <w:szCs w:val="20"/>
          </w:rPr>
          <w:t xml:space="preserve">                            deaths++;</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7" w:author="Unknown"/>
          <w:rFonts w:ascii="Courier New" w:eastAsia="Times New Roman" w:hAnsi="Courier New" w:cs="Courier New"/>
          <w:color w:val="000000"/>
          <w:sz w:val="20"/>
          <w:szCs w:val="20"/>
        </w:rPr>
      </w:pPr>
      <w:ins w:id="848" w:author="Unknown">
        <w:r w:rsidRPr="007C0DAA">
          <w:rPr>
            <w:rFonts w:ascii="Courier New" w:eastAsia="Times New Roman" w:hAnsi="Courier New" w:cs="Courier New"/>
            <w:color w:val="000000"/>
            <w:sz w:val="20"/>
            <w:szCs w:val="20"/>
          </w:rPr>
          <w:t xml:space="preserve">                            shot.die();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9" w:author="Unknown"/>
          <w:rFonts w:ascii="Courier New" w:eastAsia="Times New Roman" w:hAnsi="Courier New" w:cs="Courier New"/>
          <w:color w:val="000000"/>
          <w:sz w:val="20"/>
          <w:szCs w:val="20"/>
        </w:rPr>
      </w:pPr>
      <w:ins w:id="850"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1" w:author="Unknown"/>
          <w:rFonts w:ascii="Courier New" w:eastAsia="Times New Roman" w:hAnsi="Courier New" w:cs="Courier New"/>
          <w:color w:val="000000"/>
          <w:sz w:val="20"/>
          <w:szCs w:val="20"/>
        </w:rPr>
      </w:pPr>
      <w:ins w:id="852"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3" w:author="Unknown"/>
          <w:rFonts w:ascii="Courier New" w:eastAsia="Times New Roman" w:hAnsi="Courier New" w:cs="Courier New"/>
          <w:color w:val="000000"/>
          <w:sz w:val="20"/>
          <w:szCs w:val="20"/>
        </w:rPr>
      </w:pPr>
      <w:ins w:id="854"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5"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6" w:author="Unknown"/>
          <w:rFonts w:ascii="Courier New" w:eastAsia="Times New Roman" w:hAnsi="Courier New" w:cs="Courier New"/>
          <w:color w:val="000000"/>
          <w:sz w:val="20"/>
          <w:szCs w:val="20"/>
        </w:rPr>
      </w:pPr>
      <w:ins w:id="857" w:author="Unknown">
        <w:r w:rsidRPr="007C0DAA">
          <w:rPr>
            <w:rFonts w:ascii="Courier New" w:eastAsia="Times New Roman" w:hAnsi="Courier New" w:cs="Courier New"/>
            <w:color w:val="000000"/>
            <w:sz w:val="20"/>
            <w:szCs w:val="20"/>
          </w:rPr>
          <w:t xml:space="preserve">            int y = shot.getY();</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8" w:author="Unknown"/>
          <w:rFonts w:ascii="Courier New" w:eastAsia="Times New Roman" w:hAnsi="Courier New" w:cs="Courier New"/>
          <w:color w:val="000000"/>
          <w:sz w:val="20"/>
          <w:szCs w:val="20"/>
        </w:rPr>
      </w:pPr>
      <w:ins w:id="859" w:author="Unknown">
        <w:r w:rsidRPr="007C0DAA">
          <w:rPr>
            <w:rFonts w:ascii="Courier New" w:eastAsia="Times New Roman" w:hAnsi="Courier New" w:cs="Courier New"/>
            <w:color w:val="000000"/>
            <w:sz w:val="20"/>
            <w:szCs w:val="20"/>
          </w:rPr>
          <w:t xml:space="preserve">            y -= 4;</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0" w:author="Unknown"/>
          <w:rFonts w:ascii="Courier New" w:eastAsia="Times New Roman" w:hAnsi="Courier New" w:cs="Courier New"/>
          <w:color w:val="000000"/>
          <w:sz w:val="20"/>
          <w:szCs w:val="20"/>
        </w:rPr>
      </w:pPr>
      <w:ins w:id="861" w:author="Unknown">
        <w:r w:rsidRPr="007C0DAA">
          <w:rPr>
            <w:rFonts w:ascii="Courier New" w:eastAsia="Times New Roman" w:hAnsi="Courier New" w:cs="Courier New"/>
            <w:color w:val="000000"/>
            <w:sz w:val="20"/>
            <w:szCs w:val="20"/>
          </w:rPr>
          <w:t xml:space="preserve">            if (y &lt; 0)</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2" w:author="Unknown"/>
          <w:rFonts w:ascii="Courier New" w:eastAsia="Times New Roman" w:hAnsi="Courier New" w:cs="Courier New"/>
          <w:color w:val="000000"/>
          <w:sz w:val="20"/>
          <w:szCs w:val="20"/>
        </w:rPr>
      </w:pPr>
      <w:ins w:id="863" w:author="Unknown">
        <w:r w:rsidRPr="007C0DAA">
          <w:rPr>
            <w:rFonts w:ascii="Courier New" w:eastAsia="Times New Roman" w:hAnsi="Courier New" w:cs="Courier New"/>
            <w:color w:val="000000"/>
            <w:sz w:val="20"/>
            <w:szCs w:val="20"/>
          </w:rPr>
          <w:t xml:space="preserve">                shot.die();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4" w:author="Unknown"/>
          <w:rFonts w:ascii="Courier New" w:eastAsia="Times New Roman" w:hAnsi="Courier New" w:cs="Courier New"/>
          <w:color w:val="000000"/>
          <w:sz w:val="20"/>
          <w:szCs w:val="20"/>
        </w:rPr>
      </w:pPr>
      <w:ins w:id="865" w:author="Unknown">
        <w:r w:rsidRPr="007C0DAA">
          <w:rPr>
            <w:rFonts w:ascii="Courier New" w:eastAsia="Times New Roman" w:hAnsi="Courier New" w:cs="Courier New"/>
            <w:color w:val="000000"/>
            <w:sz w:val="20"/>
            <w:szCs w:val="20"/>
          </w:rPr>
          <w:t xml:space="preserve">            else shot.setY(y);</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6" w:author="Unknown"/>
          <w:rFonts w:ascii="Courier New" w:eastAsia="Times New Roman" w:hAnsi="Courier New" w:cs="Courier New"/>
          <w:color w:val="000000"/>
          <w:sz w:val="20"/>
          <w:szCs w:val="20"/>
        </w:rPr>
      </w:pPr>
      <w:ins w:id="867"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8"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9" w:author="Unknown"/>
          <w:rFonts w:ascii="Courier New" w:eastAsia="Times New Roman" w:hAnsi="Courier New" w:cs="Courier New"/>
          <w:color w:val="000000"/>
          <w:sz w:val="20"/>
          <w:szCs w:val="20"/>
        </w:rPr>
      </w:pPr>
      <w:ins w:id="870" w:author="Unknown">
        <w:r w:rsidRPr="007C0DAA">
          <w:rPr>
            <w:rFonts w:ascii="Courier New" w:eastAsia="Times New Roman" w:hAnsi="Courier New" w:cs="Courier New"/>
            <w:color w:val="000000"/>
            <w:sz w:val="20"/>
            <w:szCs w:val="20"/>
          </w:rPr>
          <w:t xml:space="preserve">        // aliens</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1"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2" w:author="Unknown"/>
          <w:rFonts w:ascii="Courier New" w:eastAsia="Times New Roman" w:hAnsi="Courier New" w:cs="Courier New"/>
          <w:color w:val="000000"/>
          <w:sz w:val="20"/>
          <w:szCs w:val="20"/>
        </w:rPr>
      </w:pPr>
      <w:ins w:id="873" w:author="Unknown">
        <w:r w:rsidRPr="007C0DAA">
          <w:rPr>
            <w:rFonts w:ascii="Courier New" w:eastAsia="Times New Roman" w:hAnsi="Courier New" w:cs="Courier New"/>
            <w:color w:val="000000"/>
            <w:sz w:val="20"/>
            <w:szCs w:val="20"/>
          </w:rPr>
          <w:t xml:space="preserve">         Iterator it1 = aliens.iterator();</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4"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5" w:author="Unknown"/>
          <w:rFonts w:ascii="Courier New" w:eastAsia="Times New Roman" w:hAnsi="Courier New" w:cs="Courier New"/>
          <w:color w:val="000000"/>
          <w:sz w:val="20"/>
          <w:szCs w:val="20"/>
        </w:rPr>
      </w:pPr>
      <w:ins w:id="876" w:author="Unknown">
        <w:r w:rsidRPr="007C0DAA">
          <w:rPr>
            <w:rFonts w:ascii="Courier New" w:eastAsia="Times New Roman" w:hAnsi="Courier New" w:cs="Courier New"/>
            <w:color w:val="000000"/>
            <w:sz w:val="20"/>
            <w:szCs w:val="20"/>
          </w:rPr>
          <w:t xml:space="preserve">         while (it1.hasNext())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7" w:author="Unknown"/>
          <w:rFonts w:ascii="Courier New" w:eastAsia="Times New Roman" w:hAnsi="Courier New" w:cs="Courier New"/>
          <w:color w:val="000000"/>
          <w:sz w:val="20"/>
          <w:szCs w:val="20"/>
        </w:rPr>
      </w:pPr>
      <w:ins w:id="878" w:author="Unknown">
        <w:r w:rsidRPr="007C0DAA">
          <w:rPr>
            <w:rFonts w:ascii="Courier New" w:eastAsia="Times New Roman" w:hAnsi="Courier New" w:cs="Courier New"/>
            <w:color w:val="000000"/>
            <w:sz w:val="20"/>
            <w:szCs w:val="20"/>
          </w:rPr>
          <w:t xml:space="preserve">             Alien a1 = (Alien) it1.next();</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9" w:author="Unknown"/>
          <w:rFonts w:ascii="Courier New" w:eastAsia="Times New Roman" w:hAnsi="Courier New" w:cs="Courier New"/>
          <w:color w:val="000000"/>
          <w:sz w:val="20"/>
          <w:szCs w:val="20"/>
        </w:rPr>
      </w:pPr>
      <w:ins w:id="880" w:author="Unknown">
        <w:r w:rsidRPr="007C0DAA">
          <w:rPr>
            <w:rFonts w:ascii="Courier New" w:eastAsia="Times New Roman" w:hAnsi="Courier New" w:cs="Courier New"/>
            <w:color w:val="000000"/>
            <w:sz w:val="20"/>
            <w:szCs w:val="20"/>
          </w:rPr>
          <w:t xml:space="preserve">             int x = a1.getX();</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1"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2" w:author="Unknown"/>
          <w:rFonts w:ascii="Courier New" w:eastAsia="Times New Roman" w:hAnsi="Courier New" w:cs="Courier New"/>
          <w:color w:val="000000"/>
          <w:sz w:val="20"/>
          <w:szCs w:val="20"/>
        </w:rPr>
      </w:pPr>
      <w:ins w:id="883" w:author="Unknown">
        <w:r w:rsidRPr="007C0DAA">
          <w:rPr>
            <w:rFonts w:ascii="Courier New" w:eastAsia="Times New Roman" w:hAnsi="Courier New" w:cs="Courier New"/>
            <w:color w:val="000000"/>
            <w:sz w:val="20"/>
            <w:szCs w:val="20"/>
          </w:rPr>
          <w:t xml:space="preserve">             if (x  &gt;= BOARD_WIDTH - BORDER_RIGHT &amp;&amp; direction != -1)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4" w:author="Unknown"/>
          <w:rFonts w:ascii="Courier New" w:eastAsia="Times New Roman" w:hAnsi="Courier New" w:cs="Courier New"/>
          <w:color w:val="000000"/>
          <w:sz w:val="20"/>
          <w:szCs w:val="20"/>
        </w:rPr>
      </w:pPr>
      <w:ins w:id="885" w:author="Unknown">
        <w:r w:rsidRPr="007C0DAA">
          <w:rPr>
            <w:rFonts w:ascii="Courier New" w:eastAsia="Times New Roman" w:hAnsi="Courier New" w:cs="Courier New"/>
            <w:color w:val="000000"/>
            <w:sz w:val="20"/>
            <w:szCs w:val="20"/>
          </w:rPr>
          <w:t xml:space="preserve">                 direction = -1;</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6" w:author="Unknown"/>
          <w:rFonts w:ascii="Courier New" w:eastAsia="Times New Roman" w:hAnsi="Courier New" w:cs="Courier New"/>
          <w:color w:val="000000"/>
          <w:sz w:val="20"/>
          <w:szCs w:val="20"/>
        </w:rPr>
      </w:pPr>
      <w:ins w:id="887" w:author="Unknown">
        <w:r w:rsidRPr="007C0DAA">
          <w:rPr>
            <w:rFonts w:ascii="Courier New" w:eastAsia="Times New Roman" w:hAnsi="Courier New" w:cs="Courier New"/>
            <w:color w:val="000000"/>
            <w:sz w:val="20"/>
            <w:szCs w:val="20"/>
          </w:rPr>
          <w:t xml:space="preserve">                 Iterator i1 = aliens.iterator();</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8" w:author="Unknown"/>
          <w:rFonts w:ascii="Courier New" w:eastAsia="Times New Roman" w:hAnsi="Courier New" w:cs="Courier New"/>
          <w:color w:val="000000"/>
          <w:sz w:val="20"/>
          <w:szCs w:val="20"/>
        </w:rPr>
      </w:pPr>
      <w:ins w:id="889" w:author="Unknown">
        <w:r w:rsidRPr="007C0DAA">
          <w:rPr>
            <w:rFonts w:ascii="Courier New" w:eastAsia="Times New Roman" w:hAnsi="Courier New" w:cs="Courier New"/>
            <w:color w:val="000000"/>
            <w:sz w:val="20"/>
            <w:szCs w:val="20"/>
          </w:rPr>
          <w:t xml:space="preserve">                 while (i1.hasNext())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0" w:author="Unknown"/>
          <w:rFonts w:ascii="Courier New" w:eastAsia="Times New Roman" w:hAnsi="Courier New" w:cs="Courier New"/>
          <w:color w:val="000000"/>
          <w:sz w:val="20"/>
          <w:szCs w:val="20"/>
        </w:rPr>
      </w:pPr>
      <w:ins w:id="891" w:author="Unknown">
        <w:r w:rsidRPr="007C0DAA">
          <w:rPr>
            <w:rFonts w:ascii="Courier New" w:eastAsia="Times New Roman" w:hAnsi="Courier New" w:cs="Courier New"/>
            <w:color w:val="000000"/>
            <w:sz w:val="20"/>
            <w:szCs w:val="20"/>
          </w:rPr>
          <w:t xml:space="preserve">                     Alien a2 = (Alien) i1.next();</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2" w:author="Unknown"/>
          <w:rFonts w:ascii="Courier New" w:eastAsia="Times New Roman" w:hAnsi="Courier New" w:cs="Courier New"/>
          <w:color w:val="000000"/>
          <w:sz w:val="20"/>
          <w:szCs w:val="20"/>
        </w:rPr>
      </w:pPr>
      <w:ins w:id="893" w:author="Unknown">
        <w:r w:rsidRPr="007C0DAA">
          <w:rPr>
            <w:rFonts w:ascii="Courier New" w:eastAsia="Times New Roman" w:hAnsi="Courier New" w:cs="Courier New"/>
            <w:color w:val="000000"/>
            <w:sz w:val="20"/>
            <w:szCs w:val="20"/>
          </w:rPr>
          <w:t xml:space="preserve">                     a2.setY(a2.getY() + GO_DOWN);</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4" w:author="Unknown"/>
          <w:rFonts w:ascii="Courier New" w:eastAsia="Times New Roman" w:hAnsi="Courier New" w:cs="Courier New"/>
          <w:color w:val="000000"/>
          <w:sz w:val="20"/>
          <w:szCs w:val="20"/>
        </w:rPr>
      </w:pPr>
      <w:ins w:id="895"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6" w:author="Unknown"/>
          <w:rFonts w:ascii="Courier New" w:eastAsia="Times New Roman" w:hAnsi="Courier New" w:cs="Courier New"/>
          <w:color w:val="000000"/>
          <w:sz w:val="20"/>
          <w:szCs w:val="20"/>
        </w:rPr>
      </w:pPr>
      <w:ins w:id="897"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8"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9" w:author="Unknown"/>
          <w:rFonts w:ascii="Courier New" w:eastAsia="Times New Roman" w:hAnsi="Courier New" w:cs="Courier New"/>
          <w:color w:val="000000"/>
          <w:sz w:val="20"/>
          <w:szCs w:val="20"/>
        </w:rPr>
      </w:pPr>
      <w:ins w:id="900" w:author="Unknown">
        <w:r w:rsidRPr="007C0DAA">
          <w:rPr>
            <w:rFonts w:ascii="Courier New" w:eastAsia="Times New Roman" w:hAnsi="Courier New" w:cs="Courier New"/>
            <w:color w:val="000000"/>
            <w:sz w:val="20"/>
            <w:szCs w:val="20"/>
          </w:rPr>
          <w:t xml:space="preserve">            if (x &lt;= BORDER_LEFT &amp;&amp; direction != 1)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1" w:author="Unknown"/>
          <w:rFonts w:ascii="Courier New" w:eastAsia="Times New Roman" w:hAnsi="Courier New" w:cs="Courier New"/>
          <w:color w:val="000000"/>
          <w:sz w:val="20"/>
          <w:szCs w:val="20"/>
        </w:rPr>
      </w:pPr>
      <w:ins w:id="902" w:author="Unknown">
        <w:r w:rsidRPr="007C0DAA">
          <w:rPr>
            <w:rFonts w:ascii="Courier New" w:eastAsia="Times New Roman" w:hAnsi="Courier New" w:cs="Courier New"/>
            <w:color w:val="000000"/>
            <w:sz w:val="20"/>
            <w:szCs w:val="20"/>
          </w:rPr>
          <w:t xml:space="preserve">                direction = 1;</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3"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4" w:author="Unknown"/>
          <w:rFonts w:ascii="Courier New" w:eastAsia="Times New Roman" w:hAnsi="Courier New" w:cs="Courier New"/>
          <w:color w:val="000000"/>
          <w:sz w:val="20"/>
          <w:szCs w:val="20"/>
        </w:rPr>
      </w:pPr>
      <w:ins w:id="905" w:author="Unknown">
        <w:r w:rsidRPr="007C0DAA">
          <w:rPr>
            <w:rFonts w:ascii="Courier New" w:eastAsia="Times New Roman" w:hAnsi="Courier New" w:cs="Courier New"/>
            <w:color w:val="000000"/>
            <w:sz w:val="20"/>
            <w:szCs w:val="20"/>
          </w:rPr>
          <w:t xml:space="preserve">                Iterator i2 = aliens.iterator();</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6" w:author="Unknown"/>
          <w:rFonts w:ascii="Courier New" w:eastAsia="Times New Roman" w:hAnsi="Courier New" w:cs="Courier New"/>
          <w:color w:val="000000"/>
          <w:sz w:val="20"/>
          <w:szCs w:val="20"/>
        </w:rPr>
      </w:pPr>
      <w:ins w:id="907" w:author="Unknown">
        <w:r w:rsidRPr="007C0DAA">
          <w:rPr>
            <w:rFonts w:ascii="Courier New" w:eastAsia="Times New Roman" w:hAnsi="Courier New" w:cs="Courier New"/>
            <w:color w:val="000000"/>
            <w:sz w:val="20"/>
            <w:szCs w:val="20"/>
          </w:rPr>
          <w:t xml:space="preserve">                while (i2.hasNext())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8" w:author="Unknown"/>
          <w:rFonts w:ascii="Courier New" w:eastAsia="Times New Roman" w:hAnsi="Courier New" w:cs="Courier New"/>
          <w:color w:val="000000"/>
          <w:sz w:val="20"/>
          <w:szCs w:val="20"/>
        </w:rPr>
      </w:pPr>
      <w:ins w:id="909" w:author="Unknown">
        <w:r w:rsidRPr="007C0DAA">
          <w:rPr>
            <w:rFonts w:ascii="Courier New" w:eastAsia="Times New Roman" w:hAnsi="Courier New" w:cs="Courier New"/>
            <w:color w:val="000000"/>
            <w:sz w:val="20"/>
            <w:szCs w:val="20"/>
          </w:rPr>
          <w:t xml:space="preserve">                    Alien a = (Alien)i2.next();</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0" w:author="Unknown"/>
          <w:rFonts w:ascii="Courier New" w:eastAsia="Times New Roman" w:hAnsi="Courier New" w:cs="Courier New"/>
          <w:color w:val="000000"/>
          <w:sz w:val="20"/>
          <w:szCs w:val="20"/>
        </w:rPr>
      </w:pPr>
      <w:ins w:id="911" w:author="Unknown">
        <w:r w:rsidRPr="007C0DAA">
          <w:rPr>
            <w:rFonts w:ascii="Courier New" w:eastAsia="Times New Roman" w:hAnsi="Courier New" w:cs="Courier New"/>
            <w:color w:val="000000"/>
            <w:sz w:val="20"/>
            <w:szCs w:val="20"/>
          </w:rPr>
          <w:t xml:space="preserve">                    a.setY(a.getY() + GO_DOWN);</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2" w:author="Unknown"/>
          <w:rFonts w:ascii="Courier New" w:eastAsia="Times New Roman" w:hAnsi="Courier New" w:cs="Courier New"/>
          <w:color w:val="000000"/>
          <w:sz w:val="20"/>
          <w:szCs w:val="20"/>
        </w:rPr>
      </w:pPr>
      <w:ins w:id="913"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4" w:author="Unknown"/>
          <w:rFonts w:ascii="Courier New" w:eastAsia="Times New Roman" w:hAnsi="Courier New" w:cs="Courier New"/>
          <w:color w:val="000000"/>
          <w:sz w:val="20"/>
          <w:szCs w:val="20"/>
        </w:rPr>
      </w:pPr>
      <w:ins w:id="915"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6" w:author="Unknown"/>
          <w:rFonts w:ascii="Courier New" w:eastAsia="Times New Roman" w:hAnsi="Courier New" w:cs="Courier New"/>
          <w:color w:val="000000"/>
          <w:sz w:val="20"/>
          <w:szCs w:val="20"/>
        </w:rPr>
      </w:pPr>
      <w:ins w:id="917"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8"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9"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0" w:author="Unknown"/>
          <w:rFonts w:ascii="Courier New" w:eastAsia="Times New Roman" w:hAnsi="Courier New" w:cs="Courier New"/>
          <w:color w:val="000000"/>
          <w:sz w:val="20"/>
          <w:szCs w:val="20"/>
        </w:rPr>
      </w:pPr>
      <w:ins w:id="921" w:author="Unknown">
        <w:r w:rsidRPr="007C0DAA">
          <w:rPr>
            <w:rFonts w:ascii="Courier New" w:eastAsia="Times New Roman" w:hAnsi="Courier New" w:cs="Courier New"/>
            <w:color w:val="000000"/>
            <w:sz w:val="20"/>
            <w:szCs w:val="20"/>
          </w:rPr>
          <w:t xml:space="preserve">        Iterator it = aliens.iterator();</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2"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3" w:author="Unknown"/>
          <w:rFonts w:ascii="Courier New" w:eastAsia="Times New Roman" w:hAnsi="Courier New" w:cs="Courier New"/>
          <w:color w:val="000000"/>
          <w:sz w:val="20"/>
          <w:szCs w:val="20"/>
        </w:rPr>
      </w:pPr>
      <w:ins w:id="924" w:author="Unknown">
        <w:r w:rsidRPr="007C0DAA">
          <w:rPr>
            <w:rFonts w:ascii="Courier New" w:eastAsia="Times New Roman" w:hAnsi="Courier New" w:cs="Courier New"/>
            <w:color w:val="000000"/>
            <w:sz w:val="20"/>
            <w:szCs w:val="20"/>
          </w:rPr>
          <w:t xml:space="preserve">        while (it.hasNext())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5" w:author="Unknown"/>
          <w:rFonts w:ascii="Courier New" w:eastAsia="Times New Roman" w:hAnsi="Courier New" w:cs="Courier New"/>
          <w:color w:val="000000"/>
          <w:sz w:val="20"/>
          <w:szCs w:val="20"/>
        </w:rPr>
      </w:pPr>
      <w:ins w:id="926" w:author="Unknown">
        <w:r w:rsidRPr="007C0DAA">
          <w:rPr>
            <w:rFonts w:ascii="Courier New" w:eastAsia="Times New Roman" w:hAnsi="Courier New" w:cs="Courier New"/>
            <w:color w:val="000000"/>
            <w:sz w:val="20"/>
            <w:szCs w:val="20"/>
          </w:rPr>
          <w:t xml:space="preserve">            Alien alien = (Alien) it.next();</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7" w:author="Unknown"/>
          <w:rFonts w:ascii="Courier New" w:eastAsia="Times New Roman" w:hAnsi="Courier New" w:cs="Courier New"/>
          <w:color w:val="000000"/>
          <w:sz w:val="20"/>
          <w:szCs w:val="20"/>
        </w:rPr>
      </w:pPr>
      <w:ins w:id="928" w:author="Unknown">
        <w:r w:rsidRPr="007C0DAA">
          <w:rPr>
            <w:rFonts w:ascii="Courier New" w:eastAsia="Times New Roman" w:hAnsi="Courier New" w:cs="Courier New"/>
            <w:color w:val="000000"/>
            <w:sz w:val="20"/>
            <w:szCs w:val="20"/>
          </w:rPr>
          <w:t xml:space="preserve">            if (alien.isVisible())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9"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0" w:author="Unknown"/>
          <w:rFonts w:ascii="Courier New" w:eastAsia="Times New Roman" w:hAnsi="Courier New" w:cs="Courier New"/>
          <w:color w:val="000000"/>
          <w:sz w:val="20"/>
          <w:szCs w:val="20"/>
        </w:rPr>
      </w:pPr>
      <w:ins w:id="931" w:author="Unknown">
        <w:r w:rsidRPr="007C0DAA">
          <w:rPr>
            <w:rFonts w:ascii="Courier New" w:eastAsia="Times New Roman" w:hAnsi="Courier New" w:cs="Courier New"/>
            <w:color w:val="000000"/>
            <w:sz w:val="20"/>
            <w:szCs w:val="20"/>
          </w:rPr>
          <w:t xml:space="preserve">                int y = alien.getY();</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2"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3" w:author="Unknown"/>
          <w:rFonts w:ascii="Courier New" w:eastAsia="Times New Roman" w:hAnsi="Courier New" w:cs="Courier New"/>
          <w:color w:val="000000"/>
          <w:sz w:val="20"/>
          <w:szCs w:val="20"/>
        </w:rPr>
      </w:pPr>
      <w:ins w:id="934" w:author="Unknown">
        <w:r w:rsidRPr="007C0DAA">
          <w:rPr>
            <w:rFonts w:ascii="Courier New" w:eastAsia="Times New Roman" w:hAnsi="Courier New" w:cs="Courier New"/>
            <w:color w:val="000000"/>
            <w:sz w:val="20"/>
            <w:szCs w:val="20"/>
          </w:rPr>
          <w:t xml:space="preserve">                if (y &gt; GROUND - ALIEN_HEIGHT)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5" w:author="Unknown"/>
          <w:rFonts w:ascii="Courier New" w:eastAsia="Times New Roman" w:hAnsi="Courier New" w:cs="Courier New"/>
          <w:color w:val="000000"/>
          <w:sz w:val="20"/>
          <w:szCs w:val="20"/>
        </w:rPr>
      </w:pPr>
      <w:ins w:id="936" w:author="Unknown">
        <w:r w:rsidRPr="007C0DAA">
          <w:rPr>
            <w:rFonts w:ascii="Courier New" w:eastAsia="Times New Roman" w:hAnsi="Courier New" w:cs="Courier New"/>
            <w:color w:val="000000"/>
            <w:sz w:val="20"/>
            <w:szCs w:val="20"/>
          </w:rPr>
          <w:t xml:space="preserve">                    ingame = false;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7" w:author="Unknown"/>
          <w:rFonts w:ascii="Courier New" w:eastAsia="Times New Roman" w:hAnsi="Courier New" w:cs="Courier New"/>
          <w:color w:val="000000"/>
          <w:sz w:val="20"/>
          <w:szCs w:val="20"/>
        </w:rPr>
      </w:pPr>
      <w:ins w:id="938" w:author="Unknown">
        <w:r w:rsidRPr="007C0DAA">
          <w:rPr>
            <w:rFonts w:ascii="Courier New" w:eastAsia="Times New Roman" w:hAnsi="Courier New" w:cs="Courier New"/>
            <w:color w:val="000000"/>
            <w:sz w:val="20"/>
            <w:szCs w:val="20"/>
          </w:rPr>
          <w:t xml:space="preserve">                    message = "Invasion!";</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9" w:author="Unknown"/>
          <w:rFonts w:ascii="Courier New" w:eastAsia="Times New Roman" w:hAnsi="Courier New" w:cs="Courier New"/>
          <w:color w:val="000000"/>
          <w:sz w:val="20"/>
          <w:szCs w:val="20"/>
        </w:rPr>
      </w:pPr>
      <w:ins w:id="940"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1"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2" w:author="Unknown"/>
          <w:rFonts w:ascii="Courier New" w:eastAsia="Times New Roman" w:hAnsi="Courier New" w:cs="Courier New"/>
          <w:color w:val="000000"/>
          <w:sz w:val="20"/>
          <w:szCs w:val="20"/>
        </w:rPr>
      </w:pPr>
      <w:ins w:id="943" w:author="Unknown">
        <w:r w:rsidRPr="007C0DAA">
          <w:rPr>
            <w:rFonts w:ascii="Courier New" w:eastAsia="Times New Roman" w:hAnsi="Courier New" w:cs="Courier New"/>
            <w:color w:val="000000"/>
            <w:sz w:val="20"/>
            <w:szCs w:val="20"/>
          </w:rPr>
          <w:t xml:space="preserve">                alien.act(direction);</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4" w:author="Unknown"/>
          <w:rFonts w:ascii="Courier New" w:eastAsia="Times New Roman" w:hAnsi="Courier New" w:cs="Courier New"/>
          <w:color w:val="000000"/>
          <w:sz w:val="20"/>
          <w:szCs w:val="20"/>
        </w:rPr>
      </w:pPr>
      <w:ins w:id="945"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6" w:author="Unknown"/>
          <w:rFonts w:ascii="Courier New" w:eastAsia="Times New Roman" w:hAnsi="Courier New" w:cs="Courier New"/>
          <w:color w:val="000000"/>
          <w:sz w:val="20"/>
          <w:szCs w:val="20"/>
        </w:rPr>
      </w:pPr>
      <w:ins w:id="947"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8"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9" w:author="Unknown"/>
          <w:rFonts w:ascii="Courier New" w:eastAsia="Times New Roman" w:hAnsi="Courier New" w:cs="Courier New"/>
          <w:color w:val="000000"/>
          <w:sz w:val="20"/>
          <w:szCs w:val="20"/>
        </w:rPr>
      </w:pPr>
      <w:ins w:id="950" w:author="Unknown">
        <w:r w:rsidRPr="007C0DAA">
          <w:rPr>
            <w:rFonts w:ascii="Courier New" w:eastAsia="Times New Roman" w:hAnsi="Courier New" w:cs="Courier New"/>
            <w:color w:val="000000"/>
            <w:sz w:val="20"/>
            <w:szCs w:val="20"/>
          </w:rPr>
          <w:t xml:space="preserve">        // bombs</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1"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2" w:author="Unknown"/>
          <w:rFonts w:ascii="Courier New" w:eastAsia="Times New Roman" w:hAnsi="Courier New" w:cs="Courier New"/>
          <w:color w:val="000000"/>
          <w:sz w:val="20"/>
          <w:szCs w:val="20"/>
        </w:rPr>
      </w:pPr>
      <w:ins w:id="953" w:author="Unknown">
        <w:r w:rsidRPr="007C0DAA">
          <w:rPr>
            <w:rFonts w:ascii="Courier New" w:eastAsia="Times New Roman" w:hAnsi="Courier New" w:cs="Courier New"/>
            <w:color w:val="000000"/>
            <w:sz w:val="20"/>
            <w:szCs w:val="20"/>
          </w:rPr>
          <w:t xml:space="preserve">        Iterator i3 = aliens.iterator();</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4" w:author="Unknown"/>
          <w:rFonts w:ascii="Courier New" w:eastAsia="Times New Roman" w:hAnsi="Courier New" w:cs="Courier New"/>
          <w:color w:val="000000"/>
          <w:sz w:val="20"/>
          <w:szCs w:val="20"/>
        </w:rPr>
      </w:pPr>
      <w:ins w:id="955" w:author="Unknown">
        <w:r w:rsidRPr="007C0DAA">
          <w:rPr>
            <w:rFonts w:ascii="Courier New" w:eastAsia="Times New Roman" w:hAnsi="Courier New" w:cs="Courier New"/>
            <w:color w:val="000000"/>
            <w:sz w:val="20"/>
            <w:szCs w:val="20"/>
          </w:rPr>
          <w:t xml:space="preserve">        Random generator = new Random();</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6"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7" w:author="Unknown"/>
          <w:rFonts w:ascii="Courier New" w:eastAsia="Times New Roman" w:hAnsi="Courier New" w:cs="Courier New"/>
          <w:color w:val="000000"/>
          <w:sz w:val="20"/>
          <w:szCs w:val="20"/>
        </w:rPr>
      </w:pPr>
      <w:ins w:id="958" w:author="Unknown">
        <w:r w:rsidRPr="007C0DAA">
          <w:rPr>
            <w:rFonts w:ascii="Courier New" w:eastAsia="Times New Roman" w:hAnsi="Courier New" w:cs="Courier New"/>
            <w:color w:val="000000"/>
            <w:sz w:val="20"/>
            <w:szCs w:val="20"/>
          </w:rPr>
          <w:t xml:space="preserve">        while (i3.hasNext())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9" w:author="Unknown"/>
          <w:rFonts w:ascii="Courier New" w:eastAsia="Times New Roman" w:hAnsi="Courier New" w:cs="Courier New"/>
          <w:color w:val="000000"/>
          <w:sz w:val="20"/>
          <w:szCs w:val="20"/>
        </w:rPr>
      </w:pPr>
      <w:ins w:id="960" w:author="Unknown">
        <w:r w:rsidRPr="007C0DAA">
          <w:rPr>
            <w:rFonts w:ascii="Courier New" w:eastAsia="Times New Roman" w:hAnsi="Courier New" w:cs="Courier New"/>
            <w:color w:val="000000"/>
            <w:sz w:val="20"/>
            <w:szCs w:val="20"/>
          </w:rPr>
          <w:t xml:space="preserve">            int shot = generator.nextInt(15);</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1" w:author="Unknown"/>
          <w:rFonts w:ascii="Courier New" w:eastAsia="Times New Roman" w:hAnsi="Courier New" w:cs="Courier New"/>
          <w:color w:val="000000"/>
          <w:sz w:val="20"/>
          <w:szCs w:val="20"/>
        </w:rPr>
      </w:pPr>
      <w:ins w:id="962" w:author="Unknown">
        <w:r w:rsidRPr="007C0DAA">
          <w:rPr>
            <w:rFonts w:ascii="Courier New" w:eastAsia="Times New Roman" w:hAnsi="Courier New" w:cs="Courier New"/>
            <w:color w:val="000000"/>
            <w:sz w:val="20"/>
            <w:szCs w:val="20"/>
          </w:rPr>
          <w:t xml:space="preserve">            Alien a = (Alien) i3.next();</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3" w:author="Unknown"/>
          <w:rFonts w:ascii="Courier New" w:eastAsia="Times New Roman" w:hAnsi="Courier New" w:cs="Courier New"/>
          <w:color w:val="000000"/>
          <w:sz w:val="20"/>
          <w:szCs w:val="20"/>
        </w:rPr>
      </w:pPr>
      <w:ins w:id="964" w:author="Unknown">
        <w:r w:rsidRPr="007C0DAA">
          <w:rPr>
            <w:rFonts w:ascii="Courier New" w:eastAsia="Times New Roman" w:hAnsi="Courier New" w:cs="Courier New"/>
            <w:color w:val="000000"/>
            <w:sz w:val="20"/>
            <w:szCs w:val="20"/>
          </w:rPr>
          <w:t xml:space="preserve">            Alien.Bomb b = a.getBomb();</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5" w:author="Unknown"/>
          <w:rFonts w:ascii="Courier New" w:eastAsia="Times New Roman" w:hAnsi="Courier New" w:cs="Courier New"/>
          <w:color w:val="000000"/>
          <w:sz w:val="20"/>
          <w:szCs w:val="20"/>
        </w:rPr>
      </w:pPr>
      <w:ins w:id="966" w:author="Unknown">
        <w:r w:rsidRPr="007C0DAA">
          <w:rPr>
            <w:rFonts w:ascii="Courier New" w:eastAsia="Times New Roman" w:hAnsi="Courier New" w:cs="Courier New"/>
            <w:color w:val="000000"/>
            <w:sz w:val="20"/>
            <w:szCs w:val="20"/>
          </w:rPr>
          <w:lastRenderedPageBreak/>
          <w:t xml:space="preserve">            if (shot == CHANCE &amp;&amp; a.isVisible() &amp;&amp; b.isDestroyed())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7"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8" w:author="Unknown"/>
          <w:rFonts w:ascii="Courier New" w:eastAsia="Times New Roman" w:hAnsi="Courier New" w:cs="Courier New"/>
          <w:color w:val="000000"/>
          <w:sz w:val="20"/>
          <w:szCs w:val="20"/>
        </w:rPr>
      </w:pPr>
      <w:ins w:id="969" w:author="Unknown">
        <w:r w:rsidRPr="007C0DAA">
          <w:rPr>
            <w:rFonts w:ascii="Courier New" w:eastAsia="Times New Roman" w:hAnsi="Courier New" w:cs="Courier New"/>
            <w:color w:val="000000"/>
            <w:sz w:val="20"/>
            <w:szCs w:val="20"/>
          </w:rPr>
          <w:t xml:space="preserve">                b.setDestroyed(false);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0" w:author="Unknown"/>
          <w:rFonts w:ascii="Courier New" w:eastAsia="Times New Roman" w:hAnsi="Courier New" w:cs="Courier New"/>
          <w:color w:val="000000"/>
          <w:sz w:val="20"/>
          <w:szCs w:val="20"/>
        </w:rPr>
      </w:pPr>
      <w:ins w:id="971" w:author="Unknown">
        <w:r w:rsidRPr="007C0DAA">
          <w:rPr>
            <w:rFonts w:ascii="Courier New" w:eastAsia="Times New Roman" w:hAnsi="Courier New" w:cs="Courier New"/>
            <w:color w:val="000000"/>
            <w:sz w:val="20"/>
            <w:szCs w:val="20"/>
          </w:rPr>
          <w:t xml:space="preserve">                b.setX(a.getX());</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2" w:author="Unknown"/>
          <w:rFonts w:ascii="Courier New" w:eastAsia="Times New Roman" w:hAnsi="Courier New" w:cs="Courier New"/>
          <w:color w:val="000000"/>
          <w:sz w:val="20"/>
          <w:szCs w:val="20"/>
        </w:rPr>
      </w:pPr>
      <w:ins w:id="973" w:author="Unknown">
        <w:r w:rsidRPr="007C0DAA">
          <w:rPr>
            <w:rFonts w:ascii="Courier New" w:eastAsia="Times New Roman" w:hAnsi="Courier New" w:cs="Courier New"/>
            <w:color w:val="000000"/>
            <w:sz w:val="20"/>
            <w:szCs w:val="20"/>
          </w:rPr>
          <w:t xml:space="preserve">                b.setY(a.getY());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4" w:author="Unknown"/>
          <w:rFonts w:ascii="Courier New" w:eastAsia="Times New Roman" w:hAnsi="Courier New" w:cs="Courier New"/>
          <w:color w:val="000000"/>
          <w:sz w:val="20"/>
          <w:szCs w:val="20"/>
        </w:rPr>
      </w:pPr>
      <w:ins w:id="975"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6"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7" w:author="Unknown"/>
          <w:rFonts w:ascii="Courier New" w:eastAsia="Times New Roman" w:hAnsi="Courier New" w:cs="Courier New"/>
          <w:color w:val="000000"/>
          <w:sz w:val="20"/>
          <w:szCs w:val="20"/>
        </w:rPr>
      </w:pPr>
      <w:ins w:id="978" w:author="Unknown">
        <w:r w:rsidRPr="007C0DAA">
          <w:rPr>
            <w:rFonts w:ascii="Courier New" w:eastAsia="Times New Roman" w:hAnsi="Courier New" w:cs="Courier New"/>
            <w:color w:val="000000"/>
            <w:sz w:val="20"/>
            <w:szCs w:val="20"/>
          </w:rPr>
          <w:t xml:space="preserve">            int bombX = b.getX();</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9" w:author="Unknown"/>
          <w:rFonts w:ascii="Courier New" w:eastAsia="Times New Roman" w:hAnsi="Courier New" w:cs="Courier New"/>
          <w:color w:val="000000"/>
          <w:sz w:val="20"/>
          <w:szCs w:val="20"/>
        </w:rPr>
      </w:pPr>
      <w:ins w:id="980" w:author="Unknown">
        <w:r w:rsidRPr="007C0DAA">
          <w:rPr>
            <w:rFonts w:ascii="Courier New" w:eastAsia="Times New Roman" w:hAnsi="Courier New" w:cs="Courier New"/>
            <w:color w:val="000000"/>
            <w:sz w:val="20"/>
            <w:szCs w:val="20"/>
          </w:rPr>
          <w:t xml:space="preserve">            int bombY = b.getY();</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1" w:author="Unknown"/>
          <w:rFonts w:ascii="Courier New" w:eastAsia="Times New Roman" w:hAnsi="Courier New" w:cs="Courier New"/>
          <w:color w:val="000000"/>
          <w:sz w:val="20"/>
          <w:szCs w:val="20"/>
        </w:rPr>
      </w:pPr>
      <w:ins w:id="982" w:author="Unknown">
        <w:r w:rsidRPr="007C0DAA">
          <w:rPr>
            <w:rFonts w:ascii="Courier New" w:eastAsia="Times New Roman" w:hAnsi="Courier New" w:cs="Courier New"/>
            <w:color w:val="000000"/>
            <w:sz w:val="20"/>
            <w:szCs w:val="20"/>
          </w:rPr>
          <w:t xml:space="preserve">            int playerX = player.getX();</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3" w:author="Unknown"/>
          <w:rFonts w:ascii="Courier New" w:eastAsia="Times New Roman" w:hAnsi="Courier New" w:cs="Courier New"/>
          <w:color w:val="000000"/>
          <w:sz w:val="20"/>
          <w:szCs w:val="20"/>
        </w:rPr>
      </w:pPr>
      <w:ins w:id="984" w:author="Unknown">
        <w:r w:rsidRPr="007C0DAA">
          <w:rPr>
            <w:rFonts w:ascii="Courier New" w:eastAsia="Times New Roman" w:hAnsi="Courier New" w:cs="Courier New"/>
            <w:color w:val="000000"/>
            <w:sz w:val="20"/>
            <w:szCs w:val="20"/>
          </w:rPr>
          <w:t xml:space="preserve">            int playerY = player.getY();</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5"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6" w:author="Unknown"/>
          <w:rFonts w:ascii="Courier New" w:eastAsia="Times New Roman" w:hAnsi="Courier New" w:cs="Courier New"/>
          <w:color w:val="000000"/>
          <w:sz w:val="20"/>
          <w:szCs w:val="20"/>
        </w:rPr>
      </w:pPr>
      <w:ins w:id="987" w:author="Unknown">
        <w:r w:rsidRPr="007C0DAA">
          <w:rPr>
            <w:rFonts w:ascii="Courier New" w:eastAsia="Times New Roman" w:hAnsi="Courier New" w:cs="Courier New"/>
            <w:color w:val="000000"/>
            <w:sz w:val="20"/>
            <w:szCs w:val="20"/>
          </w:rPr>
          <w:t xml:space="preserve">            if (player.isVisible() &amp;&amp; !b.isDestroyed())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8" w:author="Unknown"/>
          <w:rFonts w:ascii="Courier New" w:eastAsia="Times New Roman" w:hAnsi="Courier New" w:cs="Courier New"/>
          <w:color w:val="000000"/>
          <w:sz w:val="20"/>
          <w:szCs w:val="20"/>
        </w:rPr>
      </w:pPr>
      <w:ins w:id="989" w:author="Unknown">
        <w:r w:rsidRPr="007C0DAA">
          <w:rPr>
            <w:rFonts w:ascii="Courier New" w:eastAsia="Times New Roman" w:hAnsi="Courier New" w:cs="Courier New"/>
            <w:color w:val="000000"/>
            <w:sz w:val="20"/>
            <w:szCs w:val="20"/>
          </w:rPr>
          <w:t xml:space="preserve">                if ( bombX &gt;= (playerX) &amp;&amp;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0" w:author="Unknown"/>
          <w:rFonts w:ascii="Courier New" w:eastAsia="Times New Roman" w:hAnsi="Courier New" w:cs="Courier New"/>
          <w:color w:val="000000"/>
          <w:sz w:val="20"/>
          <w:szCs w:val="20"/>
        </w:rPr>
      </w:pPr>
      <w:ins w:id="991" w:author="Unknown">
        <w:r w:rsidRPr="007C0DAA">
          <w:rPr>
            <w:rFonts w:ascii="Courier New" w:eastAsia="Times New Roman" w:hAnsi="Courier New" w:cs="Courier New"/>
            <w:color w:val="000000"/>
            <w:sz w:val="20"/>
            <w:szCs w:val="20"/>
          </w:rPr>
          <w:t xml:space="preserve">                    bombX &lt;= (playerX+PLAYER_WIDTH) &amp;&amp;</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2" w:author="Unknown"/>
          <w:rFonts w:ascii="Courier New" w:eastAsia="Times New Roman" w:hAnsi="Courier New" w:cs="Courier New"/>
          <w:color w:val="000000"/>
          <w:sz w:val="20"/>
          <w:szCs w:val="20"/>
        </w:rPr>
      </w:pPr>
      <w:ins w:id="993" w:author="Unknown">
        <w:r w:rsidRPr="007C0DAA">
          <w:rPr>
            <w:rFonts w:ascii="Courier New" w:eastAsia="Times New Roman" w:hAnsi="Courier New" w:cs="Courier New"/>
            <w:color w:val="000000"/>
            <w:sz w:val="20"/>
            <w:szCs w:val="20"/>
          </w:rPr>
          <w:t xml:space="preserve">                    bombY &gt;= (playerY) &amp;&amp;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4" w:author="Unknown"/>
          <w:rFonts w:ascii="Courier New" w:eastAsia="Times New Roman" w:hAnsi="Courier New" w:cs="Courier New"/>
          <w:color w:val="000000"/>
          <w:sz w:val="20"/>
          <w:szCs w:val="20"/>
        </w:rPr>
      </w:pPr>
      <w:ins w:id="995" w:author="Unknown">
        <w:r w:rsidRPr="007C0DAA">
          <w:rPr>
            <w:rFonts w:ascii="Courier New" w:eastAsia="Times New Roman" w:hAnsi="Courier New" w:cs="Courier New"/>
            <w:color w:val="000000"/>
            <w:sz w:val="20"/>
            <w:szCs w:val="20"/>
          </w:rPr>
          <w:t xml:space="preserve">                    bombY &lt;= (playerY+PLAYER_HEIGHT) )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6" w:author="Unknown"/>
          <w:rFonts w:ascii="Courier New" w:eastAsia="Times New Roman" w:hAnsi="Courier New" w:cs="Courier New"/>
          <w:color w:val="000000"/>
          <w:sz w:val="20"/>
          <w:szCs w:val="20"/>
        </w:rPr>
      </w:pPr>
      <w:ins w:id="997" w:author="Unknown">
        <w:r w:rsidRPr="007C0DAA">
          <w:rPr>
            <w:rFonts w:ascii="Courier New" w:eastAsia="Times New Roman" w:hAnsi="Courier New" w:cs="Courier New"/>
            <w:color w:val="000000"/>
            <w:sz w:val="20"/>
            <w:szCs w:val="20"/>
          </w:rPr>
          <w:t xml:space="preserve">                        ImageIcon ii =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8" w:author="Unknown"/>
          <w:rFonts w:ascii="Courier New" w:eastAsia="Times New Roman" w:hAnsi="Courier New" w:cs="Courier New"/>
          <w:color w:val="000000"/>
          <w:sz w:val="20"/>
          <w:szCs w:val="20"/>
        </w:rPr>
      </w:pPr>
      <w:ins w:id="999" w:author="Unknown">
        <w:r w:rsidRPr="007C0DAA">
          <w:rPr>
            <w:rFonts w:ascii="Courier New" w:eastAsia="Times New Roman" w:hAnsi="Courier New" w:cs="Courier New"/>
            <w:color w:val="000000"/>
            <w:sz w:val="20"/>
            <w:szCs w:val="20"/>
          </w:rPr>
          <w:t xml:space="preserve">                            new ImageIcon(this.getClass().getResource(expl));</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0" w:author="Unknown"/>
          <w:rFonts w:ascii="Courier New" w:eastAsia="Times New Roman" w:hAnsi="Courier New" w:cs="Courier New"/>
          <w:color w:val="000000"/>
          <w:sz w:val="20"/>
          <w:szCs w:val="20"/>
        </w:rPr>
      </w:pPr>
      <w:ins w:id="1001" w:author="Unknown">
        <w:r w:rsidRPr="007C0DAA">
          <w:rPr>
            <w:rFonts w:ascii="Courier New" w:eastAsia="Times New Roman" w:hAnsi="Courier New" w:cs="Courier New"/>
            <w:color w:val="000000"/>
            <w:sz w:val="20"/>
            <w:szCs w:val="20"/>
          </w:rPr>
          <w:t xml:space="preserve">                        player.setImage(ii.getImage());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2" w:author="Unknown"/>
          <w:rFonts w:ascii="Courier New" w:eastAsia="Times New Roman" w:hAnsi="Courier New" w:cs="Courier New"/>
          <w:color w:val="000000"/>
          <w:sz w:val="20"/>
          <w:szCs w:val="20"/>
        </w:rPr>
      </w:pPr>
      <w:ins w:id="1003" w:author="Unknown">
        <w:r w:rsidRPr="007C0DAA">
          <w:rPr>
            <w:rFonts w:ascii="Courier New" w:eastAsia="Times New Roman" w:hAnsi="Courier New" w:cs="Courier New"/>
            <w:color w:val="000000"/>
            <w:sz w:val="20"/>
            <w:szCs w:val="20"/>
          </w:rPr>
          <w:t xml:space="preserve">                        player.setDying(true);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4" w:author="Unknown"/>
          <w:rFonts w:ascii="Courier New" w:eastAsia="Times New Roman" w:hAnsi="Courier New" w:cs="Courier New"/>
          <w:color w:val="000000"/>
          <w:sz w:val="20"/>
          <w:szCs w:val="20"/>
        </w:rPr>
      </w:pPr>
      <w:ins w:id="1005" w:author="Unknown">
        <w:r w:rsidRPr="007C0DAA">
          <w:rPr>
            <w:rFonts w:ascii="Courier New" w:eastAsia="Times New Roman" w:hAnsi="Courier New" w:cs="Courier New"/>
            <w:color w:val="000000"/>
            <w:sz w:val="20"/>
            <w:szCs w:val="20"/>
          </w:rPr>
          <w:t xml:space="preserve">                        b.setDestroyed(true);;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6" w:author="Unknown"/>
          <w:rFonts w:ascii="Courier New" w:eastAsia="Times New Roman" w:hAnsi="Courier New" w:cs="Courier New"/>
          <w:color w:val="000000"/>
          <w:sz w:val="20"/>
          <w:szCs w:val="20"/>
        </w:rPr>
      </w:pPr>
      <w:ins w:id="1007"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8" w:author="Unknown"/>
          <w:rFonts w:ascii="Courier New" w:eastAsia="Times New Roman" w:hAnsi="Courier New" w:cs="Courier New"/>
          <w:color w:val="000000"/>
          <w:sz w:val="20"/>
          <w:szCs w:val="20"/>
        </w:rPr>
      </w:pPr>
      <w:ins w:id="1009"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0"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1" w:author="Unknown"/>
          <w:rFonts w:ascii="Courier New" w:eastAsia="Times New Roman" w:hAnsi="Courier New" w:cs="Courier New"/>
          <w:color w:val="000000"/>
          <w:sz w:val="20"/>
          <w:szCs w:val="20"/>
        </w:rPr>
      </w:pPr>
      <w:ins w:id="1012" w:author="Unknown">
        <w:r w:rsidRPr="007C0DAA">
          <w:rPr>
            <w:rFonts w:ascii="Courier New" w:eastAsia="Times New Roman" w:hAnsi="Courier New" w:cs="Courier New"/>
            <w:color w:val="000000"/>
            <w:sz w:val="20"/>
            <w:szCs w:val="20"/>
          </w:rPr>
          <w:t xml:space="preserve">            if (!b.isDestroyed())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3" w:author="Unknown"/>
          <w:rFonts w:ascii="Courier New" w:eastAsia="Times New Roman" w:hAnsi="Courier New" w:cs="Courier New"/>
          <w:color w:val="000000"/>
          <w:sz w:val="20"/>
          <w:szCs w:val="20"/>
        </w:rPr>
      </w:pPr>
      <w:ins w:id="1014" w:author="Unknown">
        <w:r w:rsidRPr="007C0DAA">
          <w:rPr>
            <w:rFonts w:ascii="Courier New" w:eastAsia="Times New Roman" w:hAnsi="Courier New" w:cs="Courier New"/>
            <w:color w:val="000000"/>
            <w:sz w:val="20"/>
            <w:szCs w:val="20"/>
          </w:rPr>
          <w:t xml:space="preserve">                b.setY(b.getY() + 1);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5" w:author="Unknown"/>
          <w:rFonts w:ascii="Courier New" w:eastAsia="Times New Roman" w:hAnsi="Courier New" w:cs="Courier New"/>
          <w:color w:val="000000"/>
          <w:sz w:val="20"/>
          <w:szCs w:val="20"/>
        </w:rPr>
      </w:pPr>
      <w:ins w:id="1016" w:author="Unknown">
        <w:r w:rsidRPr="007C0DAA">
          <w:rPr>
            <w:rFonts w:ascii="Courier New" w:eastAsia="Times New Roman" w:hAnsi="Courier New" w:cs="Courier New"/>
            <w:color w:val="000000"/>
            <w:sz w:val="20"/>
            <w:szCs w:val="20"/>
          </w:rPr>
          <w:t xml:space="preserve">                if (b.getY() &gt;= GROUND - BOMB_HEIGHT)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7" w:author="Unknown"/>
          <w:rFonts w:ascii="Courier New" w:eastAsia="Times New Roman" w:hAnsi="Courier New" w:cs="Courier New"/>
          <w:color w:val="000000"/>
          <w:sz w:val="20"/>
          <w:szCs w:val="20"/>
        </w:rPr>
      </w:pPr>
      <w:ins w:id="1018" w:author="Unknown">
        <w:r w:rsidRPr="007C0DAA">
          <w:rPr>
            <w:rFonts w:ascii="Courier New" w:eastAsia="Times New Roman" w:hAnsi="Courier New" w:cs="Courier New"/>
            <w:color w:val="000000"/>
            <w:sz w:val="20"/>
            <w:szCs w:val="20"/>
          </w:rPr>
          <w:t xml:space="preserve">                    b.setDestroyed(true);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9" w:author="Unknown"/>
          <w:rFonts w:ascii="Courier New" w:eastAsia="Times New Roman" w:hAnsi="Courier New" w:cs="Courier New"/>
          <w:color w:val="000000"/>
          <w:sz w:val="20"/>
          <w:szCs w:val="20"/>
        </w:rPr>
      </w:pPr>
      <w:ins w:id="1020"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1" w:author="Unknown"/>
          <w:rFonts w:ascii="Courier New" w:eastAsia="Times New Roman" w:hAnsi="Courier New" w:cs="Courier New"/>
          <w:color w:val="000000"/>
          <w:sz w:val="20"/>
          <w:szCs w:val="20"/>
        </w:rPr>
      </w:pPr>
      <w:ins w:id="1022"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3" w:author="Unknown"/>
          <w:rFonts w:ascii="Courier New" w:eastAsia="Times New Roman" w:hAnsi="Courier New" w:cs="Courier New"/>
          <w:color w:val="000000"/>
          <w:sz w:val="20"/>
          <w:szCs w:val="20"/>
        </w:rPr>
      </w:pPr>
      <w:ins w:id="1024"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5" w:author="Unknown"/>
          <w:rFonts w:ascii="Courier New" w:eastAsia="Times New Roman" w:hAnsi="Courier New" w:cs="Courier New"/>
          <w:color w:val="000000"/>
          <w:sz w:val="20"/>
          <w:szCs w:val="20"/>
        </w:rPr>
      </w:pPr>
      <w:ins w:id="1026"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7"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8" w:author="Unknown"/>
          <w:rFonts w:ascii="Courier New" w:eastAsia="Times New Roman" w:hAnsi="Courier New" w:cs="Courier New"/>
          <w:color w:val="000000"/>
          <w:sz w:val="20"/>
          <w:szCs w:val="20"/>
        </w:rPr>
      </w:pPr>
      <w:ins w:id="1029" w:author="Unknown">
        <w:r w:rsidRPr="007C0DAA">
          <w:rPr>
            <w:rFonts w:ascii="Courier New" w:eastAsia="Times New Roman" w:hAnsi="Courier New" w:cs="Courier New"/>
            <w:color w:val="000000"/>
            <w:sz w:val="20"/>
            <w:szCs w:val="20"/>
          </w:rPr>
          <w:t xml:space="preserve">    public void run()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0"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1" w:author="Unknown"/>
          <w:rFonts w:ascii="Courier New" w:eastAsia="Times New Roman" w:hAnsi="Courier New" w:cs="Courier New"/>
          <w:color w:val="000000"/>
          <w:sz w:val="20"/>
          <w:szCs w:val="20"/>
        </w:rPr>
      </w:pPr>
      <w:ins w:id="1032" w:author="Unknown">
        <w:r w:rsidRPr="007C0DAA">
          <w:rPr>
            <w:rFonts w:ascii="Courier New" w:eastAsia="Times New Roman" w:hAnsi="Courier New" w:cs="Courier New"/>
            <w:color w:val="000000"/>
            <w:sz w:val="20"/>
            <w:szCs w:val="20"/>
          </w:rPr>
          <w:t xml:space="preserve">        long beforeTime, timeDiff, sleep;</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3"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4" w:author="Unknown"/>
          <w:rFonts w:ascii="Courier New" w:eastAsia="Times New Roman" w:hAnsi="Courier New" w:cs="Courier New"/>
          <w:color w:val="000000"/>
          <w:sz w:val="20"/>
          <w:szCs w:val="20"/>
        </w:rPr>
      </w:pPr>
      <w:ins w:id="1035" w:author="Unknown">
        <w:r w:rsidRPr="007C0DAA">
          <w:rPr>
            <w:rFonts w:ascii="Courier New" w:eastAsia="Times New Roman" w:hAnsi="Courier New" w:cs="Courier New"/>
            <w:color w:val="000000"/>
            <w:sz w:val="20"/>
            <w:szCs w:val="20"/>
          </w:rPr>
          <w:t xml:space="preserve">        beforeTime = System.currentTimeMillis();</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6"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7" w:author="Unknown"/>
          <w:rFonts w:ascii="Courier New" w:eastAsia="Times New Roman" w:hAnsi="Courier New" w:cs="Courier New"/>
          <w:color w:val="000000"/>
          <w:sz w:val="20"/>
          <w:szCs w:val="20"/>
        </w:rPr>
      </w:pPr>
      <w:ins w:id="1038" w:author="Unknown">
        <w:r w:rsidRPr="007C0DAA">
          <w:rPr>
            <w:rFonts w:ascii="Courier New" w:eastAsia="Times New Roman" w:hAnsi="Courier New" w:cs="Courier New"/>
            <w:color w:val="000000"/>
            <w:sz w:val="20"/>
            <w:szCs w:val="20"/>
          </w:rPr>
          <w:t xml:space="preserve">        while (ingame)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9" w:author="Unknown"/>
          <w:rFonts w:ascii="Courier New" w:eastAsia="Times New Roman" w:hAnsi="Courier New" w:cs="Courier New"/>
          <w:color w:val="000000"/>
          <w:sz w:val="20"/>
          <w:szCs w:val="20"/>
        </w:rPr>
      </w:pPr>
      <w:ins w:id="1040" w:author="Unknown">
        <w:r w:rsidRPr="007C0DAA">
          <w:rPr>
            <w:rFonts w:ascii="Courier New" w:eastAsia="Times New Roman" w:hAnsi="Courier New" w:cs="Courier New"/>
            <w:color w:val="000000"/>
            <w:sz w:val="20"/>
            <w:szCs w:val="20"/>
          </w:rPr>
          <w:t xml:space="preserve">            repaint();</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1" w:author="Unknown"/>
          <w:rFonts w:ascii="Courier New" w:eastAsia="Times New Roman" w:hAnsi="Courier New" w:cs="Courier New"/>
          <w:color w:val="000000"/>
          <w:sz w:val="20"/>
          <w:szCs w:val="20"/>
        </w:rPr>
      </w:pPr>
      <w:ins w:id="1042" w:author="Unknown">
        <w:r w:rsidRPr="007C0DAA">
          <w:rPr>
            <w:rFonts w:ascii="Courier New" w:eastAsia="Times New Roman" w:hAnsi="Courier New" w:cs="Courier New"/>
            <w:color w:val="000000"/>
            <w:sz w:val="20"/>
            <w:szCs w:val="20"/>
          </w:rPr>
          <w:t xml:space="preserve">            animationCycle();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3"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4" w:author="Unknown"/>
          <w:rFonts w:ascii="Courier New" w:eastAsia="Times New Roman" w:hAnsi="Courier New" w:cs="Courier New"/>
          <w:color w:val="000000"/>
          <w:sz w:val="20"/>
          <w:szCs w:val="20"/>
        </w:rPr>
      </w:pPr>
      <w:ins w:id="1045" w:author="Unknown">
        <w:r w:rsidRPr="007C0DAA">
          <w:rPr>
            <w:rFonts w:ascii="Courier New" w:eastAsia="Times New Roman" w:hAnsi="Courier New" w:cs="Courier New"/>
            <w:color w:val="000000"/>
            <w:sz w:val="20"/>
            <w:szCs w:val="20"/>
          </w:rPr>
          <w:t xml:space="preserve">            timeDiff = System.currentTimeMillis() - beforeTime;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6" w:author="Unknown"/>
          <w:rFonts w:ascii="Courier New" w:eastAsia="Times New Roman" w:hAnsi="Courier New" w:cs="Courier New"/>
          <w:color w:val="000000"/>
          <w:sz w:val="20"/>
          <w:szCs w:val="20"/>
        </w:rPr>
      </w:pPr>
      <w:ins w:id="1047" w:author="Unknown">
        <w:r w:rsidRPr="007C0DAA">
          <w:rPr>
            <w:rFonts w:ascii="Courier New" w:eastAsia="Times New Roman" w:hAnsi="Courier New" w:cs="Courier New"/>
            <w:color w:val="000000"/>
            <w:sz w:val="20"/>
            <w:szCs w:val="20"/>
          </w:rPr>
          <w:t xml:space="preserve">            sleep = DELAY - timeDiff;</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8"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9" w:author="Unknown"/>
          <w:rFonts w:ascii="Courier New" w:eastAsia="Times New Roman" w:hAnsi="Courier New" w:cs="Courier New"/>
          <w:color w:val="000000"/>
          <w:sz w:val="20"/>
          <w:szCs w:val="20"/>
        </w:rPr>
      </w:pPr>
      <w:ins w:id="1050" w:author="Unknown">
        <w:r w:rsidRPr="007C0DAA">
          <w:rPr>
            <w:rFonts w:ascii="Courier New" w:eastAsia="Times New Roman" w:hAnsi="Courier New" w:cs="Courier New"/>
            <w:color w:val="000000"/>
            <w:sz w:val="20"/>
            <w:szCs w:val="20"/>
          </w:rPr>
          <w:t xml:space="preserve">            if (sleep &lt; 0)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1" w:author="Unknown"/>
          <w:rFonts w:ascii="Courier New" w:eastAsia="Times New Roman" w:hAnsi="Courier New" w:cs="Courier New"/>
          <w:color w:val="000000"/>
          <w:sz w:val="20"/>
          <w:szCs w:val="20"/>
        </w:rPr>
      </w:pPr>
      <w:ins w:id="1052" w:author="Unknown">
        <w:r w:rsidRPr="007C0DAA">
          <w:rPr>
            <w:rFonts w:ascii="Courier New" w:eastAsia="Times New Roman" w:hAnsi="Courier New" w:cs="Courier New"/>
            <w:color w:val="000000"/>
            <w:sz w:val="20"/>
            <w:szCs w:val="20"/>
          </w:rPr>
          <w:t xml:space="preserve">                sleep = 2;</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3" w:author="Unknown"/>
          <w:rFonts w:ascii="Courier New" w:eastAsia="Times New Roman" w:hAnsi="Courier New" w:cs="Courier New"/>
          <w:color w:val="000000"/>
          <w:sz w:val="20"/>
          <w:szCs w:val="20"/>
        </w:rPr>
      </w:pPr>
      <w:ins w:id="1054" w:author="Unknown">
        <w:r w:rsidRPr="007C0DAA">
          <w:rPr>
            <w:rFonts w:ascii="Courier New" w:eastAsia="Times New Roman" w:hAnsi="Courier New" w:cs="Courier New"/>
            <w:color w:val="000000"/>
            <w:sz w:val="20"/>
            <w:szCs w:val="20"/>
          </w:rPr>
          <w:t xml:space="preserve">            try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5" w:author="Unknown"/>
          <w:rFonts w:ascii="Courier New" w:eastAsia="Times New Roman" w:hAnsi="Courier New" w:cs="Courier New"/>
          <w:color w:val="000000"/>
          <w:sz w:val="20"/>
          <w:szCs w:val="20"/>
        </w:rPr>
      </w:pPr>
      <w:ins w:id="1056" w:author="Unknown">
        <w:r w:rsidRPr="007C0DAA">
          <w:rPr>
            <w:rFonts w:ascii="Courier New" w:eastAsia="Times New Roman" w:hAnsi="Courier New" w:cs="Courier New"/>
            <w:color w:val="000000"/>
            <w:sz w:val="20"/>
            <w:szCs w:val="20"/>
          </w:rPr>
          <w:t xml:space="preserve">                Thread.sleep(sleep);</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7" w:author="Unknown"/>
          <w:rFonts w:ascii="Courier New" w:eastAsia="Times New Roman" w:hAnsi="Courier New" w:cs="Courier New"/>
          <w:color w:val="000000"/>
          <w:sz w:val="20"/>
          <w:szCs w:val="20"/>
        </w:rPr>
      </w:pPr>
      <w:ins w:id="1058" w:author="Unknown">
        <w:r w:rsidRPr="007C0DAA">
          <w:rPr>
            <w:rFonts w:ascii="Courier New" w:eastAsia="Times New Roman" w:hAnsi="Courier New" w:cs="Courier New"/>
            <w:color w:val="000000"/>
            <w:sz w:val="20"/>
            <w:szCs w:val="20"/>
          </w:rPr>
          <w:t xml:space="preserve">            } catch (InterruptedException 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9" w:author="Unknown"/>
          <w:rFonts w:ascii="Courier New" w:eastAsia="Times New Roman" w:hAnsi="Courier New" w:cs="Courier New"/>
          <w:color w:val="000000"/>
          <w:sz w:val="20"/>
          <w:szCs w:val="20"/>
        </w:rPr>
      </w:pPr>
      <w:ins w:id="1060" w:author="Unknown">
        <w:r w:rsidRPr="007C0DAA">
          <w:rPr>
            <w:rFonts w:ascii="Courier New" w:eastAsia="Times New Roman" w:hAnsi="Courier New" w:cs="Courier New"/>
            <w:color w:val="000000"/>
            <w:sz w:val="20"/>
            <w:szCs w:val="20"/>
          </w:rPr>
          <w:t xml:space="preserve">                System.out.println("interrupted");</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1" w:author="Unknown"/>
          <w:rFonts w:ascii="Courier New" w:eastAsia="Times New Roman" w:hAnsi="Courier New" w:cs="Courier New"/>
          <w:color w:val="000000"/>
          <w:sz w:val="20"/>
          <w:szCs w:val="20"/>
        </w:rPr>
      </w:pPr>
      <w:ins w:id="1062"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3" w:author="Unknown"/>
          <w:rFonts w:ascii="Courier New" w:eastAsia="Times New Roman" w:hAnsi="Courier New" w:cs="Courier New"/>
          <w:color w:val="000000"/>
          <w:sz w:val="20"/>
          <w:szCs w:val="20"/>
        </w:rPr>
      </w:pPr>
      <w:ins w:id="1064" w:author="Unknown">
        <w:r w:rsidRPr="007C0DAA">
          <w:rPr>
            <w:rFonts w:ascii="Courier New" w:eastAsia="Times New Roman" w:hAnsi="Courier New" w:cs="Courier New"/>
            <w:color w:val="000000"/>
            <w:sz w:val="20"/>
            <w:szCs w:val="20"/>
          </w:rPr>
          <w:t xml:space="preserve">            beforeTime = System.currentTimeMillis();</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5" w:author="Unknown"/>
          <w:rFonts w:ascii="Courier New" w:eastAsia="Times New Roman" w:hAnsi="Courier New" w:cs="Courier New"/>
          <w:color w:val="000000"/>
          <w:sz w:val="20"/>
          <w:szCs w:val="20"/>
        </w:rPr>
      </w:pPr>
      <w:ins w:id="1066"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7" w:author="Unknown"/>
          <w:rFonts w:ascii="Courier New" w:eastAsia="Times New Roman" w:hAnsi="Courier New" w:cs="Courier New"/>
          <w:color w:val="000000"/>
          <w:sz w:val="20"/>
          <w:szCs w:val="20"/>
        </w:rPr>
      </w:pPr>
      <w:ins w:id="1068" w:author="Unknown">
        <w:r w:rsidRPr="007C0DAA">
          <w:rPr>
            <w:rFonts w:ascii="Courier New" w:eastAsia="Times New Roman" w:hAnsi="Courier New" w:cs="Courier New"/>
            <w:color w:val="000000"/>
            <w:sz w:val="20"/>
            <w:szCs w:val="20"/>
          </w:rPr>
          <w:lastRenderedPageBreak/>
          <w:t xml:space="preserve">        gameOver();</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9" w:author="Unknown"/>
          <w:rFonts w:ascii="Courier New" w:eastAsia="Times New Roman" w:hAnsi="Courier New" w:cs="Courier New"/>
          <w:color w:val="000000"/>
          <w:sz w:val="20"/>
          <w:szCs w:val="20"/>
        </w:rPr>
      </w:pPr>
      <w:ins w:id="1070"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1"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2" w:author="Unknown"/>
          <w:rFonts w:ascii="Courier New" w:eastAsia="Times New Roman" w:hAnsi="Courier New" w:cs="Courier New"/>
          <w:color w:val="000000"/>
          <w:sz w:val="20"/>
          <w:szCs w:val="20"/>
        </w:rPr>
      </w:pPr>
      <w:ins w:id="1073" w:author="Unknown">
        <w:r w:rsidRPr="007C0DAA">
          <w:rPr>
            <w:rFonts w:ascii="Courier New" w:eastAsia="Times New Roman" w:hAnsi="Courier New" w:cs="Courier New"/>
            <w:color w:val="000000"/>
            <w:sz w:val="20"/>
            <w:szCs w:val="20"/>
          </w:rPr>
          <w:t xml:space="preserve">    private class TAdapter extends KeyAdapter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4"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5" w:author="Unknown"/>
          <w:rFonts w:ascii="Courier New" w:eastAsia="Times New Roman" w:hAnsi="Courier New" w:cs="Courier New"/>
          <w:color w:val="000000"/>
          <w:sz w:val="20"/>
          <w:szCs w:val="20"/>
        </w:rPr>
      </w:pPr>
      <w:ins w:id="1076" w:author="Unknown">
        <w:r w:rsidRPr="007C0DAA">
          <w:rPr>
            <w:rFonts w:ascii="Courier New" w:eastAsia="Times New Roman" w:hAnsi="Courier New" w:cs="Courier New"/>
            <w:color w:val="000000"/>
            <w:sz w:val="20"/>
            <w:szCs w:val="20"/>
          </w:rPr>
          <w:t xml:space="preserve">        public void keyReleased(KeyEvent 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7" w:author="Unknown"/>
          <w:rFonts w:ascii="Courier New" w:eastAsia="Times New Roman" w:hAnsi="Courier New" w:cs="Courier New"/>
          <w:color w:val="000000"/>
          <w:sz w:val="20"/>
          <w:szCs w:val="20"/>
        </w:rPr>
      </w:pPr>
      <w:ins w:id="1078" w:author="Unknown">
        <w:r w:rsidRPr="007C0DAA">
          <w:rPr>
            <w:rFonts w:ascii="Courier New" w:eastAsia="Times New Roman" w:hAnsi="Courier New" w:cs="Courier New"/>
            <w:color w:val="000000"/>
            <w:sz w:val="20"/>
            <w:szCs w:val="20"/>
          </w:rPr>
          <w:t xml:space="preserve">            player.keyReleased(e);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9" w:author="Unknown"/>
          <w:rFonts w:ascii="Courier New" w:eastAsia="Times New Roman" w:hAnsi="Courier New" w:cs="Courier New"/>
          <w:color w:val="000000"/>
          <w:sz w:val="20"/>
          <w:szCs w:val="20"/>
        </w:rPr>
      </w:pPr>
      <w:ins w:id="1080"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1"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2" w:author="Unknown"/>
          <w:rFonts w:ascii="Courier New" w:eastAsia="Times New Roman" w:hAnsi="Courier New" w:cs="Courier New"/>
          <w:color w:val="000000"/>
          <w:sz w:val="20"/>
          <w:szCs w:val="20"/>
        </w:rPr>
      </w:pPr>
      <w:ins w:id="1083" w:author="Unknown">
        <w:r w:rsidRPr="007C0DAA">
          <w:rPr>
            <w:rFonts w:ascii="Courier New" w:eastAsia="Times New Roman" w:hAnsi="Courier New" w:cs="Courier New"/>
            <w:color w:val="000000"/>
            <w:sz w:val="20"/>
            <w:szCs w:val="20"/>
          </w:rPr>
          <w:t xml:space="preserve">        public void keyPressed(KeyEvent 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4"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5" w:author="Unknown"/>
          <w:rFonts w:ascii="Courier New" w:eastAsia="Times New Roman" w:hAnsi="Courier New" w:cs="Courier New"/>
          <w:color w:val="000000"/>
          <w:sz w:val="20"/>
          <w:szCs w:val="20"/>
        </w:rPr>
      </w:pPr>
      <w:ins w:id="1086" w:author="Unknown">
        <w:r w:rsidRPr="007C0DAA">
          <w:rPr>
            <w:rFonts w:ascii="Courier New" w:eastAsia="Times New Roman" w:hAnsi="Courier New" w:cs="Courier New"/>
            <w:color w:val="000000"/>
            <w:sz w:val="20"/>
            <w:szCs w:val="20"/>
          </w:rPr>
          <w:t xml:space="preserve">          player.keyPressed(e);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7"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8" w:author="Unknown"/>
          <w:rFonts w:ascii="Courier New" w:eastAsia="Times New Roman" w:hAnsi="Courier New" w:cs="Courier New"/>
          <w:color w:val="000000"/>
          <w:sz w:val="20"/>
          <w:szCs w:val="20"/>
        </w:rPr>
      </w:pPr>
      <w:ins w:id="1089" w:author="Unknown">
        <w:r w:rsidRPr="007C0DAA">
          <w:rPr>
            <w:rFonts w:ascii="Courier New" w:eastAsia="Times New Roman" w:hAnsi="Courier New" w:cs="Courier New"/>
            <w:color w:val="000000"/>
            <w:sz w:val="20"/>
            <w:szCs w:val="20"/>
          </w:rPr>
          <w:t xml:space="preserve">          int x = player.getX();</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0" w:author="Unknown"/>
          <w:rFonts w:ascii="Courier New" w:eastAsia="Times New Roman" w:hAnsi="Courier New" w:cs="Courier New"/>
          <w:color w:val="000000"/>
          <w:sz w:val="20"/>
          <w:szCs w:val="20"/>
        </w:rPr>
      </w:pPr>
      <w:ins w:id="1091" w:author="Unknown">
        <w:r w:rsidRPr="007C0DAA">
          <w:rPr>
            <w:rFonts w:ascii="Courier New" w:eastAsia="Times New Roman" w:hAnsi="Courier New" w:cs="Courier New"/>
            <w:color w:val="000000"/>
            <w:sz w:val="20"/>
            <w:szCs w:val="20"/>
          </w:rPr>
          <w:t xml:space="preserve">          int y = player.getY();</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2" w:author="Unknown"/>
          <w:rFonts w:ascii="Courier New" w:eastAsia="Times New Roman" w:hAnsi="Courier New" w:cs="Courier New"/>
          <w:color w:val="000000"/>
          <w:sz w:val="20"/>
          <w:szCs w:val="20"/>
        </w:rPr>
      </w:pPr>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3" w:author="Unknown"/>
          <w:rFonts w:ascii="Courier New" w:eastAsia="Times New Roman" w:hAnsi="Courier New" w:cs="Courier New"/>
          <w:color w:val="000000"/>
          <w:sz w:val="20"/>
          <w:szCs w:val="20"/>
        </w:rPr>
      </w:pPr>
      <w:ins w:id="1094" w:author="Unknown">
        <w:r w:rsidRPr="007C0DAA">
          <w:rPr>
            <w:rFonts w:ascii="Courier New" w:eastAsia="Times New Roman" w:hAnsi="Courier New" w:cs="Courier New"/>
            <w:color w:val="000000"/>
            <w:sz w:val="20"/>
            <w:szCs w:val="20"/>
          </w:rPr>
          <w:t xml:space="preserve">          if (ingame)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5" w:author="Unknown"/>
          <w:rFonts w:ascii="Courier New" w:eastAsia="Times New Roman" w:hAnsi="Courier New" w:cs="Courier New"/>
          <w:color w:val="000000"/>
          <w:sz w:val="20"/>
          <w:szCs w:val="20"/>
        </w:rPr>
      </w:pPr>
      <w:ins w:id="1096"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7" w:author="Unknown"/>
          <w:rFonts w:ascii="Courier New" w:eastAsia="Times New Roman" w:hAnsi="Courier New" w:cs="Courier New"/>
          <w:color w:val="000000"/>
          <w:sz w:val="20"/>
          <w:szCs w:val="20"/>
        </w:rPr>
      </w:pPr>
      <w:ins w:id="1098" w:author="Unknown">
        <w:r w:rsidRPr="007C0DAA">
          <w:rPr>
            <w:rFonts w:ascii="Courier New" w:eastAsia="Times New Roman" w:hAnsi="Courier New" w:cs="Courier New"/>
            <w:color w:val="000000"/>
            <w:sz w:val="20"/>
            <w:szCs w:val="20"/>
          </w:rPr>
          <w:t xml:space="preserve">            if (e.isAltDown())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9" w:author="Unknown"/>
          <w:rFonts w:ascii="Courier New" w:eastAsia="Times New Roman" w:hAnsi="Courier New" w:cs="Courier New"/>
          <w:color w:val="000000"/>
          <w:sz w:val="20"/>
          <w:szCs w:val="20"/>
        </w:rPr>
      </w:pPr>
      <w:ins w:id="1100" w:author="Unknown">
        <w:r w:rsidRPr="007C0DAA">
          <w:rPr>
            <w:rFonts w:ascii="Courier New" w:eastAsia="Times New Roman" w:hAnsi="Courier New" w:cs="Courier New"/>
            <w:color w:val="000000"/>
            <w:sz w:val="20"/>
            <w:szCs w:val="20"/>
          </w:rPr>
          <w:t xml:space="preserve">                if (!shot.isVisible())</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1" w:author="Unknown"/>
          <w:rFonts w:ascii="Courier New" w:eastAsia="Times New Roman" w:hAnsi="Courier New" w:cs="Courier New"/>
          <w:color w:val="000000"/>
          <w:sz w:val="20"/>
          <w:szCs w:val="20"/>
        </w:rPr>
      </w:pPr>
      <w:ins w:id="1102" w:author="Unknown">
        <w:r w:rsidRPr="007C0DAA">
          <w:rPr>
            <w:rFonts w:ascii="Courier New" w:eastAsia="Times New Roman" w:hAnsi="Courier New" w:cs="Courier New"/>
            <w:color w:val="000000"/>
            <w:sz w:val="20"/>
            <w:szCs w:val="20"/>
          </w:rPr>
          <w:t xml:space="preserve">                    shot = new Shot(x, y);</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3" w:author="Unknown"/>
          <w:rFonts w:ascii="Courier New" w:eastAsia="Times New Roman" w:hAnsi="Courier New" w:cs="Courier New"/>
          <w:color w:val="000000"/>
          <w:sz w:val="20"/>
          <w:szCs w:val="20"/>
        </w:rPr>
      </w:pPr>
      <w:ins w:id="1104"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5" w:author="Unknown"/>
          <w:rFonts w:ascii="Courier New" w:eastAsia="Times New Roman" w:hAnsi="Courier New" w:cs="Courier New"/>
          <w:color w:val="000000"/>
          <w:sz w:val="20"/>
          <w:szCs w:val="20"/>
        </w:rPr>
      </w:pPr>
      <w:ins w:id="1106"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7" w:author="Unknown"/>
          <w:rFonts w:ascii="Courier New" w:eastAsia="Times New Roman" w:hAnsi="Courier New" w:cs="Courier New"/>
          <w:color w:val="000000"/>
          <w:sz w:val="20"/>
          <w:szCs w:val="20"/>
        </w:rPr>
      </w:pPr>
      <w:ins w:id="1108"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9" w:author="Unknown"/>
          <w:rFonts w:ascii="Courier New" w:eastAsia="Times New Roman" w:hAnsi="Courier New" w:cs="Courier New"/>
          <w:color w:val="000000"/>
          <w:sz w:val="20"/>
          <w:szCs w:val="20"/>
        </w:rPr>
      </w:pPr>
      <w:ins w:id="1110"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1" w:author="Unknown"/>
          <w:rFonts w:ascii="Courier New" w:eastAsia="Times New Roman" w:hAnsi="Courier New" w:cs="Courier New"/>
          <w:color w:val="000000"/>
          <w:sz w:val="20"/>
          <w:szCs w:val="20"/>
        </w:rPr>
      </w:pPr>
      <w:ins w:id="1112" w:author="Unknown">
        <w:r w:rsidRPr="007C0DAA">
          <w:rPr>
            <w:rFonts w:ascii="Courier New" w:eastAsia="Times New Roman" w:hAnsi="Courier New" w:cs="Courier New"/>
            <w:color w:val="000000"/>
            <w:sz w:val="20"/>
            <w:szCs w:val="20"/>
          </w:rPr>
          <w:t>}</w:t>
        </w:r>
      </w:ins>
    </w:p>
    <w:p w:rsidR="007C0DAA" w:rsidRPr="007C0DAA" w:rsidRDefault="007C0DAA" w:rsidP="007C0DAA">
      <w:pPr>
        <w:spacing w:before="100" w:beforeAutospacing="1" w:after="100" w:afterAutospacing="1" w:line="240" w:lineRule="auto"/>
        <w:rPr>
          <w:ins w:id="1113" w:author="Unknown"/>
          <w:rFonts w:ascii="Georgia" w:eastAsia="Times New Roman" w:hAnsi="Georgia" w:cs="Times New Roman"/>
          <w:color w:val="000000"/>
          <w:sz w:val="24"/>
          <w:szCs w:val="24"/>
        </w:rPr>
      </w:pPr>
      <w:ins w:id="1114" w:author="Unknown">
        <w:r w:rsidRPr="007C0DAA">
          <w:rPr>
            <w:rFonts w:ascii="Georgia" w:eastAsia="Times New Roman" w:hAnsi="Georgia" w:cs="Times New Roman"/>
            <w:color w:val="000000"/>
            <w:sz w:val="24"/>
            <w:szCs w:val="24"/>
          </w:rPr>
          <w:t>The main logic of the game is located in the </w:t>
        </w:r>
        <w:r w:rsidRPr="007C0DAA">
          <w:rPr>
            <w:rFonts w:ascii="Courier New" w:eastAsia="Times New Roman" w:hAnsi="Courier New" w:cs="Courier New"/>
            <w:color w:val="000000"/>
            <w:sz w:val="20"/>
          </w:rPr>
          <w:t>Board</w:t>
        </w:r>
        <w:r w:rsidRPr="007C0DAA">
          <w:rPr>
            <w:rFonts w:ascii="Georgia" w:eastAsia="Times New Roman" w:hAnsi="Georgia" w:cs="Times New Roman"/>
            <w:color w:val="000000"/>
            <w:sz w:val="24"/>
            <w:szCs w:val="24"/>
          </w:rPr>
          <w:t> class.</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5" w:author="Unknown"/>
          <w:rFonts w:ascii="Courier New" w:eastAsia="Times New Roman" w:hAnsi="Courier New" w:cs="Courier New"/>
          <w:color w:val="000000"/>
          <w:sz w:val="20"/>
          <w:szCs w:val="20"/>
        </w:rPr>
      </w:pPr>
      <w:ins w:id="1116" w:author="Unknown">
        <w:r w:rsidRPr="007C0DAA">
          <w:rPr>
            <w:rFonts w:ascii="Courier New" w:eastAsia="Times New Roman" w:hAnsi="Courier New" w:cs="Courier New"/>
            <w:color w:val="000000"/>
            <w:sz w:val="20"/>
            <w:szCs w:val="20"/>
          </w:rPr>
          <w:t>for (int i=0; i &lt; 4; i++) {</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7" w:author="Unknown"/>
          <w:rFonts w:ascii="Courier New" w:eastAsia="Times New Roman" w:hAnsi="Courier New" w:cs="Courier New"/>
          <w:color w:val="000000"/>
          <w:sz w:val="20"/>
          <w:szCs w:val="20"/>
        </w:rPr>
      </w:pPr>
      <w:ins w:id="1118" w:author="Unknown">
        <w:r w:rsidRPr="007C0DAA">
          <w:rPr>
            <w:rFonts w:ascii="Courier New" w:eastAsia="Times New Roman" w:hAnsi="Courier New" w:cs="Courier New"/>
            <w:color w:val="000000"/>
            <w:sz w:val="20"/>
            <w:szCs w:val="20"/>
          </w:rPr>
          <w:t xml:space="preserve">    for (int j=0; j &lt; 6; j++) {</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9" w:author="Unknown"/>
          <w:rFonts w:ascii="Courier New" w:eastAsia="Times New Roman" w:hAnsi="Courier New" w:cs="Courier New"/>
          <w:color w:val="000000"/>
          <w:sz w:val="20"/>
          <w:szCs w:val="20"/>
        </w:rPr>
      </w:pPr>
      <w:ins w:id="1120" w:author="Unknown">
        <w:r w:rsidRPr="007C0DAA">
          <w:rPr>
            <w:rFonts w:ascii="Courier New" w:eastAsia="Times New Roman" w:hAnsi="Courier New" w:cs="Courier New"/>
            <w:color w:val="000000"/>
            <w:sz w:val="20"/>
            <w:szCs w:val="20"/>
          </w:rPr>
          <w:t xml:space="preserve">        Alien alien = new Alien(alienX + 18*j, alienY + 18*i);</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1" w:author="Unknown"/>
          <w:rFonts w:ascii="Courier New" w:eastAsia="Times New Roman" w:hAnsi="Courier New" w:cs="Courier New"/>
          <w:color w:val="000000"/>
          <w:sz w:val="20"/>
          <w:szCs w:val="20"/>
        </w:rPr>
      </w:pPr>
      <w:ins w:id="1122" w:author="Unknown">
        <w:r w:rsidRPr="007C0DAA">
          <w:rPr>
            <w:rFonts w:ascii="Courier New" w:eastAsia="Times New Roman" w:hAnsi="Courier New" w:cs="Courier New"/>
            <w:color w:val="000000"/>
            <w:sz w:val="20"/>
            <w:szCs w:val="20"/>
          </w:rPr>
          <w:t xml:space="preserve">        alien.setImage(ii.getImage());</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3" w:author="Unknown"/>
          <w:rFonts w:ascii="Courier New" w:eastAsia="Times New Roman" w:hAnsi="Courier New" w:cs="Courier New"/>
          <w:color w:val="000000"/>
          <w:sz w:val="20"/>
          <w:szCs w:val="20"/>
        </w:rPr>
      </w:pPr>
      <w:ins w:id="1124" w:author="Unknown">
        <w:r w:rsidRPr="007C0DAA">
          <w:rPr>
            <w:rFonts w:ascii="Courier New" w:eastAsia="Times New Roman" w:hAnsi="Courier New" w:cs="Courier New"/>
            <w:color w:val="000000"/>
            <w:sz w:val="20"/>
            <w:szCs w:val="20"/>
          </w:rPr>
          <w:t xml:space="preserve">        aliens.add(alien);</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5" w:author="Unknown"/>
          <w:rFonts w:ascii="Courier New" w:eastAsia="Times New Roman" w:hAnsi="Courier New" w:cs="Courier New"/>
          <w:color w:val="000000"/>
          <w:sz w:val="20"/>
          <w:szCs w:val="20"/>
        </w:rPr>
      </w:pPr>
      <w:ins w:id="1126"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7" w:author="Unknown"/>
          <w:rFonts w:ascii="Courier New" w:eastAsia="Times New Roman" w:hAnsi="Courier New" w:cs="Courier New"/>
          <w:color w:val="000000"/>
          <w:sz w:val="20"/>
          <w:szCs w:val="20"/>
        </w:rPr>
      </w:pPr>
      <w:ins w:id="1128" w:author="Unknown">
        <w:r w:rsidRPr="007C0DAA">
          <w:rPr>
            <w:rFonts w:ascii="Courier New" w:eastAsia="Times New Roman" w:hAnsi="Courier New" w:cs="Courier New"/>
            <w:color w:val="000000"/>
            <w:sz w:val="20"/>
            <w:szCs w:val="20"/>
          </w:rPr>
          <w:t>}</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9" w:author="Unknown"/>
          <w:rFonts w:ascii="Courier New" w:eastAsia="Times New Roman" w:hAnsi="Courier New" w:cs="Courier New"/>
          <w:color w:val="000000"/>
          <w:sz w:val="20"/>
          <w:szCs w:val="20"/>
        </w:rPr>
      </w:pPr>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0" w:author="Unknown"/>
          <w:rFonts w:ascii="Courier New" w:eastAsia="Times New Roman" w:hAnsi="Courier New" w:cs="Courier New"/>
          <w:color w:val="000000"/>
          <w:sz w:val="20"/>
          <w:szCs w:val="20"/>
        </w:rPr>
      </w:pPr>
      <w:ins w:id="1131" w:author="Unknown">
        <w:r w:rsidRPr="007C0DAA">
          <w:rPr>
            <w:rFonts w:ascii="Courier New" w:eastAsia="Times New Roman" w:hAnsi="Courier New" w:cs="Courier New"/>
            <w:color w:val="000000"/>
            <w:sz w:val="20"/>
            <w:szCs w:val="20"/>
          </w:rPr>
          <w:t>player = new Player();</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2" w:author="Unknown"/>
          <w:rFonts w:ascii="Courier New" w:eastAsia="Times New Roman" w:hAnsi="Courier New" w:cs="Courier New"/>
          <w:color w:val="000000"/>
          <w:sz w:val="20"/>
          <w:szCs w:val="20"/>
        </w:rPr>
      </w:pPr>
      <w:ins w:id="1133" w:author="Unknown">
        <w:r w:rsidRPr="007C0DAA">
          <w:rPr>
            <w:rFonts w:ascii="Courier New" w:eastAsia="Times New Roman" w:hAnsi="Courier New" w:cs="Courier New"/>
            <w:color w:val="000000"/>
            <w:sz w:val="20"/>
            <w:szCs w:val="20"/>
          </w:rPr>
          <w:t>shot = new Shot();</w:t>
        </w:r>
      </w:ins>
    </w:p>
    <w:p w:rsidR="007C0DAA" w:rsidRPr="007C0DAA" w:rsidRDefault="007C0DAA" w:rsidP="007C0DAA">
      <w:pPr>
        <w:spacing w:before="100" w:beforeAutospacing="1" w:after="100" w:afterAutospacing="1" w:line="240" w:lineRule="auto"/>
        <w:rPr>
          <w:ins w:id="1134" w:author="Unknown"/>
          <w:rFonts w:ascii="Georgia" w:eastAsia="Times New Roman" w:hAnsi="Georgia" w:cs="Times New Roman"/>
          <w:color w:val="000000"/>
          <w:sz w:val="24"/>
          <w:szCs w:val="24"/>
        </w:rPr>
      </w:pPr>
      <w:ins w:id="1135" w:author="Unknown">
        <w:r w:rsidRPr="007C0DAA">
          <w:rPr>
            <w:rFonts w:ascii="Georgia" w:eastAsia="Times New Roman" w:hAnsi="Georgia" w:cs="Times New Roman"/>
            <w:color w:val="000000"/>
            <w:sz w:val="24"/>
            <w:szCs w:val="24"/>
          </w:rPr>
          <w:t>In the </w:t>
        </w:r>
        <w:r w:rsidRPr="007C0DAA">
          <w:rPr>
            <w:rFonts w:ascii="Courier New" w:eastAsia="Times New Roman" w:hAnsi="Courier New" w:cs="Courier New"/>
            <w:color w:val="000000"/>
            <w:sz w:val="20"/>
          </w:rPr>
          <w:t>gameInit()</w:t>
        </w:r>
        <w:r w:rsidRPr="007C0DAA">
          <w:rPr>
            <w:rFonts w:ascii="Georgia" w:eastAsia="Times New Roman" w:hAnsi="Georgia" w:cs="Times New Roman"/>
            <w:color w:val="000000"/>
            <w:sz w:val="24"/>
            <w:szCs w:val="24"/>
          </w:rPr>
          <w:t> method we set up 24 aliens. The alien image size is 12x12px. We put 6px space among the aliens. We also create the player and the shot objects.</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6" w:author="Unknown"/>
          <w:rFonts w:ascii="Courier New" w:eastAsia="Times New Roman" w:hAnsi="Courier New" w:cs="Courier New"/>
          <w:color w:val="000000"/>
          <w:sz w:val="20"/>
          <w:szCs w:val="20"/>
        </w:rPr>
      </w:pPr>
      <w:ins w:id="1137" w:author="Unknown">
        <w:r w:rsidRPr="007C0DAA">
          <w:rPr>
            <w:rFonts w:ascii="Courier New" w:eastAsia="Times New Roman" w:hAnsi="Courier New" w:cs="Courier New"/>
            <w:color w:val="000000"/>
            <w:sz w:val="20"/>
            <w:szCs w:val="20"/>
          </w:rPr>
          <w:t>public void drawBombing(Graphics g) {</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8" w:author="Unknown"/>
          <w:rFonts w:ascii="Courier New" w:eastAsia="Times New Roman" w:hAnsi="Courier New" w:cs="Courier New"/>
          <w:color w:val="000000"/>
          <w:sz w:val="20"/>
          <w:szCs w:val="20"/>
        </w:rPr>
      </w:pPr>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9" w:author="Unknown"/>
          <w:rFonts w:ascii="Courier New" w:eastAsia="Times New Roman" w:hAnsi="Courier New" w:cs="Courier New"/>
          <w:color w:val="000000"/>
          <w:sz w:val="20"/>
          <w:szCs w:val="20"/>
        </w:rPr>
      </w:pPr>
      <w:ins w:id="1140" w:author="Unknown">
        <w:r w:rsidRPr="007C0DAA">
          <w:rPr>
            <w:rFonts w:ascii="Courier New" w:eastAsia="Times New Roman" w:hAnsi="Courier New" w:cs="Courier New"/>
            <w:color w:val="000000"/>
            <w:sz w:val="20"/>
            <w:szCs w:val="20"/>
          </w:rPr>
          <w:t xml:space="preserve">    Iterator i3 = aliens.iterator();      </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41" w:author="Unknown"/>
          <w:rFonts w:ascii="Courier New" w:eastAsia="Times New Roman" w:hAnsi="Courier New" w:cs="Courier New"/>
          <w:color w:val="000000"/>
          <w:sz w:val="20"/>
          <w:szCs w:val="20"/>
        </w:rPr>
      </w:pPr>
      <w:ins w:id="1142" w:author="Unknown">
        <w:r w:rsidRPr="007C0DAA">
          <w:rPr>
            <w:rFonts w:ascii="Courier New" w:eastAsia="Times New Roman" w:hAnsi="Courier New" w:cs="Courier New"/>
            <w:color w:val="000000"/>
            <w:sz w:val="20"/>
            <w:szCs w:val="20"/>
          </w:rPr>
          <w:t xml:space="preserve">    while (i3.hasNext()) {</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43" w:author="Unknown"/>
          <w:rFonts w:ascii="Courier New" w:eastAsia="Times New Roman" w:hAnsi="Courier New" w:cs="Courier New"/>
          <w:color w:val="000000"/>
          <w:sz w:val="20"/>
          <w:szCs w:val="20"/>
        </w:rPr>
      </w:pPr>
      <w:ins w:id="1144" w:author="Unknown">
        <w:r w:rsidRPr="007C0DAA">
          <w:rPr>
            <w:rFonts w:ascii="Courier New" w:eastAsia="Times New Roman" w:hAnsi="Courier New" w:cs="Courier New"/>
            <w:color w:val="000000"/>
            <w:sz w:val="20"/>
            <w:szCs w:val="20"/>
          </w:rPr>
          <w:t xml:space="preserve">        Alien a = (Alien) i3.next();</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45" w:author="Unknown"/>
          <w:rFonts w:ascii="Courier New" w:eastAsia="Times New Roman" w:hAnsi="Courier New" w:cs="Courier New"/>
          <w:color w:val="000000"/>
          <w:sz w:val="20"/>
          <w:szCs w:val="20"/>
        </w:rPr>
      </w:pPr>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46" w:author="Unknown"/>
          <w:rFonts w:ascii="Courier New" w:eastAsia="Times New Roman" w:hAnsi="Courier New" w:cs="Courier New"/>
          <w:color w:val="000000"/>
          <w:sz w:val="20"/>
          <w:szCs w:val="20"/>
        </w:rPr>
      </w:pPr>
      <w:ins w:id="1147" w:author="Unknown">
        <w:r w:rsidRPr="007C0DAA">
          <w:rPr>
            <w:rFonts w:ascii="Courier New" w:eastAsia="Times New Roman" w:hAnsi="Courier New" w:cs="Courier New"/>
            <w:color w:val="000000"/>
            <w:sz w:val="20"/>
            <w:szCs w:val="20"/>
          </w:rPr>
          <w:t xml:space="preserve">        Alien.Bomb b = a.getBomb();</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48" w:author="Unknown"/>
          <w:rFonts w:ascii="Courier New" w:eastAsia="Times New Roman" w:hAnsi="Courier New" w:cs="Courier New"/>
          <w:color w:val="000000"/>
          <w:sz w:val="20"/>
          <w:szCs w:val="20"/>
        </w:rPr>
      </w:pPr>
      <w:ins w:id="1149" w:author="Unknown">
        <w:r w:rsidRPr="007C0DAA">
          <w:rPr>
            <w:rFonts w:ascii="Courier New" w:eastAsia="Times New Roman" w:hAnsi="Courier New" w:cs="Courier New"/>
            <w:color w:val="000000"/>
            <w:sz w:val="20"/>
            <w:szCs w:val="20"/>
          </w:rPr>
          <w:t xml:space="preserve">        if (!b.isDestroyed()) {</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50" w:author="Unknown"/>
          <w:rFonts w:ascii="Courier New" w:eastAsia="Times New Roman" w:hAnsi="Courier New" w:cs="Courier New"/>
          <w:color w:val="000000"/>
          <w:sz w:val="20"/>
          <w:szCs w:val="20"/>
        </w:rPr>
      </w:pPr>
      <w:ins w:id="1151" w:author="Unknown">
        <w:r w:rsidRPr="007C0DAA">
          <w:rPr>
            <w:rFonts w:ascii="Courier New" w:eastAsia="Times New Roman" w:hAnsi="Courier New" w:cs="Courier New"/>
            <w:color w:val="000000"/>
            <w:sz w:val="20"/>
            <w:szCs w:val="20"/>
          </w:rPr>
          <w:t xml:space="preserve">            g.drawImage(b.getImage(), b.getX(), b.getY(), this); </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52" w:author="Unknown"/>
          <w:rFonts w:ascii="Courier New" w:eastAsia="Times New Roman" w:hAnsi="Courier New" w:cs="Courier New"/>
          <w:color w:val="000000"/>
          <w:sz w:val="20"/>
          <w:szCs w:val="20"/>
        </w:rPr>
      </w:pPr>
      <w:ins w:id="1153"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54" w:author="Unknown"/>
          <w:rFonts w:ascii="Courier New" w:eastAsia="Times New Roman" w:hAnsi="Courier New" w:cs="Courier New"/>
          <w:color w:val="000000"/>
          <w:sz w:val="20"/>
          <w:szCs w:val="20"/>
        </w:rPr>
      </w:pPr>
      <w:ins w:id="1155"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56" w:author="Unknown"/>
          <w:rFonts w:ascii="Courier New" w:eastAsia="Times New Roman" w:hAnsi="Courier New" w:cs="Courier New"/>
          <w:color w:val="000000"/>
          <w:sz w:val="20"/>
          <w:szCs w:val="20"/>
        </w:rPr>
      </w:pPr>
      <w:ins w:id="1157" w:author="Unknown">
        <w:r w:rsidRPr="007C0DAA">
          <w:rPr>
            <w:rFonts w:ascii="Courier New" w:eastAsia="Times New Roman" w:hAnsi="Courier New" w:cs="Courier New"/>
            <w:color w:val="000000"/>
            <w:sz w:val="20"/>
            <w:szCs w:val="20"/>
          </w:rPr>
          <w:lastRenderedPageBreak/>
          <w:t>}</w:t>
        </w:r>
      </w:ins>
    </w:p>
    <w:p w:rsidR="007C0DAA" w:rsidRPr="007C0DAA" w:rsidRDefault="007C0DAA" w:rsidP="007C0DAA">
      <w:pPr>
        <w:spacing w:before="100" w:beforeAutospacing="1" w:after="100" w:afterAutospacing="1" w:line="240" w:lineRule="auto"/>
        <w:rPr>
          <w:ins w:id="1158" w:author="Unknown"/>
          <w:rFonts w:ascii="Georgia" w:eastAsia="Times New Roman" w:hAnsi="Georgia" w:cs="Times New Roman"/>
          <w:color w:val="000000"/>
          <w:sz w:val="24"/>
          <w:szCs w:val="24"/>
        </w:rPr>
      </w:pPr>
      <w:ins w:id="1159" w:author="Unknown">
        <w:r w:rsidRPr="007C0DAA">
          <w:rPr>
            <w:rFonts w:ascii="Georgia" w:eastAsia="Times New Roman" w:hAnsi="Georgia" w:cs="Times New Roman"/>
            <w:color w:val="000000"/>
            <w:sz w:val="24"/>
            <w:szCs w:val="24"/>
          </w:rPr>
          <w:t>The </w:t>
        </w:r>
        <w:r w:rsidRPr="007C0DAA">
          <w:rPr>
            <w:rFonts w:ascii="Courier New" w:eastAsia="Times New Roman" w:hAnsi="Courier New" w:cs="Courier New"/>
            <w:color w:val="000000"/>
            <w:sz w:val="20"/>
          </w:rPr>
          <w:t>drawBombing()</w:t>
        </w:r>
        <w:r w:rsidRPr="007C0DAA">
          <w:rPr>
            <w:rFonts w:ascii="Georgia" w:eastAsia="Times New Roman" w:hAnsi="Georgia" w:cs="Times New Roman"/>
            <w:color w:val="000000"/>
            <w:sz w:val="24"/>
            <w:szCs w:val="24"/>
          </w:rPr>
          <w:t> method draws bombs launched by the aliens.</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60" w:author="Unknown"/>
          <w:rFonts w:ascii="Courier New" w:eastAsia="Times New Roman" w:hAnsi="Courier New" w:cs="Courier New"/>
          <w:color w:val="000000"/>
          <w:sz w:val="20"/>
          <w:szCs w:val="20"/>
        </w:rPr>
      </w:pPr>
      <w:ins w:id="1161" w:author="Unknown">
        <w:r w:rsidRPr="007C0DAA">
          <w:rPr>
            <w:rFonts w:ascii="Courier New" w:eastAsia="Times New Roman" w:hAnsi="Courier New" w:cs="Courier New"/>
            <w:color w:val="000000"/>
            <w:sz w:val="20"/>
            <w:szCs w:val="20"/>
          </w:rPr>
          <w:t>if (ingame) {</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62" w:author="Unknown"/>
          <w:rFonts w:ascii="Courier New" w:eastAsia="Times New Roman" w:hAnsi="Courier New" w:cs="Courier New"/>
          <w:color w:val="000000"/>
          <w:sz w:val="20"/>
          <w:szCs w:val="20"/>
        </w:rPr>
      </w:pPr>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63" w:author="Unknown"/>
          <w:rFonts w:ascii="Courier New" w:eastAsia="Times New Roman" w:hAnsi="Courier New" w:cs="Courier New"/>
          <w:color w:val="000000"/>
          <w:sz w:val="20"/>
          <w:szCs w:val="20"/>
        </w:rPr>
      </w:pPr>
      <w:ins w:id="1164" w:author="Unknown">
        <w:r w:rsidRPr="007C0DAA">
          <w:rPr>
            <w:rFonts w:ascii="Courier New" w:eastAsia="Times New Roman" w:hAnsi="Courier New" w:cs="Courier New"/>
            <w:color w:val="000000"/>
            <w:sz w:val="20"/>
            <w:szCs w:val="20"/>
          </w:rPr>
          <w:t xml:space="preserve">  g.drawLine(0, GROUND, BOARD_WIDTH, GROUND);</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65" w:author="Unknown"/>
          <w:rFonts w:ascii="Courier New" w:eastAsia="Times New Roman" w:hAnsi="Courier New" w:cs="Courier New"/>
          <w:color w:val="000000"/>
          <w:sz w:val="20"/>
          <w:szCs w:val="20"/>
        </w:rPr>
      </w:pPr>
      <w:ins w:id="1166" w:author="Unknown">
        <w:r w:rsidRPr="007C0DAA">
          <w:rPr>
            <w:rFonts w:ascii="Courier New" w:eastAsia="Times New Roman" w:hAnsi="Courier New" w:cs="Courier New"/>
            <w:color w:val="000000"/>
            <w:sz w:val="20"/>
            <w:szCs w:val="20"/>
          </w:rPr>
          <w:t xml:space="preserve">  drawAliens(g);</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67" w:author="Unknown"/>
          <w:rFonts w:ascii="Courier New" w:eastAsia="Times New Roman" w:hAnsi="Courier New" w:cs="Courier New"/>
          <w:color w:val="000000"/>
          <w:sz w:val="20"/>
          <w:szCs w:val="20"/>
        </w:rPr>
      </w:pPr>
      <w:ins w:id="1168" w:author="Unknown">
        <w:r w:rsidRPr="007C0DAA">
          <w:rPr>
            <w:rFonts w:ascii="Courier New" w:eastAsia="Times New Roman" w:hAnsi="Courier New" w:cs="Courier New"/>
            <w:color w:val="000000"/>
            <w:sz w:val="20"/>
            <w:szCs w:val="20"/>
          </w:rPr>
          <w:t xml:space="preserve">  drawPlayer(g);</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69" w:author="Unknown"/>
          <w:rFonts w:ascii="Courier New" w:eastAsia="Times New Roman" w:hAnsi="Courier New" w:cs="Courier New"/>
          <w:color w:val="000000"/>
          <w:sz w:val="20"/>
          <w:szCs w:val="20"/>
        </w:rPr>
      </w:pPr>
      <w:ins w:id="1170" w:author="Unknown">
        <w:r w:rsidRPr="007C0DAA">
          <w:rPr>
            <w:rFonts w:ascii="Courier New" w:eastAsia="Times New Roman" w:hAnsi="Courier New" w:cs="Courier New"/>
            <w:color w:val="000000"/>
            <w:sz w:val="20"/>
            <w:szCs w:val="20"/>
          </w:rPr>
          <w:t xml:space="preserve">  drawShot(g);</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71" w:author="Unknown"/>
          <w:rFonts w:ascii="Courier New" w:eastAsia="Times New Roman" w:hAnsi="Courier New" w:cs="Courier New"/>
          <w:color w:val="000000"/>
          <w:sz w:val="20"/>
          <w:szCs w:val="20"/>
        </w:rPr>
      </w:pPr>
      <w:ins w:id="1172" w:author="Unknown">
        <w:r w:rsidRPr="007C0DAA">
          <w:rPr>
            <w:rFonts w:ascii="Courier New" w:eastAsia="Times New Roman" w:hAnsi="Courier New" w:cs="Courier New"/>
            <w:color w:val="000000"/>
            <w:sz w:val="20"/>
            <w:szCs w:val="20"/>
          </w:rPr>
          <w:t xml:space="preserve">  drawBombing(g);</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73" w:author="Unknown"/>
          <w:rFonts w:ascii="Courier New" w:eastAsia="Times New Roman" w:hAnsi="Courier New" w:cs="Courier New"/>
          <w:color w:val="000000"/>
          <w:sz w:val="20"/>
          <w:szCs w:val="20"/>
        </w:rPr>
      </w:pPr>
      <w:ins w:id="1174" w:author="Unknown">
        <w:r w:rsidRPr="007C0DAA">
          <w:rPr>
            <w:rFonts w:ascii="Courier New" w:eastAsia="Times New Roman" w:hAnsi="Courier New" w:cs="Courier New"/>
            <w:color w:val="000000"/>
            <w:sz w:val="20"/>
            <w:szCs w:val="20"/>
          </w:rPr>
          <w:t>}</w:t>
        </w:r>
      </w:ins>
    </w:p>
    <w:p w:rsidR="007C0DAA" w:rsidRPr="007C0DAA" w:rsidRDefault="007C0DAA" w:rsidP="007C0DAA">
      <w:pPr>
        <w:spacing w:before="100" w:beforeAutospacing="1" w:after="100" w:afterAutospacing="1" w:line="240" w:lineRule="auto"/>
        <w:rPr>
          <w:ins w:id="1175" w:author="Unknown"/>
          <w:rFonts w:ascii="Georgia" w:eastAsia="Times New Roman" w:hAnsi="Georgia" w:cs="Times New Roman"/>
          <w:color w:val="000000"/>
          <w:sz w:val="24"/>
          <w:szCs w:val="24"/>
        </w:rPr>
      </w:pPr>
      <w:ins w:id="1176" w:author="Unknown">
        <w:r w:rsidRPr="007C0DAA">
          <w:rPr>
            <w:rFonts w:ascii="Georgia" w:eastAsia="Times New Roman" w:hAnsi="Georgia" w:cs="Times New Roman"/>
            <w:color w:val="000000"/>
            <w:sz w:val="24"/>
            <w:szCs w:val="24"/>
          </w:rPr>
          <w:t>Inside the </w:t>
        </w:r>
        <w:r w:rsidRPr="007C0DAA">
          <w:rPr>
            <w:rFonts w:ascii="Courier New" w:eastAsia="Times New Roman" w:hAnsi="Courier New" w:cs="Courier New"/>
            <w:color w:val="000000"/>
            <w:sz w:val="20"/>
          </w:rPr>
          <w:t>paint()</w:t>
        </w:r>
        <w:r w:rsidRPr="007C0DAA">
          <w:rPr>
            <w:rFonts w:ascii="Georgia" w:eastAsia="Times New Roman" w:hAnsi="Georgia" w:cs="Times New Roman"/>
            <w:color w:val="000000"/>
            <w:sz w:val="24"/>
            <w:szCs w:val="24"/>
          </w:rPr>
          <w:t> method, we draw the ground, the aliens, the player, the shot, and the bombs.</w:t>
        </w:r>
      </w:ins>
    </w:p>
    <w:p w:rsidR="007C0DAA" w:rsidRPr="007C0DAA" w:rsidRDefault="007C0DAA" w:rsidP="007C0DAA">
      <w:pPr>
        <w:spacing w:before="100" w:beforeAutospacing="1" w:after="100" w:afterAutospacing="1" w:line="240" w:lineRule="auto"/>
        <w:rPr>
          <w:ins w:id="1177" w:author="Unknown"/>
          <w:rFonts w:ascii="Georgia" w:eastAsia="Times New Roman" w:hAnsi="Georgia" w:cs="Times New Roman"/>
          <w:color w:val="000000"/>
          <w:sz w:val="24"/>
          <w:szCs w:val="24"/>
        </w:rPr>
      </w:pPr>
      <w:ins w:id="1178" w:author="Unknown">
        <w:r w:rsidRPr="007C0DAA">
          <w:rPr>
            <w:rFonts w:ascii="Georgia" w:eastAsia="Times New Roman" w:hAnsi="Georgia" w:cs="Times New Roman"/>
            <w:color w:val="000000"/>
            <w:sz w:val="24"/>
            <w:szCs w:val="24"/>
          </w:rPr>
          <w:t>Next we will examine the </w:t>
        </w:r>
        <w:r w:rsidRPr="007C0DAA">
          <w:rPr>
            <w:rFonts w:ascii="Courier New" w:eastAsia="Times New Roman" w:hAnsi="Courier New" w:cs="Courier New"/>
            <w:color w:val="000000"/>
            <w:sz w:val="20"/>
          </w:rPr>
          <w:t>animationCycle()</w:t>
        </w:r>
        <w:r w:rsidRPr="007C0DAA">
          <w:rPr>
            <w:rFonts w:ascii="Georgia" w:eastAsia="Times New Roman" w:hAnsi="Georgia" w:cs="Times New Roman"/>
            <w:color w:val="000000"/>
            <w:sz w:val="24"/>
            <w:szCs w:val="24"/>
          </w:rPr>
          <w:t> method.</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79" w:author="Unknown"/>
          <w:rFonts w:ascii="Courier New" w:eastAsia="Times New Roman" w:hAnsi="Courier New" w:cs="Courier New"/>
          <w:color w:val="000000"/>
          <w:sz w:val="20"/>
          <w:szCs w:val="20"/>
        </w:rPr>
      </w:pPr>
      <w:ins w:id="1180" w:author="Unknown">
        <w:r w:rsidRPr="007C0DAA">
          <w:rPr>
            <w:rFonts w:ascii="Courier New" w:eastAsia="Times New Roman" w:hAnsi="Courier New" w:cs="Courier New"/>
            <w:color w:val="000000"/>
            <w:sz w:val="20"/>
            <w:szCs w:val="20"/>
          </w:rPr>
          <w:t>if (deaths == NUMBER_OF_ALIENS_TO_DESTROY) {</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1" w:author="Unknown"/>
          <w:rFonts w:ascii="Courier New" w:eastAsia="Times New Roman" w:hAnsi="Courier New" w:cs="Courier New"/>
          <w:color w:val="000000"/>
          <w:sz w:val="20"/>
          <w:szCs w:val="20"/>
        </w:rPr>
      </w:pPr>
      <w:ins w:id="1182" w:author="Unknown">
        <w:r w:rsidRPr="007C0DAA">
          <w:rPr>
            <w:rFonts w:ascii="Courier New" w:eastAsia="Times New Roman" w:hAnsi="Courier New" w:cs="Courier New"/>
            <w:color w:val="000000"/>
            <w:sz w:val="20"/>
            <w:szCs w:val="20"/>
          </w:rPr>
          <w:t xml:space="preserve">  ingame = false;</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3" w:author="Unknown"/>
          <w:rFonts w:ascii="Courier New" w:eastAsia="Times New Roman" w:hAnsi="Courier New" w:cs="Courier New"/>
          <w:color w:val="000000"/>
          <w:sz w:val="20"/>
          <w:szCs w:val="20"/>
        </w:rPr>
      </w:pPr>
      <w:ins w:id="1184" w:author="Unknown">
        <w:r w:rsidRPr="007C0DAA">
          <w:rPr>
            <w:rFonts w:ascii="Courier New" w:eastAsia="Times New Roman" w:hAnsi="Courier New" w:cs="Courier New"/>
            <w:color w:val="000000"/>
            <w:sz w:val="20"/>
            <w:szCs w:val="20"/>
          </w:rPr>
          <w:t xml:space="preserve">  message = "Game won!";</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5" w:author="Unknown"/>
          <w:rFonts w:ascii="Courier New" w:eastAsia="Times New Roman" w:hAnsi="Courier New" w:cs="Courier New"/>
          <w:color w:val="000000"/>
          <w:sz w:val="20"/>
          <w:szCs w:val="20"/>
        </w:rPr>
      </w:pPr>
      <w:ins w:id="1186" w:author="Unknown">
        <w:r w:rsidRPr="007C0DAA">
          <w:rPr>
            <w:rFonts w:ascii="Courier New" w:eastAsia="Times New Roman" w:hAnsi="Courier New" w:cs="Courier New"/>
            <w:color w:val="000000"/>
            <w:sz w:val="20"/>
            <w:szCs w:val="20"/>
          </w:rPr>
          <w:t>}</w:t>
        </w:r>
      </w:ins>
    </w:p>
    <w:p w:rsidR="007C0DAA" w:rsidRPr="007C0DAA" w:rsidRDefault="007C0DAA" w:rsidP="007C0DAA">
      <w:pPr>
        <w:spacing w:before="100" w:beforeAutospacing="1" w:after="100" w:afterAutospacing="1" w:line="240" w:lineRule="auto"/>
        <w:rPr>
          <w:ins w:id="1187" w:author="Unknown"/>
          <w:rFonts w:ascii="Georgia" w:eastAsia="Times New Roman" w:hAnsi="Georgia" w:cs="Times New Roman"/>
          <w:color w:val="000000"/>
          <w:sz w:val="24"/>
          <w:szCs w:val="24"/>
        </w:rPr>
      </w:pPr>
      <w:ins w:id="1188" w:author="Unknown">
        <w:r w:rsidRPr="007C0DAA">
          <w:rPr>
            <w:rFonts w:ascii="Georgia" w:eastAsia="Times New Roman" w:hAnsi="Georgia" w:cs="Times New Roman"/>
            <w:color w:val="000000"/>
            <w:sz w:val="24"/>
            <w:szCs w:val="24"/>
          </w:rPr>
          <w:t>If we destroy all aliens, we win the game. (24 in this game)</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9" w:author="Unknown"/>
          <w:rFonts w:ascii="Courier New" w:eastAsia="Times New Roman" w:hAnsi="Courier New" w:cs="Courier New"/>
          <w:color w:val="000000"/>
          <w:sz w:val="20"/>
          <w:szCs w:val="20"/>
        </w:rPr>
      </w:pPr>
      <w:ins w:id="1190" w:author="Unknown">
        <w:r w:rsidRPr="007C0DAA">
          <w:rPr>
            <w:rFonts w:ascii="Courier New" w:eastAsia="Times New Roman" w:hAnsi="Courier New" w:cs="Courier New"/>
            <w:color w:val="000000"/>
            <w:sz w:val="20"/>
            <w:szCs w:val="20"/>
          </w:rPr>
          <w:t>if (alien.isVisible() &amp;&amp; shot.isVisible()) {</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91" w:author="Unknown"/>
          <w:rFonts w:ascii="Courier New" w:eastAsia="Times New Roman" w:hAnsi="Courier New" w:cs="Courier New"/>
          <w:color w:val="000000"/>
          <w:sz w:val="20"/>
          <w:szCs w:val="20"/>
        </w:rPr>
      </w:pPr>
      <w:ins w:id="1192" w:author="Unknown">
        <w:r w:rsidRPr="007C0DAA">
          <w:rPr>
            <w:rFonts w:ascii="Courier New" w:eastAsia="Times New Roman" w:hAnsi="Courier New" w:cs="Courier New"/>
            <w:color w:val="000000"/>
            <w:sz w:val="20"/>
            <w:szCs w:val="20"/>
          </w:rPr>
          <w:t xml:space="preserve">    if (shotX &gt;= (alienX) &amp;&amp; </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93" w:author="Unknown"/>
          <w:rFonts w:ascii="Courier New" w:eastAsia="Times New Roman" w:hAnsi="Courier New" w:cs="Courier New"/>
          <w:color w:val="000000"/>
          <w:sz w:val="20"/>
          <w:szCs w:val="20"/>
        </w:rPr>
      </w:pPr>
      <w:ins w:id="1194" w:author="Unknown">
        <w:r w:rsidRPr="007C0DAA">
          <w:rPr>
            <w:rFonts w:ascii="Courier New" w:eastAsia="Times New Roman" w:hAnsi="Courier New" w:cs="Courier New"/>
            <w:color w:val="000000"/>
            <w:sz w:val="20"/>
            <w:szCs w:val="20"/>
          </w:rPr>
          <w:t xml:space="preserve">        shotX &lt;= (alienX + ALIEN_WIDTH) &amp;&amp;</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95" w:author="Unknown"/>
          <w:rFonts w:ascii="Courier New" w:eastAsia="Times New Roman" w:hAnsi="Courier New" w:cs="Courier New"/>
          <w:color w:val="000000"/>
          <w:sz w:val="20"/>
          <w:szCs w:val="20"/>
        </w:rPr>
      </w:pPr>
      <w:ins w:id="1196" w:author="Unknown">
        <w:r w:rsidRPr="007C0DAA">
          <w:rPr>
            <w:rFonts w:ascii="Courier New" w:eastAsia="Times New Roman" w:hAnsi="Courier New" w:cs="Courier New"/>
            <w:color w:val="000000"/>
            <w:sz w:val="20"/>
            <w:szCs w:val="20"/>
          </w:rPr>
          <w:t xml:space="preserve">        shotY &gt;= (alienY) &amp;&amp;</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97" w:author="Unknown"/>
          <w:rFonts w:ascii="Courier New" w:eastAsia="Times New Roman" w:hAnsi="Courier New" w:cs="Courier New"/>
          <w:color w:val="000000"/>
          <w:sz w:val="20"/>
          <w:szCs w:val="20"/>
        </w:rPr>
      </w:pPr>
      <w:ins w:id="1198" w:author="Unknown">
        <w:r w:rsidRPr="007C0DAA">
          <w:rPr>
            <w:rFonts w:ascii="Courier New" w:eastAsia="Times New Roman" w:hAnsi="Courier New" w:cs="Courier New"/>
            <w:color w:val="000000"/>
            <w:sz w:val="20"/>
            <w:szCs w:val="20"/>
          </w:rPr>
          <w:t xml:space="preserve">        shotY &lt;= (alienY+ALIEN_HEIGHT) ) {</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99" w:author="Unknown"/>
          <w:rFonts w:ascii="Courier New" w:eastAsia="Times New Roman" w:hAnsi="Courier New" w:cs="Courier New"/>
          <w:color w:val="000000"/>
          <w:sz w:val="20"/>
          <w:szCs w:val="20"/>
        </w:rPr>
      </w:pPr>
      <w:ins w:id="1200" w:author="Unknown">
        <w:r w:rsidRPr="007C0DAA">
          <w:rPr>
            <w:rFonts w:ascii="Courier New" w:eastAsia="Times New Roman" w:hAnsi="Courier New" w:cs="Courier New"/>
            <w:color w:val="000000"/>
            <w:sz w:val="20"/>
            <w:szCs w:val="20"/>
          </w:rPr>
          <w:t xml:space="preserve">            ImageIcon ii = </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01" w:author="Unknown"/>
          <w:rFonts w:ascii="Courier New" w:eastAsia="Times New Roman" w:hAnsi="Courier New" w:cs="Courier New"/>
          <w:color w:val="000000"/>
          <w:sz w:val="20"/>
          <w:szCs w:val="20"/>
        </w:rPr>
      </w:pPr>
      <w:ins w:id="1202" w:author="Unknown">
        <w:r w:rsidRPr="007C0DAA">
          <w:rPr>
            <w:rFonts w:ascii="Courier New" w:eastAsia="Times New Roman" w:hAnsi="Courier New" w:cs="Courier New"/>
            <w:color w:val="000000"/>
            <w:sz w:val="20"/>
            <w:szCs w:val="20"/>
          </w:rPr>
          <w:t xml:space="preserve">                new ImageIcon(getClass().getResource(expl));</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03" w:author="Unknown"/>
          <w:rFonts w:ascii="Courier New" w:eastAsia="Times New Roman" w:hAnsi="Courier New" w:cs="Courier New"/>
          <w:color w:val="000000"/>
          <w:sz w:val="20"/>
          <w:szCs w:val="20"/>
        </w:rPr>
      </w:pPr>
      <w:ins w:id="1204" w:author="Unknown">
        <w:r w:rsidRPr="007C0DAA">
          <w:rPr>
            <w:rFonts w:ascii="Courier New" w:eastAsia="Times New Roman" w:hAnsi="Courier New" w:cs="Courier New"/>
            <w:color w:val="000000"/>
            <w:sz w:val="20"/>
            <w:szCs w:val="20"/>
          </w:rPr>
          <w:t xml:space="preserve">            alien.setImage(ii.getImage());</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05" w:author="Unknown"/>
          <w:rFonts w:ascii="Courier New" w:eastAsia="Times New Roman" w:hAnsi="Courier New" w:cs="Courier New"/>
          <w:color w:val="000000"/>
          <w:sz w:val="20"/>
          <w:szCs w:val="20"/>
        </w:rPr>
      </w:pPr>
      <w:ins w:id="1206" w:author="Unknown">
        <w:r w:rsidRPr="007C0DAA">
          <w:rPr>
            <w:rFonts w:ascii="Courier New" w:eastAsia="Times New Roman" w:hAnsi="Courier New" w:cs="Courier New"/>
            <w:color w:val="000000"/>
            <w:sz w:val="20"/>
            <w:szCs w:val="20"/>
          </w:rPr>
          <w:t xml:space="preserve">            alien.setDying(true);</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07" w:author="Unknown"/>
          <w:rFonts w:ascii="Courier New" w:eastAsia="Times New Roman" w:hAnsi="Courier New" w:cs="Courier New"/>
          <w:color w:val="000000"/>
          <w:sz w:val="20"/>
          <w:szCs w:val="20"/>
        </w:rPr>
      </w:pPr>
      <w:ins w:id="1208" w:author="Unknown">
        <w:r w:rsidRPr="007C0DAA">
          <w:rPr>
            <w:rFonts w:ascii="Courier New" w:eastAsia="Times New Roman" w:hAnsi="Courier New" w:cs="Courier New"/>
            <w:color w:val="000000"/>
            <w:sz w:val="20"/>
            <w:szCs w:val="20"/>
          </w:rPr>
          <w:t xml:space="preserve">            deaths++;</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09" w:author="Unknown"/>
          <w:rFonts w:ascii="Courier New" w:eastAsia="Times New Roman" w:hAnsi="Courier New" w:cs="Courier New"/>
          <w:color w:val="000000"/>
          <w:sz w:val="20"/>
          <w:szCs w:val="20"/>
        </w:rPr>
      </w:pPr>
      <w:ins w:id="1210" w:author="Unknown">
        <w:r w:rsidRPr="007C0DAA">
          <w:rPr>
            <w:rFonts w:ascii="Courier New" w:eastAsia="Times New Roman" w:hAnsi="Courier New" w:cs="Courier New"/>
            <w:color w:val="000000"/>
            <w:sz w:val="20"/>
            <w:szCs w:val="20"/>
          </w:rPr>
          <w:t xml:space="preserve">            shot.die();</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11" w:author="Unknown"/>
          <w:rFonts w:ascii="Courier New" w:eastAsia="Times New Roman" w:hAnsi="Courier New" w:cs="Courier New"/>
          <w:color w:val="000000"/>
          <w:sz w:val="20"/>
          <w:szCs w:val="20"/>
        </w:rPr>
      </w:pPr>
      <w:ins w:id="1212"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13" w:author="Unknown"/>
          <w:rFonts w:ascii="Courier New" w:eastAsia="Times New Roman" w:hAnsi="Courier New" w:cs="Courier New"/>
          <w:color w:val="000000"/>
          <w:sz w:val="20"/>
          <w:szCs w:val="20"/>
        </w:rPr>
      </w:pPr>
      <w:ins w:id="1214" w:author="Unknown">
        <w:r w:rsidRPr="007C0DAA">
          <w:rPr>
            <w:rFonts w:ascii="Courier New" w:eastAsia="Times New Roman" w:hAnsi="Courier New" w:cs="Courier New"/>
            <w:color w:val="000000"/>
            <w:sz w:val="20"/>
            <w:szCs w:val="20"/>
          </w:rPr>
          <w:t>}</w:t>
        </w:r>
      </w:ins>
    </w:p>
    <w:p w:rsidR="007C0DAA" w:rsidRPr="007C0DAA" w:rsidRDefault="007C0DAA" w:rsidP="007C0DAA">
      <w:pPr>
        <w:spacing w:before="100" w:beforeAutospacing="1" w:after="100" w:afterAutospacing="1" w:line="240" w:lineRule="auto"/>
        <w:rPr>
          <w:ins w:id="1215" w:author="Unknown"/>
          <w:rFonts w:ascii="Georgia" w:eastAsia="Times New Roman" w:hAnsi="Georgia" w:cs="Times New Roman"/>
          <w:color w:val="000000"/>
          <w:sz w:val="24"/>
          <w:szCs w:val="24"/>
        </w:rPr>
      </w:pPr>
      <w:ins w:id="1216" w:author="Unknown">
        <w:r w:rsidRPr="007C0DAA">
          <w:rPr>
            <w:rFonts w:ascii="Georgia" w:eastAsia="Times New Roman" w:hAnsi="Georgia" w:cs="Times New Roman"/>
            <w:color w:val="000000"/>
            <w:sz w:val="24"/>
            <w:szCs w:val="24"/>
          </w:rPr>
          <w:t>If the shot triggered by the player collides with an alien, the alien ship is destroyed. More precisely, the dying flag is set. We use it to display an explosion. The deaths variable increases and the shot sprite is destroyed.</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17" w:author="Unknown"/>
          <w:rFonts w:ascii="Courier New" w:eastAsia="Times New Roman" w:hAnsi="Courier New" w:cs="Courier New"/>
          <w:color w:val="000000"/>
          <w:sz w:val="20"/>
          <w:szCs w:val="20"/>
        </w:rPr>
      </w:pPr>
      <w:ins w:id="1218" w:author="Unknown">
        <w:r w:rsidRPr="007C0DAA">
          <w:rPr>
            <w:rFonts w:ascii="Courier New" w:eastAsia="Times New Roman" w:hAnsi="Courier New" w:cs="Courier New"/>
            <w:color w:val="000000"/>
            <w:sz w:val="20"/>
            <w:szCs w:val="20"/>
          </w:rPr>
          <w:t>if (x  &gt;= BOARD_WIDTH - BORDER_RIGHT &amp;&amp; direction != -1) {</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19" w:author="Unknown"/>
          <w:rFonts w:ascii="Courier New" w:eastAsia="Times New Roman" w:hAnsi="Courier New" w:cs="Courier New"/>
          <w:color w:val="000000"/>
          <w:sz w:val="20"/>
          <w:szCs w:val="20"/>
        </w:rPr>
      </w:pPr>
      <w:ins w:id="1220" w:author="Unknown">
        <w:r w:rsidRPr="007C0DAA">
          <w:rPr>
            <w:rFonts w:ascii="Courier New" w:eastAsia="Times New Roman" w:hAnsi="Courier New" w:cs="Courier New"/>
            <w:color w:val="000000"/>
            <w:sz w:val="20"/>
            <w:szCs w:val="20"/>
          </w:rPr>
          <w:t xml:space="preserve">    direction = -1;</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21" w:author="Unknown"/>
          <w:rFonts w:ascii="Courier New" w:eastAsia="Times New Roman" w:hAnsi="Courier New" w:cs="Courier New"/>
          <w:color w:val="000000"/>
          <w:sz w:val="20"/>
          <w:szCs w:val="20"/>
        </w:rPr>
      </w:pPr>
      <w:ins w:id="1222" w:author="Unknown">
        <w:r w:rsidRPr="007C0DAA">
          <w:rPr>
            <w:rFonts w:ascii="Courier New" w:eastAsia="Times New Roman" w:hAnsi="Courier New" w:cs="Courier New"/>
            <w:color w:val="000000"/>
            <w:sz w:val="20"/>
            <w:szCs w:val="20"/>
          </w:rPr>
          <w:t xml:space="preserve">    Iterator i1 = aliens.iterator();</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23" w:author="Unknown"/>
          <w:rFonts w:ascii="Courier New" w:eastAsia="Times New Roman" w:hAnsi="Courier New" w:cs="Courier New"/>
          <w:color w:val="000000"/>
          <w:sz w:val="20"/>
          <w:szCs w:val="20"/>
        </w:rPr>
      </w:pPr>
      <w:ins w:id="1224" w:author="Unknown">
        <w:r w:rsidRPr="007C0DAA">
          <w:rPr>
            <w:rFonts w:ascii="Courier New" w:eastAsia="Times New Roman" w:hAnsi="Courier New" w:cs="Courier New"/>
            <w:color w:val="000000"/>
            <w:sz w:val="20"/>
            <w:szCs w:val="20"/>
          </w:rPr>
          <w:t xml:space="preserve">    while (i1.hasNext()) {</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25" w:author="Unknown"/>
          <w:rFonts w:ascii="Courier New" w:eastAsia="Times New Roman" w:hAnsi="Courier New" w:cs="Courier New"/>
          <w:color w:val="000000"/>
          <w:sz w:val="20"/>
          <w:szCs w:val="20"/>
        </w:rPr>
      </w:pPr>
      <w:ins w:id="1226" w:author="Unknown">
        <w:r w:rsidRPr="007C0DAA">
          <w:rPr>
            <w:rFonts w:ascii="Courier New" w:eastAsia="Times New Roman" w:hAnsi="Courier New" w:cs="Courier New"/>
            <w:color w:val="000000"/>
            <w:sz w:val="20"/>
            <w:szCs w:val="20"/>
          </w:rPr>
          <w:t xml:space="preserve">        Alien a2 = (Alien) i1.next();</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27" w:author="Unknown"/>
          <w:rFonts w:ascii="Courier New" w:eastAsia="Times New Roman" w:hAnsi="Courier New" w:cs="Courier New"/>
          <w:color w:val="000000"/>
          <w:sz w:val="20"/>
          <w:szCs w:val="20"/>
        </w:rPr>
      </w:pPr>
      <w:ins w:id="1228" w:author="Unknown">
        <w:r w:rsidRPr="007C0DAA">
          <w:rPr>
            <w:rFonts w:ascii="Courier New" w:eastAsia="Times New Roman" w:hAnsi="Courier New" w:cs="Courier New"/>
            <w:color w:val="000000"/>
            <w:sz w:val="20"/>
            <w:szCs w:val="20"/>
          </w:rPr>
          <w:t xml:space="preserve">        a2.setY(a2.getY() + GO_DOWN);</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29" w:author="Unknown"/>
          <w:rFonts w:ascii="Courier New" w:eastAsia="Times New Roman" w:hAnsi="Courier New" w:cs="Courier New"/>
          <w:color w:val="000000"/>
          <w:sz w:val="20"/>
          <w:szCs w:val="20"/>
        </w:rPr>
      </w:pPr>
      <w:ins w:id="1230"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31" w:author="Unknown"/>
          <w:rFonts w:ascii="Courier New" w:eastAsia="Times New Roman" w:hAnsi="Courier New" w:cs="Courier New"/>
          <w:color w:val="000000"/>
          <w:sz w:val="20"/>
          <w:szCs w:val="20"/>
        </w:rPr>
      </w:pPr>
      <w:ins w:id="1232" w:author="Unknown">
        <w:r w:rsidRPr="007C0DAA">
          <w:rPr>
            <w:rFonts w:ascii="Courier New" w:eastAsia="Times New Roman" w:hAnsi="Courier New" w:cs="Courier New"/>
            <w:color w:val="000000"/>
            <w:sz w:val="20"/>
            <w:szCs w:val="20"/>
          </w:rPr>
          <w:t>}</w:t>
        </w:r>
      </w:ins>
    </w:p>
    <w:p w:rsidR="007C0DAA" w:rsidRPr="007C0DAA" w:rsidRDefault="007C0DAA" w:rsidP="007C0DAA">
      <w:pPr>
        <w:spacing w:before="100" w:beforeAutospacing="1" w:after="100" w:afterAutospacing="1" w:line="240" w:lineRule="auto"/>
        <w:rPr>
          <w:ins w:id="1233" w:author="Unknown"/>
          <w:rFonts w:ascii="Georgia" w:eastAsia="Times New Roman" w:hAnsi="Georgia" w:cs="Times New Roman"/>
          <w:color w:val="000000"/>
          <w:sz w:val="24"/>
          <w:szCs w:val="24"/>
        </w:rPr>
      </w:pPr>
      <w:ins w:id="1234" w:author="Unknown">
        <w:r w:rsidRPr="007C0DAA">
          <w:rPr>
            <w:rFonts w:ascii="Georgia" w:eastAsia="Times New Roman" w:hAnsi="Georgia" w:cs="Times New Roman"/>
            <w:color w:val="000000"/>
            <w:sz w:val="24"/>
            <w:szCs w:val="24"/>
          </w:rPr>
          <w:lastRenderedPageBreak/>
          <w:t>If the aliens reach the right end of the </w:t>
        </w:r>
        <w:r w:rsidRPr="007C0DAA">
          <w:rPr>
            <w:rFonts w:ascii="Courier New" w:eastAsia="Times New Roman" w:hAnsi="Courier New" w:cs="Courier New"/>
            <w:color w:val="000000"/>
            <w:sz w:val="20"/>
          </w:rPr>
          <w:t>Board</w:t>
        </w:r>
        <w:r w:rsidRPr="007C0DAA">
          <w:rPr>
            <w:rFonts w:ascii="Georgia" w:eastAsia="Times New Roman" w:hAnsi="Georgia" w:cs="Times New Roman"/>
            <w:color w:val="000000"/>
            <w:sz w:val="24"/>
            <w:szCs w:val="24"/>
          </w:rPr>
          <w:t>, they move down and change their direction to the left.</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35" w:author="Unknown"/>
          <w:rFonts w:ascii="Courier New" w:eastAsia="Times New Roman" w:hAnsi="Courier New" w:cs="Courier New"/>
          <w:color w:val="000000"/>
          <w:sz w:val="20"/>
          <w:szCs w:val="20"/>
        </w:rPr>
      </w:pPr>
      <w:ins w:id="1236" w:author="Unknown">
        <w:r w:rsidRPr="007C0DAA">
          <w:rPr>
            <w:rFonts w:ascii="Courier New" w:eastAsia="Times New Roman" w:hAnsi="Courier New" w:cs="Courier New"/>
            <w:color w:val="000000"/>
            <w:sz w:val="20"/>
            <w:szCs w:val="20"/>
          </w:rPr>
          <w:t>Iterator it = aliens.iterator();</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37" w:author="Unknown"/>
          <w:rFonts w:ascii="Courier New" w:eastAsia="Times New Roman" w:hAnsi="Courier New" w:cs="Courier New"/>
          <w:color w:val="000000"/>
          <w:sz w:val="20"/>
          <w:szCs w:val="20"/>
        </w:rPr>
      </w:pPr>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38" w:author="Unknown"/>
          <w:rFonts w:ascii="Courier New" w:eastAsia="Times New Roman" w:hAnsi="Courier New" w:cs="Courier New"/>
          <w:color w:val="000000"/>
          <w:sz w:val="20"/>
          <w:szCs w:val="20"/>
        </w:rPr>
      </w:pPr>
      <w:ins w:id="1239" w:author="Unknown">
        <w:r w:rsidRPr="007C0DAA">
          <w:rPr>
            <w:rFonts w:ascii="Courier New" w:eastAsia="Times New Roman" w:hAnsi="Courier New" w:cs="Courier New"/>
            <w:color w:val="000000"/>
            <w:sz w:val="20"/>
            <w:szCs w:val="20"/>
          </w:rPr>
          <w:t>while (it.hasNext()) {</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40" w:author="Unknown"/>
          <w:rFonts w:ascii="Courier New" w:eastAsia="Times New Roman" w:hAnsi="Courier New" w:cs="Courier New"/>
          <w:color w:val="000000"/>
          <w:sz w:val="20"/>
          <w:szCs w:val="20"/>
        </w:rPr>
      </w:pPr>
      <w:ins w:id="1241" w:author="Unknown">
        <w:r w:rsidRPr="007C0DAA">
          <w:rPr>
            <w:rFonts w:ascii="Courier New" w:eastAsia="Times New Roman" w:hAnsi="Courier New" w:cs="Courier New"/>
            <w:color w:val="000000"/>
            <w:sz w:val="20"/>
            <w:szCs w:val="20"/>
          </w:rPr>
          <w:t xml:space="preserve">    Alien alien = (Alien) it.next();</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42" w:author="Unknown"/>
          <w:rFonts w:ascii="Courier New" w:eastAsia="Times New Roman" w:hAnsi="Courier New" w:cs="Courier New"/>
          <w:color w:val="000000"/>
          <w:sz w:val="20"/>
          <w:szCs w:val="20"/>
        </w:rPr>
      </w:pPr>
      <w:ins w:id="1243" w:author="Unknown">
        <w:r w:rsidRPr="007C0DAA">
          <w:rPr>
            <w:rFonts w:ascii="Courier New" w:eastAsia="Times New Roman" w:hAnsi="Courier New" w:cs="Courier New"/>
            <w:color w:val="000000"/>
            <w:sz w:val="20"/>
            <w:szCs w:val="20"/>
          </w:rPr>
          <w:t xml:space="preserve">    if (alien.isVisible()) {</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44" w:author="Unknown"/>
          <w:rFonts w:ascii="Courier New" w:eastAsia="Times New Roman" w:hAnsi="Courier New" w:cs="Courier New"/>
          <w:color w:val="000000"/>
          <w:sz w:val="20"/>
          <w:szCs w:val="20"/>
        </w:rPr>
      </w:pPr>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45" w:author="Unknown"/>
          <w:rFonts w:ascii="Courier New" w:eastAsia="Times New Roman" w:hAnsi="Courier New" w:cs="Courier New"/>
          <w:color w:val="000000"/>
          <w:sz w:val="20"/>
          <w:szCs w:val="20"/>
        </w:rPr>
      </w:pPr>
      <w:ins w:id="1246" w:author="Unknown">
        <w:r w:rsidRPr="007C0DAA">
          <w:rPr>
            <w:rFonts w:ascii="Courier New" w:eastAsia="Times New Roman" w:hAnsi="Courier New" w:cs="Courier New"/>
            <w:color w:val="000000"/>
            <w:sz w:val="20"/>
            <w:szCs w:val="20"/>
          </w:rPr>
          <w:t xml:space="preserve">        int y = alien.getY();</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47" w:author="Unknown"/>
          <w:rFonts w:ascii="Courier New" w:eastAsia="Times New Roman" w:hAnsi="Courier New" w:cs="Courier New"/>
          <w:color w:val="000000"/>
          <w:sz w:val="20"/>
          <w:szCs w:val="20"/>
        </w:rPr>
      </w:pPr>
      <w:ins w:id="1248" w:author="Unknown">
        <w:r w:rsidRPr="007C0DAA">
          <w:rPr>
            <w:rFonts w:ascii="Courier New" w:eastAsia="Times New Roman" w:hAnsi="Courier New" w:cs="Courier New"/>
            <w:color w:val="000000"/>
            <w:sz w:val="20"/>
            <w:szCs w:val="20"/>
          </w:rPr>
          <w:t xml:space="preserve">        if (y &gt; GROUND - ALIEN_HEIGHT) {</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49" w:author="Unknown"/>
          <w:rFonts w:ascii="Courier New" w:eastAsia="Times New Roman" w:hAnsi="Courier New" w:cs="Courier New"/>
          <w:color w:val="000000"/>
          <w:sz w:val="20"/>
          <w:szCs w:val="20"/>
        </w:rPr>
      </w:pPr>
      <w:ins w:id="1250" w:author="Unknown">
        <w:r w:rsidRPr="007C0DAA">
          <w:rPr>
            <w:rFonts w:ascii="Courier New" w:eastAsia="Times New Roman" w:hAnsi="Courier New" w:cs="Courier New"/>
            <w:color w:val="000000"/>
            <w:sz w:val="20"/>
            <w:szCs w:val="20"/>
          </w:rPr>
          <w:t xml:space="preserve">            ingame = false;</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51" w:author="Unknown"/>
          <w:rFonts w:ascii="Courier New" w:eastAsia="Times New Roman" w:hAnsi="Courier New" w:cs="Courier New"/>
          <w:color w:val="000000"/>
          <w:sz w:val="20"/>
          <w:szCs w:val="20"/>
        </w:rPr>
      </w:pPr>
      <w:ins w:id="1252" w:author="Unknown">
        <w:r w:rsidRPr="007C0DAA">
          <w:rPr>
            <w:rFonts w:ascii="Courier New" w:eastAsia="Times New Roman" w:hAnsi="Courier New" w:cs="Courier New"/>
            <w:color w:val="000000"/>
            <w:sz w:val="20"/>
            <w:szCs w:val="20"/>
          </w:rPr>
          <w:t xml:space="preserve">            message = "Invasion!";</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53" w:author="Unknown"/>
          <w:rFonts w:ascii="Courier New" w:eastAsia="Times New Roman" w:hAnsi="Courier New" w:cs="Courier New"/>
          <w:color w:val="000000"/>
          <w:sz w:val="20"/>
          <w:szCs w:val="20"/>
        </w:rPr>
      </w:pPr>
      <w:ins w:id="1254"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55" w:author="Unknown"/>
          <w:rFonts w:ascii="Courier New" w:eastAsia="Times New Roman" w:hAnsi="Courier New" w:cs="Courier New"/>
          <w:color w:val="000000"/>
          <w:sz w:val="20"/>
          <w:szCs w:val="20"/>
        </w:rPr>
      </w:pPr>
      <w:ins w:id="1256" w:author="Unknown">
        <w:r w:rsidRPr="007C0DAA">
          <w:rPr>
            <w:rFonts w:ascii="Courier New" w:eastAsia="Times New Roman" w:hAnsi="Courier New" w:cs="Courier New"/>
            <w:color w:val="000000"/>
            <w:sz w:val="20"/>
            <w:szCs w:val="20"/>
          </w:rPr>
          <w:t xml:space="preserve">        alien.act(direction);</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57" w:author="Unknown"/>
          <w:rFonts w:ascii="Courier New" w:eastAsia="Times New Roman" w:hAnsi="Courier New" w:cs="Courier New"/>
          <w:color w:val="000000"/>
          <w:sz w:val="20"/>
          <w:szCs w:val="20"/>
        </w:rPr>
      </w:pPr>
      <w:ins w:id="1258"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59" w:author="Unknown"/>
          <w:rFonts w:ascii="Courier New" w:eastAsia="Times New Roman" w:hAnsi="Courier New" w:cs="Courier New"/>
          <w:color w:val="000000"/>
          <w:sz w:val="20"/>
          <w:szCs w:val="20"/>
        </w:rPr>
      </w:pPr>
      <w:ins w:id="1260" w:author="Unknown">
        <w:r w:rsidRPr="007C0DAA">
          <w:rPr>
            <w:rFonts w:ascii="Courier New" w:eastAsia="Times New Roman" w:hAnsi="Courier New" w:cs="Courier New"/>
            <w:color w:val="000000"/>
            <w:sz w:val="20"/>
            <w:szCs w:val="20"/>
          </w:rPr>
          <w:t>}</w:t>
        </w:r>
      </w:ins>
    </w:p>
    <w:p w:rsidR="007C0DAA" w:rsidRPr="007C0DAA" w:rsidRDefault="007C0DAA" w:rsidP="007C0DAA">
      <w:pPr>
        <w:spacing w:before="100" w:beforeAutospacing="1" w:after="100" w:afterAutospacing="1" w:line="240" w:lineRule="auto"/>
        <w:rPr>
          <w:ins w:id="1261" w:author="Unknown"/>
          <w:rFonts w:ascii="Georgia" w:eastAsia="Times New Roman" w:hAnsi="Georgia" w:cs="Times New Roman"/>
          <w:color w:val="000000"/>
          <w:sz w:val="24"/>
          <w:szCs w:val="24"/>
        </w:rPr>
      </w:pPr>
      <w:ins w:id="1262" w:author="Unknown">
        <w:r w:rsidRPr="007C0DAA">
          <w:rPr>
            <w:rFonts w:ascii="Georgia" w:eastAsia="Times New Roman" w:hAnsi="Georgia" w:cs="Times New Roman"/>
            <w:color w:val="000000"/>
            <w:sz w:val="24"/>
            <w:szCs w:val="24"/>
          </w:rPr>
          <w:t>This code moves aliens. If they reach the bottom, the invasion begins.</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63" w:author="Unknown"/>
          <w:rFonts w:ascii="Courier New" w:eastAsia="Times New Roman" w:hAnsi="Courier New" w:cs="Courier New"/>
          <w:color w:val="000000"/>
          <w:sz w:val="20"/>
          <w:szCs w:val="20"/>
        </w:rPr>
      </w:pPr>
      <w:ins w:id="1264" w:author="Unknown">
        <w:r w:rsidRPr="007C0DAA">
          <w:rPr>
            <w:rFonts w:ascii="Courier New" w:eastAsia="Times New Roman" w:hAnsi="Courier New" w:cs="Courier New"/>
            <w:color w:val="000000"/>
            <w:sz w:val="20"/>
            <w:szCs w:val="20"/>
          </w:rPr>
          <w:t>int shot = generator.nextInt(15);</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65" w:author="Unknown"/>
          <w:rFonts w:ascii="Courier New" w:eastAsia="Times New Roman" w:hAnsi="Courier New" w:cs="Courier New"/>
          <w:color w:val="000000"/>
          <w:sz w:val="20"/>
          <w:szCs w:val="20"/>
        </w:rPr>
      </w:pPr>
      <w:ins w:id="1266" w:author="Unknown">
        <w:r w:rsidRPr="007C0DAA">
          <w:rPr>
            <w:rFonts w:ascii="Courier New" w:eastAsia="Times New Roman" w:hAnsi="Courier New" w:cs="Courier New"/>
            <w:color w:val="000000"/>
            <w:sz w:val="20"/>
            <w:szCs w:val="20"/>
          </w:rPr>
          <w:t>Alien a = (Alien) i3.next();</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67" w:author="Unknown"/>
          <w:rFonts w:ascii="Courier New" w:eastAsia="Times New Roman" w:hAnsi="Courier New" w:cs="Courier New"/>
          <w:color w:val="000000"/>
          <w:sz w:val="20"/>
          <w:szCs w:val="20"/>
        </w:rPr>
      </w:pPr>
      <w:ins w:id="1268" w:author="Unknown">
        <w:r w:rsidRPr="007C0DAA">
          <w:rPr>
            <w:rFonts w:ascii="Courier New" w:eastAsia="Times New Roman" w:hAnsi="Courier New" w:cs="Courier New"/>
            <w:color w:val="000000"/>
            <w:sz w:val="20"/>
            <w:szCs w:val="20"/>
          </w:rPr>
          <w:t>Alien.Bomb b = a.getBomb();</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69" w:author="Unknown"/>
          <w:rFonts w:ascii="Courier New" w:eastAsia="Times New Roman" w:hAnsi="Courier New" w:cs="Courier New"/>
          <w:color w:val="000000"/>
          <w:sz w:val="20"/>
          <w:szCs w:val="20"/>
        </w:rPr>
      </w:pPr>
      <w:ins w:id="1270" w:author="Unknown">
        <w:r w:rsidRPr="007C0DAA">
          <w:rPr>
            <w:rFonts w:ascii="Courier New" w:eastAsia="Times New Roman" w:hAnsi="Courier New" w:cs="Courier New"/>
            <w:color w:val="000000"/>
            <w:sz w:val="20"/>
            <w:szCs w:val="20"/>
          </w:rPr>
          <w:t xml:space="preserve">if (shot == CHANCE &amp;&amp; a.isVisible() &amp;&amp; b.isDestroyed()) { </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71" w:author="Unknown"/>
          <w:rFonts w:ascii="Courier New" w:eastAsia="Times New Roman" w:hAnsi="Courier New" w:cs="Courier New"/>
          <w:color w:val="000000"/>
          <w:sz w:val="20"/>
          <w:szCs w:val="20"/>
        </w:rPr>
      </w:pPr>
      <w:ins w:id="1272" w:author="Unknown">
        <w:r w:rsidRPr="007C0DAA">
          <w:rPr>
            <w:rFonts w:ascii="Courier New" w:eastAsia="Times New Roman" w:hAnsi="Courier New" w:cs="Courier New"/>
            <w:color w:val="000000"/>
            <w:sz w:val="20"/>
            <w:szCs w:val="20"/>
          </w:rPr>
          <w:t xml:space="preserve">    b.setDestroyed(false);</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73" w:author="Unknown"/>
          <w:rFonts w:ascii="Courier New" w:eastAsia="Times New Roman" w:hAnsi="Courier New" w:cs="Courier New"/>
          <w:color w:val="000000"/>
          <w:sz w:val="20"/>
          <w:szCs w:val="20"/>
        </w:rPr>
      </w:pPr>
      <w:ins w:id="1274" w:author="Unknown">
        <w:r w:rsidRPr="007C0DAA">
          <w:rPr>
            <w:rFonts w:ascii="Courier New" w:eastAsia="Times New Roman" w:hAnsi="Courier New" w:cs="Courier New"/>
            <w:color w:val="000000"/>
            <w:sz w:val="20"/>
            <w:szCs w:val="20"/>
          </w:rPr>
          <w:t xml:space="preserve">    b.setX(a.getX());</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75" w:author="Unknown"/>
          <w:rFonts w:ascii="Courier New" w:eastAsia="Times New Roman" w:hAnsi="Courier New" w:cs="Courier New"/>
          <w:color w:val="000000"/>
          <w:sz w:val="20"/>
          <w:szCs w:val="20"/>
        </w:rPr>
      </w:pPr>
      <w:ins w:id="1276" w:author="Unknown">
        <w:r w:rsidRPr="007C0DAA">
          <w:rPr>
            <w:rFonts w:ascii="Courier New" w:eastAsia="Times New Roman" w:hAnsi="Courier New" w:cs="Courier New"/>
            <w:color w:val="000000"/>
            <w:sz w:val="20"/>
            <w:szCs w:val="20"/>
          </w:rPr>
          <w:t xml:space="preserve">    b.setY(a.getY());   </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77" w:author="Unknown"/>
          <w:rFonts w:ascii="Courier New" w:eastAsia="Times New Roman" w:hAnsi="Courier New" w:cs="Courier New"/>
          <w:color w:val="000000"/>
          <w:sz w:val="20"/>
          <w:szCs w:val="20"/>
        </w:rPr>
      </w:pPr>
      <w:ins w:id="1278" w:author="Unknown">
        <w:r w:rsidRPr="007C0DAA">
          <w:rPr>
            <w:rFonts w:ascii="Courier New" w:eastAsia="Times New Roman" w:hAnsi="Courier New" w:cs="Courier New"/>
            <w:color w:val="000000"/>
            <w:sz w:val="20"/>
            <w:szCs w:val="20"/>
          </w:rPr>
          <w:t>}</w:t>
        </w:r>
      </w:ins>
    </w:p>
    <w:p w:rsidR="007C0DAA" w:rsidRPr="007C0DAA" w:rsidRDefault="007C0DAA" w:rsidP="007C0DAA">
      <w:pPr>
        <w:spacing w:before="100" w:beforeAutospacing="1" w:after="100" w:afterAutospacing="1" w:line="240" w:lineRule="auto"/>
        <w:rPr>
          <w:ins w:id="1279" w:author="Unknown"/>
          <w:rFonts w:ascii="Georgia" w:eastAsia="Times New Roman" w:hAnsi="Georgia" w:cs="Times New Roman"/>
          <w:color w:val="000000"/>
          <w:sz w:val="24"/>
          <w:szCs w:val="24"/>
        </w:rPr>
      </w:pPr>
      <w:ins w:id="1280" w:author="Unknown">
        <w:r w:rsidRPr="007C0DAA">
          <w:rPr>
            <w:rFonts w:ascii="Georgia" w:eastAsia="Times New Roman" w:hAnsi="Georgia" w:cs="Times New Roman"/>
            <w:color w:val="000000"/>
            <w:sz w:val="24"/>
            <w:szCs w:val="24"/>
          </w:rPr>
          <w:t>This is the code that determines whether the alien will drop a bomb. The alien must not be destroyed. Eg. it must be visible. The bomb's destroyed flag must be set. In other words, it is alien's first bomb dropping or previous dropped bomb already hit the ground. If these two conditions are fulfilled, the bombing is left to the chance.</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81" w:author="Unknown"/>
          <w:rFonts w:ascii="Courier New" w:eastAsia="Times New Roman" w:hAnsi="Courier New" w:cs="Courier New"/>
          <w:color w:val="000000"/>
          <w:sz w:val="20"/>
          <w:szCs w:val="20"/>
        </w:rPr>
      </w:pPr>
      <w:ins w:id="1282" w:author="Unknown">
        <w:r w:rsidRPr="007C0DAA">
          <w:rPr>
            <w:rFonts w:ascii="Courier New" w:eastAsia="Times New Roman" w:hAnsi="Courier New" w:cs="Courier New"/>
            <w:color w:val="000000"/>
            <w:sz w:val="20"/>
            <w:szCs w:val="20"/>
          </w:rPr>
          <w:t>if (!b.isDestroyed()) {</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83" w:author="Unknown"/>
          <w:rFonts w:ascii="Courier New" w:eastAsia="Times New Roman" w:hAnsi="Courier New" w:cs="Courier New"/>
          <w:color w:val="000000"/>
          <w:sz w:val="20"/>
          <w:szCs w:val="20"/>
        </w:rPr>
      </w:pPr>
      <w:ins w:id="1284" w:author="Unknown">
        <w:r w:rsidRPr="007C0DAA">
          <w:rPr>
            <w:rFonts w:ascii="Courier New" w:eastAsia="Times New Roman" w:hAnsi="Courier New" w:cs="Courier New"/>
            <w:color w:val="000000"/>
            <w:sz w:val="20"/>
            <w:szCs w:val="20"/>
          </w:rPr>
          <w:t xml:space="preserve">    b.setY(b.getY() + 1);</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85" w:author="Unknown"/>
          <w:rFonts w:ascii="Courier New" w:eastAsia="Times New Roman" w:hAnsi="Courier New" w:cs="Courier New"/>
          <w:color w:val="000000"/>
          <w:sz w:val="20"/>
          <w:szCs w:val="20"/>
        </w:rPr>
      </w:pPr>
      <w:ins w:id="1286" w:author="Unknown">
        <w:r w:rsidRPr="007C0DAA">
          <w:rPr>
            <w:rFonts w:ascii="Courier New" w:eastAsia="Times New Roman" w:hAnsi="Courier New" w:cs="Courier New"/>
            <w:color w:val="000000"/>
            <w:sz w:val="20"/>
            <w:szCs w:val="20"/>
          </w:rPr>
          <w:t xml:space="preserve">    if (b.getY() &gt;= GROUND - BOMB_HEIGHT) {</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87" w:author="Unknown"/>
          <w:rFonts w:ascii="Courier New" w:eastAsia="Times New Roman" w:hAnsi="Courier New" w:cs="Courier New"/>
          <w:color w:val="000000"/>
          <w:sz w:val="20"/>
          <w:szCs w:val="20"/>
        </w:rPr>
      </w:pPr>
      <w:ins w:id="1288" w:author="Unknown">
        <w:r w:rsidRPr="007C0DAA">
          <w:rPr>
            <w:rFonts w:ascii="Courier New" w:eastAsia="Times New Roman" w:hAnsi="Courier New" w:cs="Courier New"/>
            <w:color w:val="000000"/>
            <w:sz w:val="20"/>
            <w:szCs w:val="20"/>
          </w:rPr>
          <w:t xml:space="preserve">        b.setDestroyed(true);</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89" w:author="Unknown"/>
          <w:rFonts w:ascii="Courier New" w:eastAsia="Times New Roman" w:hAnsi="Courier New" w:cs="Courier New"/>
          <w:color w:val="000000"/>
          <w:sz w:val="20"/>
          <w:szCs w:val="20"/>
        </w:rPr>
      </w:pPr>
      <w:ins w:id="1290" w:author="Unknown">
        <w:r w:rsidRPr="007C0DAA">
          <w:rPr>
            <w:rFonts w:ascii="Courier New" w:eastAsia="Times New Roman" w:hAnsi="Courier New" w:cs="Courier New"/>
            <w:color w:val="000000"/>
            <w:sz w:val="20"/>
            <w:szCs w:val="20"/>
          </w:rPr>
          <w:t xml:space="preserve">    }</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91" w:author="Unknown"/>
          <w:rFonts w:ascii="Courier New" w:eastAsia="Times New Roman" w:hAnsi="Courier New" w:cs="Courier New"/>
          <w:color w:val="000000"/>
          <w:sz w:val="20"/>
          <w:szCs w:val="20"/>
        </w:rPr>
      </w:pPr>
      <w:ins w:id="1292" w:author="Unknown">
        <w:r w:rsidRPr="007C0DAA">
          <w:rPr>
            <w:rFonts w:ascii="Courier New" w:eastAsia="Times New Roman" w:hAnsi="Courier New" w:cs="Courier New"/>
            <w:color w:val="000000"/>
            <w:sz w:val="20"/>
            <w:szCs w:val="20"/>
          </w:rPr>
          <w:t>}</w:t>
        </w:r>
      </w:ins>
    </w:p>
    <w:p w:rsidR="007C0DAA" w:rsidRPr="007C0DAA" w:rsidRDefault="007C0DAA" w:rsidP="007C0DAA">
      <w:pPr>
        <w:spacing w:before="100" w:beforeAutospacing="1" w:after="100" w:afterAutospacing="1" w:line="240" w:lineRule="auto"/>
        <w:rPr>
          <w:ins w:id="1293" w:author="Unknown"/>
          <w:rFonts w:ascii="Georgia" w:eastAsia="Times New Roman" w:hAnsi="Georgia" w:cs="Times New Roman"/>
          <w:color w:val="000000"/>
          <w:sz w:val="24"/>
          <w:szCs w:val="24"/>
        </w:rPr>
      </w:pPr>
      <w:ins w:id="1294" w:author="Unknown">
        <w:r w:rsidRPr="007C0DAA">
          <w:rPr>
            <w:rFonts w:ascii="Georgia" w:eastAsia="Times New Roman" w:hAnsi="Georgia" w:cs="Times New Roman"/>
            <w:color w:val="000000"/>
            <w:sz w:val="24"/>
            <w:szCs w:val="24"/>
          </w:rPr>
          <w:t>If the bomb is not destroyed, it goes 1px to the ground. If it hits the bottom, the destroyed flag is set. The alien is now ready to drop another bomb.</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95" w:author="Unknown"/>
          <w:rFonts w:ascii="Courier New" w:eastAsia="Times New Roman" w:hAnsi="Courier New" w:cs="Courier New"/>
          <w:color w:val="000000"/>
          <w:sz w:val="20"/>
          <w:szCs w:val="20"/>
        </w:rPr>
      </w:pPr>
      <w:ins w:id="1296" w:author="Unknown">
        <w:r w:rsidRPr="007C0DAA">
          <w:rPr>
            <w:rFonts w:ascii="Courier New" w:eastAsia="Times New Roman" w:hAnsi="Courier New" w:cs="Courier New"/>
            <w:color w:val="000000"/>
            <w:sz w:val="20"/>
            <w:szCs w:val="20"/>
          </w:rPr>
          <w:t>public void keyReleased(KeyEvent e) {</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97" w:author="Unknown"/>
          <w:rFonts w:ascii="Courier New" w:eastAsia="Times New Roman" w:hAnsi="Courier New" w:cs="Courier New"/>
          <w:color w:val="000000"/>
          <w:sz w:val="20"/>
          <w:szCs w:val="20"/>
        </w:rPr>
      </w:pPr>
      <w:ins w:id="1298" w:author="Unknown">
        <w:r w:rsidRPr="007C0DAA">
          <w:rPr>
            <w:rFonts w:ascii="Courier New" w:eastAsia="Times New Roman" w:hAnsi="Courier New" w:cs="Courier New"/>
            <w:color w:val="000000"/>
            <w:sz w:val="20"/>
            <w:szCs w:val="20"/>
          </w:rPr>
          <w:t xml:space="preserve">    player.keyReleased(e);  </w:t>
        </w:r>
      </w:ins>
    </w:p>
    <w:p w:rsidR="007C0DAA" w:rsidRPr="007C0DAA" w:rsidRDefault="007C0DAA" w:rsidP="007C0DAA">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99" w:author="Unknown"/>
          <w:rFonts w:ascii="Courier New" w:eastAsia="Times New Roman" w:hAnsi="Courier New" w:cs="Courier New"/>
          <w:color w:val="000000"/>
          <w:sz w:val="20"/>
          <w:szCs w:val="20"/>
        </w:rPr>
      </w:pPr>
      <w:ins w:id="1300" w:author="Unknown">
        <w:r w:rsidRPr="007C0DAA">
          <w:rPr>
            <w:rFonts w:ascii="Courier New" w:eastAsia="Times New Roman" w:hAnsi="Courier New" w:cs="Courier New"/>
            <w:color w:val="000000"/>
            <w:sz w:val="20"/>
            <w:szCs w:val="20"/>
          </w:rPr>
          <w:t>}</w:t>
        </w:r>
      </w:ins>
    </w:p>
    <w:p w:rsidR="007C0DAA" w:rsidRPr="007C0DAA" w:rsidRDefault="007C0DAA" w:rsidP="007C0DAA">
      <w:pPr>
        <w:spacing w:before="100" w:beforeAutospacing="1" w:after="100" w:afterAutospacing="1" w:line="240" w:lineRule="auto"/>
        <w:rPr>
          <w:ins w:id="1301" w:author="Unknown"/>
          <w:rFonts w:ascii="Georgia" w:eastAsia="Times New Roman" w:hAnsi="Georgia" w:cs="Times New Roman"/>
          <w:color w:val="000000"/>
          <w:sz w:val="24"/>
          <w:szCs w:val="24"/>
        </w:rPr>
      </w:pPr>
      <w:ins w:id="1302" w:author="Unknown">
        <w:r w:rsidRPr="007C0DAA">
          <w:rPr>
            <w:rFonts w:ascii="Georgia" w:eastAsia="Times New Roman" w:hAnsi="Georgia" w:cs="Times New Roman"/>
            <w:color w:val="000000"/>
            <w:sz w:val="24"/>
            <w:szCs w:val="24"/>
          </w:rPr>
          <w:t>The actual processing of this particular </w:t>
        </w:r>
        <w:r w:rsidRPr="007C0DAA">
          <w:rPr>
            <w:rFonts w:ascii="Courier New" w:eastAsia="Times New Roman" w:hAnsi="Courier New" w:cs="Courier New"/>
            <w:color w:val="000000"/>
            <w:sz w:val="20"/>
          </w:rPr>
          <w:t>KeyEvent</w:t>
        </w:r>
        <w:r w:rsidRPr="007C0DAA">
          <w:rPr>
            <w:rFonts w:ascii="Georgia" w:eastAsia="Times New Roman" w:hAnsi="Georgia" w:cs="Times New Roman"/>
            <w:color w:val="000000"/>
            <w:sz w:val="24"/>
            <w:szCs w:val="24"/>
          </w:rPr>
          <w:t> is delegated to the player sprite.</w:t>
        </w:r>
      </w:ins>
    </w:p>
    <w:p w:rsidR="007C0DAA" w:rsidRDefault="007C0DAA" w:rsidP="007C0DA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409950" cy="3333750"/>
            <wp:effectExtent l="19050" t="0" r="0" b="0"/>
            <wp:docPr id="1" name="Picture 1" descr="Space Inv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e Invaders"/>
                    <pic:cNvPicPr>
                      <a:picLocks noChangeAspect="1" noChangeArrowheads="1"/>
                    </pic:cNvPicPr>
                  </pic:nvPicPr>
                  <pic:blipFill>
                    <a:blip r:embed="rId4"/>
                    <a:srcRect/>
                    <a:stretch>
                      <a:fillRect/>
                    </a:stretch>
                  </pic:blipFill>
                  <pic:spPr bwMode="auto">
                    <a:xfrm>
                      <a:off x="0" y="0"/>
                      <a:ext cx="3409950" cy="3333750"/>
                    </a:xfrm>
                    <a:prstGeom prst="rect">
                      <a:avLst/>
                    </a:prstGeom>
                    <a:noFill/>
                    <a:ln w="9525">
                      <a:noFill/>
                      <a:miter lim="800000"/>
                      <a:headEnd/>
                      <a:tailEnd/>
                    </a:ln>
                  </pic:spPr>
                </pic:pic>
              </a:graphicData>
            </a:graphic>
          </wp:inline>
        </w:drawing>
      </w:r>
    </w:p>
    <w:p w:rsidR="00F01495" w:rsidRDefault="007C0DAA" w:rsidP="007C0DAA">
      <w:ins w:id="1303" w:author="Unknown">
        <w:r w:rsidRPr="007C0DAA">
          <w:rPr>
            <w:rFonts w:ascii="Times New Roman" w:eastAsia="Times New Roman" w:hAnsi="Times New Roman" w:cs="Times New Roman"/>
            <w:sz w:val="24"/>
            <w:szCs w:val="24"/>
          </w:rPr>
          <w:t>Figure: Space Invaders</w:t>
        </w:r>
      </w:ins>
    </w:p>
    <w:sectPr w:rsidR="00F014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C0DAA"/>
    <w:rsid w:val="007C0DAA"/>
    <w:rsid w:val="00F014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0D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0D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D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0D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C0DA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0DAA"/>
    <w:rPr>
      <w:i/>
      <w:iCs/>
    </w:rPr>
  </w:style>
  <w:style w:type="character" w:customStyle="1" w:styleId="apple-converted-space">
    <w:name w:val="apple-converted-space"/>
    <w:basedOn w:val="DefaultParagraphFont"/>
    <w:rsid w:val="007C0DAA"/>
  </w:style>
  <w:style w:type="paragraph" w:styleId="HTMLPreformatted">
    <w:name w:val="HTML Preformatted"/>
    <w:basedOn w:val="Normal"/>
    <w:link w:val="HTMLPreformattedChar"/>
    <w:uiPriority w:val="99"/>
    <w:semiHidden/>
    <w:unhideWhenUsed/>
    <w:rsid w:val="007C0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0DAA"/>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0DA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C0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D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0370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2945</Words>
  <Characters>16788</Characters>
  <Application>Microsoft Office Word</Application>
  <DocSecurity>0</DocSecurity>
  <Lines>139</Lines>
  <Paragraphs>39</Paragraphs>
  <ScaleCrop>false</ScaleCrop>
  <Company/>
  <LinksUpToDate>false</LinksUpToDate>
  <CharactersWithSpaces>19694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Khowaja</dc:creator>
  <cp:keywords/>
  <dc:description/>
  <cp:lastModifiedBy>Sameer Khowaja</cp:lastModifiedBy>
  <cp:revision>2</cp:revision>
  <dcterms:created xsi:type="dcterms:W3CDTF">2016-11-17T17:27:00Z</dcterms:created>
  <dcterms:modified xsi:type="dcterms:W3CDTF">2016-11-17T17:28:00Z</dcterms:modified>
</cp:coreProperties>
</file>