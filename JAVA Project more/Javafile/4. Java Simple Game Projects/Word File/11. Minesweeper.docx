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8D3" w:rsidRPr="009408D3" w:rsidRDefault="009408D3" w:rsidP="009408D3">
      <w:pPr>
        <w:spacing w:before="375" w:after="375" w:line="240" w:lineRule="auto"/>
        <w:outlineLvl w:val="0"/>
        <w:rPr>
          <w:rFonts w:ascii="Times New Roman" w:eastAsia="Times New Roman" w:hAnsi="Times New Roman" w:cs="Times New Roman"/>
          <w:b/>
          <w:bCs/>
          <w:color w:val="000000"/>
          <w:kern w:val="36"/>
          <w:sz w:val="48"/>
          <w:szCs w:val="48"/>
        </w:rPr>
      </w:pPr>
      <w:r w:rsidRPr="009408D3">
        <w:rPr>
          <w:rFonts w:ascii="Times New Roman" w:eastAsia="Times New Roman" w:hAnsi="Times New Roman" w:cs="Times New Roman"/>
          <w:b/>
          <w:bCs/>
          <w:color w:val="000000"/>
          <w:kern w:val="36"/>
          <w:sz w:val="48"/>
          <w:szCs w:val="48"/>
        </w:rPr>
        <w:t>Minesweeper</w:t>
      </w:r>
    </w:p>
    <w:p w:rsidR="009408D3" w:rsidRPr="009408D3" w:rsidRDefault="009408D3" w:rsidP="009408D3">
      <w:pPr>
        <w:spacing w:before="100" w:beforeAutospacing="1" w:after="100" w:afterAutospacing="1" w:line="240" w:lineRule="auto"/>
        <w:rPr>
          <w:rFonts w:ascii="Georgia" w:eastAsia="Times New Roman" w:hAnsi="Georgia" w:cs="Times New Roman"/>
          <w:color w:val="000000"/>
          <w:sz w:val="24"/>
          <w:szCs w:val="24"/>
        </w:rPr>
      </w:pPr>
      <w:r w:rsidRPr="009408D3">
        <w:rPr>
          <w:rFonts w:ascii="Georgia" w:eastAsia="Times New Roman" w:hAnsi="Georgia" w:cs="Times New Roman"/>
          <w:color w:val="000000"/>
          <w:sz w:val="24"/>
          <w:szCs w:val="24"/>
        </w:rPr>
        <w:t>In this part of the Java 2D games tutorial, we will create a Minesweeper game clone.</w:t>
      </w:r>
    </w:p>
    <w:p w:rsidR="009408D3" w:rsidRPr="009408D3" w:rsidRDefault="009408D3" w:rsidP="009408D3">
      <w:pPr>
        <w:spacing w:before="375" w:after="375" w:line="240" w:lineRule="auto"/>
        <w:outlineLvl w:val="1"/>
        <w:rPr>
          <w:ins w:id="0" w:author="Unknown"/>
          <w:rFonts w:ascii="Times New Roman" w:eastAsia="Times New Roman" w:hAnsi="Times New Roman" w:cs="Times New Roman"/>
          <w:b/>
          <w:bCs/>
          <w:color w:val="000000"/>
          <w:sz w:val="36"/>
          <w:szCs w:val="36"/>
        </w:rPr>
      </w:pPr>
      <w:ins w:id="1" w:author="Unknown">
        <w:r w:rsidRPr="009408D3">
          <w:rPr>
            <w:rFonts w:ascii="Times New Roman" w:eastAsia="Times New Roman" w:hAnsi="Times New Roman" w:cs="Times New Roman"/>
            <w:b/>
            <w:bCs/>
            <w:color w:val="000000"/>
            <w:sz w:val="36"/>
            <w:szCs w:val="36"/>
          </w:rPr>
          <w:t>Minesweeper</w:t>
        </w:r>
      </w:ins>
    </w:p>
    <w:p w:rsidR="009408D3" w:rsidRPr="009408D3" w:rsidRDefault="009408D3" w:rsidP="009408D3">
      <w:pPr>
        <w:spacing w:before="100" w:beforeAutospacing="1" w:after="100" w:afterAutospacing="1" w:line="240" w:lineRule="auto"/>
        <w:rPr>
          <w:ins w:id="2" w:author="Unknown"/>
          <w:rFonts w:ascii="Georgia" w:eastAsia="Times New Roman" w:hAnsi="Georgia" w:cs="Times New Roman"/>
          <w:color w:val="000000"/>
          <w:sz w:val="24"/>
          <w:szCs w:val="24"/>
        </w:rPr>
      </w:pPr>
      <w:ins w:id="3" w:author="Unknown">
        <w:r w:rsidRPr="009408D3">
          <w:rPr>
            <w:rFonts w:ascii="Georgia" w:eastAsia="Times New Roman" w:hAnsi="Georgia" w:cs="Times New Roman"/>
            <w:color w:val="000000"/>
            <w:sz w:val="24"/>
            <w:szCs w:val="24"/>
          </w:rPr>
          <w:t>Minesweeper is a popular board game shipped with many operating systems by default. The goal of the game is to sweep all mines from a mine field. If the player clicks on the cell which contains a mine, the mine detonates and the game is over. Further a cell can contain a number or it can be blank. The number indicates how many mines are adjacent to this particular cell. We set a mark on a cell by right clicking on it. This way we indicate that we believe, there is a mine.</w:t>
        </w:r>
      </w:ins>
    </w:p>
    <w:p w:rsidR="009408D3" w:rsidRPr="009408D3" w:rsidRDefault="009408D3" w:rsidP="009408D3">
      <w:pPr>
        <w:shd w:val="clear" w:color="auto" w:fill="BDBDBD"/>
        <w:spacing w:after="0" w:line="240" w:lineRule="auto"/>
        <w:rPr>
          <w:ins w:id="4" w:author="Unknown"/>
          <w:rFonts w:ascii="Georgia" w:eastAsia="Times New Roman" w:hAnsi="Georgia" w:cs="Times New Roman"/>
          <w:color w:val="000000"/>
          <w:sz w:val="24"/>
          <w:szCs w:val="24"/>
        </w:rPr>
      </w:pPr>
      <w:ins w:id="5" w:author="Unknown">
        <w:r w:rsidRPr="009408D3">
          <w:rPr>
            <w:rFonts w:ascii="Georgia" w:eastAsia="Times New Roman" w:hAnsi="Georgia" w:cs="Times New Roman"/>
            <w:color w:val="000000"/>
            <w:sz w:val="24"/>
            <w:szCs w:val="24"/>
          </w:rPr>
          <w:t>Board.java</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color w:val="000000"/>
          <w:sz w:val="20"/>
          <w:szCs w:val="20"/>
        </w:rPr>
      </w:pPr>
      <w:ins w:id="7" w:author="Unknown">
        <w:r w:rsidRPr="009408D3">
          <w:rPr>
            <w:rFonts w:ascii="Courier New" w:eastAsia="Times New Roman" w:hAnsi="Courier New" w:cs="Courier New"/>
            <w:color w:val="000000"/>
            <w:sz w:val="20"/>
            <w:szCs w:val="20"/>
          </w:rPr>
          <w:t>package com.zetcode;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 w:author="Unknown"/>
          <w:rFonts w:ascii="Courier New" w:eastAsia="Times New Roman" w:hAnsi="Courier New" w:cs="Courier New"/>
          <w:color w:val="000000"/>
          <w:sz w:val="20"/>
          <w:szCs w:val="20"/>
        </w:rPr>
      </w:pPr>
      <w:ins w:id="10" w:author="Unknown">
        <w:r w:rsidRPr="009408D3">
          <w:rPr>
            <w:rFonts w:ascii="Courier New" w:eastAsia="Times New Roman" w:hAnsi="Courier New" w:cs="Courier New"/>
            <w:color w:val="000000"/>
            <w:sz w:val="20"/>
            <w:szCs w:val="20"/>
          </w:rPr>
          <w:t>import java.awt.Graphics;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 w:author="Unknown"/>
          <w:rFonts w:ascii="Courier New" w:eastAsia="Times New Roman" w:hAnsi="Courier New" w:cs="Courier New"/>
          <w:color w:val="000000"/>
          <w:sz w:val="20"/>
          <w:szCs w:val="20"/>
        </w:rPr>
      </w:pPr>
      <w:ins w:id="12" w:author="Unknown">
        <w:r w:rsidRPr="009408D3">
          <w:rPr>
            <w:rFonts w:ascii="Courier New" w:eastAsia="Times New Roman" w:hAnsi="Courier New" w:cs="Courier New"/>
            <w:color w:val="000000"/>
            <w:sz w:val="20"/>
            <w:szCs w:val="20"/>
          </w:rPr>
          <w:t>import java.awt.Image;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ins w:id="14" w:author="Unknown">
        <w:r w:rsidRPr="009408D3">
          <w:rPr>
            <w:rFonts w:ascii="Courier New" w:eastAsia="Times New Roman" w:hAnsi="Courier New" w:cs="Courier New"/>
            <w:color w:val="000000"/>
            <w:sz w:val="20"/>
            <w:szCs w:val="20"/>
          </w:rPr>
          <w:t>import java.awt.event.MouseAdapter;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ins w:id="16" w:author="Unknown">
        <w:r w:rsidRPr="009408D3">
          <w:rPr>
            <w:rFonts w:ascii="Courier New" w:eastAsia="Times New Roman" w:hAnsi="Courier New" w:cs="Courier New"/>
            <w:color w:val="000000"/>
            <w:sz w:val="20"/>
            <w:szCs w:val="20"/>
          </w:rPr>
          <w:t>import java.awt.event.MouseEvent;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color w:val="000000"/>
          <w:sz w:val="20"/>
          <w:szCs w:val="20"/>
        </w:rPr>
      </w:pPr>
      <w:ins w:id="19" w:author="Unknown">
        <w:r w:rsidRPr="009408D3">
          <w:rPr>
            <w:rFonts w:ascii="Courier New" w:eastAsia="Times New Roman" w:hAnsi="Courier New" w:cs="Courier New"/>
            <w:color w:val="000000"/>
            <w:sz w:val="20"/>
            <w:szCs w:val="20"/>
          </w:rPr>
          <w:t>import java.util.Random;</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9408D3">
          <w:rPr>
            <w:rFonts w:ascii="Courier New" w:eastAsia="Times New Roman" w:hAnsi="Courier New" w:cs="Courier New"/>
            <w:color w:val="000000"/>
            <w:sz w:val="20"/>
            <w:szCs w:val="20"/>
          </w:rPr>
          <w:t>import javax.swing.ImageIcon;</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9408D3">
          <w:rPr>
            <w:rFonts w:ascii="Courier New" w:eastAsia="Times New Roman" w:hAnsi="Courier New" w:cs="Courier New"/>
            <w:color w:val="000000"/>
            <w:sz w:val="20"/>
            <w:szCs w:val="20"/>
          </w:rPr>
          <w:t>import javax.swing.JLabel;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9408D3">
          <w:rPr>
            <w:rFonts w:ascii="Courier New" w:eastAsia="Times New Roman" w:hAnsi="Courier New" w:cs="Courier New"/>
            <w:color w:val="000000"/>
            <w:sz w:val="20"/>
            <w:szCs w:val="20"/>
          </w:rPr>
          <w:t>import javax.swing.JPanel;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color w:val="000000"/>
          <w:sz w:val="20"/>
          <w:szCs w:val="20"/>
        </w:rPr>
      </w:pPr>
      <w:ins w:id="29" w:author="Unknown">
        <w:r w:rsidRPr="009408D3">
          <w:rPr>
            <w:rFonts w:ascii="Courier New" w:eastAsia="Times New Roman" w:hAnsi="Courier New" w:cs="Courier New"/>
            <w:color w:val="000000"/>
            <w:sz w:val="20"/>
            <w:szCs w:val="20"/>
          </w:rPr>
          <w:t>public class Board extends JPanel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ins w:id="32" w:author="Unknown">
        <w:r w:rsidRPr="009408D3">
          <w:rPr>
            <w:rFonts w:ascii="Courier New" w:eastAsia="Times New Roman" w:hAnsi="Courier New" w:cs="Courier New"/>
            <w:color w:val="000000"/>
            <w:sz w:val="20"/>
            <w:szCs w:val="20"/>
          </w:rPr>
          <w:t xml:space="preserve">    private final int NUM_IMAGES = 13;</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ins w:id="34" w:author="Unknown">
        <w:r w:rsidRPr="009408D3">
          <w:rPr>
            <w:rFonts w:ascii="Courier New" w:eastAsia="Times New Roman" w:hAnsi="Courier New" w:cs="Courier New"/>
            <w:color w:val="000000"/>
            <w:sz w:val="20"/>
            <w:szCs w:val="20"/>
          </w:rPr>
          <w:t xml:space="preserve">    private final int CELL_SIZE = 15;</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rPr>
      </w:pPr>
      <w:ins w:id="37" w:author="Unknown">
        <w:r w:rsidRPr="009408D3">
          <w:rPr>
            <w:rFonts w:ascii="Courier New" w:eastAsia="Times New Roman" w:hAnsi="Courier New" w:cs="Courier New"/>
            <w:color w:val="000000"/>
            <w:sz w:val="20"/>
            <w:szCs w:val="20"/>
          </w:rPr>
          <w:t xml:space="preserve">    private final int COVER_FOR_CELL = 10;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rPr>
      </w:pPr>
      <w:ins w:id="39" w:author="Unknown">
        <w:r w:rsidRPr="009408D3">
          <w:rPr>
            <w:rFonts w:ascii="Courier New" w:eastAsia="Times New Roman" w:hAnsi="Courier New" w:cs="Courier New"/>
            <w:color w:val="000000"/>
            <w:sz w:val="20"/>
            <w:szCs w:val="20"/>
          </w:rPr>
          <w:t xml:space="preserve">    private final int MARK_FOR_CELL = 10;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rPr>
      </w:pPr>
      <w:ins w:id="41" w:author="Unknown">
        <w:r w:rsidRPr="009408D3">
          <w:rPr>
            <w:rFonts w:ascii="Courier New" w:eastAsia="Times New Roman" w:hAnsi="Courier New" w:cs="Courier New"/>
            <w:color w:val="000000"/>
            <w:sz w:val="20"/>
            <w:szCs w:val="20"/>
          </w:rPr>
          <w:t xml:space="preserve">    private final int EMPTY_CELL =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rPr>
      </w:pPr>
      <w:ins w:id="43" w:author="Unknown">
        <w:r w:rsidRPr="009408D3">
          <w:rPr>
            <w:rFonts w:ascii="Courier New" w:eastAsia="Times New Roman" w:hAnsi="Courier New" w:cs="Courier New"/>
            <w:color w:val="000000"/>
            <w:sz w:val="20"/>
            <w:szCs w:val="20"/>
          </w:rPr>
          <w:t xml:space="preserve">    private final int MINE_CELL = 9;</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color w:val="000000"/>
          <w:sz w:val="20"/>
          <w:szCs w:val="20"/>
        </w:rPr>
      </w:pPr>
      <w:ins w:id="45" w:author="Unknown">
        <w:r w:rsidRPr="009408D3">
          <w:rPr>
            <w:rFonts w:ascii="Courier New" w:eastAsia="Times New Roman" w:hAnsi="Courier New" w:cs="Courier New"/>
            <w:color w:val="000000"/>
            <w:sz w:val="20"/>
            <w:szCs w:val="20"/>
          </w:rPr>
          <w:t xml:space="preserve">    private final int COVERED_MINE_CELL = MINE_CELL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000000"/>
          <w:sz w:val="20"/>
          <w:szCs w:val="20"/>
        </w:rPr>
      </w:pPr>
      <w:ins w:id="47" w:author="Unknown">
        <w:r w:rsidRPr="009408D3">
          <w:rPr>
            <w:rFonts w:ascii="Courier New" w:eastAsia="Times New Roman" w:hAnsi="Courier New" w:cs="Courier New"/>
            <w:color w:val="000000"/>
            <w:sz w:val="20"/>
            <w:szCs w:val="20"/>
          </w:rPr>
          <w:t xml:space="preserve">    private final int MARKED_MINE_CELL = COVERED_MINE_CELL + MARK_FOR_CELL;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color w:val="000000"/>
          <w:sz w:val="20"/>
          <w:szCs w:val="20"/>
        </w:rPr>
      </w:pPr>
      <w:ins w:id="50" w:author="Unknown">
        <w:r w:rsidRPr="009408D3">
          <w:rPr>
            <w:rFonts w:ascii="Courier New" w:eastAsia="Times New Roman" w:hAnsi="Courier New" w:cs="Courier New"/>
            <w:color w:val="000000"/>
            <w:sz w:val="20"/>
            <w:szCs w:val="20"/>
          </w:rPr>
          <w:t xml:space="preserve">    private final int DRAW_MINE = 9;</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ins w:id="52" w:author="Unknown">
        <w:r w:rsidRPr="009408D3">
          <w:rPr>
            <w:rFonts w:ascii="Courier New" w:eastAsia="Times New Roman" w:hAnsi="Courier New" w:cs="Courier New"/>
            <w:color w:val="000000"/>
            <w:sz w:val="20"/>
            <w:szCs w:val="20"/>
          </w:rPr>
          <w:t xml:space="preserve">    private final int DRAW_COVER = 10;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ins w:id="54" w:author="Unknown">
        <w:r w:rsidRPr="009408D3">
          <w:rPr>
            <w:rFonts w:ascii="Courier New" w:eastAsia="Times New Roman" w:hAnsi="Courier New" w:cs="Courier New"/>
            <w:color w:val="000000"/>
            <w:sz w:val="20"/>
            <w:szCs w:val="20"/>
          </w:rPr>
          <w:t xml:space="preserve">    private final int DRAW_MARK = 11;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color w:val="000000"/>
          <w:sz w:val="20"/>
          <w:szCs w:val="20"/>
        </w:rPr>
      </w:pPr>
      <w:ins w:id="56" w:author="Unknown">
        <w:r w:rsidRPr="009408D3">
          <w:rPr>
            <w:rFonts w:ascii="Courier New" w:eastAsia="Times New Roman" w:hAnsi="Courier New" w:cs="Courier New"/>
            <w:color w:val="000000"/>
            <w:sz w:val="20"/>
            <w:szCs w:val="20"/>
          </w:rPr>
          <w:t xml:space="preserve">    private final int DRAW_WRONG_MARK = 12;</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color w:val="000000"/>
          <w:sz w:val="20"/>
          <w:szCs w:val="20"/>
        </w:rPr>
      </w:pPr>
      <w:ins w:id="58"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rPr>
      </w:pPr>
      <w:ins w:id="60" w:author="Unknown">
        <w:r w:rsidRPr="009408D3">
          <w:rPr>
            <w:rFonts w:ascii="Courier New" w:eastAsia="Times New Roman" w:hAnsi="Courier New" w:cs="Courier New"/>
            <w:color w:val="000000"/>
            <w:sz w:val="20"/>
            <w:szCs w:val="20"/>
          </w:rPr>
          <w:t xml:space="preserve">    private final int N_MINES = 40;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rPr>
      </w:pPr>
      <w:ins w:id="62" w:author="Unknown">
        <w:r w:rsidRPr="009408D3">
          <w:rPr>
            <w:rFonts w:ascii="Courier New" w:eastAsia="Times New Roman" w:hAnsi="Courier New" w:cs="Courier New"/>
            <w:color w:val="000000"/>
            <w:sz w:val="20"/>
            <w:szCs w:val="20"/>
          </w:rPr>
          <w:t xml:space="preserve">    private final int N_ROWS = 16;</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ins w:id="64" w:author="Unknown">
        <w:r w:rsidRPr="009408D3">
          <w:rPr>
            <w:rFonts w:ascii="Courier New" w:eastAsia="Times New Roman" w:hAnsi="Courier New" w:cs="Courier New"/>
            <w:color w:val="000000"/>
            <w:sz w:val="20"/>
            <w:szCs w:val="20"/>
          </w:rPr>
          <w:t xml:space="preserve">    private final int N_COLS = 16;</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0000"/>
          <w:sz w:val="20"/>
          <w:szCs w:val="20"/>
        </w:rPr>
      </w:pPr>
      <w:ins w:id="67" w:author="Unknown">
        <w:r w:rsidRPr="009408D3">
          <w:rPr>
            <w:rFonts w:ascii="Courier New" w:eastAsia="Times New Roman" w:hAnsi="Courier New" w:cs="Courier New"/>
            <w:color w:val="000000"/>
            <w:sz w:val="20"/>
            <w:szCs w:val="20"/>
          </w:rPr>
          <w:lastRenderedPageBreak/>
          <w:t xml:space="preserve">    private int[] field;</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0000"/>
          <w:sz w:val="20"/>
          <w:szCs w:val="20"/>
        </w:rPr>
      </w:pPr>
      <w:ins w:id="69" w:author="Unknown">
        <w:r w:rsidRPr="009408D3">
          <w:rPr>
            <w:rFonts w:ascii="Courier New" w:eastAsia="Times New Roman" w:hAnsi="Courier New" w:cs="Courier New"/>
            <w:color w:val="000000"/>
            <w:sz w:val="20"/>
            <w:szCs w:val="20"/>
          </w:rPr>
          <w:t xml:space="preserve">    private boolean inGame;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color w:val="000000"/>
          <w:sz w:val="20"/>
          <w:szCs w:val="20"/>
        </w:rPr>
      </w:pPr>
      <w:ins w:id="71" w:author="Unknown">
        <w:r w:rsidRPr="009408D3">
          <w:rPr>
            <w:rFonts w:ascii="Courier New" w:eastAsia="Times New Roman" w:hAnsi="Courier New" w:cs="Courier New"/>
            <w:color w:val="000000"/>
            <w:sz w:val="20"/>
            <w:szCs w:val="20"/>
          </w:rPr>
          <w:t xml:space="preserve">    private int mines_left;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000000"/>
          <w:sz w:val="20"/>
          <w:szCs w:val="20"/>
        </w:rPr>
      </w:pPr>
      <w:ins w:id="73" w:author="Unknown">
        <w:r w:rsidRPr="009408D3">
          <w:rPr>
            <w:rFonts w:ascii="Courier New" w:eastAsia="Times New Roman" w:hAnsi="Courier New" w:cs="Courier New"/>
            <w:color w:val="000000"/>
            <w:sz w:val="20"/>
            <w:szCs w:val="20"/>
          </w:rPr>
          <w:t xml:space="preserve">    private Image[] img;</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rPr>
      </w:pPr>
      <w:ins w:id="76" w:author="Unknown">
        <w:r w:rsidRPr="009408D3">
          <w:rPr>
            <w:rFonts w:ascii="Courier New" w:eastAsia="Times New Roman" w:hAnsi="Courier New" w:cs="Courier New"/>
            <w:color w:val="000000"/>
            <w:sz w:val="20"/>
            <w:szCs w:val="20"/>
          </w:rPr>
          <w:t xml:space="preserve">    private int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rPr>
      </w:pPr>
      <w:ins w:id="78" w:author="Unknown">
        <w:r w:rsidRPr="009408D3">
          <w:rPr>
            <w:rFonts w:ascii="Courier New" w:eastAsia="Times New Roman" w:hAnsi="Courier New" w:cs="Courier New"/>
            <w:color w:val="000000"/>
            <w:sz w:val="20"/>
            <w:szCs w:val="20"/>
          </w:rPr>
          <w:t xml:space="preserve">    private JLabel statusbar;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rPr>
      </w:pPr>
      <w:ins w:id="82" w:author="Unknown">
        <w:r w:rsidRPr="009408D3">
          <w:rPr>
            <w:rFonts w:ascii="Courier New" w:eastAsia="Times New Roman" w:hAnsi="Courier New" w:cs="Courier New"/>
            <w:color w:val="000000"/>
            <w:sz w:val="20"/>
            <w:szCs w:val="20"/>
          </w:rPr>
          <w:t xml:space="preserve">    public Board(JLabel statusbar)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color w:val="000000"/>
          <w:sz w:val="20"/>
          <w:szCs w:val="20"/>
        </w:rPr>
      </w:pPr>
      <w:ins w:id="85" w:author="Unknown">
        <w:r w:rsidRPr="009408D3">
          <w:rPr>
            <w:rFonts w:ascii="Courier New" w:eastAsia="Times New Roman" w:hAnsi="Courier New" w:cs="Courier New"/>
            <w:color w:val="000000"/>
            <w:sz w:val="20"/>
            <w:szCs w:val="20"/>
          </w:rPr>
          <w:t xml:space="preserve">        this.statusbar = statusbar;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 w:author="Unknown"/>
          <w:rFonts w:ascii="Courier New" w:eastAsia="Times New Roman" w:hAnsi="Courier New" w:cs="Courier New"/>
          <w:color w:val="000000"/>
          <w:sz w:val="20"/>
          <w:szCs w:val="20"/>
        </w:rPr>
      </w:pPr>
      <w:ins w:id="88" w:author="Unknown">
        <w:r w:rsidRPr="009408D3">
          <w:rPr>
            <w:rFonts w:ascii="Courier New" w:eastAsia="Times New Roman" w:hAnsi="Courier New" w:cs="Courier New"/>
            <w:color w:val="000000"/>
            <w:sz w:val="20"/>
            <w:szCs w:val="20"/>
          </w:rPr>
          <w:t xml:space="preserve">        img = new Image[NUM_IMAGES];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rPr>
      </w:pPr>
      <w:ins w:id="91" w:author="Unknown">
        <w:r w:rsidRPr="009408D3">
          <w:rPr>
            <w:rFonts w:ascii="Courier New" w:eastAsia="Times New Roman" w:hAnsi="Courier New" w:cs="Courier New"/>
            <w:color w:val="000000"/>
            <w:sz w:val="20"/>
            <w:szCs w:val="20"/>
          </w:rPr>
          <w:t xml:space="preserve">        for (int i = 0; i &lt; NUM_IMAGES; i++)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color w:val="000000"/>
          <w:sz w:val="20"/>
          <w:szCs w:val="20"/>
        </w:rPr>
      </w:pPr>
      <w:ins w:id="93" w:author="Unknown">
        <w:r w:rsidRPr="009408D3">
          <w:rPr>
            <w:rFonts w:ascii="Courier New" w:eastAsia="Times New Roman" w:hAnsi="Courier New" w:cs="Courier New"/>
            <w:color w:val="000000"/>
            <w:sz w:val="20"/>
            <w:szCs w:val="20"/>
          </w:rPr>
          <w:t xml:space="preserve">            img[i] = (new ImageIcon(i + ".png")).getImage();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color w:val="000000"/>
          <w:sz w:val="20"/>
          <w:szCs w:val="20"/>
        </w:rPr>
      </w:pPr>
      <w:ins w:id="9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color w:val="000000"/>
          <w:sz w:val="20"/>
          <w:szCs w:val="20"/>
        </w:rPr>
      </w:pPr>
      <w:ins w:id="98" w:author="Unknown">
        <w:r w:rsidRPr="009408D3">
          <w:rPr>
            <w:rFonts w:ascii="Courier New" w:eastAsia="Times New Roman" w:hAnsi="Courier New" w:cs="Courier New"/>
            <w:color w:val="000000"/>
            <w:sz w:val="20"/>
            <w:szCs w:val="20"/>
          </w:rPr>
          <w:t xml:space="preserve">        setDoubleBuffered(true);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0000"/>
          <w:sz w:val="20"/>
          <w:szCs w:val="20"/>
        </w:rPr>
      </w:pPr>
      <w:ins w:id="101" w:author="Unknown">
        <w:r w:rsidRPr="009408D3">
          <w:rPr>
            <w:rFonts w:ascii="Courier New" w:eastAsia="Times New Roman" w:hAnsi="Courier New" w:cs="Courier New"/>
            <w:color w:val="000000"/>
            <w:sz w:val="20"/>
            <w:szCs w:val="20"/>
          </w:rPr>
          <w:t xml:space="preserve">        addMouseListener(new MinesAdapter());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color w:val="000000"/>
          <w:sz w:val="20"/>
          <w:szCs w:val="20"/>
        </w:rPr>
      </w:pPr>
      <w:ins w:id="103" w:author="Unknown">
        <w:r w:rsidRPr="009408D3">
          <w:rPr>
            <w:rFonts w:ascii="Courier New" w:eastAsia="Times New Roman" w:hAnsi="Courier New" w:cs="Courier New"/>
            <w:color w:val="000000"/>
            <w:sz w:val="20"/>
            <w:szCs w:val="20"/>
          </w:rPr>
          <w:t xml:space="preserve">        newGame();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rPr>
      </w:pPr>
      <w:ins w:id="10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color w:val="000000"/>
          <w:sz w:val="20"/>
          <w:szCs w:val="20"/>
        </w:rPr>
      </w:pPr>
      <w:ins w:id="109" w:author="Unknown">
        <w:r w:rsidRPr="009408D3">
          <w:rPr>
            <w:rFonts w:ascii="Courier New" w:eastAsia="Times New Roman" w:hAnsi="Courier New" w:cs="Courier New"/>
            <w:color w:val="000000"/>
            <w:sz w:val="20"/>
            <w:szCs w:val="20"/>
          </w:rPr>
          <w:t xml:space="preserve">    private void newGame()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rPr>
      </w:pPr>
      <w:ins w:id="112" w:author="Unknown">
        <w:r w:rsidRPr="009408D3">
          <w:rPr>
            <w:rFonts w:ascii="Courier New" w:eastAsia="Times New Roman" w:hAnsi="Courier New" w:cs="Courier New"/>
            <w:color w:val="000000"/>
            <w:sz w:val="20"/>
            <w:szCs w:val="20"/>
          </w:rPr>
          <w:t xml:space="preserve">        Random random;</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ins w:id="114" w:author="Unknown">
        <w:r w:rsidRPr="009408D3">
          <w:rPr>
            <w:rFonts w:ascii="Courier New" w:eastAsia="Times New Roman" w:hAnsi="Courier New" w:cs="Courier New"/>
            <w:color w:val="000000"/>
            <w:sz w:val="20"/>
            <w:szCs w:val="20"/>
          </w:rPr>
          <w:t xml:space="preserve">        int current_col;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color w:val="000000"/>
          <w:sz w:val="20"/>
          <w:szCs w:val="20"/>
        </w:rPr>
      </w:pPr>
      <w:ins w:id="117" w:author="Unknown">
        <w:r w:rsidRPr="009408D3">
          <w:rPr>
            <w:rFonts w:ascii="Courier New" w:eastAsia="Times New Roman" w:hAnsi="Courier New" w:cs="Courier New"/>
            <w:color w:val="000000"/>
            <w:sz w:val="20"/>
            <w:szCs w:val="20"/>
          </w:rPr>
          <w:t xml:space="preserve">        int i =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ins w:id="119" w:author="Unknown">
        <w:r w:rsidRPr="009408D3">
          <w:rPr>
            <w:rFonts w:ascii="Courier New" w:eastAsia="Times New Roman" w:hAnsi="Courier New" w:cs="Courier New"/>
            <w:color w:val="000000"/>
            <w:sz w:val="20"/>
            <w:szCs w:val="20"/>
          </w:rPr>
          <w:t xml:space="preserve">        int position =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color w:val="000000"/>
          <w:sz w:val="20"/>
          <w:szCs w:val="20"/>
        </w:rPr>
      </w:pPr>
      <w:ins w:id="121" w:author="Unknown">
        <w:r w:rsidRPr="009408D3">
          <w:rPr>
            <w:rFonts w:ascii="Courier New" w:eastAsia="Times New Roman" w:hAnsi="Courier New" w:cs="Courier New"/>
            <w:color w:val="000000"/>
            <w:sz w:val="20"/>
            <w:szCs w:val="20"/>
          </w:rPr>
          <w:t xml:space="preserve">        int cell =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rPr>
      </w:pPr>
      <w:ins w:id="124" w:author="Unknown">
        <w:r w:rsidRPr="009408D3">
          <w:rPr>
            <w:rFonts w:ascii="Courier New" w:eastAsia="Times New Roman" w:hAnsi="Courier New" w:cs="Courier New"/>
            <w:color w:val="000000"/>
            <w:sz w:val="20"/>
            <w:szCs w:val="20"/>
          </w:rPr>
          <w:t xml:space="preserve">        random = new Random();</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rPr>
      </w:pPr>
      <w:ins w:id="126" w:author="Unknown">
        <w:r w:rsidRPr="009408D3">
          <w:rPr>
            <w:rFonts w:ascii="Courier New" w:eastAsia="Times New Roman" w:hAnsi="Courier New" w:cs="Courier New"/>
            <w:color w:val="000000"/>
            <w:sz w:val="20"/>
            <w:szCs w:val="20"/>
          </w:rPr>
          <w:t xml:space="preserve">        inGame = true;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0000"/>
          <w:sz w:val="20"/>
          <w:szCs w:val="20"/>
        </w:rPr>
      </w:pPr>
      <w:ins w:id="128" w:author="Unknown">
        <w:r w:rsidRPr="009408D3">
          <w:rPr>
            <w:rFonts w:ascii="Courier New" w:eastAsia="Times New Roman" w:hAnsi="Courier New" w:cs="Courier New"/>
            <w:color w:val="000000"/>
            <w:sz w:val="20"/>
            <w:szCs w:val="20"/>
          </w:rPr>
          <w:t xml:space="preserve">        mines_left = N_MINES;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color w:val="000000"/>
          <w:sz w:val="20"/>
          <w:szCs w:val="20"/>
        </w:rPr>
      </w:pPr>
      <w:ins w:id="131" w:author="Unknown">
        <w:r w:rsidRPr="009408D3">
          <w:rPr>
            <w:rFonts w:ascii="Courier New" w:eastAsia="Times New Roman" w:hAnsi="Courier New" w:cs="Courier New"/>
            <w:color w:val="000000"/>
            <w:sz w:val="20"/>
            <w:szCs w:val="20"/>
          </w:rPr>
          <w:t xml:space="preserve">        all_cells = N_ROWS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color w:val="000000"/>
          <w:sz w:val="20"/>
          <w:szCs w:val="20"/>
        </w:rPr>
      </w:pPr>
      <w:ins w:id="133" w:author="Unknown">
        <w:r w:rsidRPr="009408D3">
          <w:rPr>
            <w:rFonts w:ascii="Courier New" w:eastAsia="Times New Roman" w:hAnsi="Courier New" w:cs="Courier New"/>
            <w:color w:val="000000"/>
            <w:sz w:val="20"/>
            <w:szCs w:val="20"/>
          </w:rPr>
          <w:t xml:space="preserve">        field = new int[all_cells];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color w:val="000000"/>
          <w:sz w:val="20"/>
          <w:szCs w:val="20"/>
        </w:rPr>
      </w:pPr>
      <w:ins w:id="13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ins w:id="137" w:author="Unknown">
        <w:r w:rsidRPr="009408D3">
          <w:rPr>
            <w:rFonts w:ascii="Courier New" w:eastAsia="Times New Roman" w:hAnsi="Courier New" w:cs="Courier New"/>
            <w:color w:val="000000"/>
            <w:sz w:val="20"/>
            <w:szCs w:val="20"/>
          </w:rPr>
          <w:t xml:space="preserve">        for (i = 0; i &lt; all_cells; i++)</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rPr>
      </w:pPr>
      <w:ins w:id="139" w:author="Unknown">
        <w:r w:rsidRPr="009408D3">
          <w:rPr>
            <w:rFonts w:ascii="Courier New" w:eastAsia="Times New Roman" w:hAnsi="Courier New" w:cs="Courier New"/>
            <w:color w:val="000000"/>
            <w:sz w:val="20"/>
            <w:szCs w:val="20"/>
          </w:rPr>
          <w:t xml:space="preserve">            field[i]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color w:val="000000"/>
          <w:sz w:val="20"/>
          <w:szCs w:val="20"/>
        </w:rPr>
      </w:pPr>
      <w:ins w:id="142" w:author="Unknown">
        <w:r w:rsidRPr="009408D3">
          <w:rPr>
            <w:rFonts w:ascii="Courier New" w:eastAsia="Times New Roman" w:hAnsi="Courier New" w:cs="Courier New"/>
            <w:color w:val="000000"/>
            <w:sz w:val="20"/>
            <w:szCs w:val="20"/>
          </w:rPr>
          <w:t xml:space="preserve">        statusbar.setText(Integer.toString(mines_left));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color w:val="000000"/>
          <w:sz w:val="20"/>
          <w:szCs w:val="20"/>
        </w:rPr>
      </w:pPr>
      <w:ins w:id="146" w:author="Unknown">
        <w:r w:rsidRPr="009408D3">
          <w:rPr>
            <w:rFonts w:ascii="Courier New" w:eastAsia="Times New Roman" w:hAnsi="Courier New" w:cs="Courier New"/>
            <w:color w:val="000000"/>
            <w:sz w:val="20"/>
            <w:szCs w:val="20"/>
          </w:rPr>
          <w:t xml:space="preserve">        i =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color w:val="000000"/>
          <w:sz w:val="20"/>
          <w:szCs w:val="20"/>
        </w:rPr>
      </w:pPr>
      <w:ins w:id="148" w:author="Unknown">
        <w:r w:rsidRPr="009408D3">
          <w:rPr>
            <w:rFonts w:ascii="Courier New" w:eastAsia="Times New Roman" w:hAnsi="Courier New" w:cs="Courier New"/>
            <w:color w:val="000000"/>
            <w:sz w:val="20"/>
            <w:szCs w:val="20"/>
          </w:rPr>
          <w:t xml:space="preserve">        while (i &lt; N_MINES)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9408D3">
          <w:rPr>
            <w:rFonts w:ascii="Courier New" w:eastAsia="Times New Roman" w:hAnsi="Courier New" w:cs="Courier New"/>
            <w:color w:val="000000"/>
            <w:sz w:val="20"/>
            <w:szCs w:val="20"/>
          </w:rPr>
          <w:t xml:space="preserve">            position = (int) (all_cells * random.nextDouble());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color w:val="000000"/>
          <w:sz w:val="20"/>
          <w:szCs w:val="20"/>
        </w:rPr>
      </w:pPr>
      <w:ins w:id="154" w:author="Unknown">
        <w:r w:rsidRPr="009408D3">
          <w:rPr>
            <w:rFonts w:ascii="Courier New" w:eastAsia="Times New Roman" w:hAnsi="Courier New" w:cs="Courier New"/>
            <w:color w:val="000000"/>
            <w:sz w:val="20"/>
            <w:szCs w:val="20"/>
          </w:rPr>
          <w:t xml:space="preserve">            if ((position &lt; all_cells) &amp;&amp;</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color w:val="000000"/>
          <w:sz w:val="20"/>
          <w:szCs w:val="20"/>
        </w:rPr>
      </w:pPr>
      <w:ins w:id="156" w:author="Unknown">
        <w:r w:rsidRPr="009408D3">
          <w:rPr>
            <w:rFonts w:ascii="Courier New" w:eastAsia="Times New Roman" w:hAnsi="Courier New" w:cs="Courier New"/>
            <w:color w:val="000000"/>
            <w:sz w:val="20"/>
            <w:szCs w:val="20"/>
          </w:rPr>
          <w:t xml:space="preserve">                (field[position] != COVERED_MINE_CELL))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ins w:id="160" w:author="Unknown">
        <w:r w:rsidRPr="009408D3">
          <w:rPr>
            <w:rFonts w:ascii="Courier New" w:eastAsia="Times New Roman" w:hAnsi="Courier New" w:cs="Courier New"/>
            <w:color w:val="000000"/>
            <w:sz w:val="20"/>
            <w:szCs w:val="20"/>
          </w:rPr>
          <w:t xml:space="preserve">                current_col = position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ins w:id="162" w:author="Unknown">
        <w:r w:rsidRPr="009408D3">
          <w:rPr>
            <w:rFonts w:ascii="Courier New" w:eastAsia="Times New Roman" w:hAnsi="Courier New" w:cs="Courier New"/>
            <w:color w:val="000000"/>
            <w:sz w:val="20"/>
            <w:szCs w:val="20"/>
          </w:rPr>
          <w:t xml:space="preserve">                field[position]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rPr>
      </w:pPr>
      <w:ins w:id="164" w:author="Unknown">
        <w:r w:rsidRPr="009408D3">
          <w:rPr>
            <w:rFonts w:ascii="Courier New" w:eastAsia="Times New Roman" w:hAnsi="Courier New" w:cs="Courier New"/>
            <w:color w:val="000000"/>
            <w:sz w:val="20"/>
            <w:szCs w:val="20"/>
          </w:rPr>
          <w:t xml:space="preserve">                i++;</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color w:val="000000"/>
          <w:sz w:val="20"/>
          <w:szCs w:val="20"/>
        </w:rPr>
      </w:pPr>
      <w:ins w:id="167" w:author="Unknown">
        <w:r w:rsidRPr="009408D3">
          <w:rPr>
            <w:rFonts w:ascii="Courier New" w:eastAsia="Times New Roman" w:hAnsi="Courier New" w:cs="Courier New"/>
            <w:color w:val="000000"/>
            <w:sz w:val="20"/>
            <w:szCs w:val="20"/>
          </w:rPr>
          <w:t xml:space="preserve">                if (current_col &gt; 0) {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rPr>
      </w:pPr>
      <w:ins w:id="169" w:author="Unknown">
        <w:r w:rsidRPr="009408D3">
          <w:rPr>
            <w:rFonts w:ascii="Courier New" w:eastAsia="Times New Roman" w:hAnsi="Courier New" w:cs="Courier New"/>
            <w:color w:val="000000"/>
            <w:sz w:val="20"/>
            <w:szCs w:val="20"/>
          </w:rPr>
          <w:t xml:space="preserve">                    cell = position - 1 -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9408D3">
          <w:rPr>
            <w:rFonts w:ascii="Courier New" w:eastAsia="Times New Roman" w:hAnsi="Courier New" w:cs="Courier New"/>
            <w:color w:val="000000"/>
            <w:sz w:val="20"/>
            <w:szCs w:val="20"/>
          </w:rPr>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ins w:id="173"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ins w:id="175"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rPr>
      </w:pPr>
      <w:ins w:id="177" w:author="Unknown">
        <w:r w:rsidRPr="009408D3">
          <w:rPr>
            <w:rFonts w:ascii="Courier New" w:eastAsia="Times New Roman" w:hAnsi="Courier New" w:cs="Courier New"/>
            <w:color w:val="000000"/>
            <w:sz w:val="20"/>
            <w:szCs w:val="20"/>
          </w:rPr>
          <w:t xml:space="preserve">                    cell = position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color w:val="000000"/>
          <w:sz w:val="20"/>
          <w:szCs w:val="20"/>
        </w:rPr>
      </w:pPr>
      <w:ins w:id="179" w:author="Unknown">
        <w:r w:rsidRPr="009408D3">
          <w:rPr>
            <w:rFonts w:ascii="Courier New" w:eastAsia="Times New Roman" w:hAnsi="Courier New" w:cs="Courier New"/>
            <w:color w:val="000000"/>
            <w:sz w:val="20"/>
            <w:szCs w:val="20"/>
          </w:rPr>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 w:author="Unknown"/>
          <w:rFonts w:ascii="Courier New" w:eastAsia="Times New Roman" w:hAnsi="Courier New" w:cs="Courier New"/>
          <w:color w:val="000000"/>
          <w:sz w:val="20"/>
          <w:szCs w:val="20"/>
        </w:rPr>
      </w:pPr>
      <w:ins w:id="181"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 w:author="Unknown"/>
          <w:rFonts w:ascii="Courier New" w:eastAsia="Times New Roman" w:hAnsi="Courier New" w:cs="Courier New"/>
          <w:color w:val="000000"/>
          <w:sz w:val="20"/>
          <w:szCs w:val="20"/>
        </w:rPr>
      </w:pPr>
      <w:ins w:id="183"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color w:val="000000"/>
          <w:sz w:val="20"/>
          <w:szCs w:val="20"/>
        </w:rPr>
      </w:pPr>
      <w:ins w:id="186" w:author="Unknown">
        <w:r w:rsidRPr="009408D3">
          <w:rPr>
            <w:rFonts w:ascii="Courier New" w:eastAsia="Times New Roman" w:hAnsi="Courier New" w:cs="Courier New"/>
            <w:color w:val="000000"/>
            <w:sz w:val="20"/>
            <w:szCs w:val="20"/>
          </w:rPr>
          <w:t xml:space="preserve">                    cell = position + N_COLS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color w:val="000000"/>
          <w:sz w:val="20"/>
          <w:szCs w:val="20"/>
        </w:rPr>
      </w:pPr>
      <w:ins w:id="188"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color w:val="000000"/>
          <w:sz w:val="20"/>
          <w:szCs w:val="20"/>
        </w:rPr>
      </w:pPr>
      <w:ins w:id="190"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color w:val="000000"/>
          <w:sz w:val="20"/>
          <w:szCs w:val="20"/>
        </w:rPr>
      </w:pPr>
      <w:ins w:id="192"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color w:val="000000"/>
          <w:sz w:val="20"/>
          <w:szCs w:val="20"/>
        </w:rPr>
      </w:pPr>
      <w:ins w:id="194"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ins w:id="197" w:author="Unknown">
        <w:r w:rsidRPr="009408D3">
          <w:rPr>
            <w:rFonts w:ascii="Courier New" w:eastAsia="Times New Roman" w:hAnsi="Courier New" w:cs="Courier New"/>
            <w:color w:val="000000"/>
            <w:sz w:val="20"/>
            <w:szCs w:val="20"/>
          </w:rPr>
          <w:t xml:space="preserve">                cell = position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rPr>
      </w:pPr>
      <w:ins w:id="199" w:author="Unknown">
        <w:r w:rsidRPr="009408D3">
          <w:rPr>
            <w:rFonts w:ascii="Courier New" w:eastAsia="Times New Roman" w:hAnsi="Courier New" w:cs="Courier New"/>
            <w:color w:val="000000"/>
            <w:sz w:val="20"/>
            <w:szCs w:val="20"/>
          </w:rPr>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color w:val="000000"/>
          <w:sz w:val="20"/>
          <w:szCs w:val="20"/>
        </w:rPr>
      </w:pPr>
      <w:ins w:id="201"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color w:val="000000"/>
          <w:sz w:val="20"/>
          <w:szCs w:val="20"/>
        </w:rPr>
      </w:pPr>
      <w:ins w:id="203"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 w:author="Unknown"/>
          <w:rFonts w:ascii="Courier New" w:eastAsia="Times New Roman" w:hAnsi="Courier New" w:cs="Courier New"/>
          <w:color w:val="000000"/>
          <w:sz w:val="20"/>
          <w:szCs w:val="20"/>
        </w:rPr>
      </w:pPr>
      <w:ins w:id="205" w:author="Unknown">
        <w:r w:rsidRPr="009408D3">
          <w:rPr>
            <w:rFonts w:ascii="Courier New" w:eastAsia="Times New Roman" w:hAnsi="Courier New" w:cs="Courier New"/>
            <w:color w:val="000000"/>
            <w:sz w:val="20"/>
            <w:szCs w:val="20"/>
          </w:rPr>
          <w:t xml:space="preserve">                cell = position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rPr>
      </w:pPr>
      <w:ins w:id="207"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ins w:id="209"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color w:val="000000"/>
          <w:sz w:val="20"/>
          <w:szCs w:val="20"/>
        </w:rPr>
      </w:pPr>
      <w:ins w:id="211"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color w:val="000000"/>
          <w:sz w:val="20"/>
          <w:szCs w:val="20"/>
        </w:rPr>
      </w:pPr>
      <w:ins w:id="214" w:author="Unknown">
        <w:r w:rsidRPr="009408D3">
          <w:rPr>
            <w:rFonts w:ascii="Courier New" w:eastAsia="Times New Roman" w:hAnsi="Courier New" w:cs="Courier New"/>
            <w:color w:val="000000"/>
            <w:sz w:val="20"/>
            <w:szCs w:val="20"/>
          </w:rPr>
          <w:t xml:space="preserve">                if (current_col &lt; (N_COLS - 1))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color w:val="000000"/>
          <w:sz w:val="20"/>
          <w:szCs w:val="20"/>
        </w:rPr>
      </w:pPr>
      <w:ins w:id="216" w:author="Unknown">
        <w:r w:rsidRPr="009408D3">
          <w:rPr>
            <w:rFonts w:ascii="Courier New" w:eastAsia="Times New Roman" w:hAnsi="Courier New" w:cs="Courier New"/>
            <w:color w:val="000000"/>
            <w:sz w:val="20"/>
            <w:szCs w:val="20"/>
          </w:rPr>
          <w:t xml:space="preserve">                    cell = position - N_COLS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color w:val="000000"/>
          <w:sz w:val="20"/>
          <w:szCs w:val="20"/>
        </w:rPr>
      </w:pPr>
      <w:ins w:id="218" w:author="Unknown">
        <w:r w:rsidRPr="009408D3">
          <w:rPr>
            <w:rFonts w:ascii="Courier New" w:eastAsia="Times New Roman" w:hAnsi="Courier New" w:cs="Courier New"/>
            <w:color w:val="000000"/>
            <w:sz w:val="20"/>
            <w:szCs w:val="20"/>
          </w:rPr>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color w:val="000000"/>
          <w:sz w:val="20"/>
          <w:szCs w:val="20"/>
        </w:rPr>
      </w:pPr>
      <w:ins w:id="220"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color w:val="000000"/>
          <w:sz w:val="20"/>
          <w:szCs w:val="20"/>
        </w:rPr>
      </w:pPr>
      <w:ins w:id="222"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urier New" w:eastAsia="Times New Roman" w:hAnsi="Courier New" w:cs="Courier New"/>
          <w:color w:val="000000"/>
          <w:sz w:val="20"/>
          <w:szCs w:val="20"/>
        </w:rPr>
      </w:pPr>
      <w:ins w:id="224" w:author="Unknown">
        <w:r w:rsidRPr="009408D3">
          <w:rPr>
            <w:rFonts w:ascii="Courier New" w:eastAsia="Times New Roman" w:hAnsi="Courier New" w:cs="Courier New"/>
            <w:color w:val="000000"/>
            <w:sz w:val="20"/>
            <w:szCs w:val="20"/>
          </w:rPr>
          <w:t xml:space="preserve">                    cell = position + N_COLS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color w:val="000000"/>
          <w:sz w:val="20"/>
          <w:szCs w:val="20"/>
        </w:rPr>
      </w:pPr>
      <w:ins w:id="226"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ins w:id="228"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color w:val="000000"/>
          <w:sz w:val="20"/>
          <w:szCs w:val="20"/>
        </w:rPr>
      </w:pPr>
      <w:ins w:id="230"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ins w:id="232" w:author="Unknown">
        <w:r w:rsidRPr="009408D3">
          <w:rPr>
            <w:rFonts w:ascii="Courier New" w:eastAsia="Times New Roman" w:hAnsi="Courier New" w:cs="Courier New"/>
            <w:color w:val="000000"/>
            <w:sz w:val="20"/>
            <w:szCs w:val="20"/>
          </w:rPr>
          <w:t xml:space="preserve">                    cell = position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rPr>
      </w:pPr>
      <w:ins w:id="234"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rPr>
      </w:pPr>
      <w:ins w:id="236"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color w:val="000000"/>
          <w:sz w:val="20"/>
          <w:szCs w:val="20"/>
        </w:rPr>
      </w:pPr>
      <w:ins w:id="238"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urier New" w:eastAsia="Times New Roman" w:hAnsi="Courier New" w:cs="Courier New"/>
          <w:color w:val="000000"/>
          <w:sz w:val="20"/>
          <w:szCs w:val="20"/>
        </w:rPr>
      </w:pPr>
      <w:ins w:id="240"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rPr>
      </w:pPr>
      <w:ins w:id="242"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ins w:id="244"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color w:val="000000"/>
          <w:sz w:val="20"/>
          <w:szCs w:val="20"/>
        </w:rPr>
      </w:pPr>
      <w:ins w:id="246"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color w:val="000000"/>
          <w:sz w:val="20"/>
          <w:szCs w:val="20"/>
        </w:rPr>
      </w:pPr>
      <w:ins w:id="250" w:author="Unknown">
        <w:r w:rsidRPr="009408D3">
          <w:rPr>
            <w:rFonts w:ascii="Courier New" w:eastAsia="Times New Roman" w:hAnsi="Courier New" w:cs="Courier New"/>
            <w:color w:val="000000"/>
            <w:sz w:val="20"/>
            <w:szCs w:val="20"/>
          </w:rPr>
          <w:t xml:space="preserve">    public void find_empty_cells(int j)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rPr>
      </w:pPr>
      <w:ins w:id="253" w:author="Unknown">
        <w:r w:rsidRPr="009408D3">
          <w:rPr>
            <w:rFonts w:ascii="Courier New" w:eastAsia="Times New Roman" w:hAnsi="Courier New" w:cs="Courier New"/>
            <w:color w:val="000000"/>
            <w:sz w:val="20"/>
            <w:szCs w:val="20"/>
          </w:rPr>
          <w:t xml:space="preserve">        int current_col = j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rPr>
      </w:pPr>
      <w:ins w:id="255" w:author="Unknown">
        <w:r w:rsidRPr="009408D3">
          <w:rPr>
            <w:rFonts w:ascii="Courier New" w:eastAsia="Times New Roman" w:hAnsi="Courier New" w:cs="Courier New"/>
            <w:color w:val="000000"/>
            <w:sz w:val="20"/>
            <w:szCs w:val="20"/>
          </w:rPr>
          <w:t xml:space="preserve">        int 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color w:val="000000"/>
          <w:sz w:val="20"/>
          <w:szCs w:val="20"/>
        </w:rPr>
      </w:pPr>
      <w:ins w:id="258" w:author="Unknown">
        <w:r w:rsidRPr="009408D3">
          <w:rPr>
            <w:rFonts w:ascii="Courier New" w:eastAsia="Times New Roman" w:hAnsi="Courier New" w:cs="Courier New"/>
            <w:color w:val="000000"/>
            <w:sz w:val="20"/>
            <w:szCs w:val="20"/>
          </w:rPr>
          <w:t xml:space="preserve">        if (current_col &gt; 0) {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 w:author="Unknown"/>
          <w:rFonts w:ascii="Courier New" w:eastAsia="Times New Roman" w:hAnsi="Courier New" w:cs="Courier New"/>
          <w:color w:val="000000"/>
          <w:sz w:val="20"/>
          <w:szCs w:val="20"/>
        </w:rPr>
      </w:pPr>
      <w:ins w:id="260" w:author="Unknown">
        <w:r w:rsidRPr="009408D3">
          <w:rPr>
            <w:rFonts w:ascii="Courier New" w:eastAsia="Times New Roman" w:hAnsi="Courier New" w:cs="Courier New"/>
            <w:color w:val="000000"/>
            <w:sz w:val="20"/>
            <w:szCs w:val="20"/>
          </w:rPr>
          <w:t xml:space="preserve">            cell = j - N_COLS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 w:author="Unknown"/>
          <w:rFonts w:ascii="Courier New" w:eastAsia="Times New Roman" w:hAnsi="Courier New" w:cs="Courier New"/>
          <w:color w:val="000000"/>
          <w:sz w:val="20"/>
          <w:szCs w:val="20"/>
        </w:rPr>
      </w:pPr>
      <w:ins w:id="262" w:author="Unknown">
        <w:r w:rsidRPr="009408D3">
          <w:rPr>
            <w:rFonts w:ascii="Courier New" w:eastAsia="Times New Roman" w:hAnsi="Courier New" w:cs="Courier New"/>
            <w:color w:val="000000"/>
            <w:sz w:val="20"/>
            <w:szCs w:val="20"/>
          </w:rPr>
          <w:lastRenderedPageBreak/>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rPr>
      </w:pPr>
      <w:ins w:id="264"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rPr>
      </w:pPr>
      <w:ins w:id="266"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color w:val="000000"/>
          <w:sz w:val="20"/>
          <w:szCs w:val="20"/>
        </w:rPr>
      </w:pPr>
      <w:ins w:id="268"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color w:val="000000"/>
          <w:sz w:val="20"/>
          <w:szCs w:val="20"/>
        </w:rPr>
      </w:pPr>
      <w:ins w:id="270"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color w:val="000000"/>
          <w:sz w:val="20"/>
          <w:szCs w:val="20"/>
        </w:rPr>
      </w:pPr>
      <w:ins w:id="272"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9408D3">
          <w:rPr>
            <w:rFonts w:ascii="Courier New" w:eastAsia="Times New Roman" w:hAnsi="Courier New" w:cs="Courier New"/>
            <w:color w:val="000000"/>
            <w:sz w:val="20"/>
            <w:szCs w:val="20"/>
          </w:rPr>
          <w:t xml:space="preserve">            cell = j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ins w:id="277" w:author="Unknown">
        <w:r w:rsidRPr="009408D3">
          <w:rPr>
            <w:rFonts w:ascii="Courier New" w:eastAsia="Times New Roman" w:hAnsi="Courier New" w:cs="Courier New"/>
            <w:color w:val="000000"/>
            <w:sz w:val="20"/>
            <w:szCs w:val="20"/>
          </w:rPr>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rPr>
      </w:pPr>
      <w:ins w:id="279"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color w:val="000000"/>
          <w:sz w:val="20"/>
          <w:szCs w:val="20"/>
        </w:rPr>
      </w:pPr>
      <w:ins w:id="281"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rPr>
      </w:pPr>
      <w:ins w:id="283"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color w:val="000000"/>
          <w:sz w:val="20"/>
          <w:szCs w:val="20"/>
        </w:rPr>
      </w:pPr>
      <w:ins w:id="285"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rPr>
      </w:pPr>
      <w:ins w:id="287"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ins w:id="290" w:author="Unknown">
        <w:r w:rsidRPr="009408D3">
          <w:rPr>
            <w:rFonts w:ascii="Courier New" w:eastAsia="Times New Roman" w:hAnsi="Courier New" w:cs="Courier New"/>
            <w:color w:val="000000"/>
            <w:sz w:val="20"/>
            <w:szCs w:val="20"/>
          </w:rPr>
          <w:t xml:space="preserve">            cell = j + N_COLS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ins w:id="292"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color w:val="000000"/>
          <w:sz w:val="20"/>
          <w:szCs w:val="20"/>
        </w:rPr>
      </w:pPr>
      <w:ins w:id="294"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ins w:id="296"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color w:val="000000"/>
          <w:sz w:val="20"/>
          <w:szCs w:val="20"/>
        </w:rPr>
      </w:pPr>
      <w:ins w:id="298"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 w:author="Unknown"/>
          <w:rFonts w:ascii="Courier New" w:eastAsia="Times New Roman" w:hAnsi="Courier New" w:cs="Courier New"/>
          <w:color w:val="000000"/>
          <w:sz w:val="20"/>
          <w:szCs w:val="20"/>
        </w:rPr>
      </w:pPr>
      <w:ins w:id="300"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color w:val="000000"/>
          <w:sz w:val="20"/>
          <w:szCs w:val="20"/>
        </w:rPr>
      </w:pPr>
      <w:ins w:id="302"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Courier New" w:eastAsia="Times New Roman" w:hAnsi="Courier New" w:cs="Courier New"/>
          <w:color w:val="000000"/>
          <w:sz w:val="20"/>
          <w:szCs w:val="20"/>
        </w:rPr>
      </w:pPr>
      <w:ins w:id="304"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Courier New" w:eastAsia="Times New Roman" w:hAnsi="Courier New" w:cs="Courier New"/>
          <w:color w:val="000000"/>
          <w:sz w:val="20"/>
          <w:szCs w:val="20"/>
        </w:rPr>
      </w:pPr>
      <w:ins w:id="307" w:author="Unknown">
        <w:r w:rsidRPr="009408D3">
          <w:rPr>
            <w:rFonts w:ascii="Courier New" w:eastAsia="Times New Roman" w:hAnsi="Courier New" w:cs="Courier New"/>
            <w:color w:val="000000"/>
            <w:sz w:val="20"/>
            <w:szCs w:val="20"/>
          </w:rPr>
          <w:t xml:space="preserve">        cell = j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 w:author="Unknown"/>
          <w:rFonts w:ascii="Courier New" w:eastAsia="Times New Roman" w:hAnsi="Courier New" w:cs="Courier New"/>
          <w:color w:val="000000"/>
          <w:sz w:val="20"/>
          <w:szCs w:val="20"/>
        </w:rPr>
      </w:pPr>
      <w:ins w:id="309" w:author="Unknown">
        <w:r w:rsidRPr="009408D3">
          <w:rPr>
            <w:rFonts w:ascii="Courier New" w:eastAsia="Times New Roman" w:hAnsi="Courier New" w:cs="Courier New"/>
            <w:color w:val="000000"/>
            <w:sz w:val="20"/>
            <w:szCs w:val="20"/>
          </w:rPr>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0" w:author="Unknown"/>
          <w:rFonts w:ascii="Courier New" w:eastAsia="Times New Roman" w:hAnsi="Courier New" w:cs="Courier New"/>
          <w:color w:val="000000"/>
          <w:sz w:val="20"/>
          <w:szCs w:val="20"/>
        </w:rPr>
      </w:pPr>
      <w:ins w:id="311"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Courier New" w:eastAsia="Times New Roman" w:hAnsi="Courier New" w:cs="Courier New"/>
          <w:color w:val="000000"/>
          <w:sz w:val="20"/>
          <w:szCs w:val="20"/>
        </w:rPr>
      </w:pPr>
      <w:ins w:id="313"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 w:author="Unknown"/>
          <w:rFonts w:ascii="Courier New" w:eastAsia="Times New Roman" w:hAnsi="Courier New" w:cs="Courier New"/>
          <w:color w:val="000000"/>
          <w:sz w:val="20"/>
          <w:szCs w:val="20"/>
        </w:rPr>
      </w:pPr>
      <w:ins w:id="315"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6" w:author="Unknown"/>
          <w:rFonts w:ascii="Courier New" w:eastAsia="Times New Roman" w:hAnsi="Courier New" w:cs="Courier New"/>
          <w:color w:val="000000"/>
          <w:sz w:val="20"/>
          <w:szCs w:val="20"/>
        </w:rPr>
      </w:pPr>
      <w:ins w:id="317"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Courier New" w:eastAsia="Times New Roman" w:hAnsi="Courier New" w:cs="Courier New"/>
          <w:color w:val="000000"/>
          <w:sz w:val="20"/>
          <w:szCs w:val="20"/>
        </w:rPr>
      </w:pPr>
      <w:ins w:id="319"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ins w:id="322" w:author="Unknown">
        <w:r w:rsidRPr="009408D3">
          <w:rPr>
            <w:rFonts w:ascii="Courier New" w:eastAsia="Times New Roman" w:hAnsi="Courier New" w:cs="Courier New"/>
            <w:color w:val="000000"/>
            <w:sz w:val="20"/>
            <w:szCs w:val="20"/>
          </w:rPr>
          <w:t xml:space="preserve">        cell = j + N_COLS;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rPr>
      </w:pPr>
      <w:ins w:id="324"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rPr>
      </w:pPr>
      <w:ins w:id="326"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rPr>
      </w:pPr>
      <w:ins w:id="328"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color w:val="000000"/>
          <w:sz w:val="20"/>
          <w:szCs w:val="20"/>
        </w:rPr>
      </w:pPr>
      <w:ins w:id="330"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1" w:author="Unknown"/>
          <w:rFonts w:ascii="Courier New" w:eastAsia="Times New Roman" w:hAnsi="Courier New" w:cs="Courier New"/>
          <w:color w:val="000000"/>
          <w:sz w:val="20"/>
          <w:szCs w:val="20"/>
        </w:rPr>
      </w:pPr>
      <w:ins w:id="332"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Unknown"/>
          <w:rFonts w:ascii="Courier New" w:eastAsia="Times New Roman" w:hAnsi="Courier New" w:cs="Courier New"/>
          <w:color w:val="000000"/>
          <w:sz w:val="20"/>
          <w:szCs w:val="20"/>
        </w:rPr>
      </w:pPr>
      <w:ins w:id="334"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rPr>
      </w:pPr>
      <w:ins w:id="337" w:author="Unknown">
        <w:r w:rsidRPr="009408D3">
          <w:rPr>
            <w:rFonts w:ascii="Courier New" w:eastAsia="Times New Roman" w:hAnsi="Courier New" w:cs="Courier New"/>
            <w:color w:val="000000"/>
            <w:sz w:val="20"/>
            <w:szCs w:val="20"/>
          </w:rPr>
          <w:t xml:space="preserve">        if (current_col &lt; (N_COLS - 1))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color w:val="000000"/>
          <w:sz w:val="20"/>
          <w:szCs w:val="20"/>
        </w:rPr>
      </w:pPr>
      <w:ins w:id="339" w:author="Unknown">
        <w:r w:rsidRPr="009408D3">
          <w:rPr>
            <w:rFonts w:ascii="Courier New" w:eastAsia="Times New Roman" w:hAnsi="Courier New" w:cs="Courier New"/>
            <w:color w:val="000000"/>
            <w:sz w:val="20"/>
            <w:szCs w:val="20"/>
          </w:rPr>
          <w:t xml:space="preserve">            cell = j - N_COLS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0" w:author="Unknown"/>
          <w:rFonts w:ascii="Courier New" w:eastAsia="Times New Roman" w:hAnsi="Courier New" w:cs="Courier New"/>
          <w:color w:val="000000"/>
          <w:sz w:val="20"/>
          <w:szCs w:val="20"/>
        </w:rPr>
      </w:pPr>
      <w:ins w:id="341" w:author="Unknown">
        <w:r w:rsidRPr="009408D3">
          <w:rPr>
            <w:rFonts w:ascii="Courier New" w:eastAsia="Times New Roman" w:hAnsi="Courier New" w:cs="Courier New"/>
            <w:color w:val="000000"/>
            <w:sz w:val="20"/>
            <w:szCs w:val="20"/>
          </w:rPr>
          <w:t xml:space="preserve">            if (cell &gt;=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Courier New" w:eastAsia="Times New Roman" w:hAnsi="Courier New" w:cs="Courier New"/>
          <w:color w:val="000000"/>
          <w:sz w:val="20"/>
          <w:szCs w:val="20"/>
        </w:rPr>
      </w:pPr>
      <w:ins w:id="343"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color w:val="000000"/>
          <w:sz w:val="20"/>
          <w:szCs w:val="20"/>
        </w:rPr>
      </w:pPr>
      <w:ins w:id="345"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color w:val="000000"/>
          <w:sz w:val="20"/>
          <w:szCs w:val="20"/>
        </w:rPr>
      </w:pPr>
      <w:ins w:id="347"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rPr>
      </w:pPr>
      <w:ins w:id="349"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color w:val="000000"/>
          <w:sz w:val="20"/>
          <w:szCs w:val="20"/>
        </w:rPr>
      </w:pPr>
      <w:ins w:id="351"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rPr>
      </w:pPr>
      <w:ins w:id="354" w:author="Unknown">
        <w:r w:rsidRPr="009408D3">
          <w:rPr>
            <w:rFonts w:ascii="Courier New" w:eastAsia="Times New Roman" w:hAnsi="Courier New" w:cs="Courier New"/>
            <w:color w:val="000000"/>
            <w:sz w:val="20"/>
            <w:szCs w:val="20"/>
          </w:rPr>
          <w:t xml:space="preserve">            cell = j + N_COLS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 w:author="Unknown"/>
          <w:rFonts w:ascii="Courier New" w:eastAsia="Times New Roman" w:hAnsi="Courier New" w:cs="Courier New"/>
          <w:color w:val="000000"/>
          <w:sz w:val="20"/>
          <w:szCs w:val="20"/>
        </w:rPr>
      </w:pPr>
      <w:ins w:id="356"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Unknown"/>
          <w:rFonts w:ascii="Courier New" w:eastAsia="Times New Roman" w:hAnsi="Courier New" w:cs="Courier New"/>
          <w:color w:val="000000"/>
          <w:sz w:val="20"/>
          <w:szCs w:val="20"/>
        </w:rPr>
      </w:pPr>
      <w:ins w:id="358"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ins w:id="360"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rPr>
      </w:pPr>
      <w:ins w:id="362"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color w:val="000000"/>
          <w:sz w:val="20"/>
          <w:szCs w:val="20"/>
        </w:rPr>
      </w:pPr>
      <w:ins w:id="364"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color w:val="000000"/>
          <w:sz w:val="20"/>
          <w:szCs w:val="20"/>
        </w:rPr>
      </w:pPr>
      <w:ins w:id="366"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rPr>
      </w:pPr>
      <w:ins w:id="369" w:author="Unknown">
        <w:r w:rsidRPr="009408D3">
          <w:rPr>
            <w:rFonts w:ascii="Courier New" w:eastAsia="Times New Roman" w:hAnsi="Courier New" w:cs="Courier New"/>
            <w:color w:val="000000"/>
            <w:sz w:val="20"/>
            <w:szCs w:val="20"/>
          </w:rPr>
          <w:t xml:space="preserve">            cell = j + 1;</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color w:val="000000"/>
          <w:sz w:val="20"/>
          <w:szCs w:val="20"/>
        </w:rPr>
      </w:pPr>
      <w:ins w:id="371" w:author="Unknown">
        <w:r w:rsidRPr="009408D3">
          <w:rPr>
            <w:rFonts w:ascii="Courier New" w:eastAsia="Times New Roman" w:hAnsi="Courier New" w:cs="Courier New"/>
            <w:color w:val="000000"/>
            <w:sz w:val="20"/>
            <w:szCs w:val="20"/>
          </w:rPr>
          <w:t xml:space="preserve">            if (cell &lt; all_cells)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color w:val="000000"/>
          <w:sz w:val="20"/>
          <w:szCs w:val="20"/>
        </w:rPr>
      </w:pPr>
      <w:ins w:id="373"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Courier New" w:eastAsia="Times New Roman" w:hAnsi="Courier New" w:cs="Courier New"/>
          <w:color w:val="000000"/>
          <w:sz w:val="20"/>
          <w:szCs w:val="20"/>
        </w:rPr>
      </w:pPr>
      <w:ins w:id="375"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ins w:id="377"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rPr>
      </w:pPr>
      <w:ins w:id="379"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rPr>
      </w:pPr>
      <w:ins w:id="381"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2" w:author="Unknown"/>
          <w:rFonts w:ascii="Courier New" w:eastAsia="Times New Roman" w:hAnsi="Courier New" w:cs="Courier New"/>
          <w:color w:val="000000"/>
          <w:sz w:val="20"/>
          <w:szCs w:val="20"/>
        </w:rPr>
      </w:pPr>
      <w:ins w:id="383"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color w:val="000000"/>
          <w:sz w:val="20"/>
          <w:szCs w:val="20"/>
        </w:rPr>
      </w:pPr>
      <w:ins w:id="38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7" w:author="Unknown"/>
          <w:rFonts w:ascii="Courier New" w:eastAsia="Times New Roman" w:hAnsi="Courier New" w:cs="Courier New"/>
          <w:color w:val="000000"/>
          <w:sz w:val="20"/>
          <w:szCs w:val="20"/>
        </w:rPr>
      </w:pPr>
      <w:ins w:id="388" w:author="Unknown">
        <w:r w:rsidRPr="009408D3">
          <w:rPr>
            <w:rFonts w:ascii="Courier New" w:eastAsia="Times New Roman" w:hAnsi="Courier New" w:cs="Courier New"/>
            <w:color w:val="000000"/>
            <w:sz w:val="20"/>
            <w:szCs w:val="20"/>
          </w:rPr>
          <w:t xml:space="preserve">    @Override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rPr>
      </w:pPr>
      <w:ins w:id="390" w:author="Unknown">
        <w:r w:rsidRPr="009408D3">
          <w:rPr>
            <w:rFonts w:ascii="Courier New" w:eastAsia="Times New Roman" w:hAnsi="Courier New" w:cs="Courier New"/>
            <w:color w:val="000000"/>
            <w:sz w:val="20"/>
            <w:szCs w:val="20"/>
          </w:rPr>
          <w:t xml:space="preserve">    public void paintComponent(Graphics g)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Courier New" w:eastAsia="Times New Roman" w:hAnsi="Courier New" w:cs="Courier New"/>
          <w:color w:val="000000"/>
          <w:sz w:val="20"/>
          <w:szCs w:val="20"/>
        </w:rPr>
      </w:pPr>
      <w:ins w:id="393" w:author="Unknown">
        <w:r w:rsidRPr="009408D3">
          <w:rPr>
            <w:rFonts w:ascii="Courier New" w:eastAsia="Times New Roman" w:hAnsi="Courier New" w:cs="Courier New"/>
            <w:color w:val="000000"/>
            <w:sz w:val="20"/>
            <w:szCs w:val="20"/>
          </w:rPr>
          <w:t xml:space="preserve">        int cell =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Courier New" w:eastAsia="Times New Roman" w:hAnsi="Courier New" w:cs="Courier New"/>
          <w:color w:val="000000"/>
          <w:sz w:val="20"/>
          <w:szCs w:val="20"/>
        </w:rPr>
      </w:pPr>
      <w:ins w:id="395" w:author="Unknown">
        <w:r w:rsidRPr="009408D3">
          <w:rPr>
            <w:rFonts w:ascii="Courier New" w:eastAsia="Times New Roman" w:hAnsi="Courier New" w:cs="Courier New"/>
            <w:color w:val="000000"/>
            <w:sz w:val="20"/>
            <w:szCs w:val="20"/>
          </w:rPr>
          <w:t xml:space="preserve">        int uncover = 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color w:val="000000"/>
          <w:sz w:val="20"/>
          <w:szCs w:val="20"/>
        </w:rPr>
      </w:pPr>
      <w:ins w:id="398" w:author="Unknown">
        <w:r w:rsidRPr="009408D3">
          <w:rPr>
            <w:rFonts w:ascii="Courier New" w:eastAsia="Times New Roman" w:hAnsi="Courier New" w:cs="Courier New"/>
            <w:color w:val="000000"/>
            <w:sz w:val="20"/>
            <w:szCs w:val="20"/>
          </w:rPr>
          <w:t xml:space="preserve">        for (int i = 0; i &lt; N_ROWS; i++)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rPr>
      </w:pPr>
      <w:ins w:id="400" w:author="Unknown">
        <w:r w:rsidRPr="009408D3">
          <w:rPr>
            <w:rFonts w:ascii="Courier New" w:eastAsia="Times New Roman" w:hAnsi="Courier New" w:cs="Courier New"/>
            <w:color w:val="000000"/>
            <w:sz w:val="20"/>
            <w:szCs w:val="20"/>
          </w:rPr>
          <w:t xml:space="preserve">            for (int j = 0; j &lt; N_COLS; j++)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9408D3">
          <w:rPr>
            <w:rFonts w:ascii="Courier New" w:eastAsia="Times New Roman" w:hAnsi="Courier New" w:cs="Courier New"/>
            <w:color w:val="000000"/>
            <w:sz w:val="20"/>
            <w:szCs w:val="20"/>
          </w:rPr>
          <w:t xml:space="preserve">                cell = field[(i * N_COLS) + j];</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rPr>
      </w:pPr>
      <w:ins w:id="406" w:author="Unknown">
        <w:r w:rsidRPr="009408D3">
          <w:rPr>
            <w:rFonts w:ascii="Courier New" w:eastAsia="Times New Roman" w:hAnsi="Courier New" w:cs="Courier New"/>
            <w:color w:val="000000"/>
            <w:sz w:val="20"/>
            <w:szCs w:val="20"/>
          </w:rPr>
          <w:t xml:space="preserve">                if (inGame &amp;&amp; cell == 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rPr>
      </w:pPr>
      <w:ins w:id="408" w:author="Unknown">
        <w:r w:rsidRPr="009408D3">
          <w:rPr>
            <w:rFonts w:ascii="Courier New" w:eastAsia="Times New Roman" w:hAnsi="Courier New" w:cs="Courier New"/>
            <w:color w:val="000000"/>
            <w:sz w:val="20"/>
            <w:szCs w:val="20"/>
          </w:rPr>
          <w:t xml:space="preserve">                    inGame = false;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0" w:author="Unknown"/>
          <w:rFonts w:ascii="Courier New" w:eastAsia="Times New Roman" w:hAnsi="Courier New" w:cs="Courier New"/>
          <w:color w:val="000000"/>
          <w:sz w:val="20"/>
          <w:szCs w:val="20"/>
        </w:rPr>
      </w:pPr>
      <w:ins w:id="411" w:author="Unknown">
        <w:r w:rsidRPr="009408D3">
          <w:rPr>
            <w:rFonts w:ascii="Courier New" w:eastAsia="Times New Roman" w:hAnsi="Courier New" w:cs="Courier New"/>
            <w:color w:val="000000"/>
            <w:sz w:val="20"/>
            <w:szCs w:val="20"/>
          </w:rPr>
          <w:t xml:space="preserve">                if (!inGame)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Courier New" w:eastAsia="Times New Roman" w:hAnsi="Courier New" w:cs="Courier New"/>
          <w:color w:val="000000"/>
          <w:sz w:val="20"/>
          <w:szCs w:val="20"/>
        </w:rPr>
      </w:pPr>
      <w:ins w:id="413" w:author="Unknown">
        <w:r w:rsidRPr="009408D3">
          <w:rPr>
            <w:rFonts w:ascii="Courier New" w:eastAsia="Times New Roman" w:hAnsi="Courier New" w:cs="Courier New"/>
            <w:color w:val="000000"/>
            <w:sz w:val="20"/>
            <w:szCs w:val="20"/>
          </w:rPr>
          <w:t xml:space="preserve">                    if (cell == COVERED_MINE_CELL)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9408D3">
          <w:rPr>
            <w:rFonts w:ascii="Courier New" w:eastAsia="Times New Roman" w:hAnsi="Courier New" w:cs="Courier New"/>
            <w:color w:val="000000"/>
            <w:sz w:val="20"/>
            <w:szCs w:val="20"/>
          </w:rPr>
          <w:t xml:space="preserve">                        cell = DRAW_MINE;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9408D3">
          <w:rPr>
            <w:rFonts w:ascii="Courier New" w:eastAsia="Times New Roman" w:hAnsi="Courier New" w:cs="Courier New"/>
            <w:color w:val="000000"/>
            <w:sz w:val="20"/>
            <w:szCs w:val="20"/>
          </w:rPr>
          <w:t xml:space="preserve">                    } else if (cell == MARKED_MINE_CELL)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ins w:id="419" w:author="Unknown">
        <w:r w:rsidRPr="009408D3">
          <w:rPr>
            <w:rFonts w:ascii="Courier New" w:eastAsia="Times New Roman" w:hAnsi="Courier New" w:cs="Courier New"/>
            <w:color w:val="000000"/>
            <w:sz w:val="20"/>
            <w:szCs w:val="20"/>
          </w:rPr>
          <w:t xml:space="preserve">                        cell = DRAW_MARK;</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Courier New" w:eastAsia="Times New Roman" w:hAnsi="Courier New" w:cs="Courier New"/>
          <w:color w:val="000000"/>
          <w:sz w:val="20"/>
          <w:szCs w:val="20"/>
        </w:rPr>
      </w:pPr>
      <w:ins w:id="421" w:author="Unknown">
        <w:r w:rsidRPr="009408D3">
          <w:rPr>
            <w:rFonts w:ascii="Courier New" w:eastAsia="Times New Roman" w:hAnsi="Courier New" w:cs="Courier New"/>
            <w:color w:val="000000"/>
            <w:sz w:val="20"/>
            <w:szCs w:val="20"/>
          </w:rPr>
          <w:t xml:space="preserve">                    } else if (cell &gt; COVERED_MINE_CELL)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2" w:author="Unknown"/>
          <w:rFonts w:ascii="Courier New" w:eastAsia="Times New Roman" w:hAnsi="Courier New" w:cs="Courier New"/>
          <w:color w:val="000000"/>
          <w:sz w:val="20"/>
          <w:szCs w:val="20"/>
        </w:rPr>
      </w:pPr>
      <w:ins w:id="423" w:author="Unknown">
        <w:r w:rsidRPr="009408D3">
          <w:rPr>
            <w:rFonts w:ascii="Courier New" w:eastAsia="Times New Roman" w:hAnsi="Courier New" w:cs="Courier New"/>
            <w:color w:val="000000"/>
            <w:sz w:val="20"/>
            <w:szCs w:val="20"/>
          </w:rPr>
          <w:t xml:space="preserve">                        cell = DRAW_WRONG_MARK;</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Courier New" w:eastAsia="Times New Roman" w:hAnsi="Courier New" w:cs="Courier New"/>
          <w:color w:val="000000"/>
          <w:sz w:val="20"/>
          <w:szCs w:val="20"/>
        </w:rPr>
      </w:pPr>
      <w:ins w:id="425" w:author="Unknown">
        <w:r w:rsidRPr="009408D3">
          <w:rPr>
            <w:rFonts w:ascii="Courier New" w:eastAsia="Times New Roman" w:hAnsi="Courier New" w:cs="Courier New"/>
            <w:color w:val="000000"/>
            <w:sz w:val="20"/>
            <w:szCs w:val="20"/>
          </w:rPr>
          <w:t xml:space="preserve">                    } else if (cell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Courier New" w:eastAsia="Times New Roman" w:hAnsi="Courier New" w:cs="Courier New"/>
          <w:color w:val="000000"/>
          <w:sz w:val="20"/>
          <w:szCs w:val="20"/>
        </w:rPr>
      </w:pPr>
      <w:ins w:id="427" w:author="Unknown">
        <w:r w:rsidRPr="009408D3">
          <w:rPr>
            <w:rFonts w:ascii="Courier New" w:eastAsia="Times New Roman" w:hAnsi="Courier New" w:cs="Courier New"/>
            <w:color w:val="000000"/>
            <w:sz w:val="20"/>
            <w:szCs w:val="20"/>
          </w:rPr>
          <w:t xml:space="preserve">                        cell = DRAW_COVER;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color w:val="000000"/>
          <w:sz w:val="20"/>
          <w:szCs w:val="20"/>
        </w:rPr>
      </w:pPr>
      <w:ins w:id="429"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ins w:id="433" w:author="Unknown">
        <w:r w:rsidRPr="009408D3">
          <w:rPr>
            <w:rFonts w:ascii="Courier New" w:eastAsia="Times New Roman" w:hAnsi="Courier New" w:cs="Courier New"/>
            <w:color w:val="000000"/>
            <w:sz w:val="20"/>
            <w:szCs w:val="20"/>
          </w:rPr>
          <w:t xml:space="preserve">                } else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rPr>
      </w:pPr>
      <w:ins w:id="435" w:author="Unknown">
        <w:r w:rsidRPr="009408D3">
          <w:rPr>
            <w:rFonts w:ascii="Courier New" w:eastAsia="Times New Roman" w:hAnsi="Courier New" w:cs="Courier New"/>
            <w:color w:val="000000"/>
            <w:sz w:val="20"/>
            <w:szCs w:val="20"/>
          </w:rPr>
          <w:t xml:space="preserve">                    if (cell &gt; COVERED_MINE_CELL)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9408D3">
          <w:rPr>
            <w:rFonts w:ascii="Courier New" w:eastAsia="Times New Roman" w:hAnsi="Courier New" w:cs="Courier New"/>
            <w:color w:val="000000"/>
            <w:sz w:val="20"/>
            <w:szCs w:val="20"/>
          </w:rPr>
          <w:t xml:space="preserve">                        cell = DRAW_MARK;</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rPr>
      </w:pPr>
      <w:ins w:id="439" w:author="Unknown">
        <w:r w:rsidRPr="009408D3">
          <w:rPr>
            <w:rFonts w:ascii="Courier New" w:eastAsia="Times New Roman" w:hAnsi="Courier New" w:cs="Courier New"/>
            <w:color w:val="000000"/>
            <w:sz w:val="20"/>
            <w:szCs w:val="20"/>
          </w:rPr>
          <w:t xml:space="preserve">                    else if (cell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ins w:id="441" w:author="Unknown">
        <w:r w:rsidRPr="009408D3">
          <w:rPr>
            <w:rFonts w:ascii="Courier New" w:eastAsia="Times New Roman" w:hAnsi="Courier New" w:cs="Courier New"/>
            <w:color w:val="000000"/>
            <w:sz w:val="20"/>
            <w:szCs w:val="20"/>
          </w:rPr>
          <w:t xml:space="preserve">                        cell = DRAW_COVER;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rPr>
      </w:pPr>
      <w:ins w:id="443" w:author="Unknown">
        <w:r w:rsidRPr="009408D3">
          <w:rPr>
            <w:rFonts w:ascii="Courier New" w:eastAsia="Times New Roman" w:hAnsi="Courier New" w:cs="Courier New"/>
            <w:color w:val="000000"/>
            <w:sz w:val="20"/>
            <w:szCs w:val="20"/>
          </w:rPr>
          <w:t xml:space="preserve">                        uncover++;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rPr>
      </w:pPr>
      <w:ins w:id="44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rPr>
      </w:pPr>
      <w:ins w:id="447"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color w:val="000000"/>
          <w:sz w:val="20"/>
          <w:szCs w:val="20"/>
        </w:rPr>
      </w:pPr>
      <w:ins w:id="450" w:author="Unknown">
        <w:r w:rsidRPr="009408D3">
          <w:rPr>
            <w:rFonts w:ascii="Courier New" w:eastAsia="Times New Roman" w:hAnsi="Courier New" w:cs="Courier New"/>
            <w:color w:val="000000"/>
            <w:sz w:val="20"/>
            <w:szCs w:val="20"/>
          </w:rPr>
          <w:t xml:space="preserve">                g.drawImage(img[cell], (j * CELL_SIZE),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rPr>
      </w:pPr>
      <w:ins w:id="452" w:author="Unknown">
        <w:r w:rsidRPr="009408D3">
          <w:rPr>
            <w:rFonts w:ascii="Courier New" w:eastAsia="Times New Roman" w:hAnsi="Courier New" w:cs="Courier New"/>
            <w:color w:val="000000"/>
            <w:sz w:val="20"/>
            <w:szCs w:val="20"/>
          </w:rPr>
          <w:t xml:space="preserve">                    (i * CELL_SIZE), this);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3" w:author="Unknown"/>
          <w:rFonts w:ascii="Courier New" w:eastAsia="Times New Roman" w:hAnsi="Courier New" w:cs="Courier New"/>
          <w:color w:val="000000"/>
          <w:sz w:val="20"/>
          <w:szCs w:val="20"/>
        </w:rPr>
      </w:pPr>
      <w:ins w:id="454"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5" w:author="Unknown"/>
          <w:rFonts w:ascii="Courier New" w:eastAsia="Times New Roman" w:hAnsi="Courier New" w:cs="Courier New"/>
          <w:color w:val="000000"/>
          <w:sz w:val="20"/>
          <w:szCs w:val="20"/>
        </w:rPr>
      </w:pPr>
      <w:ins w:id="456"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9408D3">
          <w:rPr>
            <w:rFonts w:ascii="Courier New" w:eastAsia="Times New Roman" w:hAnsi="Courier New" w:cs="Courier New"/>
            <w:color w:val="000000"/>
            <w:sz w:val="20"/>
            <w:szCs w:val="20"/>
          </w:rPr>
          <w:t xml:space="preserve">        if (uncover == 0 &amp;&amp; inGame)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color w:val="000000"/>
          <w:sz w:val="20"/>
          <w:szCs w:val="20"/>
        </w:rPr>
      </w:pPr>
      <w:ins w:id="461" w:author="Unknown">
        <w:r w:rsidRPr="009408D3">
          <w:rPr>
            <w:rFonts w:ascii="Courier New" w:eastAsia="Times New Roman" w:hAnsi="Courier New" w:cs="Courier New"/>
            <w:color w:val="000000"/>
            <w:sz w:val="20"/>
            <w:szCs w:val="20"/>
          </w:rPr>
          <w:t xml:space="preserve">            inGame = false;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ins w:id="463" w:author="Unknown">
        <w:r w:rsidRPr="009408D3">
          <w:rPr>
            <w:rFonts w:ascii="Courier New" w:eastAsia="Times New Roman" w:hAnsi="Courier New" w:cs="Courier New"/>
            <w:color w:val="000000"/>
            <w:sz w:val="20"/>
            <w:szCs w:val="20"/>
          </w:rPr>
          <w:t xml:space="preserve">            statusbar.setText("Game won");</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ins w:id="465" w:author="Unknown">
        <w:r w:rsidRPr="009408D3">
          <w:rPr>
            <w:rFonts w:ascii="Courier New" w:eastAsia="Times New Roman" w:hAnsi="Courier New" w:cs="Courier New"/>
            <w:color w:val="000000"/>
            <w:sz w:val="20"/>
            <w:szCs w:val="20"/>
          </w:rPr>
          <w:t xml:space="preserve">        } else if (!inGame)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ins w:id="467" w:author="Unknown">
        <w:r w:rsidRPr="009408D3">
          <w:rPr>
            <w:rFonts w:ascii="Courier New" w:eastAsia="Times New Roman" w:hAnsi="Courier New" w:cs="Courier New"/>
            <w:color w:val="000000"/>
            <w:sz w:val="20"/>
            <w:szCs w:val="20"/>
          </w:rPr>
          <w:t xml:space="preserve">            statusbar.setText("Game lost");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ins w:id="469" w:author="Unknown">
        <w:r w:rsidRPr="009408D3">
          <w:rPr>
            <w:rFonts w:ascii="Courier New" w:eastAsia="Times New Roman" w:hAnsi="Courier New" w:cs="Courier New"/>
            <w:color w:val="000000"/>
            <w:sz w:val="20"/>
            <w:szCs w:val="20"/>
          </w:rPr>
          <w:lastRenderedPageBreak/>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1"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9408D3">
          <w:rPr>
            <w:rFonts w:ascii="Courier New" w:eastAsia="Times New Roman" w:hAnsi="Courier New" w:cs="Courier New"/>
            <w:color w:val="000000"/>
            <w:sz w:val="20"/>
            <w:szCs w:val="20"/>
          </w:rPr>
          <w:t xml:space="preserve">    class MinesAdapter extends MouseAdapter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ins w:id="47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6" w:author="Unknown"/>
          <w:rFonts w:ascii="Courier New" w:eastAsia="Times New Roman" w:hAnsi="Courier New" w:cs="Courier New"/>
          <w:color w:val="000000"/>
          <w:sz w:val="20"/>
          <w:szCs w:val="20"/>
        </w:rPr>
      </w:pPr>
      <w:ins w:id="477" w:author="Unknown">
        <w:r w:rsidRPr="009408D3">
          <w:rPr>
            <w:rFonts w:ascii="Courier New" w:eastAsia="Times New Roman" w:hAnsi="Courier New" w:cs="Courier New"/>
            <w:color w:val="000000"/>
            <w:sz w:val="20"/>
            <w:szCs w:val="20"/>
          </w:rPr>
          <w:t xml:space="preserve">        @Override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color w:val="000000"/>
          <w:sz w:val="20"/>
          <w:szCs w:val="20"/>
        </w:rPr>
      </w:pPr>
      <w:ins w:id="479" w:author="Unknown">
        <w:r w:rsidRPr="009408D3">
          <w:rPr>
            <w:rFonts w:ascii="Courier New" w:eastAsia="Times New Roman" w:hAnsi="Courier New" w:cs="Courier New"/>
            <w:color w:val="000000"/>
            <w:sz w:val="20"/>
            <w:szCs w:val="20"/>
          </w:rPr>
          <w:t xml:space="preserve">        public void mousePressed(MouseEvent 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ins w:id="482" w:author="Unknown">
        <w:r w:rsidRPr="009408D3">
          <w:rPr>
            <w:rFonts w:ascii="Courier New" w:eastAsia="Times New Roman" w:hAnsi="Courier New" w:cs="Courier New"/>
            <w:color w:val="000000"/>
            <w:sz w:val="20"/>
            <w:szCs w:val="20"/>
          </w:rPr>
          <w:t xml:space="preserve">            int x = e.getX();</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color w:val="000000"/>
          <w:sz w:val="20"/>
          <w:szCs w:val="20"/>
        </w:rPr>
      </w:pPr>
      <w:ins w:id="484" w:author="Unknown">
        <w:r w:rsidRPr="009408D3">
          <w:rPr>
            <w:rFonts w:ascii="Courier New" w:eastAsia="Times New Roman" w:hAnsi="Courier New" w:cs="Courier New"/>
            <w:color w:val="000000"/>
            <w:sz w:val="20"/>
            <w:szCs w:val="20"/>
          </w:rPr>
          <w:t xml:space="preserve">            int y = e.getY();</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ins w:id="487" w:author="Unknown">
        <w:r w:rsidRPr="009408D3">
          <w:rPr>
            <w:rFonts w:ascii="Courier New" w:eastAsia="Times New Roman" w:hAnsi="Courier New" w:cs="Courier New"/>
            <w:color w:val="000000"/>
            <w:sz w:val="20"/>
            <w:szCs w:val="20"/>
          </w:rPr>
          <w:t xml:space="preserve">            int cCol = x / CELL_SIZE;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8" w:author="Unknown"/>
          <w:rFonts w:ascii="Courier New" w:eastAsia="Times New Roman" w:hAnsi="Courier New" w:cs="Courier New"/>
          <w:color w:val="000000"/>
          <w:sz w:val="20"/>
          <w:szCs w:val="20"/>
        </w:rPr>
      </w:pPr>
      <w:ins w:id="489" w:author="Unknown">
        <w:r w:rsidRPr="009408D3">
          <w:rPr>
            <w:rFonts w:ascii="Courier New" w:eastAsia="Times New Roman" w:hAnsi="Courier New" w:cs="Courier New"/>
            <w:color w:val="000000"/>
            <w:sz w:val="20"/>
            <w:szCs w:val="20"/>
          </w:rPr>
          <w:t xml:space="preserve">            int cRow = y / CELL_SIZE;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1" w:author="Unknown"/>
          <w:rFonts w:ascii="Courier New" w:eastAsia="Times New Roman" w:hAnsi="Courier New" w:cs="Courier New"/>
          <w:color w:val="000000"/>
          <w:sz w:val="20"/>
          <w:szCs w:val="20"/>
        </w:rPr>
      </w:pPr>
      <w:ins w:id="492" w:author="Unknown">
        <w:r w:rsidRPr="009408D3">
          <w:rPr>
            <w:rFonts w:ascii="Courier New" w:eastAsia="Times New Roman" w:hAnsi="Courier New" w:cs="Courier New"/>
            <w:color w:val="000000"/>
            <w:sz w:val="20"/>
            <w:szCs w:val="20"/>
          </w:rPr>
          <w:t xml:space="preserve">            boolean rep = false;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5" w:author="Unknown"/>
          <w:rFonts w:ascii="Courier New" w:eastAsia="Times New Roman" w:hAnsi="Courier New" w:cs="Courier New"/>
          <w:color w:val="000000"/>
          <w:sz w:val="20"/>
          <w:szCs w:val="20"/>
        </w:rPr>
      </w:pPr>
      <w:ins w:id="496" w:author="Unknown">
        <w:r w:rsidRPr="009408D3">
          <w:rPr>
            <w:rFonts w:ascii="Courier New" w:eastAsia="Times New Roman" w:hAnsi="Courier New" w:cs="Courier New"/>
            <w:color w:val="000000"/>
            <w:sz w:val="20"/>
            <w:szCs w:val="20"/>
          </w:rPr>
          <w:t xml:space="preserve">            if (!inGame)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7" w:author="Unknown"/>
          <w:rFonts w:ascii="Courier New" w:eastAsia="Times New Roman" w:hAnsi="Courier New" w:cs="Courier New"/>
          <w:color w:val="000000"/>
          <w:sz w:val="20"/>
          <w:szCs w:val="20"/>
        </w:rPr>
      </w:pPr>
      <w:ins w:id="498" w:author="Unknown">
        <w:r w:rsidRPr="009408D3">
          <w:rPr>
            <w:rFonts w:ascii="Courier New" w:eastAsia="Times New Roman" w:hAnsi="Courier New" w:cs="Courier New"/>
            <w:color w:val="000000"/>
            <w:sz w:val="20"/>
            <w:szCs w:val="20"/>
          </w:rPr>
          <w:t xml:space="preserve">                newGame();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9" w:author="Unknown"/>
          <w:rFonts w:ascii="Courier New" w:eastAsia="Times New Roman" w:hAnsi="Courier New" w:cs="Courier New"/>
          <w:color w:val="000000"/>
          <w:sz w:val="20"/>
          <w:szCs w:val="20"/>
        </w:rPr>
      </w:pPr>
      <w:ins w:id="500" w:author="Unknown">
        <w:r w:rsidRPr="009408D3">
          <w:rPr>
            <w:rFonts w:ascii="Courier New" w:eastAsia="Times New Roman" w:hAnsi="Courier New" w:cs="Courier New"/>
            <w:color w:val="000000"/>
            <w:sz w:val="20"/>
            <w:szCs w:val="20"/>
          </w:rPr>
          <w:t xml:space="preserve">                repaint();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color w:val="000000"/>
          <w:sz w:val="20"/>
          <w:szCs w:val="20"/>
        </w:rPr>
      </w:pPr>
      <w:ins w:id="502"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color w:val="000000"/>
          <w:sz w:val="20"/>
          <w:szCs w:val="20"/>
        </w:rPr>
      </w:pPr>
      <w:ins w:id="506" w:author="Unknown">
        <w:r w:rsidRPr="009408D3">
          <w:rPr>
            <w:rFonts w:ascii="Courier New" w:eastAsia="Times New Roman" w:hAnsi="Courier New" w:cs="Courier New"/>
            <w:color w:val="000000"/>
            <w:sz w:val="20"/>
            <w:szCs w:val="20"/>
          </w:rPr>
          <w:t xml:space="preserve">            if ((x &lt; N_COLS * CELL_SIZE) &amp;&amp; (y &lt; N_ROWS * CELL_SIZE))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9408D3">
          <w:rPr>
            <w:rFonts w:ascii="Courier New" w:eastAsia="Times New Roman" w:hAnsi="Courier New" w:cs="Courier New"/>
            <w:color w:val="000000"/>
            <w:sz w:val="20"/>
            <w:szCs w:val="20"/>
          </w:rPr>
          <w:t xml:space="preserve">                if (e.getButton() == MouseEvent.BUTTON3)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color w:val="000000"/>
          <w:sz w:val="20"/>
          <w:szCs w:val="20"/>
        </w:rPr>
      </w:pPr>
      <w:ins w:id="512" w:author="Unknown">
        <w:r w:rsidRPr="009408D3">
          <w:rPr>
            <w:rFonts w:ascii="Courier New" w:eastAsia="Times New Roman" w:hAnsi="Courier New" w:cs="Courier New"/>
            <w:color w:val="000000"/>
            <w:sz w:val="20"/>
            <w:szCs w:val="20"/>
          </w:rPr>
          <w:t xml:space="preserve">                    if (field[(cRow * N_COLS) + cCol] &gt; 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color w:val="000000"/>
          <w:sz w:val="20"/>
          <w:szCs w:val="20"/>
        </w:rPr>
      </w:pPr>
      <w:ins w:id="514" w:author="Unknown">
        <w:r w:rsidRPr="009408D3">
          <w:rPr>
            <w:rFonts w:ascii="Courier New" w:eastAsia="Times New Roman" w:hAnsi="Courier New" w:cs="Courier New"/>
            <w:color w:val="000000"/>
            <w:sz w:val="20"/>
            <w:szCs w:val="20"/>
          </w:rPr>
          <w:t xml:space="preserve">                        rep = true;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5"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Courier New" w:eastAsia="Times New Roman" w:hAnsi="Courier New" w:cs="Courier New"/>
          <w:color w:val="000000"/>
          <w:sz w:val="20"/>
          <w:szCs w:val="20"/>
        </w:rPr>
      </w:pPr>
      <w:ins w:id="517" w:author="Unknown">
        <w:r w:rsidRPr="009408D3">
          <w:rPr>
            <w:rFonts w:ascii="Courier New" w:eastAsia="Times New Roman" w:hAnsi="Courier New" w:cs="Courier New"/>
            <w:color w:val="000000"/>
            <w:sz w:val="20"/>
            <w:szCs w:val="20"/>
          </w:rPr>
          <w:t xml:space="preserve">                        if (field[(cRow * N_COLS) + cCol] &lt;= COVERED_MINE_CELL)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Courier New" w:eastAsia="Times New Roman" w:hAnsi="Courier New" w:cs="Courier New"/>
          <w:color w:val="000000"/>
          <w:sz w:val="20"/>
          <w:szCs w:val="20"/>
        </w:rPr>
      </w:pPr>
      <w:ins w:id="519" w:author="Unknown">
        <w:r w:rsidRPr="009408D3">
          <w:rPr>
            <w:rFonts w:ascii="Courier New" w:eastAsia="Times New Roman" w:hAnsi="Courier New" w:cs="Courier New"/>
            <w:color w:val="000000"/>
            <w:sz w:val="20"/>
            <w:szCs w:val="20"/>
          </w:rPr>
          <w:t xml:space="preserve">                            if (mines_left &gt; 0)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color w:val="000000"/>
          <w:sz w:val="20"/>
          <w:szCs w:val="20"/>
        </w:rPr>
      </w:pPr>
      <w:ins w:id="521" w:author="Unknown">
        <w:r w:rsidRPr="009408D3">
          <w:rPr>
            <w:rFonts w:ascii="Courier New" w:eastAsia="Times New Roman" w:hAnsi="Courier New" w:cs="Courier New"/>
            <w:color w:val="000000"/>
            <w:sz w:val="20"/>
            <w:szCs w:val="20"/>
          </w:rPr>
          <w:t xml:space="preserve">                                field[(cRow * N_COLS) + cCol] += MARK_FOR_CELL;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color w:val="000000"/>
          <w:sz w:val="20"/>
          <w:szCs w:val="20"/>
        </w:rPr>
      </w:pPr>
      <w:ins w:id="523" w:author="Unknown">
        <w:r w:rsidRPr="009408D3">
          <w:rPr>
            <w:rFonts w:ascii="Courier New" w:eastAsia="Times New Roman" w:hAnsi="Courier New" w:cs="Courier New"/>
            <w:color w:val="000000"/>
            <w:sz w:val="20"/>
            <w:szCs w:val="20"/>
          </w:rPr>
          <w:t xml:space="preserve">                                mines_left--;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ins w:id="525" w:author="Unknown">
        <w:r w:rsidRPr="009408D3">
          <w:rPr>
            <w:rFonts w:ascii="Courier New" w:eastAsia="Times New Roman" w:hAnsi="Courier New" w:cs="Courier New"/>
            <w:color w:val="000000"/>
            <w:sz w:val="20"/>
            <w:szCs w:val="20"/>
          </w:rPr>
          <w:t xml:space="preserve">                                statusbar.setText(Integer.toString(mines_left));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ins w:id="527" w:author="Unknown">
        <w:r w:rsidRPr="009408D3">
          <w:rPr>
            <w:rFonts w:ascii="Courier New" w:eastAsia="Times New Roman" w:hAnsi="Courier New" w:cs="Courier New"/>
            <w:color w:val="000000"/>
            <w:sz w:val="20"/>
            <w:szCs w:val="20"/>
          </w:rPr>
          <w:t xml:space="preserve">                            } else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Courier New" w:eastAsia="Times New Roman" w:hAnsi="Courier New" w:cs="Courier New"/>
          <w:color w:val="000000"/>
          <w:sz w:val="20"/>
          <w:szCs w:val="20"/>
        </w:rPr>
      </w:pPr>
      <w:ins w:id="529" w:author="Unknown">
        <w:r w:rsidRPr="009408D3">
          <w:rPr>
            <w:rFonts w:ascii="Courier New" w:eastAsia="Times New Roman" w:hAnsi="Courier New" w:cs="Courier New"/>
            <w:color w:val="000000"/>
            <w:sz w:val="20"/>
            <w:szCs w:val="20"/>
          </w:rPr>
          <w:t xml:space="preserve">                                statusbar.setText("No marks left");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rPr>
      </w:pPr>
      <w:ins w:id="531" w:author="Unknown">
        <w:r w:rsidRPr="009408D3">
          <w:rPr>
            <w:rFonts w:ascii="Courier New" w:eastAsia="Times New Roman" w:hAnsi="Courier New" w:cs="Courier New"/>
            <w:color w:val="000000"/>
            <w:sz w:val="20"/>
            <w:szCs w:val="20"/>
          </w:rPr>
          <w:t xml:space="preserve">                        } else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3" w:author="Unknown"/>
          <w:rFonts w:ascii="Courier New" w:eastAsia="Times New Roman" w:hAnsi="Courier New" w:cs="Courier New"/>
          <w:color w:val="000000"/>
          <w:sz w:val="20"/>
          <w:szCs w:val="20"/>
        </w:rPr>
      </w:pPr>
      <w:ins w:id="534" w:author="Unknown">
        <w:r w:rsidRPr="009408D3">
          <w:rPr>
            <w:rFonts w:ascii="Courier New" w:eastAsia="Times New Roman" w:hAnsi="Courier New" w:cs="Courier New"/>
            <w:color w:val="000000"/>
            <w:sz w:val="20"/>
            <w:szCs w:val="20"/>
          </w:rPr>
          <w:t xml:space="preserve">                            field[(cRow * N_COLS) + cCol] -= MARK_FOR_CELL;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rPr>
      </w:pPr>
      <w:ins w:id="536" w:author="Unknown">
        <w:r w:rsidRPr="009408D3">
          <w:rPr>
            <w:rFonts w:ascii="Courier New" w:eastAsia="Times New Roman" w:hAnsi="Courier New" w:cs="Courier New"/>
            <w:color w:val="000000"/>
            <w:sz w:val="20"/>
            <w:szCs w:val="20"/>
          </w:rPr>
          <w:t xml:space="preserve">                            mines_left++;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ins w:id="538" w:author="Unknown">
        <w:r w:rsidRPr="009408D3">
          <w:rPr>
            <w:rFonts w:ascii="Courier New" w:eastAsia="Times New Roman" w:hAnsi="Courier New" w:cs="Courier New"/>
            <w:color w:val="000000"/>
            <w:sz w:val="20"/>
            <w:szCs w:val="20"/>
          </w:rPr>
          <w:t xml:space="preserve">                            statusbar.setText(Integer.toString(mines_left));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color w:val="000000"/>
          <w:sz w:val="20"/>
          <w:szCs w:val="20"/>
        </w:rPr>
      </w:pPr>
      <w:ins w:id="540"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1" w:author="Unknown"/>
          <w:rFonts w:ascii="Courier New" w:eastAsia="Times New Roman" w:hAnsi="Courier New" w:cs="Courier New"/>
          <w:color w:val="000000"/>
          <w:sz w:val="20"/>
          <w:szCs w:val="20"/>
        </w:rPr>
      </w:pPr>
      <w:ins w:id="542"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4" w:author="Unknown"/>
          <w:rFonts w:ascii="Courier New" w:eastAsia="Times New Roman" w:hAnsi="Courier New" w:cs="Courier New"/>
          <w:color w:val="000000"/>
          <w:sz w:val="20"/>
          <w:szCs w:val="20"/>
        </w:rPr>
      </w:pPr>
      <w:ins w:id="545" w:author="Unknown">
        <w:r w:rsidRPr="009408D3">
          <w:rPr>
            <w:rFonts w:ascii="Courier New" w:eastAsia="Times New Roman" w:hAnsi="Courier New" w:cs="Courier New"/>
            <w:color w:val="000000"/>
            <w:sz w:val="20"/>
            <w:szCs w:val="20"/>
          </w:rPr>
          <w:t xml:space="preserve">                } else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9408D3">
          <w:rPr>
            <w:rFonts w:ascii="Courier New" w:eastAsia="Times New Roman" w:hAnsi="Courier New" w:cs="Courier New"/>
            <w:color w:val="000000"/>
            <w:sz w:val="20"/>
            <w:szCs w:val="20"/>
          </w:rPr>
          <w:t xml:space="preserve">                    if (field[(cRow * N_COLS) + cCol] &gt; COVERED_MINE_CELL)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9408D3">
          <w:rPr>
            <w:rFonts w:ascii="Courier New" w:eastAsia="Times New Roman" w:hAnsi="Courier New" w:cs="Courier New"/>
            <w:color w:val="000000"/>
            <w:sz w:val="20"/>
            <w:szCs w:val="20"/>
          </w:rPr>
          <w:t xml:space="preserve">                        return;</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ins w:id="552"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4" w:author="Unknown"/>
          <w:rFonts w:ascii="Courier New" w:eastAsia="Times New Roman" w:hAnsi="Courier New" w:cs="Courier New"/>
          <w:color w:val="000000"/>
          <w:sz w:val="20"/>
          <w:szCs w:val="20"/>
        </w:rPr>
      </w:pPr>
      <w:ins w:id="555" w:author="Unknown">
        <w:r w:rsidRPr="009408D3">
          <w:rPr>
            <w:rFonts w:ascii="Courier New" w:eastAsia="Times New Roman" w:hAnsi="Courier New" w:cs="Courier New"/>
            <w:color w:val="000000"/>
            <w:sz w:val="20"/>
            <w:szCs w:val="20"/>
          </w:rPr>
          <w:t xml:space="preserve">                    if ((field[(cRow * N_COLS) + cCol] &gt; MINE_CELL) &amp;&amp;</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6" w:author="Unknown"/>
          <w:rFonts w:ascii="Courier New" w:eastAsia="Times New Roman" w:hAnsi="Courier New" w:cs="Courier New"/>
          <w:color w:val="000000"/>
          <w:sz w:val="20"/>
          <w:szCs w:val="20"/>
        </w:rPr>
      </w:pPr>
      <w:ins w:id="557" w:author="Unknown">
        <w:r w:rsidRPr="009408D3">
          <w:rPr>
            <w:rFonts w:ascii="Courier New" w:eastAsia="Times New Roman" w:hAnsi="Courier New" w:cs="Courier New"/>
            <w:color w:val="000000"/>
            <w:sz w:val="20"/>
            <w:szCs w:val="20"/>
          </w:rPr>
          <w:t xml:space="preserve">                        (field[(cRow * N_COLS) + cCol] &lt; MARKED_MINE_CELL))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urier New" w:eastAsia="Times New Roman" w:hAnsi="Courier New" w:cs="Courier New"/>
          <w:color w:val="000000"/>
          <w:sz w:val="20"/>
          <w:szCs w:val="20"/>
        </w:rPr>
      </w:pPr>
      <w:ins w:id="560" w:author="Unknown">
        <w:r w:rsidRPr="009408D3">
          <w:rPr>
            <w:rFonts w:ascii="Courier New" w:eastAsia="Times New Roman" w:hAnsi="Courier New" w:cs="Courier New"/>
            <w:color w:val="000000"/>
            <w:sz w:val="20"/>
            <w:szCs w:val="20"/>
          </w:rPr>
          <w:t xml:space="preserve">                        field[(cRow * N_COLS) + cCol] -= COVER_FOR_CELL;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1" w:author="Unknown"/>
          <w:rFonts w:ascii="Courier New" w:eastAsia="Times New Roman" w:hAnsi="Courier New" w:cs="Courier New"/>
          <w:color w:val="000000"/>
          <w:sz w:val="20"/>
          <w:szCs w:val="20"/>
        </w:rPr>
      </w:pPr>
      <w:ins w:id="562" w:author="Unknown">
        <w:r w:rsidRPr="009408D3">
          <w:rPr>
            <w:rFonts w:ascii="Courier New" w:eastAsia="Times New Roman" w:hAnsi="Courier New" w:cs="Courier New"/>
            <w:color w:val="000000"/>
            <w:sz w:val="20"/>
            <w:szCs w:val="20"/>
          </w:rPr>
          <w:t xml:space="preserve">                        rep = true;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Courier New" w:eastAsia="Times New Roman" w:hAnsi="Courier New" w:cs="Courier New"/>
          <w:color w:val="000000"/>
          <w:sz w:val="20"/>
          <w:szCs w:val="20"/>
        </w:rPr>
      </w:pPr>
      <w:ins w:id="565" w:author="Unknown">
        <w:r w:rsidRPr="009408D3">
          <w:rPr>
            <w:rFonts w:ascii="Courier New" w:eastAsia="Times New Roman" w:hAnsi="Courier New" w:cs="Courier New"/>
            <w:color w:val="000000"/>
            <w:sz w:val="20"/>
            <w:szCs w:val="20"/>
          </w:rPr>
          <w:t xml:space="preserve">                        if (field[(cRow * N_COLS) + cCol] == MINE_CELL)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color w:val="000000"/>
          <w:sz w:val="20"/>
          <w:szCs w:val="20"/>
        </w:rPr>
      </w:pPr>
      <w:ins w:id="567" w:author="Unknown">
        <w:r w:rsidRPr="009408D3">
          <w:rPr>
            <w:rFonts w:ascii="Courier New" w:eastAsia="Times New Roman" w:hAnsi="Courier New" w:cs="Courier New"/>
            <w:color w:val="000000"/>
            <w:sz w:val="20"/>
            <w:szCs w:val="20"/>
          </w:rPr>
          <w:t xml:space="preserve">                            inGame = false;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rPr>
      </w:pPr>
      <w:ins w:id="569" w:author="Unknown">
        <w:r w:rsidRPr="009408D3">
          <w:rPr>
            <w:rFonts w:ascii="Courier New" w:eastAsia="Times New Roman" w:hAnsi="Courier New" w:cs="Courier New"/>
            <w:color w:val="000000"/>
            <w:sz w:val="20"/>
            <w:szCs w:val="20"/>
          </w:rPr>
          <w:t xml:space="preserve">                        if (field[(cRow * N_COLS) + cCol] == EMPTY_CELL)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Courier New" w:eastAsia="Times New Roman" w:hAnsi="Courier New" w:cs="Courier New"/>
          <w:color w:val="000000"/>
          <w:sz w:val="20"/>
          <w:szCs w:val="20"/>
        </w:rPr>
      </w:pPr>
      <w:ins w:id="571" w:author="Unknown">
        <w:r w:rsidRPr="009408D3">
          <w:rPr>
            <w:rFonts w:ascii="Courier New" w:eastAsia="Times New Roman" w:hAnsi="Courier New" w:cs="Courier New"/>
            <w:color w:val="000000"/>
            <w:sz w:val="20"/>
            <w:szCs w:val="20"/>
          </w:rPr>
          <w:t xml:space="preserve">                            find_empty_cells((cRow * N_COLS) + cCol);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2" w:author="Unknown"/>
          <w:rFonts w:ascii="Courier New" w:eastAsia="Times New Roman" w:hAnsi="Courier New" w:cs="Courier New"/>
          <w:color w:val="000000"/>
          <w:sz w:val="20"/>
          <w:szCs w:val="20"/>
        </w:rPr>
      </w:pPr>
      <w:ins w:id="573"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rPr>
      </w:pPr>
      <w:ins w:id="57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color w:val="000000"/>
          <w:sz w:val="20"/>
          <w:szCs w:val="20"/>
        </w:rPr>
      </w:pPr>
      <w:ins w:id="578" w:author="Unknown">
        <w:r w:rsidRPr="009408D3">
          <w:rPr>
            <w:rFonts w:ascii="Courier New" w:eastAsia="Times New Roman" w:hAnsi="Courier New" w:cs="Courier New"/>
            <w:color w:val="000000"/>
            <w:sz w:val="20"/>
            <w:szCs w:val="20"/>
          </w:rPr>
          <w:t xml:space="preserve">                if (rep)</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9" w:author="Unknown"/>
          <w:rFonts w:ascii="Courier New" w:eastAsia="Times New Roman" w:hAnsi="Courier New" w:cs="Courier New"/>
          <w:color w:val="000000"/>
          <w:sz w:val="20"/>
          <w:szCs w:val="20"/>
        </w:rPr>
      </w:pPr>
      <w:ins w:id="580" w:author="Unknown">
        <w:r w:rsidRPr="009408D3">
          <w:rPr>
            <w:rFonts w:ascii="Courier New" w:eastAsia="Times New Roman" w:hAnsi="Courier New" w:cs="Courier New"/>
            <w:color w:val="000000"/>
            <w:sz w:val="20"/>
            <w:szCs w:val="20"/>
          </w:rPr>
          <w:t xml:space="preserve">                    repaint();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1"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Courier New" w:eastAsia="Times New Roman" w:hAnsi="Courier New" w:cs="Courier New"/>
          <w:color w:val="000000"/>
          <w:sz w:val="20"/>
          <w:szCs w:val="20"/>
        </w:rPr>
      </w:pPr>
      <w:ins w:id="589" w:author="Unknown">
        <w:r w:rsidRPr="009408D3">
          <w:rPr>
            <w:rFonts w:ascii="Courier New" w:eastAsia="Times New Roman" w:hAnsi="Courier New" w:cs="Courier New"/>
            <w:color w:val="000000"/>
            <w:sz w:val="20"/>
            <w:szCs w:val="20"/>
          </w:rPr>
          <w:t>}</w:t>
        </w:r>
      </w:ins>
    </w:p>
    <w:p w:rsidR="009408D3" w:rsidRPr="009408D3" w:rsidRDefault="009408D3" w:rsidP="009408D3">
      <w:pPr>
        <w:spacing w:before="100" w:beforeAutospacing="1" w:after="100" w:afterAutospacing="1" w:line="240" w:lineRule="auto"/>
        <w:rPr>
          <w:ins w:id="590" w:author="Unknown"/>
          <w:rFonts w:ascii="Georgia" w:eastAsia="Times New Roman" w:hAnsi="Georgia" w:cs="Times New Roman"/>
          <w:color w:val="000000"/>
          <w:sz w:val="24"/>
          <w:szCs w:val="24"/>
        </w:rPr>
      </w:pPr>
      <w:ins w:id="591" w:author="Unknown">
        <w:r w:rsidRPr="009408D3">
          <w:rPr>
            <w:rFonts w:ascii="Georgia" w:eastAsia="Times New Roman" w:hAnsi="Georgia" w:cs="Times New Roman"/>
            <w:color w:val="000000"/>
            <w:sz w:val="24"/>
            <w:szCs w:val="24"/>
          </w:rPr>
          <w:t>First we will define the constants used in our game.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2" w:author="Unknown"/>
          <w:rFonts w:ascii="Courier New" w:eastAsia="Times New Roman" w:hAnsi="Courier New" w:cs="Courier New"/>
          <w:color w:val="000000"/>
          <w:sz w:val="20"/>
          <w:szCs w:val="20"/>
        </w:rPr>
      </w:pPr>
      <w:ins w:id="593" w:author="Unknown">
        <w:r w:rsidRPr="009408D3">
          <w:rPr>
            <w:rFonts w:ascii="Courier New" w:eastAsia="Times New Roman" w:hAnsi="Courier New" w:cs="Courier New"/>
            <w:color w:val="000000"/>
            <w:sz w:val="20"/>
            <w:szCs w:val="20"/>
          </w:rPr>
          <w:t>private final int NUM_IMAGES = 13;</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4" w:author="Unknown"/>
          <w:rFonts w:ascii="Courier New" w:eastAsia="Times New Roman" w:hAnsi="Courier New" w:cs="Courier New"/>
          <w:color w:val="000000"/>
          <w:sz w:val="20"/>
          <w:szCs w:val="20"/>
        </w:rPr>
      </w:pPr>
      <w:ins w:id="595" w:author="Unknown">
        <w:r w:rsidRPr="009408D3">
          <w:rPr>
            <w:rFonts w:ascii="Courier New" w:eastAsia="Times New Roman" w:hAnsi="Courier New" w:cs="Courier New"/>
            <w:color w:val="000000"/>
            <w:sz w:val="20"/>
            <w:szCs w:val="20"/>
          </w:rPr>
          <w:t>private final int CELL_SIZE = 15;</w:t>
        </w:r>
      </w:ins>
    </w:p>
    <w:p w:rsidR="009408D3" w:rsidRPr="009408D3" w:rsidRDefault="009408D3" w:rsidP="009408D3">
      <w:pPr>
        <w:spacing w:before="100" w:beforeAutospacing="1" w:after="100" w:afterAutospacing="1" w:line="240" w:lineRule="auto"/>
        <w:rPr>
          <w:ins w:id="596" w:author="Unknown"/>
          <w:rFonts w:ascii="Georgia" w:eastAsia="Times New Roman" w:hAnsi="Georgia" w:cs="Times New Roman"/>
          <w:color w:val="000000"/>
          <w:sz w:val="24"/>
          <w:szCs w:val="24"/>
        </w:rPr>
      </w:pPr>
      <w:ins w:id="597" w:author="Unknown">
        <w:r w:rsidRPr="009408D3">
          <w:rPr>
            <w:rFonts w:ascii="Georgia" w:eastAsia="Times New Roman" w:hAnsi="Georgia" w:cs="Times New Roman"/>
            <w:color w:val="000000"/>
            <w:sz w:val="24"/>
            <w:szCs w:val="24"/>
          </w:rPr>
          <w:t>There are 13 images used in this game. A cell can be surrounded by maximum of 8 mines, so we need numbers 1..8. We need images for an empty cell, a mine, a covered cell, a marked cell and finally for a wrongly marked cell. The size of each of the images is 15x15px.</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8" w:author="Unknown"/>
          <w:rFonts w:ascii="Courier New" w:eastAsia="Times New Roman" w:hAnsi="Courier New" w:cs="Courier New"/>
          <w:color w:val="000000"/>
          <w:sz w:val="20"/>
          <w:szCs w:val="20"/>
        </w:rPr>
      </w:pPr>
      <w:ins w:id="599" w:author="Unknown">
        <w:r w:rsidRPr="009408D3">
          <w:rPr>
            <w:rFonts w:ascii="Courier New" w:eastAsia="Times New Roman" w:hAnsi="Courier New" w:cs="Courier New"/>
            <w:color w:val="000000"/>
            <w:sz w:val="20"/>
            <w:szCs w:val="20"/>
          </w:rPr>
          <w:t>private final int COVER_FOR_CELL = 10;</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0" w:author="Unknown"/>
          <w:rFonts w:ascii="Courier New" w:eastAsia="Times New Roman" w:hAnsi="Courier New" w:cs="Courier New"/>
          <w:color w:val="000000"/>
          <w:sz w:val="20"/>
          <w:szCs w:val="20"/>
        </w:rPr>
      </w:pPr>
      <w:ins w:id="601" w:author="Unknown">
        <w:r w:rsidRPr="009408D3">
          <w:rPr>
            <w:rFonts w:ascii="Courier New" w:eastAsia="Times New Roman" w:hAnsi="Courier New" w:cs="Courier New"/>
            <w:color w:val="000000"/>
            <w:sz w:val="20"/>
            <w:szCs w:val="20"/>
          </w:rPr>
          <w:t>private final int MARK_FOR_CELL = 10;</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2" w:author="Unknown"/>
          <w:rFonts w:ascii="Courier New" w:eastAsia="Times New Roman" w:hAnsi="Courier New" w:cs="Courier New"/>
          <w:color w:val="000000"/>
          <w:sz w:val="20"/>
          <w:szCs w:val="20"/>
        </w:rPr>
      </w:pPr>
      <w:ins w:id="603" w:author="Unknown">
        <w:r w:rsidRPr="009408D3">
          <w:rPr>
            <w:rFonts w:ascii="Courier New" w:eastAsia="Times New Roman" w:hAnsi="Courier New" w:cs="Courier New"/>
            <w:color w:val="000000"/>
            <w:sz w:val="20"/>
            <w:szCs w:val="20"/>
          </w:rPr>
          <w:t>private final int EMPTY_CELL = 0;</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4" w:author="Unknown"/>
          <w:rFonts w:ascii="Courier New" w:eastAsia="Times New Roman" w:hAnsi="Courier New" w:cs="Courier New"/>
          <w:color w:val="000000"/>
          <w:sz w:val="20"/>
          <w:szCs w:val="20"/>
        </w:rPr>
      </w:pPr>
      <w:ins w:id="605" w:author="Unknown">
        <w:r w:rsidRPr="009408D3">
          <w:rPr>
            <w:rFonts w:ascii="Courier New" w:eastAsia="Times New Roman" w:hAnsi="Courier New" w:cs="Courier New"/>
            <w:color w:val="000000"/>
            <w:sz w:val="20"/>
            <w:szCs w:val="20"/>
          </w:rPr>
          <w:t>...</w:t>
        </w:r>
      </w:ins>
    </w:p>
    <w:p w:rsidR="009408D3" w:rsidRPr="009408D3" w:rsidRDefault="009408D3" w:rsidP="009408D3">
      <w:pPr>
        <w:spacing w:before="100" w:beforeAutospacing="1" w:after="100" w:afterAutospacing="1" w:line="240" w:lineRule="auto"/>
        <w:rPr>
          <w:ins w:id="606" w:author="Unknown"/>
          <w:rFonts w:ascii="Georgia" w:eastAsia="Times New Roman" w:hAnsi="Georgia" w:cs="Times New Roman"/>
          <w:color w:val="000000"/>
          <w:sz w:val="24"/>
          <w:szCs w:val="24"/>
        </w:rPr>
      </w:pPr>
      <w:ins w:id="607" w:author="Unknown">
        <w:r w:rsidRPr="009408D3">
          <w:rPr>
            <w:rFonts w:ascii="Georgia" w:eastAsia="Times New Roman" w:hAnsi="Georgia" w:cs="Times New Roman"/>
            <w:color w:val="000000"/>
            <w:sz w:val="24"/>
            <w:szCs w:val="24"/>
          </w:rPr>
          <w:t>A mine field is an array of numbers. For example 0 denotes an empty cell. Number 10 is used for a cell cover as well as for a mark. Using constants improves readability of the code.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8" w:author="Unknown"/>
          <w:rFonts w:ascii="Courier New" w:eastAsia="Times New Roman" w:hAnsi="Courier New" w:cs="Courier New"/>
          <w:color w:val="000000"/>
          <w:sz w:val="20"/>
          <w:szCs w:val="20"/>
        </w:rPr>
      </w:pPr>
      <w:ins w:id="609" w:author="Unknown">
        <w:r w:rsidRPr="009408D3">
          <w:rPr>
            <w:rFonts w:ascii="Courier New" w:eastAsia="Times New Roman" w:hAnsi="Courier New" w:cs="Courier New"/>
            <w:color w:val="000000"/>
            <w:sz w:val="20"/>
            <w:szCs w:val="20"/>
          </w:rPr>
          <w:t>private final int N_MINES = 40;</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Courier New" w:eastAsia="Times New Roman" w:hAnsi="Courier New" w:cs="Courier New"/>
          <w:color w:val="000000"/>
          <w:sz w:val="20"/>
          <w:szCs w:val="20"/>
        </w:rPr>
      </w:pPr>
      <w:ins w:id="611" w:author="Unknown">
        <w:r w:rsidRPr="009408D3">
          <w:rPr>
            <w:rFonts w:ascii="Courier New" w:eastAsia="Times New Roman" w:hAnsi="Courier New" w:cs="Courier New"/>
            <w:color w:val="000000"/>
            <w:sz w:val="20"/>
            <w:szCs w:val="20"/>
          </w:rPr>
          <w:t>private final int N_ROWS = 16;</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Courier New" w:eastAsia="Times New Roman" w:hAnsi="Courier New" w:cs="Courier New"/>
          <w:color w:val="000000"/>
          <w:sz w:val="20"/>
          <w:szCs w:val="20"/>
        </w:rPr>
      </w:pPr>
      <w:ins w:id="613" w:author="Unknown">
        <w:r w:rsidRPr="009408D3">
          <w:rPr>
            <w:rFonts w:ascii="Courier New" w:eastAsia="Times New Roman" w:hAnsi="Courier New" w:cs="Courier New"/>
            <w:color w:val="000000"/>
            <w:sz w:val="20"/>
            <w:szCs w:val="20"/>
          </w:rPr>
          <w:t>private final int N_COLS = 16;</w:t>
        </w:r>
      </w:ins>
    </w:p>
    <w:p w:rsidR="009408D3" w:rsidRPr="009408D3" w:rsidRDefault="009408D3" w:rsidP="009408D3">
      <w:pPr>
        <w:spacing w:before="100" w:beforeAutospacing="1" w:after="100" w:afterAutospacing="1" w:line="240" w:lineRule="auto"/>
        <w:rPr>
          <w:ins w:id="614" w:author="Unknown"/>
          <w:rFonts w:ascii="Georgia" w:eastAsia="Times New Roman" w:hAnsi="Georgia" w:cs="Times New Roman"/>
          <w:color w:val="000000"/>
          <w:sz w:val="24"/>
          <w:szCs w:val="24"/>
        </w:rPr>
      </w:pPr>
      <w:ins w:id="615" w:author="Unknown">
        <w:r w:rsidRPr="009408D3">
          <w:rPr>
            <w:rFonts w:ascii="Georgia" w:eastAsia="Times New Roman" w:hAnsi="Georgia" w:cs="Times New Roman"/>
            <w:color w:val="000000"/>
            <w:sz w:val="24"/>
            <w:szCs w:val="24"/>
          </w:rPr>
          <w:t>The minefield in our game has 40 hidden mines. There are 16 rows and 16 columns in this field. So there are 256 cells together in the minefield.</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6" w:author="Unknown"/>
          <w:rFonts w:ascii="Courier New" w:eastAsia="Times New Roman" w:hAnsi="Courier New" w:cs="Courier New"/>
          <w:color w:val="000000"/>
          <w:sz w:val="20"/>
          <w:szCs w:val="20"/>
        </w:rPr>
      </w:pPr>
      <w:ins w:id="617" w:author="Unknown">
        <w:r w:rsidRPr="009408D3">
          <w:rPr>
            <w:rFonts w:ascii="Courier New" w:eastAsia="Times New Roman" w:hAnsi="Courier New" w:cs="Courier New"/>
            <w:color w:val="000000"/>
            <w:sz w:val="20"/>
            <w:szCs w:val="20"/>
          </w:rPr>
          <w:t>private int[] field;</w:t>
        </w:r>
      </w:ins>
    </w:p>
    <w:p w:rsidR="009408D3" w:rsidRPr="009408D3" w:rsidRDefault="009408D3" w:rsidP="009408D3">
      <w:pPr>
        <w:spacing w:before="100" w:beforeAutospacing="1" w:after="100" w:afterAutospacing="1" w:line="240" w:lineRule="auto"/>
        <w:rPr>
          <w:ins w:id="618" w:author="Unknown"/>
          <w:rFonts w:ascii="Georgia" w:eastAsia="Times New Roman" w:hAnsi="Georgia" w:cs="Times New Roman"/>
          <w:color w:val="000000"/>
          <w:sz w:val="24"/>
          <w:szCs w:val="24"/>
        </w:rPr>
      </w:pPr>
      <w:ins w:id="619" w:author="Unknown">
        <w:r w:rsidRPr="009408D3">
          <w:rPr>
            <w:rFonts w:ascii="Georgia" w:eastAsia="Times New Roman" w:hAnsi="Georgia" w:cs="Times New Roman"/>
            <w:color w:val="000000"/>
            <w:sz w:val="24"/>
            <w:szCs w:val="24"/>
          </w:rPr>
          <w:t xml:space="preserve">The field is an array of numbers. Each cell in the field has a specific number. E.g. a mine cell has number 9. A cell with number 2, meaning it is adjacent to two mines, has </w:t>
        </w:r>
        <w:r w:rsidRPr="009408D3">
          <w:rPr>
            <w:rFonts w:ascii="Georgia" w:eastAsia="Times New Roman" w:hAnsi="Georgia" w:cs="Times New Roman"/>
            <w:color w:val="000000"/>
            <w:sz w:val="24"/>
            <w:szCs w:val="24"/>
          </w:rPr>
          <w:lastRenderedPageBreak/>
          <w:t>number two. The numbers are added. For example, a covered mine has number 19, 9 for the mine and 10 for the cell cover etc.</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color w:val="000000"/>
          <w:sz w:val="20"/>
          <w:szCs w:val="20"/>
        </w:rPr>
      </w:pPr>
      <w:ins w:id="621" w:author="Unknown">
        <w:r w:rsidRPr="009408D3">
          <w:rPr>
            <w:rFonts w:ascii="Courier New" w:eastAsia="Times New Roman" w:hAnsi="Courier New" w:cs="Courier New"/>
            <w:color w:val="000000"/>
            <w:sz w:val="20"/>
            <w:szCs w:val="20"/>
          </w:rPr>
          <w:t>for (int i = 0; i &lt; NUM_IMAGES; i++)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color w:val="000000"/>
          <w:sz w:val="20"/>
          <w:szCs w:val="20"/>
        </w:rPr>
      </w:pPr>
      <w:ins w:id="623" w:author="Unknown">
        <w:r w:rsidRPr="009408D3">
          <w:rPr>
            <w:rFonts w:ascii="Courier New" w:eastAsia="Times New Roman" w:hAnsi="Courier New" w:cs="Courier New"/>
            <w:color w:val="000000"/>
            <w:sz w:val="20"/>
            <w:szCs w:val="20"/>
          </w:rPr>
          <w:t xml:space="preserve">    img[i] = (new ImageIcon(i + ".png")).getImage();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urier New" w:eastAsia="Times New Roman" w:hAnsi="Courier New" w:cs="Courier New"/>
          <w:color w:val="000000"/>
          <w:sz w:val="20"/>
          <w:szCs w:val="20"/>
        </w:rPr>
      </w:pPr>
      <w:ins w:id="625" w:author="Unknown">
        <w:r w:rsidRPr="009408D3">
          <w:rPr>
            <w:rFonts w:ascii="Courier New" w:eastAsia="Times New Roman" w:hAnsi="Courier New" w:cs="Courier New"/>
            <w:color w:val="000000"/>
            <w:sz w:val="20"/>
            <w:szCs w:val="20"/>
          </w:rPr>
          <w:t>}</w:t>
        </w:r>
      </w:ins>
    </w:p>
    <w:p w:rsidR="009408D3" w:rsidRPr="009408D3" w:rsidRDefault="009408D3" w:rsidP="009408D3">
      <w:pPr>
        <w:spacing w:before="100" w:beforeAutospacing="1" w:after="100" w:afterAutospacing="1" w:line="240" w:lineRule="auto"/>
        <w:rPr>
          <w:ins w:id="626" w:author="Unknown"/>
          <w:rFonts w:ascii="Georgia" w:eastAsia="Times New Roman" w:hAnsi="Georgia" w:cs="Times New Roman"/>
          <w:color w:val="000000"/>
          <w:sz w:val="24"/>
          <w:szCs w:val="24"/>
        </w:rPr>
      </w:pPr>
      <w:ins w:id="627" w:author="Unknown">
        <w:r w:rsidRPr="009408D3">
          <w:rPr>
            <w:rFonts w:ascii="Georgia" w:eastAsia="Times New Roman" w:hAnsi="Georgia" w:cs="Times New Roman"/>
            <w:color w:val="000000"/>
            <w:sz w:val="24"/>
            <w:szCs w:val="24"/>
          </w:rPr>
          <w:t>Here we load our images into the image array. The images are named 0.png, 1.png ... 12.png.</w:t>
        </w:r>
      </w:ins>
    </w:p>
    <w:p w:rsidR="009408D3" w:rsidRPr="009408D3" w:rsidRDefault="009408D3" w:rsidP="009408D3">
      <w:pPr>
        <w:spacing w:before="100" w:beforeAutospacing="1" w:after="100" w:afterAutospacing="1" w:line="240" w:lineRule="auto"/>
        <w:rPr>
          <w:ins w:id="628" w:author="Unknown"/>
          <w:rFonts w:ascii="Georgia" w:eastAsia="Times New Roman" w:hAnsi="Georgia" w:cs="Times New Roman"/>
          <w:color w:val="000000"/>
          <w:sz w:val="24"/>
          <w:szCs w:val="24"/>
        </w:rPr>
      </w:pPr>
      <w:ins w:id="629" w:author="Unknown">
        <w:r w:rsidRPr="009408D3">
          <w:rPr>
            <w:rFonts w:ascii="Georgia" w:eastAsia="Times New Roman" w:hAnsi="Georgia" w:cs="Times New Roman"/>
            <w:color w:val="000000"/>
            <w:sz w:val="24"/>
            <w:szCs w:val="24"/>
          </w:rPr>
          <w:t>The newGame() initiates the Minesweeper game.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0" w:author="Unknown"/>
          <w:rFonts w:ascii="Courier New" w:eastAsia="Times New Roman" w:hAnsi="Courier New" w:cs="Courier New"/>
          <w:color w:val="000000"/>
          <w:sz w:val="20"/>
          <w:szCs w:val="20"/>
        </w:rPr>
      </w:pPr>
      <w:ins w:id="631" w:author="Unknown">
        <w:r w:rsidRPr="009408D3">
          <w:rPr>
            <w:rFonts w:ascii="Courier New" w:eastAsia="Times New Roman" w:hAnsi="Courier New" w:cs="Courier New"/>
            <w:color w:val="000000"/>
            <w:sz w:val="20"/>
            <w:szCs w:val="20"/>
          </w:rPr>
          <w:t>all_cells = N_ROWS * N_COLS;</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2" w:author="Unknown"/>
          <w:rFonts w:ascii="Courier New" w:eastAsia="Times New Roman" w:hAnsi="Courier New" w:cs="Courier New"/>
          <w:color w:val="000000"/>
          <w:sz w:val="20"/>
          <w:szCs w:val="20"/>
        </w:rPr>
      </w:pPr>
      <w:ins w:id="633" w:author="Unknown">
        <w:r w:rsidRPr="009408D3">
          <w:rPr>
            <w:rFonts w:ascii="Courier New" w:eastAsia="Times New Roman" w:hAnsi="Courier New" w:cs="Courier New"/>
            <w:color w:val="000000"/>
            <w:sz w:val="20"/>
            <w:szCs w:val="20"/>
          </w:rPr>
          <w:t>field = new int[all_cells];</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4" w:author="Unknown"/>
          <w:rFonts w:ascii="Courier New" w:eastAsia="Times New Roman" w:hAnsi="Courier New" w:cs="Courier New"/>
          <w:color w:val="000000"/>
          <w:sz w:val="20"/>
          <w:szCs w:val="20"/>
        </w:rPr>
      </w:pPr>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ins w:id="636" w:author="Unknown">
        <w:r w:rsidRPr="009408D3">
          <w:rPr>
            <w:rFonts w:ascii="Courier New" w:eastAsia="Times New Roman" w:hAnsi="Courier New" w:cs="Courier New"/>
            <w:color w:val="000000"/>
            <w:sz w:val="20"/>
            <w:szCs w:val="20"/>
          </w:rPr>
          <w:t>for (i = 0; i &lt; all_cells; i++)</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rPr>
      </w:pPr>
      <w:ins w:id="638" w:author="Unknown">
        <w:r w:rsidRPr="009408D3">
          <w:rPr>
            <w:rFonts w:ascii="Courier New" w:eastAsia="Times New Roman" w:hAnsi="Courier New" w:cs="Courier New"/>
            <w:color w:val="000000"/>
            <w:sz w:val="20"/>
            <w:szCs w:val="20"/>
          </w:rPr>
          <w:t xml:space="preserve">    field[i] = COVER_FOR_CELL;</w:t>
        </w:r>
      </w:ins>
    </w:p>
    <w:p w:rsidR="009408D3" w:rsidRPr="009408D3" w:rsidRDefault="009408D3" w:rsidP="009408D3">
      <w:pPr>
        <w:spacing w:before="100" w:beforeAutospacing="1" w:after="100" w:afterAutospacing="1" w:line="240" w:lineRule="auto"/>
        <w:rPr>
          <w:ins w:id="639" w:author="Unknown"/>
          <w:rFonts w:ascii="Georgia" w:eastAsia="Times New Roman" w:hAnsi="Georgia" w:cs="Times New Roman"/>
          <w:color w:val="000000"/>
          <w:sz w:val="24"/>
          <w:szCs w:val="24"/>
        </w:rPr>
      </w:pPr>
      <w:ins w:id="640" w:author="Unknown">
        <w:r w:rsidRPr="009408D3">
          <w:rPr>
            <w:rFonts w:ascii="Georgia" w:eastAsia="Times New Roman" w:hAnsi="Georgia" w:cs="Times New Roman"/>
            <w:color w:val="000000"/>
            <w:sz w:val="24"/>
            <w:szCs w:val="24"/>
          </w:rPr>
          <w:t>These lines set up the mine field. Every cell is covered by default.</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1" w:author="Unknown"/>
          <w:rFonts w:ascii="Courier New" w:eastAsia="Times New Roman" w:hAnsi="Courier New" w:cs="Courier New"/>
          <w:color w:val="000000"/>
          <w:sz w:val="20"/>
          <w:szCs w:val="20"/>
        </w:rPr>
      </w:pPr>
      <w:ins w:id="642" w:author="Unknown">
        <w:r w:rsidRPr="009408D3">
          <w:rPr>
            <w:rFonts w:ascii="Courier New" w:eastAsia="Times New Roman" w:hAnsi="Courier New" w:cs="Courier New"/>
            <w:color w:val="000000"/>
            <w:sz w:val="20"/>
            <w:szCs w:val="20"/>
          </w:rPr>
          <w:t>i = 0;</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3" w:author="Unknown"/>
          <w:rFonts w:ascii="Courier New" w:eastAsia="Times New Roman" w:hAnsi="Courier New" w:cs="Courier New"/>
          <w:color w:val="000000"/>
          <w:sz w:val="20"/>
          <w:szCs w:val="20"/>
        </w:rPr>
      </w:pPr>
      <w:ins w:id="644" w:author="Unknown">
        <w:r w:rsidRPr="009408D3">
          <w:rPr>
            <w:rFonts w:ascii="Courier New" w:eastAsia="Times New Roman" w:hAnsi="Courier New" w:cs="Courier New"/>
            <w:color w:val="000000"/>
            <w:sz w:val="20"/>
            <w:szCs w:val="20"/>
          </w:rPr>
          <w:t>while (i &lt; N_MINES)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5" w:author="Unknown"/>
          <w:rFonts w:ascii="Courier New" w:eastAsia="Times New Roman" w:hAnsi="Courier New" w:cs="Courier New"/>
          <w:color w:val="000000"/>
          <w:sz w:val="20"/>
          <w:szCs w:val="20"/>
        </w:rPr>
      </w:pPr>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rPr>
      </w:pPr>
      <w:ins w:id="647" w:author="Unknown">
        <w:r w:rsidRPr="009408D3">
          <w:rPr>
            <w:rFonts w:ascii="Courier New" w:eastAsia="Times New Roman" w:hAnsi="Courier New" w:cs="Courier New"/>
            <w:color w:val="000000"/>
            <w:sz w:val="20"/>
            <w:szCs w:val="20"/>
          </w:rPr>
          <w:t xml:space="preserve">    position = (int) (all_cells * random.nextDouble());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rPr>
      </w:pPr>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9" w:author="Unknown"/>
          <w:rFonts w:ascii="Courier New" w:eastAsia="Times New Roman" w:hAnsi="Courier New" w:cs="Courier New"/>
          <w:color w:val="000000"/>
          <w:sz w:val="20"/>
          <w:szCs w:val="20"/>
        </w:rPr>
      </w:pPr>
      <w:ins w:id="650" w:author="Unknown">
        <w:r w:rsidRPr="009408D3">
          <w:rPr>
            <w:rFonts w:ascii="Courier New" w:eastAsia="Times New Roman" w:hAnsi="Courier New" w:cs="Courier New"/>
            <w:color w:val="000000"/>
            <w:sz w:val="20"/>
            <w:szCs w:val="20"/>
          </w:rPr>
          <w:t xml:space="preserve">    if ((position &lt; all_cells) &amp;&amp;</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1" w:author="Unknown"/>
          <w:rFonts w:ascii="Courier New" w:eastAsia="Times New Roman" w:hAnsi="Courier New" w:cs="Courier New"/>
          <w:color w:val="000000"/>
          <w:sz w:val="20"/>
          <w:szCs w:val="20"/>
        </w:rPr>
      </w:pPr>
      <w:ins w:id="652" w:author="Unknown">
        <w:r w:rsidRPr="009408D3">
          <w:rPr>
            <w:rFonts w:ascii="Courier New" w:eastAsia="Times New Roman" w:hAnsi="Courier New" w:cs="Courier New"/>
            <w:color w:val="000000"/>
            <w:sz w:val="20"/>
            <w:szCs w:val="20"/>
          </w:rPr>
          <w:t xml:space="preserve">        (field[position] != COVERED_MINE_CELL))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3" w:author="Unknown"/>
          <w:rFonts w:ascii="Courier New" w:eastAsia="Times New Roman" w:hAnsi="Courier New" w:cs="Courier New"/>
          <w:color w:val="000000"/>
          <w:sz w:val="20"/>
          <w:szCs w:val="20"/>
        </w:rPr>
      </w:pPr>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4" w:author="Unknown"/>
          <w:rFonts w:ascii="Courier New" w:eastAsia="Times New Roman" w:hAnsi="Courier New" w:cs="Courier New"/>
          <w:color w:val="000000"/>
          <w:sz w:val="20"/>
          <w:szCs w:val="20"/>
        </w:rPr>
      </w:pPr>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5" w:author="Unknown"/>
          <w:rFonts w:ascii="Courier New" w:eastAsia="Times New Roman" w:hAnsi="Courier New" w:cs="Courier New"/>
          <w:color w:val="000000"/>
          <w:sz w:val="20"/>
          <w:szCs w:val="20"/>
        </w:rPr>
      </w:pPr>
      <w:ins w:id="656" w:author="Unknown">
        <w:r w:rsidRPr="009408D3">
          <w:rPr>
            <w:rFonts w:ascii="Courier New" w:eastAsia="Times New Roman" w:hAnsi="Courier New" w:cs="Courier New"/>
            <w:color w:val="000000"/>
            <w:sz w:val="20"/>
            <w:szCs w:val="20"/>
          </w:rPr>
          <w:t xml:space="preserve">        current_col = position % N_COLS;</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color w:val="000000"/>
          <w:sz w:val="20"/>
          <w:szCs w:val="20"/>
        </w:rPr>
      </w:pPr>
      <w:ins w:id="658" w:author="Unknown">
        <w:r w:rsidRPr="009408D3">
          <w:rPr>
            <w:rFonts w:ascii="Courier New" w:eastAsia="Times New Roman" w:hAnsi="Courier New" w:cs="Courier New"/>
            <w:color w:val="000000"/>
            <w:sz w:val="20"/>
            <w:szCs w:val="20"/>
          </w:rPr>
          <w:t xml:space="preserve">        field[position] = COVERED_MINE_CELL;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9" w:author="Unknown"/>
          <w:rFonts w:ascii="Courier New" w:eastAsia="Times New Roman" w:hAnsi="Courier New" w:cs="Courier New"/>
          <w:color w:val="000000"/>
          <w:sz w:val="20"/>
          <w:szCs w:val="20"/>
        </w:rPr>
      </w:pPr>
      <w:ins w:id="660" w:author="Unknown">
        <w:r w:rsidRPr="009408D3">
          <w:rPr>
            <w:rFonts w:ascii="Courier New" w:eastAsia="Times New Roman" w:hAnsi="Courier New" w:cs="Courier New"/>
            <w:color w:val="000000"/>
            <w:sz w:val="20"/>
            <w:szCs w:val="20"/>
          </w:rPr>
          <w:t xml:space="preserve">        i++;</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1" w:author="Unknown"/>
          <w:rFonts w:ascii="Courier New" w:eastAsia="Times New Roman" w:hAnsi="Courier New" w:cs="Courier New"/>
          <w:color w:val="000000"/>
          <w:sz w:val="20"/>
          <w:szCs w:val="20"/>
        </w:rPr>
      </w:pPr>
      <w:ins w:id="662"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spacing w:before="100" w:beforeAutospacing="1" w:after="100" w:afterAutospacing="1" w:line="240" w:lineRule="auto"/>
        <w:rPr>
          <w:ins w:id="663" w:author="Unknown"/>
          <w:rFonts w:ascii="Georgia" w:eastAsia="Times New Roman" w:hAnsi="Georgia" w:cs="Times New Roman"/>
          <w:color w:val="000000"/>
          <w:sz w:val="24"/>
          <w:szCs w:val="24"/>
        </w:rPr>
      </w:pPr>
      <w:ins w:id="664" w:author="Unknown">
        <w:r w:rsidRPr="009408D3">
          <w:rPr>
            <w:rFonts w:ascii="Georgia" w:eastAsia="Times New Roman" w:hAnsi="Georgia" w:cs="Times New Roman"/>
            <w:color w:val="000000"/>
            <w:sz w:val="24"/>
            <w:szCs w:val="24"/>
          </w:rPr>
          <w:t>In the while cycle we randomly position all mines in the field.</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5" w:author="Unknown"/>
          <w:rFonts w:ascii="Courier New" w:eastAsia="Times New Roman" w:hAnsi="Courier New" w:cs="Courier New"/>
          <w:color w:val="000000"/>
          <w:sz w:val="20"/>
          <w:szCs w:val="20"/>
        </w:rPr>
      </w:pPr>
      <w:ins w:id="666" w:author="Unknown">
        <w:r w:rsidRPr="009408D3">
          <w:rPr>
            <w:rFonts w:ascii="Courier New" w:eastAsia="Times New Roman" w:hAnsi="Courier New" w:cs="Courier New"/>
            <w:color w:val="000000"/>
            <w:sz w:val="20"/>
            <w:szCs w:val="20"/>
          </w:rPr>
          <w:t>cell = position - cols;</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7" w:author="Unknown"/>
          <w:rFonts w:ascii="Courier New" w:eastAsia="Times New Roman" w:hAnsi="Courier New" w:cs="Courier New"/>
          <w:color w:val="000000"/>
          <w:sz w:val="20"/>
          <w:szCs w:val="20"/>
        </w:rPr>
      </w:pPr>
      <w:ins w:id="668" w:author="Unknown">
        <w:r w:rsidRPr="009408D3">
          <w:rPr>
            <w:rFonts w:ascii="Courier New" w:eastAsia="Times New Roman" w:hAnsi="Courier New" w:cs="Courier New"/>
            <w:color w:val="000000"/>
            <w:sz w:val="20"/>
            <w:szCs w:val="20"/>
          </w:rPr>
          <w:t>if (cell &gt;= 0)</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color w:val="000000"/>
          <w:sz w:val="20"/>
          <w:szCs w:val="20"/>
        </w:rPr>
      </w:pPr>
      <w:ins w:id="670" w:author="Unknown">
        <w:r w:rsidRPr="009408D3">
          <w:rPr>
            <w:rFonts w:ascii="Courier New" w:eastAsia="Times New Roman" w:hAnsi="Courier New" w:cs="Courier New"/>
            <w:color w:val="000000"/>
            <w:sz w:val="20"/>
            <w:szCs w:val="20"/>
          </w:rPr>
          <w:t xml:space="preserve">    if (field[cell] != COVERED_MINE_CELL)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1" w:author="Unknown"/>
          <w:rFonts w:ascii="Courier New" w:eastAsia="Times New Roman" w:hAnsi="Courier New" w:cs="Courier New"/>
          <w:color w:val="000000"/>
          <w:sz w:val="20"/>
          <w:szCs w:val="20"/>
        </w:rPr>
      </w:pPr>
      <w:ins w:id="672" w:author="Unknown">
        <w:r w:rsidRPr="009408D3">
          <w:rPr>
            <w:rFonts w:ascii="Courier New" w:eastAsia="Times New Roman" w:hAnsi="Courier New" w:cs="Courier New"/>
            <w:color w:val="000000"/>
            <w:sz w:val="20"/>
            <w:szCs w:val="20"/>
          </w:rPr>
          <w:t xml:space="preserve">        field[cell] += 1;</w:t>
        </w:r>
      </w:ins>
    </w:p>
    <w:p w:rsidR="009408D3" w:rsidRPr="009408D3" w:rsidRDefault="009408D3" w:rsidP="009408D3">
      <w:pPr>
        <w:spacing w:before="100" w:beforeAutospacing="1" w:after="100" w:afterAutospacing="1" w:line="240" w:lineRule="auto"/>
        <w:rPr>
          <w:ins w:id="673" w:author="Unknown"/>
          <w:rFonts w:ascii="Georgia" w:eastAsia="Times New Roman" w:hAnsi="Georgia" w:cs="Times New Roman"/>
          <w:color w:val="000000"/>
          <w:sz w:val="24"/>
          <w:szCs w:val="24"/>
        </w:rPr>
      </w:pPr>
      <w:ins w:id="674" w:author="Unknown">
        <w:r w:rsidRPr="009408D3">
          <w:rPr>
            <w:rFonts w:ascii="Georgia" w:eastAsia="Times New Roman" w:hAnsi="Georgia" w:cs="Times New Roman"/>
            <w:color w:val="000000"/>
            <w:sz w:val="24"/>
            <w:szCs w:val="24"/>
          </w:rPr>
          <w:t>Each of the cells can be surrounded up to 8 cells. (This does not apply to the border cells.) We raise the number for adjacent cells for each of the randomly placed mine. In our example, we add 1 to the top neighbor of the cell in question.</w:t>
        </w:r>
      </w:ins>
    </w:p>
    <w:p w:rsidR="009408D3" w:rsidRPr="009408D3" w:rsidRDefault="009408D3" w:rsidP="009408D3">
      <w:pPr>
        <w:spacing w:before="100" w:beforeAutospacing="1" w:after="100" w:afterAutospacing="1" w:line="240" w:lineRule="auto"/>
        <w:rPr>
          <w:ins w:id="675" w:author="Unknown"/>
          <w:rFonts w:ascii="Georgia" w:eastAsia="Times New Roman" w:hAnsi="Georgia" w:cs="Times New Roman"/>
          <w:color w:val="000000"/>
          <w:sz w:val="24"/>
          <w:szCs w:val="24"/>
        </w:rPr>
      </w:pPr>
      <w:ins w:id="676" w:author="Unknown">
        <w:r w:rsidRPr="009408D3">
          <w:rPr>
            <w:rFonts w:ascii="Georgia" w:eastAsia="Times New Roman" w:hAnsi="Georgia" w:cs="Times New Roman"/>
            <w:color w:val="000000"/>
            <w:sz w:val="24"/>
            <w:szCs w:val="24"/>
          </w:rPr>
          <w:t>In the </w:t>
        </w:r>
        <w:r w:rsidRPr="009408D3">
          <w:rPr>
            <w:rFonts w:ascii="Courier New" w:eastAsia="Times New Roman" w:hAnsi="Courier New" w:cs="Courier New"/>
            <w:color w:val="000000"/>
            <w:sz w:val="20"/>
          </w:rPr>
          <w:t>find_empty_cells()</w:t>
        </w:r>
        <w:r w:rsidRPr="009408D3">
          <w:rPr>
            <w:rFonts w:ascii="Georgia" w:eastAsia="Times New Roman" w:hAnsi="Georgia" w:cs="Times New Roman"/>
            <w:color w:val="000000"/>
            <w:sz w:val="24"/>
            <w:szCs w:val="24"/>
          </w:rPr>
          <w:t> method, we find empty cells. If the player clicks on a mine cell, the game is over. If he clicks on a cell adjacent to a mine, he uncovers a number indicating how many mines the cell is adjacent to. Clicking on an empty cell leads to uncovering many other empty cells plus cells with a number that form a border around a space of empty borders. We use a recursive algorithm to find empty cells.</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7" w:author="Unknown"/>
          <w:rFonts w:ascii="Courier New" w:eastAsia="Times New Roman" w:hAnsi="Courier New" w:cs="Courier New"/>
          <w:color w:val="000000"/>
          <w:sz w:val="20"/>
          <w:szCs w:val="20"/>
        </w:rPr>
      </w:pPr>
      <w:ins w:id="678" w:author="Unknown">
        <w:r w:rsidRPr="009408D3">
          <w:rPr>
            <w:rFonts w:ascii="Courier New" w:eastAsia="Times New Roman" w:hAnsi="Courier New" w:cs="Courier New"/>
            <w:color w:val="000000"/>
            <w:sz w:val="20"/>
            <w:szCs w:val="20"/>
          </w:rPr>
          <w:lastRenderedPageBreak/>
          <w:t>cell = j - 1;</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9" w:author="Unknown"/>
          <w:rFonts w:ascii="Courier New" w:eastAsia="Times New Roman" w:hAnsi="Courier New" w:cs="Courier New"/>
          <w:color w:val="000000"/>
          <w:sz w:val="20"/>
          <w:szCs w:val="20"/>
        </w:rPr>
      </w:pPr>
      <w:ins w:id="680" w:author="Unknown">
        <w:r w:rsidRPr="009408D3">
          <w:rPr>
            <w:rFonts w:ascii="Courier New" w:eastAsia="Times New Roman" w:hAnsi="Courier New" w:cs="Courier New"/>
            <w:color w:val="000000"/>
            <w:sz w:val="20"/>
            <w:szCs w:val="20"/>
          </w:rPr>
          <w:t>if (cell &gt;= 0)</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1" w:author="Unknown"/>
          <w:rFonts w:ascii="Courier New" w:eastAsia="Times New Roman" w:hAnsi="Courier New" w:cs="Courier New"/>
          <w:color w:val="000000"/>
          <w:sz w:val="20"/>
          <w:szCs w:val="20"/>
        </w:rPr>
      </w:pPr>
      <w:ins w:id="682" w:author="Unknown">
        <w:r w:rsidRPr="009408D3">
          <w:rPr>
            <w:rFonts w:ascii="Courier New" w:eastAsia="Times New Roman" w:hAnsi="Courier New" w:cs="Courier New"/>
            <w:color w:val="000000"/>
            <w:sz w:val="20"/>
            <w:szCs w:val="20"/>
          </w:rPr>
          <w:t xml:space="preserve">    if (field[cell] &gt; MINE_CELL)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3" w:author="Unknown"/>
          <w:rFonts w:ascii="Courier New" w:eastAsia="Times New Roman" w:hAnsi="Courier New" w:cs="Courier New"/>
          <w:color w:val="000000"/>
          <w:sz w:val="20"/>
          <w:szCs w:val="20"/>
        </w:rPr>
      </w:pPr>
      <w:ins w:id="684" w:author="Unknown">
        <w:r w:rsidRPr="009408D3">
          <w:rPr>
            <w:rFonts w:ascii="Courier New" w:eastAsia="Times New Roman" w:hAnsi="Courier New" w:cs="Courier New"/>
            <w:color w:val="000000"/>
            <w:sz w:val="20"/>
            <w:szCs w:val="20"/>
          </w:rPr>
          <w:t xml:space="preserve">        field[cell] -= COVER_FOR_CELL;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5" w:author="Unknown"/>
          <w:rFonts w:ascii="Courier New" w:eastAsia="Times New Roman" w:hAnsi="Courier New" w:cs="Courier New"/>
          <w:color w:val="000000"/>
          <w:sz w:val="20"/>
          <w:szCs w:val="20"/>
        </w:rPr>
      </w:pPr>
      <w:ins w:id="686" w:author="Unknown">
        <w:r w:rsidRPr="009408D3">
          <w:rPr>
            <w:rFonts w:ascii="Courier New" w:eastAsia="Times New Roman" w:hAnsi="Courier New" w:cs="Courier New"/>
            <w:color w:val="000000"/>
            <w:sz w:val="20"/>
            <w:szCs w:val="20"/>
          </w:rPr>
          <w:t xml:space="preserve">        if (field[cell] == EMPTY_CELL)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7" w:author="Unknown"/>
          <w:rFonts w:ascii="Courier New" w:eastAsia="Times New Roman" w:hAnsi="Courier New" w:cs="Courier New"/>
          <w:color w:val="000000"/>
          <w:sz w:val="20"/>
          <w:szCs w:val="20"/>
        </w:rPr>
      </w:pPr>
      <w:ins w:id="688" w:author="Unknown">
        <w:r w:rsidRPr="009408D3">
          <w:rPr>
            <w:rFonts w:ascii="Courier New" w:eastAsia="Times New Roman" w:hAnsi="Courier New" w:cs="Courier New"/>
            <w:color w:val="000000"/>
            <w:sz w:val="20"/>
            <w:szCs w:val="20"/>
          </w:rPr>
          <w:t xml:space="preserve">            find_empty_cells(cell);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9" w:author="Unknown"/>
          <w:rFonts w:ascii="Courier New" w:eastAsia="Times New Roman" w:hAnsi="Courier New" w:cs="Courier New"/>
          <w:color w:val="000000"/>
          <w:sz w:val="20"/>
          <w:szCs w:val="20"/>
        </w:rPr>
      </w:pPr>
      <w:ins w:id="690" w:author="Unknown">
        <w:r w:rsidRPr="009408D3">
          <w:rPr>
            <w:rFonts w:ascii="Courier New" w:eastAsia="Times New Roman" w:hAnsi="Courier New" w:cs="Courier New"/>
            <w:color w:val="000000"/>
            <w:sz w:val="20"/>
            <w:szCs w:val="20"/>
          </w:rPr>
          <w:t>}</w:t>
        </w:r>
      </w:ins>
    </w:p>
    <w:p w:rsidR="009408D3" w:rsidRPr="009408D3" w:rsidRDefault="009408D3" w:rsidP="009408D3">
      <w:pPr>
        <w:spacing w:before="100" w:beforeAutospacing="1" w:after="100" w:afterAutospacing="1" w:line="240" w:lineRule="auto"/>
        <w:rPr>
          <w:ins w:id="691" w:author="Unknown"/>
          <w:rFonts w:ascii="Georgia" w:eastAsia="Times New Roman" w:hAnsi="Georgia" w:cs="Times New Roman"/>
          <w:color w:val="000000"/>
          <w:sz w:val="24"/>
          <w:szCs w:val="24"/>
        </w:rPr>
      </w:pPr>
      <w:ins w:id="692" w:author="Unknown">
        <w:r w:rsidRPr="009408D3">
          <w:rPr>
            <w:rFonts w:ascii="Georgia" w:eastAsia="Times New Roman" w:hAnsi="Georgia" w:cs="Times New Roman"/>
            <w:color w:val="000000"/>
            <w:sz w:val="24"/>
            <w:szCs w:val="24"/>
          </w:rPr>
          <w:t>In this code, we check the cell that is left to an empty cell in question. If it is not empty, it is uncovered. If it is empty, we repeat the whole process by recursively calling the </w:t>
        </w:r>
        <w:r w:rsidRPr="009408D3">
          <w:rPr>
            <w:rFonts w:ascii="Courier New" w:eastAsia="Times New Roman" w:hAnsi="Courier New" w:cs="Courier New"/>
            <w:color w:val="000000"/>
            <w:sz w:val="20"/>
          </w:rPr>
          <w:t>find_empty_cells()</w:t>
        </w:r>
        <w:r w:rsidRPr="009408D3">
          <w:rPr>
            <w:rFonts w:ascii="Georgia" w:eastAsia="Times New Roman" w:hAnsi="Georgia" w:cs="Times New Roman"/>
            <w:color w:val="000000"/>
            <w:sz w:val="24"/>
            <w:szCs w:val="24"/>
          </w:rPr>
          <w:t>method.</w:t>
        </w:r>
      </w:ins>
    </w:p>
    <w:p w:rsidR="009408D3" w:rsidRPr="009408D3" w:rsidRDefault="009408D3" w:rsidP="009408D3">
      <w:pPr>
        <w:spacing w:before="100" w:beforeAutospacing="1" w:after="100" w:afterAutospacing="1" w:line="240" w:lineRule="auto"/>
        <w:rPr>
          <w:ins w:id="693" w:author="Unknown"/>
          <w:rFonts w:ascii="Georgia" w:eastAsia="Times New Roman" w:hAnsi="Georgia" w:cs="Times New Roman"/>
          <w:color w:val="000000"/>
          <w:sz w:val="24"/>
          <w:szCs w:val="24"/>
        </w:rPr>
      </w:pPr>
      <w:ins w:id="694" w:author="Unknown">
        <w:r w:rsidRPr="009408D3">
          <w:rPr>
            <w:rFonts w:ascii="Georgia" w:eastAsia="Times New Roman" w:hAnsi="Georgia" w:cs="Times New Roman"/>
            <w:color w:val="000000"/>
            <w:sz w:val="24"/>
            <w:szCs w:val="24"/>
          </w:rPr>
          <w:t>The </w:t>
        </w:r>
        <w:r w:rsidRPr="009408D3">
          <w:rPr>
            <w:rFonts w:ascii="Courier New" w:eastAsia="Times New Roman" w:hAnsi="Courier New" w:cs="Courier New"/>
            <w:color w:val="000000"/>
            <w:sz w:val="20"/>
          </w:rPr>
          <w:t>paintComponent()</w:t>
        </w:r>
        <w:r w:rsidRPr="009408D3">
          <w:rPr>
            <w:rFonts w:ascii="Georgia" w:eastAsia="Times New Roman" w:hAnsi="Georgia" w:cs="Times New Roman"/>
            <w:color w:val="000000"/>
            <w:sz w:val="24"/>
            <w:szCs w:val="24"/>
          </w:rPr>
          <w:t> method turns numbers into images.</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color w:val="000000"/>
          <w:sz w:val="20"/>
          <w:szCs w:val="20"/>
        </w:rPr>
      </w:pPr>
      <w:ins w:id="696" w:author="Unknown">
        <w:r w:rsidRPr="009408D3">
          <w:rPr>
            <w:rFonts w:ascii="Courier New" w:eastAsia="Times New Roman" w:hAnsi="Courier New" w:cs="Courier New"/>
            <w:color w:val="000000"/>
            <w:sz w:val="20"/>
            <w:szCs w:val="20"/>
          </w:rPr>
          <w:t>if (!inGame)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7" w:author="Unknown"/>
          <w:rFonts w:ascii="Courier New" w:eastAsia="Times New Roman" w:hAnsi="Courier New" w:cs="Courier New"/>
          <w:color w:val="000000"/>
          <w:sz w:val="20"/>
          <w:szCs w:val="20"/>
        </w:rPr>
      </w:pPr>
      <w:ins w:id="698" w:author="Unknown">
        <w:r w:rsidRPr="009408D3">
          <w:rPr>
            <w:rFonts w:ascii="Courier New" w:eastAsia="Times New Roman" w:hAnsi="Courier New" w:cs="Courier New"/>
            <w:color w:val="000000"/>
            <w:sz w:val="20"/>
            <w:szCs w:val="20"/>
          </w:rPr>
          <w:t xml:space="preserve">    if (cell == COVERED_MINE_CELL)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color w:val="000000"/>
          <w:sz w:val="20"/>
          <w:szCs w:val="20"/>
        </w:rPr>
      </w:pPr>
      <w:ins w:id="700" w:author="Unknown">
        <w:r w:rsidRPr="009408D3">
          <w:rPr>
            <w:rFonts w:ascii="Courier New" w:eastAsia="Times New Roman" w:hAnsi="Courier New" w:cs="Courier New"/>
            <w:color w:val="000000"/>
            <w:sz w:val="20"/>
            <w:szCs w:val="20"/>
          </w:rPr>
          <w:t xml:space="preserve">        cell = DRAW_MINE;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urier New" w:eastAsia="Times New Roman" w:hAnsi="Courier New" w:cs="Courier New"/>
          <w:color w:val="000000"/>
          <w:sz w:val="20"/>
          <w:szCs w:val="20"/>
        </w:rPr>
      </w:pPr>
      <w:ins w:id="702" w:author="Unknown">
        <w:r w:rsidRPr="009408D3">
          <w:rPr>
            <w:rFonts w:ascii="Courier New" w:eastAsia="Times New Roman" w:hAnsi="Courier New" w:cs="Courier New"/>
            <w:color w:val="000000"/>
            <w:sz w:val="20"/>
            <w:szCs w:val="20"/>
          </w:rPr>
          <w:t xml:space="preserve">    } else if (cell == MARKED_MINE_CELL)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color w:val="000000"/>
          <w:sz w:val="20"/>
          <w:szCs w:val="20"/>
        </w:rPr>
      </w:pPr>
      <w:ins w:id="704" w:author="Unknown">
        <w:r w:rsidRPr="009408D3">
          <w:rPr>
            <w:rFonts w:ascii="Courier New" w:eastAsia="Times New Roman" w:hAnsi="Courier New" w:cs="Courier New"/>
            <w:color w:val="000000"/>
            <w:sz w:val="20"/>
            <w:szCs w:val="20"/>
          </w:rPr>
          <w:t xml:space="preserve">        cell = DRAW_MARK;</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color w:val="000000"/>
          <w:sz w:val="20"/>
          <w:szCs w:val="20"/>
        </w:rPr>
      </w:pPr>
      <w:ins w:id="706" w:author="Unknown">
        <w:r w:rsidRPr="009408D3">
          <w:rPr>
            <w:rFonts w:ascii="Courier New" w:eastAsia="Times New Roman" w:hAnsi="Courier New" w:cs="Courier New"/>
            <w:color w:val="000000"/>
            <w:sz w:val="20"/>
            <w:szCs w:val="20"/>
          </w:rPr>
          <w:t xml:space="preserve">    } else if (cell &gt; COVERED_MINE_CELL)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7" w:author="Unknown"/>
          <w:rFonts w:ascii="Courier New" w:eastAsia="Times New Roman" w:hAnsi="Courier New" w:cs="Courier New"/>
          <w:color w:val="000000"/>
          <w:sz w:val="20"/>
          <w:szCs w:val="20"/>
        </w:rPr>
      </w:pPr>
      <w:ins w:id="708" w:author="Unknown">
        <w:r w:rsidRPr="009408D3">
          <w:rPr>
            <w:rFonts w:ascii="Courier New" w:eastAsia="Times New Roman" w:hAnsi="Courier New" w:cs="Courier New"/>
            <w:color w:val="000000"/>
            <w:sz w:val="20"/>
            <w:szCs w:val="20"/>
          </w:rPr>
          <w:t xml:space="preserve">        cell = DRAW_WRONG_MARK;</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9" w:author="Unknown"/>
          <w:rFonts w:ascii="Courier New" w:eastAsia="Times New Roman" w:hAnsi="Courier New" w:cs="Courier New"/>
          <w:color w:val="000000"/>
          <w:sz w:val="20"/>
          <w:szCs w:val="20"/>
        </w:rPr>
      </w:pPr>
      <w:ins w:id="710" w:author="Unknown">
        <w:r w:rsidRPr="009408D3">
          <w:rPr>
            <w:rFonts w:ascii="Courier New" w:eastAsia="Times New Roman" w:hAnsi="Courier New" w:cs="Courier New"/>
            <w:color w:val="000000"/>
            <w:sz w:val="20"/>
            <w:szCs w:val="20"/>
          </w:rPr>
          <w:t xml:space="preserve">    } else if (cell &gt; MINE_CELL)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1" w:author="Unknown"/>
          <w:rFonts w:ascii="Courier New" w:eastAsia="Times New Roman" w:hAnsi="Courier New" w:cs="Courier New"/>
          <w:color w:val="000000"/>
          <w:sz w:val="20"/>
          <w:szCs w:val="20"/>
        </w:rPr>
      </w:pPr>
      <w:ins w:id="712" w:author="Unknown">
        <w:r w:rsidRPr="009408D3">
          <w:rPr>
            <w:rFonts w:ascii="Courier New" w:eastAsia="Times New Roman" w:hAnsi="Courier New" w:cs="Courier New"/>
            <w:color w:val="000000"/>
            <w:sz w:val="20"/>
            <w:szCs w:val="20"/>
          </w:rPr>
          <w:t xml:space="preserve">        cell = DRAW_COVER;</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3" w:author="Unknown"/>
          <w:rFonts w:ascii="Courier New" w:eastAsia="Times New Roman" w:hAnsi="Courier New" w:cs="Courier New"/>
          <w:color w:val="000000"/>
          <w:sz w:val="20"/>
          <w:szCs w:val="20"/>
        </w:rPr>
      </w:pPr>
      <w:ins w:id="714"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5" w:author="Unknown"/>
          <w:rFonts w:ascii="Courier New" w:eastAsia="Times New Roman" w:hAnsi="Courier New" w:cs="Courier New"/>
          <w:color w:val="000000"/>
          <w:sz w:val="20"/>
          <w:szCs w:val="20"/>
        </w:rPr>
      </w:pPr>
      <w:ins w:id="716" w:author="Unknown">
        <w:r w:rsidRPr="009408D3">
          <w:rPr>
            <w:rFonts w:ascii="Courier New" w:eastAsia="Times New Roman" w:hAnsi="Courier New" w:cs="Courier New"/>
            <w:color w:val="000000"/>
            <w:sz w:val="20"/>
            <w:szCs w:val="20"/>
          </w:rPr>
          <w:t>}</w:t>
        </w:r>
      </w:ins>
    </w:p>
    <w:p w:rsidR="009408D3" w:rsidRPr="009408D3" w:rsidRDefault="009408D3" w:rsidP="009408D3">
      <w:pPr>
        <w:spacing w:before="100" w:beforeAutospacing="1" w:after="100" w:afterAutospacing="1" w:line="240" w:lineRule="auto"/>
        <w:rPr>
          <w:ins w:id="717" w:author="Unknown"/>
          <w:rFonts w:ascii="Georgia" w:eastAsia="Times New Roman" w:hAnsi="Georgia" w:cs="Times New Roman"/>
          <w:color w:val="000000"/>
          <w:sz w:val="24"/>
          <w:szCs w:val="24"/>
        </w:rPr>
      </w:pPr>
      <w:ins w:id="718" w:author="Unknown">
        <w:r w:rsidRPr="009408D3">
          <w:rPr>
            <w:rFonts w:ascii="Georgia" w:eastAsia="Times New Roman" w:hAnsi="Georgia" w:cs="Times New Roman"/>
            <w:color w:val="000000"/>
            <w:sz w:val="24"/>
            <w:szCs w:val="24"/>
          </w:rPr>
          <w:t>If the game is over and we lost, we show all uncovered mines if any and show all wrongly marked cells if any.</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9" w:author="Unknown"/>
          <w:rFonts w:ascii="Courier New" w:eastAsia="Times New Roman" w:hAnsi="Courier New" w:cs="Courier New"/>
          <w:color w:val="000000"/>
          <w:sz w:val="20"/>
          <w:szCs w:val="20"/>
        </w:rPr>
      </w:pPr>
      <w:ins w:id="720" w:author="Unknown">
        <w:r w:rsidRPr="009408D3">
          <w:rPr>
            <w:rFonts w:ascii="Courier New" w:eastAsia="Times New Roman" w:hAnsi="Courier New" w:cs="Courier New"/>
            <w:color w:val="000000"/>
            <w:sz w:val="20"/>
            <w:szCs w:val="20"/>
          </w:rPr>
          <w:t>g.drawImage(img[cell], (j * CELL_SIZE),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1" w:author="Unknown"/>
          <w:rFonts w:ascii="Courier New" w:eastAsia="Times New Roman" w:hAnsi="Courier New" w:cs="Courier New"/>
          <w:color w:val="000000"/>
          <w:sz w:val="20"/>
          <w:szCs w:val="20"/>
        </w:rPr>
      </w:pPr>
      <w:ins w:id="722" w:author="Unknown">
        <w:r w:rsidRPr="009408D3">
          <w:rPr>
            <w:rFonts w:ascii="Courier New" w:eastAsia="Times New Roman" w:hAnsi="Courier New" w:cs="Courier New"/>
            <w:color w:val="000000"/>
            <w:sz w:val="20"/>
            <w:szCs w:val="20"/>
          </w:rPr>
          <w:t xml:space="preserve">    (i * CELL_SIZE), this);</w:t>
        </w:r>
      </w:ins>
    </w:p>
    <w:p w:rsidR="009408D3" w:rsidRPr="009408D3" w:rsidRDefault="009408D3" w:rsidP="009408D3">
      <w:pPr>
        <w:spacing w:before="100" w:beforeAutospacing="1" w:after="100" w:afterAutospacing="1" w:line="240" w:lineRule="auto"/>
        <w:rPr>
          <w:ins w:id="723" w:author="Unknown"/>
          <w:rFonts w:ascii="Georgia" w:eastAsia="Times New Roman" w:hAnsi="Georgia" w:cs="Times New Roman"/>
          <w:color w:val="000000"/>
          <w:sz w:val="24"/>
          <w:szCs w:val="24"/>
        </w:rPr>
      </w:pPr>
      <w:ins w:id="724" w:author="Unknown">
        <w:r w:rsidRPr="009408D3">
          <w:rPr>
            <w:rFonts w:ascii="Georgia" w:eastAsia="Times New Roman" w:hAnsi="Georgia" w:cs="Times New Roman"/>
            <w:color w:val="000000"/>
            <w:sz w:val="24"/>
            <w:szCs w:val="24"/>
          </w:rPr>
          <w:t>This code line draws every cell on the window.</w:t>
        </w:r>
      </w:ins>
    </w:p>
    <w:p w:rsidR="009408D3" w:rsidRPr="009408D3" w:rsidRDefault="009408D3" w:rsidP="009408D3">
      <w:pPr>
        <w:spacing w:before="100" w:beforeAutospacing="1" w:after="100" w:afterAutospacing="1" w:line="240" w:lineRule="auto"/>
        <w:rPr>
          <w:ins w:id="725" w:author="Unknown"/>
          <w:rFonts w:ascii="Georgia" w:eastAsia="Times New Roman" w:hAnsi="Georgia" w:cs="Times New Roman"/>
          <w:color w:val="000000"/>
          <w:sz w:val="24"/>
          <w:szCs w:val="24"/>
        </w:rPr>
      </w:pPr>
      <w:ins w:id="726" w:author="Unknown">
        <w:r w:rsidRPr="009408D3">
          <w:rPr>
            <w:rFonts w:ascii="Georgia" w:eastAsia="Times New Roman" w:hAnsi="Georgia" w:cs="Times New Roman"/>
            <w:color w:val="000000"/>
            <w:sz w:val="24"/>
            <w:szCs w:val="24"/>
          </w:rPr>
          <w:t>In the </w:t>
        </w:r>
        <w:r w:rsidRPr="009408D3">
          <w:rPr>
            <w:rFonts w:ascii="Courier New" w:eastAsia="Times New Roman" w:hAnsi="Courier New" w:cs="Courier New"/>
            <w:color w:val="000000"/>
            <w:sz w:val="20"/>
          </w:rPr>
          <w:t>mousePressed()</w:t>
        </w:r>
        <w:r w:rsidRPr="009408D3">
          <w:rPr>
            <w:rFonts w:ascii="Georgia" w:eastAsia="Times New Roman" w:hAnsi="Georgia" w:cs="Times New Roman"/>
            <w:color w:val="000000"/>
            <w:sz w:val="24"/>
            <w:szCs w:val="24"/>
          </w:rPr>
          <w:t> method we react to mouse clicks. The Minesweeper game is controlled solely by mouse. We react to left and right mouse clicks.</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7" w:author="Unknown"/>
          <w:rFonts w:ascii="Courier New" w:eastAsia="Times New Roman" w:hAnsi="Courier New" w:cs="Courier New"/>
          <w:color w:val="000000"/>
          <w:sz w:val="20"/>
          <w:szCs w:val="20"/>
        </w:rPr>
      </w:pPr>
      <w:ins w:id="728" w:author="Unknown">
        <w:r w:rsidRPr="009408D3">
          <w:rPr>
            <w:rFonts w:ascii="Courier New" w:eastAsia="Times New Roman" w:hAnsi="Courier New" w:cs="Courier New"/>
            <w:color w:val="000000"/>
            <w:sz w:val="20"/>
            <w:szCs w:val="20"/>
          </w:rPr>
          <w:t>field[(cRow * N_COLS) + cCol] += MARK_FOR_CELL;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9" w:author="Unknown"/>
          <w:rFonts w:ascii="Courier New" w:eastAsia="Times New Roman" w:hAnsi="Courier New" w:cs="Courier New"/>
          <w:color w:val="000000"/>
          <w:sz w:val="20"/>
          <w:szCs w:val="20"/>
        </w:rPr>
      </w:pPr>
      <w:ins w:id="730" w:author="Unknown">
        <w:r w:rsidRPr="009408D3">
          <w:rPr>
            <w:rFonts w:ascii="Courier New" w:eastAsia="Times New Roman" w:hAnsi="Courier New" w:cs="Courier New"/>
            <w:color w:val="000000"/>
            <w:sz w:val="20"/>
            <w:szCs w:val="20"/>
          </w:rPr>
          <w:t>mines_left--;</w:t>
        </w:r>
      </w:ins>
    </w:p>
    <w:p w:rsidR="009408D3" w:rsidRPr="009408D3" w:rsidRDefault="009408D3" w:rsidP="009408D3">
      <w:pPr>
        <w:spacing w:before="100" w:beforeAutospacing="1" w:after="100" w:afterAutospacing="1" w:line="240" w:lineRule="auto"/>
        <w:rPr>
          <w:ins w:id="731" w:author="Unknown"/>
          <w:rFonts w:ascii="Georgia" w:eastAsia="Times New Roman" w:hAnsi="Georgia" w:cs="Times New Roman"/>
          <w:color w:val="000000"/>
          <w:sz w:val="24"/>
          <w:szCs w:val="24"/>
        </w:rPr>
      </w:pPr>
      <w:ins w:id="732" w:author="Unknown">
        <w:r w:rsidRPr="009408D3">
          <w:rPr>
            <w:rFonts w:ascii="Georgia" w:eastAsia="Times New Roman" w:hAnsi="Georgia" w:cs="Times New Roman"/>
            <w:color w:val="000000"/>
            <w:sz w:val="24"/>
            <w:szCs w:val="24"/>
          </w:rPr>
          <w:t>If we right click on an unmarked cell, we add </w:t>
        </w:r>
        <w:r w:rsidRPr="009408D3">
          <w:rPr>
            <w:rFonts w:ascii="Courier New" w:eastAsia="Times New Roman" w:hAnsi="Courier New" w:cs="Courier New"/>
            <w:color w:val="000000"/>
            <w:sz w:val="20"/>
          </w:rPr>
          <w:t>MARK_FOR_CELL</w:t>
        </w:r>
        <w:r w:rsidRPr="009408D3">
          <w:rPr>
            <w:rFonts w:ascii="Georgia" w:eastAsia="Times New Roman" w:hAnsi="Georgia" w:cs="Times New Roman"/>
            <w:color w:val="000000"/>
            <w:sz w:val="24"/>
            <w:szCs w:val="24"/>
          </w:rPr>
          <w:t> to the number representing the cell. This leads to drawing a covered cell with a mark in the </w:t>
        </w:r>
        <w:r w:rsidRPr="009408D3">
          <w:rPr>
            <w:rFonts w:ascii="Courier New" w:eastAsia="Times New Roman" w:hAnsi="Courier New" w:cs="Courier New"/>
            <w:color w:val="000000"/>
            <w:sz w:val="20"/>
          </w:rPr>
          <w:t>paintComponent()</w:t>
        </w:r>
        <w:r w:rsidRPr="009408D3">
          <w:rPr>
            <w:rFonts w:ascii="Georgia" w:eastAsia="Times New Roman" w:hAnsi="Georgia" w:cs="Times New Roman"/>
            <w:color w:val="000000"/>
            <w:sz w:val="24"/>
            <w:szCs w:val="24"/>
          </w:rPr>
          <w:t> method.</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3" w:author="Unknown"/>
          <w:rFonts w:ascii="Courier New" w:eastAsia="Times New Roman" w:hAnsi="Courier New" w:cs="Courier New"/>
          <w:color w:val="000000"/>
          <w:sz w:val="20"/>
          <w:szCs w:val="20"/>
        </w:rPr>
      </w:pPr>
      <w:ins w:id="734" w:author="Unknown">
        <w:r w:rsidRPr="009408D3">
          <w:rPr>
            <w:rFonts w:ascii="Courier New" w:eastAsia="Times New Roman" w:hAnsi="Courier New" w:cs="Courier New"/>
            <w:color w:val="000000"/>
            <w:sz w:val="20"/>
            <w:szCs w:val="20"/>
          </w:rPr>
          <w:t>if (field[(cRow * N_COLS) + cCol] &gt; COVERED_MINE_CELL) {</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5" w:author="Unknown"/>
          <w:rFonts w:ascii="Courier New" w:eastAsia="Times New Roman" w:hAnsi="Courier New" w:cs="Courier New"/>
          <w:color w:val="000000"/>
          <w:sz w:val="20"/>
          <w:szCs w:val="20"/>
        </w:rPr>
      </w:pPr>
      <w:ins w:id="736" w:author="Unknown">
        <w:r w:rsidRPr="009408D3">
          <w:rPr>
            <w:rFonts w:ascii="Courier New" w:eastAsia="Times New Roman" w:hAnsi="Courier New" w:cs="Courier New"/>
            <w:color w:val="000000"/>
            <w:sz w:val="20"/>
            <w:szCs w:val="20"/>
          </w:rPr>
          <w:t xml:space="preserve">    return;</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color w:val="000000"/>
          <w:sz w:val="20"/>
          <w:szCs w:val="20"/>
        </w:rPr>
      </w:pPr>
      <w:ins w:id="738" w:author="Unknown">
        <w:r w:rsidRPr="009408D3">
          <w:rPr>
            <w:rFonts w:ascii="Courier New" w:eastAsia="Times New Roman" w:hAnsi="Courier New" w:cs="Courier New"/>
            <w:color w:val="000000"/>
            <w:sz w:val="20"/>
            <w:szCs w:val="20"/>
          </w:rPr>
          <w:t>}</w:t>
        </w:r>
      </w:ins>
    </w:p>
    <w:p w:rsidR="009408D3" w:rsidRPr="009408D3" w:rsidRDefault="009408D3" w:rsidP="009408D3">
      <w:pPr>
        <w:spacing w:before="100" w:beforeAutospacing="1" w:after="100" w:afterAutospacing="1" w:line="240" w:lineRule="auto"/>
        <w:rPr>
          <w:ins w:id="739" w:author="Unknown"/>
          <w:rFonts w:ascii="Georgia" w:eastAsia="Times New Roman" w:hAnsi="Georgia" w:cs="Times New Roman"/>
          <w:color w:val="000000"/>
          <w:sz w:val="24"/>
          <w:szCs w:val="24"/>
        </w:rPr>
      </w:pPr>
      <w:ins w:id="740" w:author="Unknown">
        <w:r w:rsidRPr="009408D3">
          <w:rPr>
            <w:rFonts w:ascii="Georgia" w:eastAsia="Times New Roman" w:hAnsi="Georgia" w:cs="Times New Roman"/>
            <w:color w:val="000000"/>
            <w:sz w:val="24"/>
            <w:szCs w:val="24"/>
          </w:rPr>
          <w:t>Nothing happens if we click on the covered &amp; marked cell. It must by first uncovered by another right click and only then it is possible to left click on it.</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1" w:author="Unknown"/>
          <w:rFonts w:ascii="Courier New" w:eastAsia="Times New Roman" w:hAnsi="Courier New" w:cs="Courier New"/>
          <w:color w:val="000000"/>
          <w:sz w:val="20"/>
          <w:szCs w:val="20"/>
        </w:rPr>
      </w:pPr>
      <w:ins w:id="742" w:author="Unknown">
        <w:r w:rsidRPr="009408D3">
          <w:rPr>
            <w:rFonts w:ascii="Courier New" w:eastAsia="Times New Roman" w:hAnsi="Courier New" w:cs="Courier New"/>
            <w:color w:val="000000"/>
            <w:sz w:val="20"/>
            <w:szCs w:val="20"/>
          </w:rPr>
          <w:lastRenderedPageBreak/>
          <w:t>field[(cRow * N_COLS) + cCol] -= COVER_FOR_CELL;</w:t>
        </w:r>
      </w:ins>
    </w:p>
    <w:p w:rsidR="009408D3" w:rsidRPr="009408D3" w:rsidRDefault="009408D3" w:rsidP="009408D3">
      <w:pPr>
        <w:spacing w:before="100" w:beforeAutospacing="1" w:after="100" w:afterAutospacing="1" w:line="240" w:lineRule="auto"/>
        <w:rPr>
          <w:ins w:id="743" w:author="Unknown"/>
          <w:rFonts w:ascii="Georgia" w:eastAsia="Times New Roman" w:hAnsi="Georgia" w:cs="Times New Roman"/>
          <w:color w:val="000000"/>
          <w:sz w:val="24"/>
          <w:szCs w:val="24"/>
        </w:rPr>
      </w:pPr>
      <w:ins w:id="744" w:author="Unknown">
        <w:r w:rsidRPr="009408D3">
          <w:rPr>
            <w:rFonts w:ascii="Georgia" w:eastAsia="Times New Roman" w:hAnsi="Georgia" w:cs="Times New Roman"/>
            <w:color w:val="000000"/>
            <w:sz w:val="24"/>
            <w:szCs w:val="24"/>
          </w:rPr>
          <w:t>A left click removes a cover from the 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5" w:author="Unknown"/>
          <w:rFonts w:ascii="Courier New" w:eastAsia="Times New Roman" w:hAnsi="Courier New" w:cs="Courier New"/>
          <w:color w:val="000000"/>
          <w:sz w:val="20"/>
          <w:szCs w:val="20"/>
        </w:rPr>
      </w:pPr>
      <w:ins w:id="746" w:author="Unknown">
        <w:r w:rsidRPr="009408D3">
          <w:rPr>
            <w:rFonts w:ascii="Courier New" w:eastAsia="Times New Roman" w:hAnsi="Courier New" w:cs="Courier New"/>
            <w:color w:val="000000"/>
            <w:sz w:val="20"/>
            <w:szCs w:val="20"/>
          </w:rPr>
          <w:t>if (field[(cRow * N_COLS) + cCol] == MINE_CELL)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7" w:author="Unknown"/>
          <w:rFonts w:ascii="Courier New" w:eastAsia="Times New Roman" w:hAnsi="Courier New" w:cs="Courier New"/>
          <w:color w:val="000000"/>
          <w:sz w:val="20"/>
          <w:szCs w:val="20"/>
        </w:rPr>
      </w:pPr>
      <w:ins w:id="748" w:author="Unknown">
        <w:r w:rsidRPr="009408D3">
          <w:rPr>
            <w:rFonts w:ascii="Courier New" w:eastAsia="Times New Roman" w:hAnsi="Courier New" w:cs="Courier New"/>
            <w:color w:val="000000"/>
            <w:sz w:val="20"/>
            <w:szCs w:val="20"/>
          </w:rPr>
          <w:t xml:space="preserve">    inGame = false;</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9" w:author="Unknown"/>
          <w:rFonts w:ascii="Courier New" w:eastAsia="Times New Roman" w:hAnsi="Courier New" w:cs="Courier New"/>
          <w:color w:val="000000"/>
          <w:sz w:val="20"/>
          <w:szCs w:val="20"/>
        </w:rPr>
      </w:pPr>
      <w:ins w:id="750" w:author="Unknown">
        <w:r w:rsidRPr="009408D3">
          <w:rPr>
            <w:rFonts w:ascii="Courier New" w:eastAsia="Times New Roman" w:hAnsi="Courier New" w:cs="Courier New"/>
            <w:color w:val="000000"/>
            <w:sz w:val="20"/>
            <w:szCs w:val="20"/>
          </w:rPr>
          <w:t>if (field[(cRow * N_COLS) + cCol] == EMPTY_CELL)</w:t>
        </w:r>
      </w:ins>
    </w:p>
    <w:p w:rsidR="009408D3" w:rsidRPr="009408D3" w:rsidRDefault="009408D3" w:rsidP="009408D3">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Courier New" w:eastAsia="Times New Roman" w:hAnsi="Courier New" w:cs="Courier New"/>
          <w:color w:val="000000"/>
          <w:sz w:val="20"/>
          <w:szCs w:val="20"/>
        </w:rPr>
      </w:pPr>
      <w:ins w:id="752" w:author="Unknown">
        <w:r w:rsidRPr="009408D3">
          <w:rPr>
            <w:rFonts w:ascii="Courier New" w:eastAsia="Times New Roman" w:hAnsi="Courier New" w:cs="Courier New"/>
            <w:color w:val="000000"/>
            <w:sz w:val="20"/>
            <w:szCs w:val="20"/>
          </w:rPr>
          <w:t xml:space="preserve">    find_empty_cells((cRow * N_COLS) + cCol);                            </w:t>
        </w:r>
      </w:ins>
    </w:p>
    <w:p w:rsidR="009408D3" w:rsidRPr="009408D3" w:rsidRDefault="009408D3" w:rsidP="009408D3">
      <w:pPr>
        <w:spacing w:before="100" w:beforeAutospacing="1" w:after="100" w:afterAutospacing="1" w:line="240" w:lineRule="auto"/>
        <w:rPr>
          <w:ins w:id="753" w:author="Unknown"/>
          <w:rFonts w:ascii="Georgia" w:eastAsia="Times New Roman" w:hAnsi="Georgia" w:cs="Times New Roman"/>
          <w:color w:val="000000"/>
          <w:sz w:val="24"/>
          <w:szCs w:val="24"/>
        </w:rPr>
      </w:pPr>
      <w:ins w:id="754" w:author="Unknown">
        <w:r w:rsidRPr="009408D3">
          <w:rPr>
            <w:rFonts w:ascii="Georgia" w:eastAsia="Times New Roman" w:hAnsi="Georgia" w:cs="Times New Roman"/>
            <w:color w:val="000000"/>
            <w:sz w:val="24"/>
            <w:szCs w:val="24"/>
          </w:rPr>
          <w:t>In case we left clicked on a mine, the game is over. If we left clicked on an empty cell, we call the</w:t>
        </w:r>
        <w:r w:rsidRPr="009408D3">
          <w:rPr>
            <w:rFonts w:ascii="Courier New" w:eastAsia="Times New Roman" w:hAnsi="Courier New" w:cs="Courier New"/>
            <w:color w:val="000000"/>
            <w:sz w:val="20"/>
          </w:rPr>
          <w:t>find_empty_cells()</w:t>
        </w:r>
        <w:r w:rsidRPr="009408D3">
          <w:rPr>
            <w:rFonts w:ascii="Georgia" w:eastAsia="Times New Roman" w:hAnsi="Georgia" w:cs="Times New Roman"/>
            <w:color w:val="000000"/>
            <w:sz w:val="24"/>
            <w:szCs w:val="24"/>
          </w:rPr>
          <w:t> method which recursively finds all adjacent empty cells.</w:t>
        </w:r>
      </w:ins>
    </w:p>
    <w:p w:rsidR="009408D3" w:rsidRPr="009408D3" w:rsidRDefault="009408D3" w:rsidP="009408D3">
      <w:pPr>
        <w:shd w:val="clear" w:color="auto" w:fill="BDBDBD"/>
        <w:spacing w:after="0" w:line="240" w:lineRule="auto"/>
        <w:rPr>
          <w:ins w:id="755" w:author="Unknown"/>
          <w:rFonts w:ascii="Georgia" w:eastAsia="Times New Roman" w:hAnsi="Georgia" w:cs="Times New Roman"/>
          <w:color w:val="000000"/>
          <w:sz w:val="24"/>
          <w:szCs w:val="24"/>
        </w:rPr>
      </w:pPr>
      <w:ins w:id="756" w:author="Unknown">
        <w:r w:rsidRPr="009408D3">
          <w:rPr>
            <w:rFonts w:ascii="Georgia" w:eastAsia="Times New Roman" w:hAnsi="Georgia" w:cs="Times New Roman"/>
            <w:color w:val="000000"/>
            <w:sz w:val="24"/>
            <w:szCs w:val="24"/>
          </w:rPr>
          <w:t>Mines.java</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Courier New" w:eastAsia="Times New Roman" w:hAnsi="Courier New" w:cs="Courier New"/>
          <w:color w:val="000000"/>
          <w:sz w:val="20"/>
          <w:szCs w:val="20"/>
        </w:rPr>
      </w:pPr>
      <w:ins w:id="758" w:author="Unknown">
        <w:r w:rsidRPr="009408D3">
          <w:rPr>
            <w:rFonts w:ascii="Courier New" w:eastAsia="Times New Roman" w:hAnsi="Courier New" w:cs="Courier New"/>
            <w:color w:val="000000"/>
            <w:sz w:val="20"/>
            <w:szCs w:val="20"/>
          </w:rPr>
          <w:t>package com.zetcode;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0" w:author="Unknown"/>
          <w:rFonts w:ascii="Courier New" w:eastAsia="Times New Roman" w:hAnsi="Courier New" w:cs="Courier New"/>
          <w:color w:val="000000"/>
          <w:sz w:val="20"/>
          <w:szCs w:val="20"/>
        </w:rPr>
      </w:pPr>
      <w:ins w:id="761" w:author="Unknown">
        <w:r w:rsidRPr="009408D3">
          <w:rPr>
            <w:rFonts w:ascii="Courier New" w:eastAsia="Times New Roman" w:hAnsi="Courier New" w:cs="Courier New"/>
            <w:color w:val="000000"/>
            <w:sz w:val="20"/>
            <w:szCs w:val="20"/>
          </w:rPr>
          <w:t>import java.awt.BorderLayout;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2" w:author="Unknown"/>
          <w:rFonts w:ascii="Courier New" w:eastAsia="Times New Roman" w:hAnsi="Courier New" w:cs="Courier New"/>
          <w:color w:val="000000"/>
          <w:sz w:val="20"/>
          <w:szCs w:val="20"/>
        </w:rPr>
      </w:pPr>
      <w:ins w:id="763" w:author="Unknown">
        <w:r w:rsidRPr="009408D3">
          <w:rPr>
            <w:rFonts w:ascii="Courier New" w:eastAsia="Times New Roman" w:hAnsi="Courier New" w:cs="Courier New"/>
            <w:color w:val="000000"/>
            <w:sz w:val="20"/>
            <w:szCs w:val="20"/>
          </w:rPr>
          <w:t>import javax.swing.JFrame;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4" w:author="Unknown"/>
          <w:rFonts w:ascii="Courier New" w:eastAsia="Times New Roman" w:hAnsi="Courier New" w:cs="Courier New"/>
          <w:color w:val="000000"/>
          <w:sz w:val="20"/>
          <w:szCs w:val="20"/>
        </w:rPr>
      </w:pPr>
      <w:ins w:id="765" w:author="Unknown">
        <w:r w:rsidRPr="009408D3">
          <w:rPr>
            <w:rFonts w:ascii="Courier New" w:eastAsia="Times New Roman" w:hAnsi="Courier New" w:cs="Courier New"/>
            <w:color w:val="000000"/>
            <w:sz w:val="20"/>
            <w:szCs w:val="20"/>
          </w:rPr>
          <w:t>import javax.swing.JLabel;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6" w:author="Unknown"/>
          <w:rFonts w:ascii="Courier New" w:eastAsia="Times New Roman" w:hAnsi="Courier New" w:cs="Courier New"/>
          <w:color w:val="000000"/>
          <w:sz w:val="20"/>
          <w:szCs w:val="20"/>
        </w:rPr>
      </w:pPr>
      <w:ins w:id="767" w:author="Unknown">
        <w:r w:rsidRPr="009408D3">
          <w:rPr>
            <w:rFonts w:ascii="Courier New" w:eastAsia="Times New Roman" w:hAnsi="Courier New" w:cs="Courier New"/>
            <w:color w:val="000000"/>
            <w:sz w:val="20"/>
            <w:szCs w:val="20"/>
          </w:rPr>
          <w:t>import javax.swing.SwingUtilities;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9"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0" w:author="Unknown"/>
          <w:rFonts w:ascii="Courier New" w:eastAsia="Times New Roman" w:hAnsi="Courier New" w:cs="Courier New"/>
          <w:color w:val="000000"/>
          <w:sz w:val="20"/>
          <w:szCs w:val="20"/>
        </w:rPr>
      </w:pPr>
      <w:ins w:id="771" w:author="Unknown">
        <w:r w:rsidRPr="009408D3">
          <w:rPr>
            <w:rFonts w:ascii="Courier New" w:eastAsia="Times New Roman" w:hAnsi="Courier New" w:cs="Courier New"/>
            <w:color w:val="000000"/>
            <w:sz w:val="20"/>
            <w:szCs w:val="20"/>
          </w:rPr>
          <w:t>public class Mines extends JFrame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2"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3" w:author="Unknown"/>
          <w:rFonts w:ascii="Courier New" w:eastAsia="Times New Roman" w:hAnsi="Courier New" w:cs="Courier New"/>
          <w:color w:val="000000"/>
          <w:sz w:val="20"/>
          <w:szCs w:val="20"/>
        </w:rPr>
      </w:pPr>
      <w:ins w:id="774" w:author="Unknown">
        <w:r w:rsidRPr="009408D3">
          <w:rPr>
            <w:rFonts w:ascii="Courier New" w:eastAsia="Times New Roman" w:hAnsi="Courier New" w:cs="Courier New"/>
            <w:color w:val="000000"/>
            <w:sz w:val="20"/>
            <w:szCs w:val="20"/>
          </w:rPr>
          <w:t xml:space="preserve">    private final int FRAME_WIDTH = 250;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5" w:author="Unknown"/>
          <w:rFonts w:ascii="Courier New" w:eastAsia="Times New Roman" w:hAnsi="Courier New" w:cs="Courier New"/>
          <w:color w:val="000000"/>
          <w:sz w:val="20"/>
          <w:szCs w:val="20"/>
        </w:rPr>
      </w:pPr>
      <w:ins w:id="776" w:author="Unknown">
        <w:r w:rsidRPr="009408D3">
          <w:rPr>
            <w:rFonts w:ascii="Courier New" w:eastAsia="Times New Roman" w:hAnsi="Courier New" w:cs="Courier New"/>
            <w:color w:val="000000"/>
            <w:sz w:val="20"/>
            <w:szCs w:val="20"/>
          </w:rPr>
          <w:t xml:space="preserve">    private final int FRAME_HEIGHT = 290;</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7"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8" w:author="Unknown"/>
          <w:rFonts w:ascii="Courier New" w:eastAsia="Times New Roman" w:hAnsi="Courier New" w:cs="Courier New"/>
          <w:color w:val="000000"/>
          <w:sz w:val="20"/>
          <w:szCs w:val="20"/>
        </w:rPr>
      </w:pPr>
      <w:ins w:id="779" w:author="Unknown">
        <w:r w:rsidRPr="009408D3">
          <w:rPr>
            <w:rFonts w:ascii="Courier New" w:eastAsia="Times New Roman" w:hAnsi="Courier New" w:cs="Courier New"/>
            <w:color w:val="000000"/>
            <w:sz w:val="20"/>
            <w:szCs w:val="20"/>
          </w:rPr>
          <w:t xml:space="preserve">    private final JLabel statusbar;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0" w:author="Unknown"/>
          <w:rFonts w:ascii="Courier New" w:eastAsia="Times New Roman" w:hAnsi="Courier New" w:cs="Courier New"/>
          <w:color w:val="000000"/>
          <w:sz w:val="20"/>
          <w:szCs w:val="20"/>
        </w:rPr>
      </w:pPr>
      <w:ins w:id="781"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2" w:author="Unknown"/>
          <w:rFonts w:ascii="Courier New" w:eastAsia="Times New Roman" w:hAnsi="Courier New" w:cs="Courier New"/>
          <w:color w:val="000000"/>
          <w:sz w:val="20"/>
          <w:szCs w:val="20"/>
        </w:rPr>
      </w:pPr>
      <w:ins w:id="783" w:author="Unknown">
        <w:r w:rsidRPr="009408D3">
          <w:rPr>
            <w:rFonts w:ascii="Courier New" w:eastAsia="Times New Roman" w:hAnsi="Courier New" w:cs="Courier New"/>
            <w:color w:val="000000"/>
            <w:sz w:val="20"/>
            <w:szCs w:val="20"/>
          </w:rPr>
          <w:t xml:space="preserve">    public Mines()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4"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5" w:author="Unknown"/>
          <w:rFonts w:ascii="Courier New" w:eastAsia="Times New Roman" w:hAnsi="Courier New" w:cs="Courier New"/>
          <w:color w:val="000000"/>
          <w:sz w:val="20"/>
          <w:szCs w:val="20"/>
        </w:rPr>
      </w:pPr>
      <w:ins w:id="786" w:author="Unknown">
        <w:r w:rsidRPr="009408D3">
          <w:rPr>
            <w:rFonts w:ascii="Courier New" w:eastAsia="Times New Roman" w:hAnsi="Courier New" w:cs="Courier New"/>
            <w:color w:val="000000"/>
            <w:sz w:val="20"/>
            <w:szCs w:val="20"/>
          </w:rPr>
          <w:t xml:space="preserve">        setDefaultCloseOperation(JFrame.EXIT_ON_CLOSE);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7" w:author="Unknown"/>
          <w:rFonts w:ascii="Courier New" w:eastAsia="Times New Roman" w:hAnsi="Courier New" w:cs="Courier New"/>
          <w:color w:val="000000"/>
          <w:sz w:val="20"/>
          <w:szCs w:val="20"/>
        </w:rPr>
      </w:pPr>
      <w:ins w:id="788" w:author="Unknown">
        <w:r w:rsidRPr="009408D3">
          <w:rPr>
            <w:rFonts w:ascii="Courier New" w:eastAsia="Times New Roman" w:hAnsi="Courier New" w:cs="Courier New"/>
            <w:color w:val="000000"/>
            <w:sz w:val="20"/>
            <w:szCs w:val="20"/>
          </w:rPr>
          <w:t xml:space="preserve">        setSize(FRAME_WIDTH, FRAME_HEIGHT);</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9" w:author="Unknown"/>
          <w:rFonts w:ascii="Courier New" w:eastAsia="Times New Roman" w:hAnsi="Courier New" w:cs="Courier New"/>
          <w:color w:val="000000"/>
          <w:sz w:val="20"/>
          <w:szCs w:val="20"/>
        </w:rPr>
      </w:pPr>
      <w:ins w:id="790" w:author="Unknown">
        <w:r w:rsidRPr="009408D3">
          <w:rPr>
            <w:rFonts w:ascii="Courier New" w:eastAsia="Times New Roman" w:hAnsi="Courier New" w:cs="Courier New"/>
            <w:color w:val="000000"/>
            <w:sz w:val="20"/>
            <w:szCs w:val="20"/>
          </w:rPr>
          <w:t xml:space="preserve">        setLocationRelativeTo(null);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1" w:author="Unknown"/>
          <w:rFonts w:ascii="Courier New" w:eastAsia="Times New Roman" w:hAnsi="Courier New" w:cs="Courier New"/>
          <w:color w:val="000000"/>
          <w:sz w:val="20"/>
          <w:szCs w:val="20"/>
        </w:rPr>
      </w:pPr>
      <w:ins w:id="792" w:author="Unknown">
        <w:r w:rsidRPr="009408D3">
          <w:rPr>
            <w:rFonts w:ascii="Courier New" w:eastAsia="Times New Roman" w:hAnsi="Courier New" w:cs="Courier New"/>
            <w:color w:val="000000"/>
            <w:sz w:val="20"/>
            <w:szCs w:val="20"/>
          </w:rPr>
          <w:t xml:space="preserve">        setTitle("Minesweeper");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3"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4" w:author="Unknown"/>
          <w:rFonts w:ascii="Courier New" w:eastAsia="Times New Roman" w:hAnsi="Courier New" w:cs="Courier New"/>
          <w:color w:val="000000"/>
          <w:sz w:val="20"/>
          <w:szCs w:val="20"/>
        </w:rPr>
      </w:pPr>
      <w:ins w:id="795" w:author="Unknown">
        <w:r w:rsidRPr="009408D3">
          <w:rPr>
            <w:rFonts w:ascii="Courier New" w:eastAsia="Times New Roman" w:hAnsi="Courier New" w:cs="Courier New"/>
            <w:color w:val="000000"/>
            <w:sz w:val="20"/>
            <w:szCs w:val="20"/>
          </w:rPr>
          <w:t xml:space="preserve">        statusbar = new JLabel("");</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6" w:author="Unknown"/>
          <w:rFonts w:ascii="Courier New" w:eastAsia="Times New Roman" w:hAnsi="Courier New" w:cs="Courier New"/>
          <w:color w:val="000000"/>
          <w:sz w:val="20"/>
          <w:szCs w:val="20"/>
        </w:rPr>
      </w:pPr>
      <w:ins w:id="797" w:author="Unknown">
        <w:r w:rsidRPr="009408D3">
          <w:rPr>
            <w:rFonts w:ascii="Courier New" w:eastAsia="Times New Roman" w:hAnsi="Courier New" w:cs="Courier New"/>
            <w:color w:val="000000"/>
            <w:sz w:val="20"/>
            <w:szCs w:val="20"/>
          </w:rPr>
          <w:t xml:space="preserve">        add(statusbar, BorderLayout.SOUTH);</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8"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9" w:author="Unknown"/>
          <w:rFonts w:ascii="Courier New" w:eastAsia="Times New Roman" w:hAnsi="Courier New" w:cs="Courier New"/>
          <w:color w:val="000000"/>
          <w:sz w:val="20"/>
          <w:szCs w:val="20"/>
        </w:rPr>
      </w:pPr>
      <w:ins w:id="800" w:author="Unknown">
        <w:r w:rsidRPr="009408D3">
          <w:rPr>
            <w:rFonts w:ascii="Courier New" w:eastAsia="Times New Roman" w:hAnsi="Courier New" w:cs="Courier New"/>
            <w:color w:val="000000"/>
            <w:sz w:val="20"/>
            <w:szCs w:val="20"/>
          </w:rPr>
          <w:t xml:space="preserve">        add(new Board(statusbar));</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1" w:author="Unknown"/>
          <w:rFonts w:ascii="Courier New" w:eastAsia="Times New Roman" w:hAnsi="Courier New" w:cs="Courier New"/>
          <w:color w:val="000000"/>
          <w:sz w:val="20"/>
          <w:szCs w:val="20"/>
        </w:rPr>
      </w:pPr>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2" w:author="Unknown"/>
          <w:rFonts w:ascii="Courier New" w:eastAsia="Times New Roman" w:hAnsi="Courier New" w:cs="Courier New"/>
          <w:color w:val="000000"/>
          <w:sz w:val="20"/>
          <w:szCs w:val="20"/>
        </w:rPr>
      </w:pPr>
      <w:ins w:id="803" w:author="Unknown">
        <w:r w:rsidRPr="009408D3">
          <w:rPr>
            <w:rFonts w:ascii="Courier New" w:eastAsia="Times New Roman" w:hAnsi="Courier New" w:cs="Courier New"/>
            <w:color w:val="000000"/>
            <w:sz w:val="20"/>
            <w:szCs w:val="20"/>
          </w:rPr>
          <w:t xml:space="preserve">        setResizable(false);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4" w:author="Unknown"/>
          <w:rFonts w:ascii="Courier New" w:eastAsia="Times New Roman" w:hAnsi="Courier New" w:cs="Courier New"/>
          <w:color w:val="000000"/>
          <w:sz w:val="20"/>
          <w:szCs w:val="20"/>
        </w:rPr>
      </w:pPr>
      <w:ins w:id="80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6" w:author="Unknown"/>
          <w:rFonts w:ascii="Courier New" w:eastAsia="Times New Roman" w:hAnsi="Courier New" w:cs="Courier New"/>
          <w:color w:val="000000"/>
          <w:sz w:val="20"/>
          <w:szCs w:val="20"/>
        </w:rPr>
      </w:pPr>
      <w:ins w:id="807"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8" w:author="Unknown"/>
          <w:rFonts w:ascii="Courier New" w:eastAsia="Times New Roman" w:hAnsi="Courier New" w:cs="Courier New"/>
          <w:color w:val="000000"/>
          <w:sz w:val="20"/>
          <w:szCs w:val="20"/>
        </w:rPr>
      </w:pPr>
      <w:ins w:id="809" w:author="Unknown">
        <w:r w:rsidRPr="009408D3">
          <w:rPr>
            <w:rFonts w:ascii="Courier New" w:eastAsia="Times New Roman" w:hAnsi="Courier New" w:cs="Courier New"/>
            <w:color w:val="000000"/>
            <w:sz w:val="20"/>
            <w:szCs w:val="20"/>
          </w:rPr>
          <w:t xml:space="preserve">    public static void main(String[] args)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0" w:author="Unknown"/>
          <w:rFonts w:ascii="Courier New" w:eastAsia="Times New Roman" w:hAnsi="Courier New" w:cs="Courier New"/>
          <w:color w:val="000000"/>
          <w:sz w:val="20"/>
          <w:szCs w:val="20"/>
        </w:rPr>
      </w:pPr>
      <w:ins w:id="811" w:author="Unknown">
        <w:r w:rsidRPr="009408D3">
          <w:rPr>
            <w:rFonts w:ascii="Courier New" w:eastAsia="Times New Roman" w:hAnsi="Courier New" w:cs="Courier New"/>
            <w:color w:val="000000"/>
            <w:sz w:val="20"/>
            <w:szCs w:val="20"/>
          </w:rPr>
          <w:t xml:space="preserve">        SwingUtilities.invokeLater(new Runnable()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2" w:author="Unknown"/>
          <w:rFonts w:ascii="Courier New" w:eastAsia="Times New Roman" w:hAnsi="Courier New" w:cs="Courier New"/>
          <w:color w:val="000000"/>
          <w:sz w:val="20"/>
          <w:szCs w:val="20"/>
        </w:rPr>
      </w:pPr>
      <w:ins w:id="813"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4" w:author="Unknown"/>
          <w:rFonts w:ascii="Courier New" w:eastAsia="Times New Roman" w:hAnsi="Courier New" w:cs="Courier New"/>
          <w:color w:val="000000"/>
          <w:sz w:val="20"/>
          <w:szCs w:val="20"/>
        </w:rPr>
      </w:pPr>
      <w:ins w:id="815" w:author="Unknown">
        <w:r w:rsidRPr="009408D3">
          <w:rPr>
            <w:rFonts w:ascii="Courier New" w:eastAsia="Times New Roman" w:hAnsi="Courier New" w:cs="Courier New"/>
            <w:color w:val="000000"/>
            <w:sz w:val="20"/>
            <w:szCs w:val="20"/>
          </w:rPr>
          <w:t xml:space="preserve">            @Override</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6" w:author="Unknown"/>
          <w:rFonts w:ascii="Courier New" w:eastAsia="Times New Roman" w:hAnsi="Courier New" w:cs="Courier New"/>
          <w:color w:val="000000"/>
          <w:sz w:val="20"/>
          <w:szCs w:val="20"/>
        </w:rPr>
      </w:pPr>
      <w:ins w:id="817" w:author="Unknown">
        <w:r w:rsidRPr="009408D3">
          <w:rPr>
            <w:rFonts w:ascii="Courier New" w:eastAsia="Times New Roman" w:hAnsi="Courier New" w:cs="Courier New"/>
            <w:color w:val="000000"/>
            <w:sz w:val="20"/>
            <w:szCs w:val="20"/>
          </w:rPr>
          <w:t xml:space="preserve">            public void run() {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8" w:author="Unknown"/>
          <w:rFonts w:ascii="Courier New" w:eastAsia="Times New Roman" w:hAnsi="Courier New" w:cs="Courier New"/>
          <w:color w:val="000000"/>
          <w:sz w:val="20"/>
          <w:szCs w:val="20"/>
        </w:rPr>
      </w:pPr>
      <w:ins w:id="819" w:author="Unknown">
        <w:r w:rsidRPr="009408D3">
          <w:rPr>
            <w:rFonts w:ascii="Courier New" w:eastAsia="Times New Roman" w:hAnsi="Courier New" w:cs="Courier New"/>
            <w:color w:val="000000"/>
            <w:sz w:val="20"/>
            <w:szCs w:val="20"/>
          </w:rPr>
          <w:t xml:space="preserve">                JFrame ex = new Mines();</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0" w:author="Unknown"/>
          <w:rFonts w:ascii="Courier New" w:eastAsia="Times New Roman" w:hAnsi="Courier New" w:cs="Courier New"/>
          <w:color w:val="000000"/>
          <w:sz w:val="20"/>
          <w:szCs w:val="20"/>
        </w:rPr>
      </w:pPr>
      <w:ins w:id="821" w:author="Unknown">
        <w:r w:rsidRPr="009408D3">
          <w:rPr>
            <w:rFonts w:ascii="Courier New" w:eastAsia="Times New Roman" w:hAnsi="Courier New" w:cs="Courier New"/>
            <w:color w:val="000000"/>
            <w:sz w:val="20"/>
            <w:szCs w:val="20"/>
          </w:rPr>
          <w:t xml:space="preserve">                ex.setVisible(true);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2" w:author="Unknown"/>
          <w:rFonts w:ascii="Courier New" w:eastAsia="Times New Roman" w:hAnsi="Courier New" w:cs="Courier New"/>
          <w:color w:val="000000"/>
          <w:sz w:val="20"/>
          <w:szCs w:val="20"/>
        </w:rPr>
      </w:pPr>
      <w:ins w:id="823"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4" w:author="Unknown"/>
          <w:rFonts w:ascii="Courier New" w:eastAsia="Times New Roman" w:hAnsi="Courier New" w:cs="Courier New"/>
          <w:color w:val="000000"/>
          <w:sz w:val="20"/>
          <w:szCs w:val="20"/>
        </w:rPr>
      </w:pPr>
      <w:ins w:id="825"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6" w:author="Unknown"/>
          <w:rFonts w:ascii="Courier New" w:eastAsia="Times New Roman" w:hAnsi="Courier New" w:cs="Courier New"/>
          <w:color w:val="000000"/>
          <w:sz w:val="20"/>
          <w:szCs w:val="20"/>
        </w:rPr>
      </w:pPr>
      <w:ins w:id="827" w:author="Unknown">
        <w:r w:rsidRPr="009408D3">
          <w:rPr>
            <w:rFonts w:ascii="Courier New" w:eastAsia="Times New Roman" w:hAnsi="Courier New" w:cs="Courier New"/>
            <w:color w:val="000000"/>
            <w:sz w:val="20"/>
            <w:szCs w:val="20"/>
          </w:rPr>
          <w:t xml:space="preserve">    }</w:t>
        </w:r>
      </w:ins>
    </w:p>
    <w:p w:rsidR="009408D3" w:rsidRPr="009408D3" w:rsidRDefault="009408D3" w:rsidP="009408D3">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8" w:author="Unknown"/>
          <w:rFonts w:ascii="Courier New" w:eastAsia="Times New Roman" w:hAnsi="Courier New" w:cs="Courier New"/>
          <w:color w:val="000000"/>
          <w:sz w:val="20"/>
          <w:szCs w:val="20"/>
        </w:rPr>
      </w:pPr>
      <w:ins w:id="829" w:author="Unknown">
        <w:r w:rsidRPr="009408D3">
          <w:rPr>
            <w:rFonts w:ascii="Courier New" w:eastAsia="Times New Roman" w:hAnsi="Courier New" w:cs="Courier New"/>
            <w:color w:val="000000"/>
            <w:sz w:val="20"/>
            <w:szCs w:val="20"/>
          </w:rPr>
          <w:lastRenderedPageBreak/>
          <w:t>}</w:t>
        </w:r>
      </w:ins>
    </w:p>
    <w:p w:rsidR="009408D3" w:rsidRPr="009408D3" w:rsidRDefault="009408D3" w:rsidP="009408D3">
      <w:pPr>
        <w:spacing w:before="100" w:beforeAutospacing="1" w:after="100" w:afterAutospacing="1" w:line="240" w:lineRule="auto"/>
        <w:rPr>
          <w:ins w:id="830" w:author="Unknown"/>
          <w:rFonts w:ascii="Georgia" w:eastAsia="Times New Roman" w:hAnsi="Georgia" w:cs="Times New Roman"/>
          <w:color w:val="000000"/>
          <w:sz w:val="24"/>
          <w:szCs w:val="24"/>
        </w:rPr>
      </w:pPr>
      <w:ins w:id="831" w:author="Unknown">
        <w:r w:rsidRPr="009408D3">
          <w:rPr>
            <w:rFonts w:ascii="Georgia" w:eastAsia="Times New Roman" w:hAnsi="Georgia" w:cs="Times New Roman"/>
            <w:color w:val="000000"/>
            <w:sz w:val="24"/>
            <w:szCs w:val="24"/>
          </w:rPr>
          <w:t>This is the main class.</w:t>
        </w:r>
      </w:ins>
    </w:p>
    <w:p w:rsidR="009408D3" w:rsidRDefault="009408D3" w:rsidP="009408D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2762250"/>
            <wp:effectExtent l="19050" t="0" r="0" b="0"/>
            <wp:docPr id="1" name="Picture 1" descr="Mine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sweeper"/>
                    <pic:cNvPicPr>
                      <a:picLocks noChangeAspect="1" noChangeArrowheads="1"/>
                    </pic:cNvPicPr>
                  </pic:nvPicPr>
                  <pic:blipFill>
                    <a:blip r:embed="rId4"/>
                    <a:srcRect/>
                    <a:stretch>
                      <a:fillRect/>
                    </a:stretch>
                  </pic:blipFill>
                  <pic:spPr bwMode="auto">
                    <a:xfrm>
                      <a:off x="0" y="0"/>
                      <a:ext cx="2381250" cy="2762250"/>
                    </a:xfrm>
                    <a:prstGeom prst="rect">
                      <a:avLst/>
                    </a:prstGeom>
                    <a:noFill/>
                    <a:ln w="9525">
                      <a:noFill/>
                      <a:miter lim="800000"/>
                      <a:headEnd/>
                      <a:tailEnd/>
                    </a:ln>
                  </pic:spPr>
                </pic:pic>
              </a:graphicData>
            </a:graphic>
          </wp:inline>
        </w:drawing>
      </w:r>
    </w:p>
    <w:p w:rsidR="00FD0995" w:rsidRDefault="009408D3" w:rsidP="009408D3">
      <w:ins w:id="832" w:author="Unknown">
        <w:r w:rsidRPr="009408D3">
          <w:rPr>
            <w:rFonts w:ascii="Times New Roman" w:eastAsia="Times New Roman" w:hAnsi="Times New Roman" w:cs="Times New Roman"/>
            <w:sz w:val="24"/>
            <w:szCs w:val="24"/>
          </w:rPr>
          <w:t>Figure: Minesweeper</w:t>
        </w:r>
      </w:ins>
    </w:p>
    <w:sectPr w:rsidR="00FD0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408D3"/>
    <w:rsid w:val="009408D3"/>
    <w:rsid w:val="00FD0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0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08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08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8D3"/>
    <w:rPr>
      <w:rFonts w:ascii="Courier New" w:eastAsia="Times New Roman" w:hAnsi="Courier New" w:cs="Courier New"/>
      <w:sz w:val="20"/>
      <w:szCs w:val="20"/>
    </w:rPr>
  </w:style>
  <w:style w:type="character" w:customStyle="1" w:styleId="apple-converted-space">
    <w:name w:val="apple-converted-space"/>
    <w:basedOn w:val="DefaultParagraphFont"/>
    <w:rsid w:val="009408D3"/>
  </w:style>
  <w:style w:type="character" w:styleId="HTMLCode">
    <w:name w:val="HTML Code"/>
    <w:basedOn w:val="DefaultParagraphFont"/>
    <w:uiPriority w:val="99"/>
    <w:semiHidden/>
    <w:unhideWhenUsed/>
    <w:rsid w:val="009408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8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37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2</cp:revision>
  <dcterms:created xsi:type="dcterms:W3CDTF">2016-11-17T17:28:00Z</dcterms:created>
  <dcterms:modified xsi:type="dcterms:W3CDTF">2016-11-17T17:28:00Z</dcterms:modified>
</cp:coreProperties>
</file>