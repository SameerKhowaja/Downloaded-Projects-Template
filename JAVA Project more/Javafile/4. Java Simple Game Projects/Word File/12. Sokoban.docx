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057" w:rsidRPr="009D5057" w:rsidRDefault="009D5057" w:rsidP="009D5057">
      <w:pPr>
        <w:spacing w:before="375" w:after="37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D505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Sokoban</w:t>
      </w:r>
    </w:p>
    <w:p w:rsidR="009D5057" w:rsidRPr="009D5057" w:rsidRDefault="009D5057" w:rsidP="009D5057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9D5057">
        <w:rPr>
          <w:rFonts w:ascii="Georgia" w:eastAsia="Times New Roman" w:hAnsi="Georgia" w:cs="Times New Roman"/>
          <w:color w:val="000000"/>
          <w:sz w:val="24"/>
          <w:szCs w:val="24"/>
        </w:rPr>
        <w:t>In this part of the Java 2D games tutorial, we will create a Java Sokoban game clone.</w:t>
      </w:r>
    </w:p>
    <w:p w:rsidR="009D5057" w:rsidRPr="009D5057" w:rsidRDefault="009D5057" w:rsidP="009D5057">
      <w:pPr>
        <w:spacing w:before="375" w:after="375" w:line="240" w:lineRule="auto"/>
        <w:outlineLvl w:val="1"/>
        <w:rPr>
          <w:ins w:id="0" w:author="Unknown"/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ins w:id="1" w:author="Unknown">
        <w:r w:rsidRPr="009D5057">
          <w:rPr>
            <w:rFonts w:ascii="Times New Roman" w:eastAsia="Times New Roman" w:hAnsi="Times New Roman" w:cs="Times New Roman"/>
            <w:b/>
            <w:bCs/>
            <w:color w:val="000000"/>
            <w:sz w:val="36"/>
            <w:szCs w:val="36"/>
          </w:rPr>
          <w:t>Sokoban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2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3" w:author="Unknown">
        <w:r w:rsidRPr="009D5057">
          <w:rPr>
            <w:rFonts w:ascii="Georgia" w:eastAsia="Times New Roman" w:hAnsi="Georgia" w:cs="Times New Roman"/>
            <w:i/>
            <w:iCs/>
            <w:color w:val="000000"/>
            <w:sz w:val="24"/>
            <w:szCs w:val="24"/>
          </w:rPr>
          <w:t>Sokoban</w:t>
        </w:r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 is another classic computer game. It was created in 1980 by Hiroyuki Imabayashi. Sokoban means a warehouse keeper in Japanese. The player pushes boxes around a maze. The objective is to place all boxes in designated locations.</w:t>
        </w:r>
      </w:ins>
    </w:p>
    <w:p w:rsidR="009D5057" w:rsidRPr="009D5057" w:rsidRDefault="009D5057" w:rsidP="009D5057">
      <w:pPr>
        <w:spacing w:before="375" w:after="375" w:line="240" w:lineRule="auto"/>
        <w:outlineLvl w:val="1"/>
        <w:rPr>
          <w:ins w:id="4" w:author="Unknown"/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ins w:id="5" w:author="Unknown">
        <w:r w:rsidRPr="009D5057">
          <w:rPr>
            <w:rFonts w:ascii="Times New Roman" w:eastAsia="Times New Roman" w:hAnsi="Times New Roman" w:cs="Times New Roman"/>
            <w:b/>
            <w:bCs/>
            <w:color w:val="000000"/>
            <w:sz w:val="36"/>
            <w:szCs w:val="36"/>
          </w:rPr>
          <w:t>Development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6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7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We control the sokoban object with cursor keys. We can also press the </w:t>
        </w:r>
        <w:r w:rsidRPr="009D5057">
          <w:rPr>
            <w:rFonts w:ascii="Courier New" w:eastAsia="Times New Roman" w:hAnsi="Courier New" w:cs="Courier New"/>
            <w:color w:val="000000"/>
            <w:sz w:val="20"/>
          </w:rPr>
          <w:t>R</w:t>
        </w:r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 key to restart the level. When all bags are placed on the destination areas, the game is finished. We draw "Completed" string in the left upper corner of the window.</w:t>
        </w:r>
      </w:ins>
    </w:p>
    <w:p w:rsidR="009D5057" w:rsidRPr="009D5057" w:rsidRDefault="009D5057" w:rsidP="009D5057">
      <w:pPr>
        <w:shd w:val="clear" w:color="auto" w:fill="BDBDBD"/>
        <w:spacing w:after="0" w:line="240" w:lineRule="auto"/>
        <w:rPr>
          <w:ins w:id="8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9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Board.java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package sokoban;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java.awt.Color;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java.awt.Graphics;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java.awt.event.KeyAdapter;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java.awt.event.KeyEvent;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java.util.ArrayList;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javax.swing.JPanel;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public class Board extends JPanel { 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final int OFFSET = 30;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final int SPACE = 20;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final int LEFT_COLLISION = 1;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final int RIGHT_COLLISION = 2;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final int TOP_COLLISION = 3;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final int BOTTOM_COLLISION = 4;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ArrayList walls = new ArrayList();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ArrayList baggs = new ArrayList();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ArrayList areas = new ArrayList();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Player soko;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int w = 0;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int h = 0;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boolean completed = false;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String level =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"    ######\n"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+ "    ##   #\n"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 xml:space="preserve">            + "    ##$  #\n"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+ "  ####  $##\n"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+ "  ##  $ $ #\n"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+ "#### # ## #   ######\n"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+ "##   # ## #####  ..#\n"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+ "## $  $          ..#\n"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+ "###### ### #@##  ..#\n"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+ "    ##     #########\n"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+ "    ########\n";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Board()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addKeyListener(new TAdapter());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setFocusable(true);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initWorld();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int getBoardWidth()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return this.w;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int getBoardHeight()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return this.h;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final void initWorld()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int x = OFFSET;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int y = OFFSET;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Wall wall;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Baggage b;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Area a;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5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for (int i = 0; i &lt; level.length(); i++)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char item = level.charAt(i);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if (item == '\n')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y += SPACE;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if (this.w &lt; x)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4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this.w = x;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4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4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x = OFFSET;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4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 else if (item == '#')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4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wall = new Wall(x, y);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5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walls.add(wall);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5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x += SPACE;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5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 else if (item == '$')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5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b = new Baggage(x, y);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5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baggs.add(b);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6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x += SPACE;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6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 else if (item == '.')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6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a = new Area(x, y);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6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 xml:space="preserve">                areas.add(a);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6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x += SPACE;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7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 else if (item == '@')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7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soko = new Player(x, y);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7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x += SPACE;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7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 else if (item == ' ')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7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x += SPACE;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8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8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h = y;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8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8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9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buildWorld(Graphics g)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9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g.setColor(new Color(250, 240, 170));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9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g.fillRect(0, 0, this.getWidth(), this.getHeight());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9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ArrayList world = new ArrayList();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0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world.addAll(walls);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0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world.addAll(areas);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0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world.addAll(baggs);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0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world.add(soko);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1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for (int i = 0; i &lt; world.size(); i++)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1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Actor item = (Actor) world.get(i);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1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if ((item instanceof Player)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1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|| (item instanceof Baggage))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2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g.drawImage(item.getImage(), item.x() + 2, item.y() + 2, this);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2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 else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2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g.drawImage(item.getImage(), item.x(), item.y(), this);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2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2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if (completed)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3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g.setColor(new Color(0, 0, 0));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3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g.drawString("Completed", 25, 20);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3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3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4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4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@Override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4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paint(Graphics g)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4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super.paint(g);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4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buildWorld(g);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5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5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class TAdapter extends KeyAdapter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5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5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@Override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5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public void keyPressed(KeyEvent e)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6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if (completed)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6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 xml:space="preserve">                return;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6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6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7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int key = e.getKeyCode();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7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if (key == KeyEvent.VK_LEFT)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7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if (checkWallCollision(soko,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7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LEFT_COLLISION))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8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return;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8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8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if (checkBagCollision(LEFT_COLLISION))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8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return;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9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9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soko.move(-SPACE, 0);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9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 else if (key == KeyEvent.VK_RIGHT)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29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if (checkWallCollision(soko,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0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RIGHT_COLLISION))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0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return;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0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0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if (checkBagCollision(RIGHT_COLLISION))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1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return;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1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1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soko.move(SPACE, 0);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1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 else if (key == KeyEvent.VK_UP)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2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if (checkWallCollision(soko,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2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TOP_COLLISION))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2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return;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2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3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if (checkBagCollision(TOP_COLLISION))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3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return;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3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5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3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soko.move(0, -SPACE);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4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 else if (key == KeyEvent.VK_DOWN)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4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if (checkWallCollision(soko,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4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BOTTOM_COLLISION))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4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return;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4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5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if (checkBagCollision(BOTTOM_COLLISION))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5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return;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5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5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 xml:space="preserve">                soko.move(0, SPACE);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6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 else if (key == KeyEvent.VK_R)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6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restartLevel();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6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6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repaint();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7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7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7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boolean checkWallCollision(Actor actor, int type)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7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(type == LEFT_COLLISION)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8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for (int i = 0; i &lt; walls.size(); i++)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8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Wall wall = (Wall) walls.get(i);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8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if (actor.isLeftCollision(wall))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8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return true;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9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9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9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return false;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5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39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 else if (type == RIGHT_COLLISION)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0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for (int i = 0; i &lt; walls.size(); i++)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0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Wall wall = (Wall) walls.get(i);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0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if (actor.isRightCollision(wall))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0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return true;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0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1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1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return false;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1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 else if (type == TOP_COLLISION)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1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for (int i = 0; i &lt; walls.size(); i++)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2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Wall wall = (Wall) walls.get(i);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2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if (actor.isTopCollision(wall))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2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return true;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2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2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3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return false;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3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 else if (type == BOTTOM_COLLISION)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3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for (int i = 0; i &lt; walls.size(); i++)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3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Wall wall = (Wall) walls.get(i);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4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if (actor.isBottomCollision(wall))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4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return true;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4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4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4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return false;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5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5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return false;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5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5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5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boolean checkBagCollision(int type)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6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(type == LEFT_COLLISION)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6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for (int i = 0; i &lt; baggs.size(); i++)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6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Baggage bag = (Baggage) baggs.get(i);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6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if (soko.isLeftCollision(bag))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7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for (int j=0; j &lt; baggs.size(); j++)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7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Baggage item = (Baggage) baggs.get(j);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7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if (!bag.equals(item))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7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    if (bag.isLeftCollision(item))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7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        return true;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8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8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8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if (checkWallCollision(bag,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8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        LEFT_COLLISION))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8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    return true;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9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9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9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bag.move(-SPACE, 0);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9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isCompleted();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49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0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0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return false;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0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 else if (type == RIGHT_COLLISION)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0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for (int i = 0; i &lt; baggs.size(); i++)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1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Baggage bag = (Baggage) baggs.get(i);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1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if (soko.isRightCollision(bag))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1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for (int j=0; j &lt; baggs.size(); j++)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1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Baggage item = (Baggage) baggs.get(j);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2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if (!bag.equals(item))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2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    if (bag.isRightCollision(item))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2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        return true;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2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2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3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if (checkWallCollision(bag,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3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        RIGHT_COLLISION))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3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    return true;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3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3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4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bag.move(SPACE, 0);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4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isCompleted();                   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4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4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4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return false;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5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 else if (type == TOP_COLLISION)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5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for (int i = 0; i &lt; baggs.size(); i++)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5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Baggage bag = (Baggage) baggs.get(i);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6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 xml:space="preserve">                if (soko.isTopCollision(bag))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6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for (int j = 0; j &lt; baggs.size(); j++)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6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Baggage item = (Baggage) baggs.get(j);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6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if (!bag.equals(item))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6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    if (bag.isTopCollision(item))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7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        return true;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7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7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7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if (checkWallCollision(bag,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7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        TOP_COLLISION))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8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    return true;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8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8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8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bag.move(0, -SPACE);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8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isCompleted();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9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9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9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return false;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59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 else if (type == BOTTOM_COLLISION)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0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0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for (int i = 0; i &lt; baggs.size(); i++)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0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Baggage bag = (Baggage) baggs.get(i);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0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if (soko.isBottomCollision(bag))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1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for (int j = 0; j &lt; baggs.size(); j++)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1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Baggage item = (Baggage) baggs.get(j);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1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if (!bag.equals(item))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1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    if (bag.isBottomCollision(item))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1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        return true;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2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2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2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if (checkWallCollision(bag,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2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        BOTTOM_COLLISION))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2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    return true;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3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3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3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bag.move(0, SPACE);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3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isCompleted();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3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4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4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4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return false;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4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5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isCompleted()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5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int num = baggs.size();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5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int compl = 0;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5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for (int i = 0; i &lt; num; i++)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6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Baggage bag = (Baggage) baggs.get(i);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6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 xml:space="preserve">            for (int j = 0; j &lt; num; j++)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6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Area area = (Area) areas.get(j);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6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if (bag.x() == area.x()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6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    &amp;&amp; bag.y() == area.y())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7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    compl += 1;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7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7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7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8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(compl == num)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8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completed = true;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8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repaint();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8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8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9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restartLevel()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9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areas.clear();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9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baggs.clear();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69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walls.clear();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0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initWorld();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0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(completed)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0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completed = false;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0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0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1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711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712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The game is simplified. It only provides the very basic functionality. The code is than easier to understand. The game has one level.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1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private final int OFFSET = 30;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1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private final int SPACE = 20;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1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private final int LEFT_COLLISION = 1;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2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private final int RIGHT_COLLISION = 2;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2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private final int TOP_COLLISION = 3;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2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private final int BOTTOM_COLLISION = 4;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725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726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The wall image size is 20x20px. This reflects the </w:t>
        </w:r>
        <w:r w:rsidRPr="009D5057">
          <w:rPr>
            <w:rFonts w:ascii="Courier New" w:eastAsia="Times New Roman" w:hAnsi="Courier New" w:cs="Courier New"/>
            <w:color w:val="000000"/>
            <w:sz w:val="20"/>
          </w:rPr>
          <w:t>SPACE</w:t>
        </w:r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 constant. The </w:t>
        </w:r>
        <w:r w:rsidRPr="009D5057">
          <w:rPr>
            <w:rFonts w:ascii="Courier New" w:eastAsia="Times New Roman" w:hAnsi="Courier New" w:cs="Courier New"/>
            <w:color w:val="000000"/>
            <w:sz w:val="20"/>
          </w:rPr>
          <w:t>OFFSET</w:t>
        </w:r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 is the distance between the borders of the window and the game world. There are four types of collisions. Each one is represented by a numerical constant.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2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private ArrayList walls = new ArrayList();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3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private ArrayList baggs = new ArrayList();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3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private ArrayList areas = new ArrayList();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733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734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The walls, baggs and areas are special containers, which will hold all the walls, baggs and areas of the game.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3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private String level =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3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"    ######\n"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4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+ "    ##   #\n"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4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+ "    ##$  #\n"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4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 xml:space="preserve">        + "  ####  $##\n"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4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+ "  ##  $ $ #\n"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4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+ "#### # ## #   ######\n"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5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+ "##   # ## #####  ..#\n"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5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+ "## $  $          ..#\n"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5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+ "###### ### #@##  ..#\n"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5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+ "    ##     #########\n"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5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+ "    ########\n";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759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760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This is the level of the game. Except for the space, there are five characters. The hash (#) stands for a wall. The dollar ($) represents the box to move. The dot (.) character represents the place where we must move the box. The at character (@) is the sokoban. And finally the new line character (\n) starts a new row of the world.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6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final void initWorld()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6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6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int x = OFFSET;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6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int y = OFFSET;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7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...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771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772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The </w:t>
        </w:r>
        <w:r w:rsidRPr="009D5057">
          <w:rPr>
            <w:rFonts w:ascii="Courier New" w:eastAsia="Times New Roman" w:hAnsi="Courier New" w:cs="Courier New"/>
            <w:color w:val="000000"/>
            <w:sz w:val="20"/>
          </w:rPr>
          <w:t>initWorld()</w:t>
        </w:r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 method initiates the game world. It goes through the level string and fills the above mentioned lists.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7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} else if (item == '$')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7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b = new Baggage(x, y);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7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baggs.add(b);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8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x += SPACE;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781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782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In case of the dollar character, we create a </w:t>
        </w:r>
        <w:r w:rsidRPr="009D5057">
          <w:rPr>
            <w:rFonts w:ascii="Courier New" w:eastAsia="Times New Roman" w:hAnsi="Courier New" w:cs="Courier New"/>
            <w:color w:val="000000"/>
            <w:sz w:val="20"/>
          </w:rPr>
          <w:t>Baggage</w:t>
        </w:r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 object. The object is appended to the baggs list. The </w:t>
        </w:r>
        <w:r w:rsidRPr="009D5057">
          <w:rPr>
            <w:rFonts w:ascii="Courier New" w:eastAsia="Times New Roman" w:hAnsi="Courier New" w:cs="Courier New"/>
            <w:color w:val="000000"/>
            <w:sz w:val="20"/>
          </w:rPr>
          <w:t>x</w:t>
        </w:r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 variable is increased accordingly.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8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void buildWorld(Graphics g)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8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...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787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788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The </w:t>
        </w:r>
        <w:r w:rsidRPr="009D5057">
          <w:rPr>
            <w:rFonts w:ascii="Courier New" w:eastAsia="Times New Roman" w:hAnsi="Courier New" w:cs="Courier New"/>
            <w:color w:val="000000"/>
            <w:sz w:val="20"/>
          </w:rPr>
          <w:t>buildWorld()</w:t>
        </w:r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 method draws the game world on the window.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9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ArrayList world = new ArrayList();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9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world.addAll(walls);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9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world.addAll(areas);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9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world.addAll(baggs);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79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world.add(soko);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799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800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We create a world list which includes all objects of the game.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0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for (int i = 0; i &lt; world.size(); i++)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0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Actor item = (Actor) world.get(i);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0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if ((item instanceof Player)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1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|| (item instanceof Baggage))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1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g.drawImage(item.getImage(), item.x() + 2, item.y() + 2, this);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1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 else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1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 xml:space="preserve">        g.drawImage(item.getImage(), item.x(), item.y(), this);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1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2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...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821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822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We iterate through the world container and draw the objects. The player and the baggage images are a bit smaller. We add 2px to their coordinates to center them.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2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if (completed)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2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g.setColor(new Color(0, 0, 0));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2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g.drawString("Completed", 25, 20);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3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831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832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If the level is completed, we draw "Completed" in the upper left corner of the window.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3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if (key == KeyEvent.VK_LEFT)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3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if (checkWallCollision(soko,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3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LEFT_COLLISION))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4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return;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4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4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if (checkBagCollision(LEFT_COLLISION))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4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return;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4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5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soko.move(-SPACE, 0);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5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...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855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856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Inside the </w:t>
        </w:r>
        <w:r w:rsidRPr="009D5057">
          <w:rPr>
            <w:rFonts w:ascii="Courier New" w:eastAsia="Times New Roman" w:hAnsi="Courier New" w:cs="Courier New"/>
            <w:color w:val="000000"/>
            <w:sz w:val="20"/>
          </w:rPr>
          <w:t>keyPressed()</w:t>
        </w:r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 method, we check what keys were pressed. We control the sokoban object with the cursor keys. If we press the left cursor key, we check if the sokoban collides with a wall or with a baggage. If it does not, we move the sokoban to the left.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5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} else if (key == KeyEvent.VK_R)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6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restartLevel();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6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863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864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We restart the level if we press the R key.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6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if (type == LEFT_COLLISION)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6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for (int i = 0; i &lt; walls.size(); i++)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7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Wall wall = (Wall) walls.get(i);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7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(actor.isLeftCollision(wall))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7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return true;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7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7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8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return false;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8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...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884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885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The </w:t>
        </w:r>
        <w:r w:rsidRPr="009D5057">
          <w:rPr>
            <w:rFonts w:ascii="Courier New" w:eastAsia="Times New Roman" w:hAnsi="Courier New" w:cs="Courier New"/>
            <w:color w:val="000000"/>
            <w:sz w:val="20"/>
          </w:rPr>
          <w:t>checkWallCollision()</w:t>
        </w:r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 method was created to ensure that the sokoban or a baggage do not pass the wall. There are four types of collisions. The above lines check for the left collision.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8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>private boolean checkBagCollision(int type)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9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891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892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The </w:t>
        </w:r>
        <w:r w:rsidRPr="009D5057">
          <w:rPr>
            <w:rFonts w:ascii="Courier New" w:eastAsia="Times New Roman" w:hAnsi="Courier New" w:cs="Courier New"/>
            <w:color w:val="000000"/>
            <w:sz w:val="20"/>
          </w:rPr>
          <w:t>checkBagCollision()</w:t>
        </w:r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 is a bit more involved. A baggage can collide with a wall, with a sokoban object or with another baggage. The baggage can be moved only if it collides with a sokoban and does not collide with another baggage or a wall. When the baggage is moved, it is time to check if the level is completed by calling the </w:t>
        </w:r>
        <w:r w:rsidRPr="009D5057">
          <w:rPr>
            <w:rFonts w:ascii="Courier New" w:eastAsia="Times New Roman" w:hAnsi="Courier New" w:cs="Courier New"/>
            <w:color w:val="000000"/>
            <w:sz w:val="20"/>
          </w:rPr>
          <w:t>isCompleted()</w:t>
        </w:r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 method.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9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for (int i = 0; i &lt; num; i++)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9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Baggage bag = (Baggage) baggs.get(i);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89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for (int j = 0; j &lt; num; j++)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0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Area area = (Area) areas.get(j);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0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(bag.x() == area.x()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0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&amp;&amp; bag.y() == area.y())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0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compl += 1;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0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1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1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913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914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The </w:t>
        </w:r>
        <w:r w:rsidRPr="009D5057">
          <w:rPr>
            <w:rFonts w:ascii="Courier New" w:eastAsia="Times New Roman" w:hAnsi="Courier New" w:cs="Courier New"/>
            <w:color w:val="000000"/>
            <w:sz w:val="20"/>
          </w:rPr>
          <w:t>isCompleted()</w:t>
        </w:r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 method checks if the level is completed. We get the number of bags. We compare the x, y coordinates of all the bags and the destination areas.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1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if (compl == num)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1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completed = true;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2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repaint();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2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923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924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The game is finished, when the completed variable equals the number of bags in the game.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2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void restartLevel()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2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areas.clear();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3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baggs.clear();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3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walls.clear();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3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initWorld();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3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if (completed)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3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completed = false;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4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4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944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945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If we do some bad move, we can restart the level. We delete all objects from the important lists and initiate the world again. The completed variable is set to false.</w:t>
        </w:r>
      </w:ins>
    </w:p>
    <w:p w:rsidR="009D5057" w:rsidRPr="009D5057" w:rsidRDefault="009D5057" w:rsidP="009D5057">
      <w:pPr>
        <w:shd w:val="clear" w:color="auto" w:fill="BDBDBD"/>
        <w:spacing w:after="0" w:line="240" w:lineRule="auto"/>
        <w:rPr>
          <w:ins w:id="946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947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Actor.java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4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package sokoban;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5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java.awt.Image;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5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class Actor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5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 xml:space="preserve">    private final int SPACE = 20;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6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int x;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6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int y;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6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Image image;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6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Actor(int x, int y)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7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this.x = x;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7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this.y = y;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7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5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7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Image getImage()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7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return this.image;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8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2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8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setImage(Image img)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8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image = img;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8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9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int x()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9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return this.x;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9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99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int y()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0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return this.y;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0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0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setX(int x)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0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this.x = x;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0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1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setY(int y)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1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this.y = y;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1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1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boolean isLeftCollision(Actor actor)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2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(((this.x() - SPACE) == actor.x()) &amp;&amp;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2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(this.y() == actor.y()))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2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return true;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2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 else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2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return false;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3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3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3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boolean isRightCollision(Actor actor)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3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(((this.x() + SPACE) == actor.x())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4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&amp;&amp; (this.y() == actor.y()))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4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return true;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4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 else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4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return false;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4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5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5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boolean isTopCollision(Actor actor)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5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(((this.y() - SPACE) == actor.y()) &amp;&amp;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5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(this.x() == actor.x()))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5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 xml:space="preserve">            return true;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6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 else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6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return false;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6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6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7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boolean isBottomCollision(Actor actor)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7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if (((this.y() + SPACE) == actor.y())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7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&amp;&amp; (this.x() == actor.x()))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7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return true;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7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 else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8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return false;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8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8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8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1087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1088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This is the </w:t>
        </w:r>
        <w:r w:rsidRPr="009D5057">
          <w:rPr>
            <w:rFonts w:ascii="Courier New" w:eastAsia="Times New Roman" w:hAnsi="Courier New" w:cs="Courier New"/>
            <w:color w:val="000000"/>
            <w:sz w:val="20"/>
          </w:rPr>
          <w:t>Actor</w:t>
        </w:r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 class. The class is a base class for other actors in the game. It encapsulates the basic functionality of an object in the Sokoban game.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9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boolean isLeftCollision(Actor actor)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9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if (((this.x() - SPACE) == actor.x()) &amp;&amp;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9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(this.y() == actor.y()))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9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return true;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09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 else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0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return false;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0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0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1105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1106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This method checks if the actor collides with another actor (wall, baggage, sokoban) to the left.</w:t>
        </w:r>
      </w:ins>
    </w:p>
    <w:p w:rsidR="009D5057" w:rsidRPr="009D5057" w:rsidRDefault="009D5057" w:rsidP="009D5057">
      <w:pPr>
        <w:shd w:val="clear" w:color="auto" w:fill="BDBDBD"/>
        <w:spacing w:after="0" w:line="240" w:lineRule="auto"/>
        <w:rPr>
          <w:ins w:id="1107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1108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Wall.java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1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package sokoban;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1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java.awt.Image;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1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java.net.URL;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1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javax.swing.ImageIcon;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2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class Wall extends Actor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2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2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2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Image image;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2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2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2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Wall(int x, int y)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2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2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super(x, y);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2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3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3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URL loc = this.getClass().getResource("wall.png");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3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3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ImageIcon iia = new ImageIcon(loc);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3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3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image = iia.getImage();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3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3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this.setImage(image);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3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3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4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4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4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1143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1144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lastRenderedPageBreak/>
          <w:t>This is the Wall class. It inherits from the </w:t>
        </w:r>
        <w:r w:rsidRPr="009D5057">
          <w:rPr>
            <w:rFonts w:ascii="Courier New" w:eastAsia="Times New Roman" w:hAnsi="Courier New" w:cs="Courier New"/>
            <w:color w:val="000000"/>
            <w:sz w:val="20"/>
          </w:rPr>
          <w:t>Actor</w:t>
        </w:r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 class. Upon construction, it loads a wall image from the filesystem.</w:t>
        </w:r>
      </w:ins>
    </w:p>
    <w:p w:rsidR="009D5057" w:rsidRPr="009D5057" w:rsidRDefault="009D5057" w:rsidP="009D5057">
      <w:pPr>
        <w:shd w:val="clear" w:color="auto" w:fill="BDBDBD"/>
        <w:spacing w:after="0" w:line="240" w:lineRule="auto"/>
        <w:rPr>
          <w:ins w:id="1145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1146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Player.java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4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4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package sokoban;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4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5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5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java.awt.Image;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5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5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java.net.URL;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5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5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javax.swing.ImageIcon;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5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5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5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class Player extends Actor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59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6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6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Player(int x, int y)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6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6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super(x, y);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6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6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6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URL loc = this.getClass().getResource("sokoban.png");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6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6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ImageIcon iia = new ImageIcon(loc);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6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7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Image image = iia.getImage();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7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7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this.setImage(image);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7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7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75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7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7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move(int x, int y)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7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7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int nx = this.x() + x;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8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8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int ny = this.y() + y;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8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8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this.setX(nx);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8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8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this.setY(ny);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8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8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8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8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1190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1191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This is the </w:t>
        </w:r>
        <w:r w:rsidRPr="009D5057">
          <w:rPr>
            <w:rFonts w:ascii="Courier New" w:eastAsia="Times New Roman" w:hAnsi="Courier New" w:cs="Courier New"/>
            <w:color w:val="000000"/>
            <w:sz w:val="20"/>
          </w:rPr>
          <w:t>Player</w:t>
        </w:r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 class. It is the class to create the sokoban object.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9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9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void move(int x, int y) {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9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9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int nx = this.x() + x;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9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9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int ny = this.y() + y;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9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19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this.setX(nx);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0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0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this.setY(ny);</w:t>
        </w:r>
      </w:ins>
    </w:p>
    <w:p w:rsidR="009D5057" w:rsidRPr="009D5057" w:rsidRDefault="009D5057" w:rsidP="009D505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0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0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1204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1205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This class has a </w:t>
        </w:r>
        <w:r w:rsidRPr="009D5057">
          <w:rPr>
            <w:rFonts w:ascii="Courier New" w:eastAsia="Times New Roman" w:hAnsi="Courier New" w:cs="Courier New"/>
            <w:color w:val="000000"/>
            <w:sz w:val="20"/>
          </w:rPr>
          <w:t>move()</w:t>
        </w:r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 method, which moves the object inside the world.</w:t>
        </w:r>
      </w:ins>
    </w:p>
    <w:p w:rsidR="009D5057" w:rsidRPr="009D5057" w:rsidRDefault="009D5057" w:rsidP="009D5057">
      <w:pPr>
        <w:shd w:val="clear" w:color="auto" w:fill="BDBDBD"/>
        <w:spacing w:after="0" w:line="240" w:lineRule="auto"/>
        <w:rPr>
          <w:ins w:id="1206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1207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Baggage.java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0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0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package sokoban;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1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1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1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java.awt.Image;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1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1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java.net.URL;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1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1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javax.swing.ImageIcon;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1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1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1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class Baggage extends Actor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2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2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2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Baggage(int x, int y)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2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2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super(x, y);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2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2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URL loc = this.getClass().getResource("baggage.png");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2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2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 xml:space="preserve">        ImageIcon iia = new ImageIcon(loc);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2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3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Image image = iia.getImage();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3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3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this.setImage(image);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3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3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35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3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3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void move(int x, int y)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3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3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int nx = this.x() + x;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4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4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int ny = this.y() + y;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4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4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this.setX(nx);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4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4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this.setY(ny);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4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4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4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4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1250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1251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This is the class for the </w:t>
        </w:r>
        <w:r w:rsidRPr="009D5057">
          <w:rPr>
            <w:rFonts w:ascii="Courier New" w:eastAsia="Times New Roman" w:hAnsi="Courier New" w:cs="Courier New"/>
            <w:color w:val="000000"/>
            <w:sz w:val="20"/>
          </w:rPr>
          <w:t>Baggage</w:t>
        </w:r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 object. This object is movable, so it has the </w:t>
        </w:r>
        <w:r w:rsidRPr="009D5057">
          <w:rPr>
            <w:rFonts w:ascii="Courier New" w:eastAsia="Times New Roman" w:hAnsi="Courier New" w:cs="Courier New"/>
            <w:color w:val="000000"/>
            <w:sz w:val="20"/>
          </w:rPr>
          <w:t>move()</w:t>
        </w:r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 method also.</w:t>
        </w:r>
      </w:ins>
    </w:p>
    <w:p w:rsidR="009D5057" w:rsidRPr="009D5057" w:rsidRDefault="009D5057" w:rsidP="009D5057">
      <w:pPr>
        <w:shd w:val="clear" w:color="auto" w:fill="BDBDBD"/>
        <w:spacing w:after="0" w:line="240" w:lineRule="auto"/>
        <w:rPr>
          <w:ins w:id="1252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1253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Area.java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5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5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package sokoban;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5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5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5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java.awt.Image;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5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6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java.net.URL;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6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6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javax.swing.ImageIcon;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6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6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6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class Area extends Actor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66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6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6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Area(int x, int y)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6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7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super(x, y);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71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7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7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URL loc = this.getClass().getResource("area.png");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74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75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ImageIcon iia = new ImageIcon(loc);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76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77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Image image = iia.getImage();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7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7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this.setImage(image);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8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8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8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8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1284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1285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This is the </w:t>
        </w:r>
        <w:r w:rsidRPr="009D5057">
          <w:rPr>
            <w:rFonts w:ascii="Courier New" w:eastAsia="Times New Roman" w:hAnsi="Courier New" w:cs="Courier New"/>
            <w:color w:val="000000"/>
            <w:sz w:val="20"/>
          </w:rPr>
          <w:t>Area</w:t>
        </w:r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 class. It is the object, on which we try to place the baggages.</w:t>
        </w:r>
      </w:ins>
    </w:p>
    <w:p w:rsidR="009D5057" w:rsidRPr="009D5057" w:rsidRDefault="009D5057" w:rsidP="009D5057">
      <w:pPr>
        <w:shd w:val="clear" w:color="auto" w:fill="BDBDBD"/>
        <w:spacing w:after="0" w:line="240" w:lineRule="auto"/>
        <w:rPr>
          <w:ins w:id="1286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1287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Sokoban.java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8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8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package sokoban;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9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9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9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import javax.swing.JFrame;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93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9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9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9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public final class Sokoban extends JFrame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9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9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29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private final int OFFSET = 30;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00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0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0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Sokoban()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0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0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InitUI();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0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0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0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08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09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lastRenderedPageBreak/>
          <w:t xml:space="preserve">    public void InitUI()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10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11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Board board = new Board();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12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13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add(board);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14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1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1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setDefaultCloseOperation(JFrame.EXIT_ON_CLOSE);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1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1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setSize(board.getBoardWidth() + OFFSET,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1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2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        board.getBoardHeight() + 2*OFFSET);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2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2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setLocationRelativeTo(null);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2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2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setTitle("Sokoban");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2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2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27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28" w:author="Unknown"/>
          <w:rFonts w:ascii="Courier New" w:eastAsia="Times New Roman" w:hAnsi="Courier New" w:cs="Courier New"/>
          <w:color w:val="000000"/>
          <w:sz w:val="20"/>
          <w:szCs w:val="20"/>
        </w:rPr>
      </w:pPr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29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30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public static void main(String[] args) {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31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32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Sokoban sokoban = new Sokoban();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33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34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    sokoban.setVisible(true);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35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36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 }</w:t>
        </w:r>
      </w:ins>
    </w:p>
    <w:p w:rsidR="009D5057" w:rsidRPr="009D5057" w:rsidRDefault="009D5057" w:rsidP="009D5057">
      <w:pPr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37" w:author="Unknown"/>
          <w:rFonts w:ascii="Courier New" w:eastAsia="Times New Roman" w:hAnsi="Courier New" w:cs="Courier New"/>
          <w:color w:val="000000"/>
          <w:sz w:val="20"/>
          <w:szCs w:val="20"/>
        </w:rPr>
      </w:pPr>
      <w:ins w:id="1338" w:author="Unknown">
        <w:r w:rsidRPr="009D5057">
          <w:rPr>
            <w:rFonts w:ascii="Courier New" w:eastAsia="Times New Roman" w:hAnsi="Courier New" w:cs="Courier New"/>
            <w:color w:val="000000"/>
            <w:sz w:val="20"/>
            <w:szCs w:val="20"/>
          </w:rPr>
          <w:t>}</w:t>
        </w:r>
      </w:ins>
    </w:p>
    <w:p w:rsidR="009D5057" w:rsidRPr="009D5057" w:rsidRDefault="009D5057" w:rsidP="009D5057">
      <w:pPr>
        <w:spacing w:before="100" w:beforeAutospacing="1" w:after="100" w:afterAutospacing="1" w:line="240" w:lineRule="auto"/>
        <w:rPr>
          <w:ins w:id="1339" w:author="Unknown"/>
          <w:rFonts w:ascii="Georgia" w:eastAsia="Times New Roman" w:hAnsi="Georgia" w:cs="Times New Roman"/>
          <w:color w:val="000000"/>
          <w:sz w:val="24"/>
          <w:szCs w:val="24"/>
        </w:rPr>
      </w:pPr>
      <w:ins w:id="1340" w:author="Unknown">
        <w:r w:rsidRPr="009D5057">
          <w:rPr>
            <w:rFonts w:ascii="Georgia" w:eastAsia="Times New Roman" w:hAnsi="Georgia" w:cs="Times New Roman"/>
            <w:color w:val="000000"/>
            <w:sz w:val="24"/>
            <w:szCs w:val="24"/>
          </w:rPr>
          <w:t>This is the main class.</w:t>
        </w:r>
      </w:ins>
    </w:p>
    <w:p w:rsidR="009D5057" w:rsidRDefault="009D5057" w:rsidP="009D50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81500" cy="2952750"/>
            <wp:effectExtent l="19050" t="0" r="0" b="0"/>
            <wp:docPr id="1" name="Picture 1" descr="Soko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koba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847" w:rsidRDefault="009D5057" w:rsidP="009D5057">
      <w:ins w:id="1341" w:author="Unknown">
        <w:r w:rsidRPr="009D5057">
          <w:rPr>
            <w:rFonts w:ascii="Times New Roman" w:eastAsia="Times New Roman" w:hAnsi="Times New Roman" w:cs="Times New Roman"/>
            <w:sz w:val="24"/>
            <w:szCs w:val="24"/>
          </w:rPr>
          <w:t>Figure: Sokoban</w:t>
        </w:r>
      </w:ins>
    </w:p>
    <w:sectPr w:rsidR="00903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D5057"/>
    <w:rsid w:val="00903847"/>
    <w:rsid w:val="009D5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50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5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0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50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5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5057"/>
    <w:rPr>
      <w:i/>
      <w:iCs/>
    </w:rPr>
  </w:style>
  <w:style w:type="character" w:customStyle="1" w:styleId="apple-converted-space">
    <w:name w:val="apple-converted-space"/>
    <w:basedOn w:val="DefaultParagraphFont"/>
    <w:rsid w:val="009D5057"/>
  </w:style>
  <w:style w:type="character" w:styleId="HTMLKeyboard">
    <w:name w:val="HTML Keyboard"/>
    <w:basedOn w:val="DefaultParagraphFont"/>
    <w:uiPriority w:val="99"/>
    <w:semiHidden/>
    <w:unhideWhenUsed/>
    <w:rsid w:val="009D50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0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505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0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9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3191</Words>
  <Characters>18192</Characters>
  <Application>Microsoft Office Word</Application>
  <DocSecurity>0</DocSecurity>
  <Lines>151</Lines>
  <Paragraphs>42</Paragraphs>
  <ScaleCrop>false</ScaleCrop>
  <Company/>
  <LinksUpToDate>false</LinksUpToDate>
  <CharactersWithSpaces>21341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Khowaja</dc:creator>
  <cp:keywords/>
  <dc:description/>
  <cp:lastModifiedBy>Sameer Khowaja</cp:lastModifiedBy>
  <cp:revision>2</cp:revision>
  <dcterms:created xsi:type="dcterms:W3CDTF">2016-11-17T17:28:00Z</dcterms:created>
  <dcterms:modified xsi:type="dcterms:W3CDTF">2016-11-17T17:29:00Z</dcterms:modified>
</cp:coreProperties>
</file>