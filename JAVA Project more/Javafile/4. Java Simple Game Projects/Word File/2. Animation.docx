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270" w:rsidRPr="00BA4270" w:rsidRDefault="00BA4270" w:rsidP="00BA4270">
      <w:pPr>
        <w:spacing w:before="375" w:after="375" w:line="240" w:lineRule="auto"/>
        <w:outlineLvl w:val="0"/>
        <w:rPr>
          <w:rFonts w:ascii="Times New Roman" w:eastAsia="Times New Roman" w:hAnsi="Times New Roman" w:cs="Times New Roman"/>
          <w:b/>
          <w:bCs/>
          <w:color w:val="000000"/>
          <w:kern w:val="36"/>
          <w:sz w:val="48"/>
          <w:szCs w:val="48"/>
        </w:rPr>
      </w:pPr>
      <w:r w:rsidRPr="00BA4270">
        <w:rPr>
          <w:rFonts w:ascii="Times New Roman" w:eastAsia="Times New Roman" w:hAnsi="Times New Roman" w:cs="Times New Roman"/>
          <w:b/>
          <w:bCs/>
          <w:color w:val="000000"/>
          <w:kern w:val="36"/>
          <w:sz w:val="48"/>
          <w:szCs w:val="48"/>
        </w:rPr>
        <w:t>Animation</w:t>
      </w:r>
    </w:p>
    <w:p w:rsidR="00BA4270" w:rsidRPr="00BA4270" w:rsidRDefault="00BA4270" w:rsidP="00CB5E17">
      <w:pPr>
        <w:spacing w:before="100" w:beforeAutospacing="1" w:after="100" w:afterAutospacing="1" w:line="240" w:lineRule="auto"/>
        <w:rPr>
          <w:rFonts w:ascii="Georgia" w:eastAsia="Times New Roman" w:hAnsi="Georgia" w:cs="Times New Roman"/>
          <w:color w:val="000000"/>
          <w:sz w:val="24"/>
          <w:szCs w:val="24"/>
        </w:rPr>
      </w:pPr>
      <w:r w:rsidRPr="00BA4270">
        <w:rPr>
          <w:rFonts w:ascii="Georgia" w:eastAsia="Times New Roman" w:hAnsi="Georgia" w:cs="Times New Roman"/>
          <w:color w:val="000000"/>
          <w:sz w:val="24"/>
          <w:szCs w:val="24"/>
        </w:rPr>
        <w:t>In this part of the Java 2D games tutorial, we will work with animation.</w:t>
      </w:r>
    </w:p>
    <w:p w:rsidR="00BA4270" w:rsidRPr="00BA4270" w:rsidRDefault="00BA4270" w:rsidP="00BA4270">
      <w:pPr>
        <w:spacing w:before="100" w:beforeAutospacing="1" w:after="100" w:afterAutospacing="1" w:line="240" w:lineRule="auto"/>
        <w:rPr>
          <w:rFonts w:ascii="Georgia" w:eastAsia="Times New Roman" w:hAnsi="Georgia" w:cs="Times New Roman"/>
          <w:color w:val="000000"/>
          <w:sz w:val="24"/>
          <w:szCs w:val="24"/>
        </w:rPr>
      </w:pPr>
      <w:r w:rsidRPr="00BA4270">
        <w:rPr>
          <w:rFonts w:ascii="Georgia" w:eastAsia="Times New Roman" w:hAnsi="Georgia" w:cs="Times New Roman"/>
          <w:i/>
          <w:iCs/>
          <w:color w:val="000000"/>
          <w:sz w:val="24"/>
          <w:szCs w:val="24"/>
        </w:rPr>
        <w:t>Animation</w:t>
      </w:r>
      <w:r w:rsidRPr="00BA4270">
        <w:rPr>
          <w:rFonts w:ascii="Georgia" w:eastAsia="Times New Roman" w:hAnsi="Georgia" w:cs="Times New Roman"/>
          <w:color w:val="000000"/>
          <w:sz w:val="24"/>
          <w:szCs w:val="24"/>
        </w:rPr>
        <w:t> is a rapid display of sequence of images which creates an illusion of movement. We will animate a star on our Board. We will implement the movement in three basic ways. We will use a Swing timer, a standard utility timer, and a thread.</w:t>
      </w:r>
    </w:p>
    <w:p w:rsidR="00BA4270" w:rsidRPr="00BA4270" w:rsidRDefault="00BA4270" w:rsidP="00BA4270">
      <w:pPr>
        <w:spacing w:before="100" w:beforeAutospacing="1" w:after="100" w:afterAutospacing="1" w:line="240" w:lineRule="auto"/>
        <w:rPr>
          <w:ins w:id="0" w:author="Unknown"/>
          <w:rFonts w:ascii="Georgia" w:eastAsia="Times New Roman" w:hAnsi="Georgia" w:cs="Times New Roman"/>
          <w:color w:val="000000"/>
          <w:sz w:val="24"/>
          <w:szCs w:val="24"/>
        </w:rPr>
      </w:pPr>
      <w:ins w:id="1" w:author="Unknown">
        <w:r w:rsidRPr="00BA4270">
          <w:rPr>
            <w:rFonts w:ascii="Georgia" w:eastAsia="Times New Roman" w:hAnsi="Georgia" w:cs="Times New Roman"/>
            <w:color w:val="000000"/>
            <w:sz w:val="24"/>
            <w:szCs w:val="24"/>
          </w:rPr>
          <w:t>Animation is a complex subject in game programming. Java games are expected to run on multiple operating systems with different hardware specifications. Threads give the most accurate timing solutions. However, for our simple 2D games, other two options can be an option too.</w:t>
        </w:r>
      </w:ins>
    </w:p>
    <w:p w:rsidR="00BA4270" w:rsidRPr="00BA4270" w:rsidRDefault="00BA4270" w:rsidP="00BA4270">
      <w:pPr>
        <w:spacing w:before="375" w:after="375" w:line="240" w:lineRule="auto"/>
        <w:outlineLvl w:val="1"/>
        <w:rPr>
          <w:ins w:id="2" w:author="Unknown"/>
          <w:rFonts w:ascii="Times New Roman" w:eastAsia="Times New Roman" w:hAnsi="Times New Roman" w:cs="Times New Roman"/>
          <w:b/>
          <w:bCs/>
          <w:color w:val="000000"/>
          <w:sz w:val="36"/>
          <w:szCs w:val="36"/>
        </w:rPr>
      </w:pPr>
      <w:ins w:id="3" w:author="Unknown">
        <w:r w:rsidRPr="00BA4270">
          <w:rPr>
            <w:rFonts w:ascii="Times New Roman" w:eastAsia="Times New Roman" w:hAnsi="Times New Roman" w:cs="Times New Roman"/>
            <w:b/>
            <w:bCs/>
            <w:color w:val="000000"/>
            <w:sz w:val="36"/>
            <w:szCs w:val="36"/>
          </w:rPr>
          <w:t>Swing timer</w:t>
        </w:r>
      </w:ins>
    </w:p>
    <w:p w:rsidR="00BA4270" w:rsidRPr="00BA4270" w:rsidRDefault="00BA4270" w:rsidP="00BA4270">
      <w:pPr>
        <w:spacing w:before="100" w:beforeAutospacing="1" w:after="100" w:afterAutospacing="1" w:line="240" w:lineRule="auto"/>
        <w:rPr>
          <w:ins w:id="4" w:author="Unknown"/>
          <w:rFonts w:ascii="Georgia" w:eastAsia="Times New Roman" w:hAnsi="Georgia" w:cs="Times New Roman"/>
          <w:color w:val="000000"/>
          <w:sz w:val="24"/>
          <w:szCs w:val="24"/>
        </w:rPr>
      </w:pPr>
      <w:ins w:id="5" w:author="Unknown">
        <w:r w:rsidRPr="00BA4270">
          <w:rPr>
            <w:rFonts w:ascii="Georgia" w:eastAsia="Times New Roman" w:hAnsi="Georgia" w:cs="Times New Roman"/>
            <w:color w:val="000000"/>
            <w:sz w:val="24"/>
            <w:szCs w:val="24"/>
          </w:rPr>
          <w:t>In the first example we will use a Swing timer to create animation. This is the easiest but also the least effective way of animating objects in Java games.</w:t>
        </w:r>
      </w:ins>
    </w:p>
    <w:p w:rsidR="00BA4270" w:rsidRPr="00BA4270" w:rsidRDefault="00BA4270" w:rsidP="00BA4270">
      <w:pPr>
        <w:shd w:val="clear" w:color="auto" w:fill="BDBDBD"/>
        <w:spacing w:after="0" w:line="240" w:lineRule="auto"/>
        <w:rPr>
          <w:ins w:id="6" w:author="Unknown"/>
          <w:rFonts w:ascii="Georgia" w:eastAsia="Times New Roman" w:hAnsi="Georgia" w:cs="Times New Roman"/>
          <w:color w:val="000000"/>
          <w:sz w:val="24"/>
          <w:szCs w:val="24"/>
        </w:rPr>
      </w:pPr>
      <w:ins w:id="7" w:author="Unknown">
        <w:r w:rsidRPr="00BA4270">
          <w:rPr>
            <w:rFonts w:ascii="Georgia" w:eastAsia="Times New Roman" w:hAnsi="Georgia" w:cs="Times New Roman"/>
            <w:color w:val="000000"/>
            <w:sz w:val="24"/>
            <w:szCs w:val="24"/>
          </w:rPr>
          <w:t>SwingTimerExample.java</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 w:author="Unknown"/>
          <w:rFonts w:ascii="Courier New" w:eastAsia="Times New Roman" w:hAnsi="Courier New" w:cs="Courier New"/>
          <w:color w:val="000000"/>
          <w:sz w:val="20"/>
          <w:szCs w:val="20"/>
        </w:rPr>
      </w:pPr>
      <w:ins w:id="9" w:author="Unknown">
        <w:r w:rsidRPr="00BA4270">
          <w:rPr>
            <w:rFonts w:ascii="Courier New" w:eastAsia="Times New Roman" w:hAnsi="Courier New" w:cs="Courier New"/>
            <w:color w:val="000000"/>
            <w:sz w:val="20"/>
            <w:szCs w:val="20"/>
          </w:rPr>
          <w:t xml:space="preserve">package </w:t>
        </w:r>
        <w:proofErr w:type="spellStart"/>
        <w:r w:rsidRPr="00BA4270">
          <w:rPr>
            <w:rFonts w:ascii="Courier New" w:eastAsia="Times New Roman" w:hAnsi="Courier New" w:cs="Courier New"/>
            <w:color w:val="000000"/>
            <w:sz w:val="20"/>
            <w:szCs w:val="20"/>
          </w:rPr>
          <w:t>com.zetcode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 w:author="Unknown"/>
          <w:rFonts w:ascii="Courier New" w:eastAsia="Times New Roman" w:hAnsi="Courier New" w:cs="Courier New"/>
          <w:color w:val="000000"/>
          <w:sz w:val="20"/>
          <w:szCs w:val="20"/>
        </w:rPr>
      </w:pPr>
      <w:ins w:id="12"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java.awt.EventQueue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 w:author="Unknown"/>
          <w:rFonts w:ascii="Courier New" w:eastAsia="Times New Roman" w:hAnsi="Courier New" w:cs="Courier New"/>
          <w:color w:val="000000"/>
          <w:sz w:val="20"/>
          <w:szCs w:val="20"/>
        </w:rPr>
      </w:pPr>
      <w:ins w:id="14"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javax.swing.JFrame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 w:author="Unknown"/>
          <w:rFonts w:ascii="Courier New" w:eastAsia="Times New Roman" w:hAnsi="Courier New" w:cs="Courier New"/>
          <w:color w:val="000000"/>
          <w:sz w:val="20"/>
          <w:szCs w:val="20"/>
        </w:rPr>
      </w:pPr>
      <w:ins w:id="17" w:author="Unknown">
        <w:r w:rsidRPr="00BA4270">
          <w:rPr>
            <w:rFonts w:ascii="Courier New" w:eastAsia="Times New Roman" w:hAnsi="Courier New" w:cs="Courier New"/>
            <w:color w:val="000000"/>
            <w:sz w:val="20"/>
            <w:szCs w:val="20"/>
          </w:rPr>
          <w:t xml:space="preserve">public class </w:t>
        </w:r>
        <w:proofErr w:type="spellStart"/>
        <w:r w:rsidRPr="00BA4270">
          <w:rPr>
            <w:rFonts w:ascii="Courier New" w:eastAsia="Times New Roman" w:hAnsi="Courier New" w:cs="Courier New"/>
            <w:color w:val="000000"/>
            <w:sz w:val="20"/>
            <w:szCs w:val="20"/>
          </w:rPr>
          <w:t>SwingTimerExample</w:t>
        </w:r>
        <w:proofErr w:type="spellEnd"/>
        <w:r w:rsidRPr="00BA4270">
          <w:rPr>
            <w:rFonts w:ascii="Courier New" w:eastAsia="Times New Roman" w:hAnsi="Courier New" w:cs="Courier New"/>
            <w:color w:val="000000"/>
            <w:sz w:val="20"/>
            <w:szCs w:val="20"/>
          </w:rPr>
          <w:t xml:space="preserve"> extends </w:t>
        </w:r>
        <w:proofErr w:type="spellStart"/>
        <w:r w:rsidRPr="00BA4270">
          <w:rPr>
            <w:rFonts w:ascii="Courier New" w:eastAsia="Times New Roman" w:hAnsi="Courier New" w:cs="Courier New"/>
            <w:color w:val="000000"/>
            <w:sz w:val="20"/>
            <w:szCs w:val="20"/>
          </w:rPr>
          <w:t>JFrame</w:t>
        </w:r>
        <w:proofErr w:type="spellEnd"/>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 w:author="Unknown"/>
          <w:rFonts w:ascii="Courier New" w:eastAsia="Times New Roman" w:hAnsi="Courier New" w:cs="Courier New"/>
          <w:color w:val="000000"/>
          <w:sz w:val="20"/>
          <w:szCs w:val="20"/>
        </w:rPr>
      </w:pPr>
      <w:ins w:id="20" w:author="Unknown">
        <w:r w:rsidRPr="00BA4270">
          <w:rPr>
            <w:rFonts w:ascii="Courier New" w:eastAsia="Times New Roman" w:hAnsi="Courier New" w:cs="Courier New"/>
            <w:color w:val="000000"/>
            <w:sz w:val="20"/>
            <w:szCs w:val="20"/>
          </w:rPr>
          <w:t xml:space="preserve">    public </w:t>
        </w:r>
        <w:proofErr w:type="spellStart"/>
        <w:r w:rsidRPr="00BA4270">
          <w:rPr>
            <w:rFonts w:ascii="Courier New" w:eastAsia="Times New Roman" w:hAnsi="Courier New" w:cs="Courier New"/>
            <w:color w:val="000000"/>
            <w:sz w:val="20"/>
            <w:szCs w:val="20"/>
          </w:rPr>
          <w:t>SwingTimerExample</w:t>
        </w:r>
        <w:proofErr w:type="spellEnd"/>
        <w:r w:rsidRPr="00BA4270">
          <w:rPr>
            <w:rFonts w:ascii="Courier New" w:eastAsia="Times New Roman" w:hAnsi="Courier New" w:cs="Courier New"/>
            <w:color w:val="000000"/>
            <w:sz w:val="20"/>
            <w:szCs w:val="20"/>
          </w:rPr>
          <w:t>()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 w:author="Unknown"/>
          <w:rFonts w:ascii="Courier New" w:eastAsia="Times New Roman" w:hAnsi="Courier New" w:cs="Courier New"/>
          <w:color w:val="000000"/>
          <w:sz w:val="20"/>
          <w:szCs w:val="20"/>
        </w:rPr>
      </w:pPr>
      <w:ins w:id="22"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 w:author="Unknown"/>
          <w:rFonts w:ascii="Courier New" w:eastAsia="Times New Roman" w:hAnsi="Courier New" w:cs="Courier New"/>
          <w:color w:val="000000"/>
          <w:sz w:val="20"/>
          <w:szCs w:val="20"/>
        </w:rPr>
      </w:pPr>
      <w:ins w:id="24"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initUI</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 w:author="Unknown"/>
          <w:rFonts w:ascii="Courier New" w:eastAsia="Times New Roman" w:hAnsi="Courier New" w:cs="Courier New"/>
          <w:color w:val="000000"/>
          <w:sz w:val="20"/>
          <w:szCs w:val="20"/>
        </w:rPr>
      </w:pPr>
      <w:ins w:id="26"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 w:author="Unknown"/>
          <w:rFonts w:ascii="Courier New" w:eastAsia="Times New Roman" w:hAnsi="Courier New" w:cs="Courier New"/>
          <w:color w:val="000000"/>
          <w:sz w:val="20"/>
          <w:szCs w:val="20"/>
        </w:rPr>
      </w:pPr>
      <w:ins w:id="28"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 w:author="Unknown"/>
          <w:rFonts w:ascii="Courier New" w:eastAsia="Times New Roman" w:hAnsi="Courier New" w:cs="Courier New"/>
          <w:color w:val="000000"/>
          <w:sz w:val="20"/>
          <w:szCs w:val="20"/>
        </w:rPr>
      </w:pPr>
      <w:ins w:id="30" w:author="Unknown">
        <w:r w:rsidRPr="00BA4270">
          <w:rPr>
            <w:rFonts w:ascii="Courier New" w:eastAsia="Times New Roman" w:hAnsi="Courier New" w:cs="Courier New"/>
            <w:color w:val="000000"/>
            <w:sz w:val="20"/>
            <w:szCs w:val="20"/>
          </w:rPr>
          <w:t xml:space="preserve">    private void </w:t>
        </w:r>
        <w:proofErr w:type="spellStart"/>
        <w:r w:rsidRPr="00BA4270">
          <w:rPr>
            <w:rFonts w:ascii="Courier New" w:eastAsia="Times New Roman" w:hAnsi="Courier New" w:cs="Courier New"/>
            <w:color w:val="000000"/>
            <w:sz w:val="20"/>
            <w:szCs w:val="20"/>
          </w:rPr>
          <w:t>initUI</w:t>
        </w:r>
        <w:proofErr w:type="spellEnd"/>
        <w:r w:rsidRPr="00BA4270">
          <w:rPr>
            <w:rFonts w:ascii="Courier New" w:eastAsia="Times New Roman" w:hAnsi="Courier New" w:cs="Courier New"/>
            <w:color w:val="000000"/>
            <w:sz w:val="20"/>
            <w:szCs w:val="20"/>
          </w:rPr>
          <w:t>()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 w:author="Unknown"/>
          <w:rFonts w:ascii="Courier New" w:eastAsia="Times New Roman" w:hAnsi="Courier New" w:cs="Courier New"/>
          <w:color w:val="000000"/>
          <w:sz w:val="20"/>
          <w:szCs w:val="20"/>
        </w:rPr>
      </w:pPr>
      <w:ins w:id="33" w:author="Unknown">
        <w:r w:rsidRPr="00BA4270">
          <w:rPr>
            <w:rFonts w:ascii="Courier New" w:eastAsia="Times New Roman" w:hAnsi="Courier New" w:cs="Courier New"/>
            <w:color w:val="000000"/>
            <w:sz w:val="20"/>
            <w:szCs w:val="20"/>
          </w:rPr>
          <w:t xml:space="preserve">        add(new Board());</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 w:author="Unknown"/>
          <w:rFonts w:ascii="Courier New" w:eastAsia="Times New Roman" w:hAnsi="Courier New" w:cs="Courier New"/>
          <w:color w:val="000000"/>
          <w:sz w:val="20"/>
          <w:szCs w:val="20"/>
        </w:rPr>
      </w:pPr>
      <w:ins w:id="35"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 w:author="Unknown"/>
          <w:rFonts w:ascii="Courier New" w:eastAsia="Times New Roman" w:hAnsi="Courier New" w:cs="Courier New"/>
          <w:color w:val="000000"/>
          <w:sz w:val="20"/>
          <w:szCs w:val="20"/>
        </w:rPr>
      </w:pPr>
      <w:ins w:id="37"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setResizable</w:t>
        </w:r>
        <w:proofErr w:type="spellEnd"/>
        <w:r w:rsidRPr="00BA4270">
          <w:rPr>
            <w:rFonts w:ascii="Courier New" w:eastAsia="Times New Roman" w:hAnsi="Courier New" w:cs="Courier New"/>
            <w:color w:val="000000"/>
            <w:sz w:val="20"/>
            <w:szCs w:val="20"/>
          </w:rPr>
          <w:t>(false);</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 w:author="Unknown"/>
          <w:rFonts w:ascii="Courier New" w:eastAsia="Times New Roman" w:hAnsi="Courier New" w:cs="Courier New"/>
          <w:color w:val="000000"/>
          <w:sz w:val="20"/>
          <w:szCs w:val="20"/>
        </w:rPr>
      </w:pPr>
      <w:ins w:id="39" w:author="Unknown">
        <w:r w:rsidRPr="00BA4270">
          <w:rPr>
            <w:rFonts w:ascii="Courier New" w:eastAsia="Times New Roman" w:hAnsi="Courier New" w:cs="Courier New"/>
            <w:color w:val="000000"/>
            <w:sz w:val="20"/>
            <w:szCs w:val="20"/>
          </w:rPr>
          <w:t xml:space="preserve">        pack();</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 w:author="Unknown"/>
          <w:rFonts w:ascii="Courier New" w:eastAsia="Times New Roman" w:hAnsi="Courier New" w:cs="Courier New"/>
          <w:color w:val="000000"/>
          <w:sz w:val="20"/>
          <w:szCs w:val="20"/>
        </w:rPr>
      </w:pPr>
      <w:ins w:id="41"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 w:author="Unknown"/>
          <w:rFonts w:ascii="Courier New" w:eastAsia="Times New Roman" w:hAnsi="Courier New" w:cs="Courier New"/>
          <w:color w:val="000000"/>
          <w:sz w:val="20"/>
          <w:szCs w:val="20"/>
        </w:rPr>
      </w:pPr>
      <w:ins w:id="43"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setTitle</w:t>
        </w:r>
        <w:proofErr w:type="spellEnd"/>
        <w:r w:rsidRPr="00BA4270">
          <w:rPr>
            <w:rFonts w:ascii="Courier New" w:eastAsia="Times New Roman" w:hAnsi="Courier New" w:cs="Courier New"/>
            <w:color w:val="000000"/>
            <w:sz w:val="20"/>
            <w:szCs w:val="20"/>
          </w:rPr>
          <w:t>("Star");</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 w:author="Unknown"/>
          <w:rFonts w:ascii="Courier New" w:eastAsia="Times New Roman" w:hAnsi="Courier New" w:cs="Courier New"/>
          <w:color w:val="000000"/>
          <w:sz w:val="20"/>
          <w:szCs w:val="20"/>
        </w:rPr>
      </w:pPr>
      <w:ins w:id="45"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setLocationRelativeTo</w:t>
        </w:r>
        <w:proofErr w:type="spellEnd"/>
        <w:r w:rsidRPr="00BA4270">
          <w:rPr>
            <w:rFonts w:ascii="Courier New" w:eastAsia="Times New Roman" w:hAnsi="Courier New" w:cs="Courier New"/>
            <w:color w:val="000000"/>
            <w:sz w:val="20"/>
            <w:szCs w:val="20"/>
          </w:rPr>
          <w:t xml:space="preserve">(null);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 w:author="Unknown"/>
          <w:rFonts w:ascii="Courier New" w:eastAsia="Times New Roman" w:hAnsi="Courier New" w:cs="Courier New"/>
          <w:color w:val="000000"/>
          <w:sz w:val="20"/>
          <w:szCs w:val="20"/>
        </w:rPr>
      </w:pPr>
      <w:ins w:id="47"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setDefaultCloseOperation</w:t>
        </w:r>
        <w:proofErr w:type="spellEnd"/>
        <w:r w:rsidRPr="00BA4270">
          <w:rPr>
            <w:rFonts w:ascii="Courier New" w:eastAsia="Times New Roman" w:hAnsi="Courier New" w:cs="Courier New"/>
            <w:color w:val="000000"/>
            <w:sz w:val="20"/>
            <w:szCs w:val="20"/>
          </w:rPr>
          <w:t>(</w:t>
        </w:r>
        <w:proofErr w:type="spellStart"/>
        <w:r w:rsidRPr="00BA4270">
          <w:rPr>
            <w:rFonts w:ascii="Courier New" w:eastAsia="Times New Roman" w:hAnsi="Courier New" w:cs="Courier New"/>
            <w:color w:val="000000"/>
            <w:sz w:val="20"/>
            <w:szCs w:val="20"/>
          </w:rPr>
          <w:t>JFrame.EXIT_ON_CLOSE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 w:author="Unknown"/>
          <w:rFonts w:ascii="Courier New" w:eastAsia="Times New Roman" w:hAnsi="Courier New" w:cs="Courier New"/>
          <w:color w:val="000000"/>
          <w:sz w:val="20"/>
          <w:szCs w:val="20"/>
        </w:rPr>
      </w:pPr>
      <w:ins w:id="49"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 w:author="Unknown"/>
          <w:rFonts w:ascii="Courier New" w:eastAsia="Times New Roman" w:hAnsi="Courier New" w:cs="Courier New"/>
          <w:color w:val="000000"/>
          <w:sz w:val="20"/>
          <w:szCs w:val="20"/>
        </w:rPr>
      </w:pPr>
      <w:ins w:id="52" w:author="Unknown">
        <w:r w:rsidRPr="00BA4270">
          <w:rPr>
            <w:rFonts w:ascii="Courier New" w:eastAsia="Times New Roman" w:hAnsi="Courier New" w:cs="Courier New"/>
            <w:color w:val="000000"/>
            <w:sz w:val="20"/>
            <w:szCs w:val="20"/>
          </w:rPr>
          <w:t xml:space="preserve">    public static void main(String[] </w:t>
        </w:r>
        <w:proofErr w:type="spellStart"/>
        <w:r w:rsidRPr="00BA4270">
          <w:rPr>
            <w:rFonts w:ascii="Courier New" w:eastAsia="Times New Roman" w:hAnsi="Courier New" w:cs="Courier New"/>
            <w:color w:val="000000"/>
            <w:sz w:val="20"/>
            <w:szCs w:val="20"/>
          </w:rPr>
          <w:t>args</w:t>
        </w:r>
        <w:proofErr w:type="spellEnd"/>
        <w:r w:rsidRPr="00BA4270">
          <w:rPr>
            <w:rFonts w:ascii="Courier New" w:eastAsia="Times New Roman" w:hAnsi="Courier New" w:cs="Courier New"/>
            <w:color w:val="000000"/>
            <w:sz w:val="20"/>
            <w:szCs w:val="20"/>
          </w:rPr>
          <w:t>)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 w:author="Unknown"/>
          <w:rFonts w:ascii="Courier New" w:eastAsia="Times New Roman" w:hAnsi="Courier New" w:cs="Courier New"/>
          <w:color w:val="000000"/>
          <w:sz w:val="20"/>
          <w:szCs w:val="20"/>
        </w:rPr>
      </w:pPr>
      <w:ins w:id="54"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 w:author="Unknown"/>
          <w:rFonts w:ascii="Courier New" w:eastAsia="Times New Roman" w:hAnsi="Courier New" w:cs="Courier New"/>
          <w:color w:val="000000"/>
          <w:sz w:val="20"/>
          <w:szCs w:val="20"/>
        </w:rPr>
      </w:pPr>
      <w:ins w:id="56"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EventQueue.invokeLater</w:t>
        </w:r>
        <w:proofErr w:type="spellEnd"/>
        <w:r w:rsidRPr="00BA4270">
          <w:rPr>
            <w:rFonts w:ascii="Courier New" w:eastAsia="Times New Roman" w:hAnsi="Courier New" w:cs="Courier New"/>
            <w:color w:val="000000"/>
            <w:sz w:val="20"/>
            <w:szCs w:val="20"/>
          </w:rPr>
          <w:t xml:space="preserve">(new </w:t>
        </w:r>
        <w:proofErr w:type="spellStart"/>
        <w:r w:rsidRPr="00BA4270">
          <w:rPr>
            <w:rFonts w:ascii="Courier New" w:eastAsia="Times New Roman" w:hAnsi="Courier New" w:cs="Courier New"/>
            <w:color w:val="000000"/>
            <w:sz w:val="20"/>
            <w:szCs w:val="20"/>
          </w:rPr>
          <w:t>Runnable</w:t>
        </w:r>
        <w:proofErr w:type="spellEnd"/>
        <w:r w:rsidRPr="00BA4270">
          <w:rPr>
            <w:rFonts w:ascii="Courier New" w:eastAsia="Times New Roman" w:hAnsi="Courier New" w:cs="Courier New"/>
            <w:color w:val="000000"/>
            <w:sz w:val="20"/>
            <w:szCs w:val="20"/>
          </w:rPr>
          <w:t>()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 w:author="Unknown"/>
          <w:rFonts w:ascii="Courier New" w:eastAsia="Times New Roman" w:hAnsi="Courier New" w:cs="Courier New"/>
          <w:color w:val="000000"/>
          <w:sz w:val="20"/>
          <w:szCs w:val="20"/>
        </w:rPr>
      </w:pPr>
      <w:ins w:id="58" w:author="Unknown">
        <w:r w:rsidRPr="00BA4270">
          <w:rPr>
            <w:rFonts w:ascii="Courier New" w:eastAsia="Times New Roman" w:hAnsi="Courier New" w:cs="Courier New"/>
            <w:color w:val="000000"/>
            <w:sz w:val="20"/>
            <w:szCs w:val="20"/>
          </w:rPr>
          <w:t xml:space="preserve">            @Override</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 w:author="Unknown"/>
          <w:rFonts w:ascii="Courier New" w:eastAsia="Times New Roman" w:hAnsi="Courier New" w:cs="Courier New"/>
          <w:color w:val="000000"/>
          <w:sz w:val="20"/>
          <w:szCs w:val="20"/>
        </w:rPr>
      </w:pPr>
      <w:ins w:id="60" w:author="Unknown">
        <w:r w:rsidRPr="00BA4270">
          <w:rPr>
            <w:rFonts w:ascii="Courier New" w:eastAsia="Times New Roman" w:hAnsi="Courier New" w:cs="Courier New"/>
            <w:color w:val="000000"/>
            <w:sz w:val="20"/>
            <w:szCs w:val="20"/>
          </w:rPr>
          <w:lastRenderedPageBreak/>
          <w:t xml:space="preserve">            public void run() {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 w:author="Unknown"/>
          <w:rFonts w:ascii="Courier New" w:eastAsia="Times New Roman" w:hAnsi="Courier New" w:cs="Courier New"/>
          <w:color w:val="000000"/>
          <w:sz w:val="20"/>
          <w:szCs w:val="20"/>
        </w:rPr>
      </w:pPr>
      <w:ins w:id="62"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JFrame</w:t>
        </w:r>
        <w:proofErr w:type="spellEnd"/>
        <w:r w:rsidRPr="00BA4270">
          <w:rPr>
            <w:rFonts w:ascii="Courier New" w:eastAsia="Times New Roman" w:hAnsi="Courier New" w:cs="Courier New"/>
            <w:color w:val="000000"/>
            <w:sz w:val="20"/>
            <w:szCs w:val="20"/>
          </w:rPr>
          <w:t xml:space="preserve"> ex = new </w:t>
        </w:r>
        <w:proofErr w:type="spellStart"/>
        <w:r w:rsidRPr="00BA4270">
          <w:rPr>
            <w:rFonts w:ascii="Courier New" w:eastAsia="Times New Roman" w:hAnsi="Courier New" w:cs="Courier New"/>
            <w:color w:val="000000"/>
            <w:sz w:val="20"/>
            <w:szCs w:val="20"/>
          </w:rPr>
          <w:t>SwingTimerExample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 w:author="Unknown"/>
          <w:rFonts w:ascii="Courier New" w:eastAsia="Times New Roman" w:hAnsi="Courier New" w:cs="Courier New"/>
          <w:color w:val="000000"/>
          <w:sz w:val="20"/>
          <w:szCs w:val="20"/>
        </w:rPr>
      </w:pPr>
      <w:ins w:id="64"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ex.setVisible</w:t>
        </w:r>
        <w:proofErr w:type="spellEnd"/>
        <w:r w:rsidRPr="00BA4270">
          <w:rPr>
            <w:rFonts w:ascii="Courier New" w:eastAsia="Times New Roman" w:hAnsi="Courier New" w:cs="Courier New"/>
            <w:color w:val="000000"/>
            <w:sz w:val="20"/>
            <w:szCs w:val="20"/>
          </w:rPr>
          <w:t xml:space="preserve">(true);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 w:author="Unknown"/>
          <w:rFonts w:ascii="Courier New" w:eastAsia="Times New Roman" w:hAnsi="Courier New" w:cs="Courier New"/>
          <w:color w:val="000000"/>
          <w:sz w:val="20"/>
          <w:szCs w:val="20"/>
        </w:rPr>
      </w:pPr>
      <w:ins w:id="66"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 w:author="Unknown"/>
          <w:rFonts w:ascii="Courier New" w:eastAsia="Times New Roman" w:hAnsi="Courier New" w:cs="Courier New"/>
          <w:color w:val="000000"/>
          <w:sz w:val="20"/>
          <w:szCs w:val="20"/>
        </w:rPr>
      </w:pPr>
      <w:ins w:id="68"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 w:author="Unknown"/>
          <w:rFonts w:ascii="Courier New" w:eastAsia="Times New Roman" w:hAnsi="Courier New" w:cs="Courier New"/>
          <w:color w:val="000000"/>
          <w:sz w:val="20"/>
          <w:szCs w:val="20"/>
        </w:rPr>
      </w:pPr>
      <w:ins w:id="70"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 w:author="Unknown"/>
          <w:rFonts w:ascii="Courier New" w:eastAsia="Times New Roman" w:hAnsi="Courier New" w:cs="Courier New"/>
          <w:color w:val="000000"/>
          <w:sz w:val="20"/>
          <w:szCs w:val="20"/>
        </w:rPr>
      </w:pPr>
      <w:ins w:id="72" w:author="Unknown">
        <w:r w:rsidRPr="00BA4270">
          <w:rPr>
            <w:rFonts w:ascii="Courier New" w:eastAsia="Times New Roman" w:hAnsi="Courier New" w:cs="Courier New"/>
            <w:color w:val="000000"/>
            <w:sz w:val="20"/>
            <w:szCs w:val="20"/>
          </w:rPr>
          <w:t>}</w:t>
        </w:r>
      </w:ins>
    </w:p>
    <w:p w:rsidR="00BA4270" w:rsidRPr="00BA4270" w:rsidRDefault="00BA4270" w:rsidP="00BA4270">
      <w:pPr>
        <w:spacing w:before="100" w:beforeAutospacing="1" w:after="100" w:afterAutospacing="1" w:line="240" w:lineRule="auto"/>
        <w:rPr>
          <w:ins w:id="73" w:author="Unknown"/>
          <w:rFonts w:ascii="Georgia" w:eastAsia="Times New Roman" w:hAnsi="Georgia" w:cs="Times New Roman"/>
          <w:color w:val="000000"/>
          <w:sz w:val="24"/>
          <w:szCs w:val="24"/>
        </w:rPr>
      </w:pPr>
      <w:ins w:id="74" w:author="Unknown">
        <w:r w:rsidRPr="00BA4270">
          <w:rPr>
            <w:rFonts w:ascii="Georgia" w:eastAsia="Times New Roman" w:hAnsi="Georgia" w:cs="Times New Roman"/>
            <w:color w:val="000000"/>
            <w:sz w:val="24"/>
            <w:szCs w:val="24"/>
          </w:rPr>
          <w:t>This is the main class for the code example.</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 w:author="Unknown"/>
          <w:rFonts w:ascii="Courier New" w:eastAsia="Times New Roman" w:hAnsi="Courier New" w:cs="Courier New"/>
          <w:color w:val="000000"/>
          <w:sz w:val="20"/>
          <w:szCs w:val="20"/>
        </w:rPr>
      </w:pPr>
      <w:proofErr w:type="spellStart"/>
      <w:ins w:id="76" w:author="Unknown">
        <w:r w:rsidRPr="00BA4270">
          <w:rPr>
            <w:rFonts w:ascii="Courier New" w:eastAsia="Times New Roman" w:hAnsi="Courier New" w:cs="Courier New"/>
            <w:color w:val="000000"/>
            <w:sz w:val="20"/>
            <w:szCs w:val="20"/>
          </w:rPr>
          <w:t>setResizable</w:t>
        </w:r>
        <w:proofErr w:type="spellEnd"/>
        <w:r w:rsidRPr="00BA4270">
          <w:rPr>
            <w:rFonts w:ascii="Courier New" w:eastAsia="Times New Roman" w:hAnsi="Courier New" w:cs="Courier New"/>
            <w:color w:val="000000"/>
            <w:sz w:val="20"/>
            <w:szCs w:val="20"/>
          </w:rPr>
          <w:t>(false);</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 w:author="Unknown"/>
          <w:rFonts w:ascii="Courier New" w:eastAsia="Times New Roman" w:hAnsi="Courier New" w:cs="Courier New"/>
          <w:color w:val="000000"/>
          <w:sz w:val="20"/>
          <w:szCs w:val="20"/>
        </w:rPr>
      </w:pPr>
      <w:ins w:id="78" w:author="Unknown">
        <w:r w:rsidRPr="00BA4270">
          <w:rPr>
            <w:rFonts w:ascii="Courier New" w:eastAsia="Times New Roman" w:hAnsi="Courier New" w:cs="Courier New"/>
            <w:color w:val="000000"/>
            <w:sz w:val="20"/>
            <w:szCs w:val="20"/>
          </w:rPr>
          <w:t>pack();</w:t>
        </w:r>
      </w:ins>
    </w:p>
    <w:p w:rsidR="00BA4270" w:rsidRPr="00BA4270" w:rsidRDefault="00BA4270" w:rsidP="00BA4270">
      <w:pPr>
        <w:spacing w:before="100" w:beforeAutospacing="1" w:after="100" w:afterAutospacing="1" w:line="240" w:lineRule="auto"/>
        <w:rPr>
          <w:ins w:id="79" w:author="Unknown"/>
          <w:rFonts w:ascii="Georgia" w:eastAsia="Times New Roman" w:hAnsi="Georgia" w:cs="Times New Roman"/>
          <w:color w:val="000000"/>
          <w:sz w:val="24"/>
          <w:szCs w:val="24"/>
        </w:rPr>
      </w:pPr>
      <w:ins w:id="80" w:author="Unknown">
        <w:r w:rsidRPr="00BA4270">
          <w:rPr>
            <w:rFonts w:ascii="Georgia" w:eastAsia="Times New Roman" w:hAnsi="Georgia" w:cs="Times New Roman"/>
            <w:color w:val="000000"/>
            <w:sz w:val="24"/>
            <w:szCs w:val="24"/>
          </w:rPr>
          <w:t>The </w:t>
        </w:r>
        <w:proofErr w:type="spellStart"/>
        <w:r w:rsidRPr="00BA4270">
          <w:rPr>
            <w:rFonts w:ascii="Courier New" w:eastAsia="Times New Roman" w:hAnsi="Courier New" w:cs="Courier New"/>
            <w:color w:val="000000"/>
            <w:sz w:val="20"/>
          </w:rPr>
          <w:t>setResizable</w:t>
        </w:r>
        <w:proofErr w:type="spellEnd"/>
        <w:r w:rsidRPr="00BA4270">
          <w:rPr>
            <w:rFonts w:ascii="Courier New" w:eastAsia="Times New Roman" w:hAnsi="Courier New" w:cs="Courier New"/>
            <w:color w:val="000000"/>
            <w:sz w:val="20"/>
          </w:rPr>
          <w:t>()</w:t>
        </w:r>
        <w:r w:rsidRPr="00BA4270">
          <w:rPr>
            <w:rFonts w:ascii="Georgia" w:eastAsia="Times New Roman" w:hAnsi="Georgia" w:cs="Times New Roman"/>
            <w:color w:val="000000"/>
            <w:sz w:val="24"/>
            <w:szCs w:val="24"/>
          </w:rPr>
          <w:t> sets whether the frame can be resized. The </w:t>
        </w:r>
        <w:r w:rsidRPr="00BA4270">
          <w:rPr>
            <w:rFonts w:ascii="Courier New" w:eastAsia="Times New Roman" w:hAnsi="Courier New" w:cs="Courier New"/>
            <w:color w:val="000000"/>
            <w:sz w:val="20"/>
          </w:rPr>
          <w:t>pack()</w:t>
        </w:r>
        <w:r w:rsidRPr="00BA4270">
          <w:rPr>
            <w:rFonts w:ascii="Georgia" w:eastAsia="Times New Roman" w:hAnsi="Georgia" w:cs="Times New Roman"/>
            <w:color w:val="000000"/>
            <w:sz w:val="24"/>
            <w:szCs w:val="24"/>
          </w:rPr>
          <w:t> method causes this window to be sized to fit the preferred size and layouts of its children. Note that the order in which these two methods are called is important. (The </w:t>
        </w:r>
        <w:proofErr w:type="spellStart"/>
        <w:r w:rsidRPr="00BA4270">
          <w:rPr>
            <w:rFonts w:ascii="Courier New" w:eastAsia="Times New Roman" w:hAnsi="Courier New" w:cs="Courier New"/>
            <w:color w:val="000000"/>
            <w:sz w:val="20"/>
          </w:rPr>
          <w:t>setResizable</w:t>
        </w:r>
        <w:proofErr w:type="spellEnd"/>
        <w:r w:rsidRPr="00BA4270">
          <w:rPr>
            <w:rFonts w:ascii="Courier New" w:eastAsia="Times New Roman" w:hAnsi="Courier New" w:cs="Courier New"/>
            <w:color w:val="000000"/>
            <w:sz w:val="20"/>
          </w:rPr>
          <w:t>()</w:t>
        </w:r>
        <w:r w:rsidRPr="00BA4270">
          <w:rPr>
            <w:rFonts w:ascii="Georgia" w:eastAsia="Times New Roman" w:hAnsi="Georgia" w:cs="Times New Roman"/>
            <w:color w:val="000000"/>
            <w:sz w:val="24"/>
            <w:szCs w:val="24"/>
          </w:rPr>
          <w:t> changes the insets of the frame on some platforms; calling this method after the </w:t>
        </w:r>
        <w:r w:rsidRPr="00BA4270">
          <w:rPr>
            <w:rFonts w:ascii="Courier New" w:eastAsia="Times New Roman" w:hAnsi="Courier New" w:cs="Courier New"/>
            <w:color w:val="000000"/>
            <w:sz w:val="20"/>
          </w:rPr>
          <w:t>pack()</w:t>
        </w:r>
        <w:r w:rsidRPr="00BA4270">
          <w:rPr>
            <w:rFonts w:ascii="Georgia" w:eastAsia="Times New Roman" w:hAnsi="Georgia" w:cs="Times New Roman"/>
            <w:color w:val="000000"/>
            <w:sz w:val="24"/>
            <w:szCs w:val="24"/>
          </w:rPr>
          <w:t> method might lead to incorrect results—the star would not go precisely into the right-bottom border of the window.)</w:t>
        </w:r>
      </w:ins>
    </w:p>
    <w:p w:rsidR="00BA4270" w:rsidRPr="00BA4270" w:rsidRDefault="00BA4270" w:rsidP="00BA4270">
      <w:pPr>
        <w:shd w:val="clear" w:color="auto" w:fill="BDBDBD"/>
        <w:spacing w:after="0" w:line="240" w:lineRule="auto"/>
        <w:rPr>
          <w:ins w:id="81" w:author="Unknown"/>
          <w:rFonts w:ascii="Georgia" w:eastAsia="Times New Roman" w:hAnsi="Georgia" w:cs="Times New Roman"/>
          <w:color w:val="000000"/>
          <w:sz w:val="24"/>
          <w:szCs w:val="24"/>
        </w:rPr>
      </w:pPr>
      <w:ins w:id="82" w:author="Unknown">
        <w:r w:rsidRPr="00BA4270">
          <w:rPr>
            <w:rFonts w:ascii="Georgia" w:eastAsia="Times New Roman" w:hAnsi="Georgia" w:cs="Times New Roman"/>
            <w:color w:val="000000"/>
            <w:sz w:val="24"/>
            <w:szCs w:val="24"/>
          </w:rPr>
          <w:t>Board.java</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 w:author="Unknown"/>
          <w:rFonts w:ascii="Courier New" w:eastAsia="Times New Roman" w:hAnsi="Courier New" w:cs="Courier New"/>
          <w:color w:val="000000"/>
          <w:sz w:val="20"/>
          <w:szCs w:val="20"/>
        </w:rPr>
      </w:pPr>
      <w:ins w:id="84" w:author="Unknown">
        <w:r w:rsidRPr="00BA4270">
          <w:rPr>
            <w:rFonts w:ascii="Courier New" w:eastAsia="Times New Roman" w:hAnsi="Courier New" w:cs="Courier New"/>
            <w:color w:val="000000"/>
            <w:sz w:val="20"/>
            <w:szCs w:val="20"/>
          </w:rPr>
          <w:t xml:space="preserve">package </w:t>
        </w:r>
        <w:proofErr w:type="spellStart"/>
        <w:r w:rsidRPr="00BA4270">
          <w:rPr>
            <w:rFonts w:ascii="Courier New" w:eastAsia="Times New Roman" w:hAnsi="Courier New" w:cs="Courier New"/>
            <w:color w:val="000000"/>
            <w:sz w:val="20"/>
            <w:szCs w:val="20"/>
          </w:rPr>
          <w:t>com.zetcode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 w:author="Unknown"/>
          <w:rFonts w:ascii="Courier New" w:eastAsia="Times New Roman" w:hAnsi="Courier New" w:cs="Courier New"/>
          <w:color w:val="000000"/>
          <w:sz w:val="20"/>
          <w:szCs w:val="20"/>
        </w:rPr>
      </w:pPr>
      <w:ins w:id="87"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java.awt.Color</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 w:author="Unknown"/>
          <w:rFonts w:ascii="Courier New" w:eastAsia="Times New Roman" w:hAnsi="Courier New" w:cs="Courier New"/>
          <w:color w:val="000000"/>
          <w:sz w:val="20"/>
          <w:szCs w:val="20"/>
        </w:rPr>
      </w:pPr>
      <w:ins w:id="89"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java.awt.Dimension</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 w:author="Unknown"/>
          <w:rFonts w:ascii="Courier New" w:eastAsia="Times New Roman" w:hAnsi="Courier New" w:cs="Courier New"/>
          <w:color w:val="000000"/>
          <w:sz w:val="20"/>
          <w:szCs w:val="20"/>
        </w:rPr>
      </w:pPr>
      <w:ins w:id="91"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java.awt.Graphics</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 w:author="Unknown"/>
          <w:rFonts w:ascii="Courier New" w:eastAsia="Times New Roman" w:hAnsi="Courier New" w:cs="Courier New"/>
          <w:color w:val="000000"/>
          <w:sz w:val="20"/>
          <w:szCs w:val="20"/>
        </w:rPr>
      </w:pPr>
      <w:ins w:id="93" w:author="Unknown">
        <w:r w:rsidRPr="00BA4270">
          <w:rPr>
            <w:rFonts w:ascii="Courier New" w:eastAsia="Times New Roman" w:hAnsi="Courier New" w:cs="Courier New"/>
            <w:color w:val="000000"/>
            <w:sz w:val="20"/>
            <w:szCs w:val="20"/>
          </w:rPr>
          <w:t>import java.awt.Graphics2D;</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 w:author="Unknown"/>
          <w:rFonts w:ascii="Courier New" w:eastAsia="Times New Roman" w:hAnsi="Courier New" w:cs="Courier New"/>
          <w:color w:val="000000"/>
          <w:sz w:val="20"/>
          <w:szCs w:val="20"/>
        </w:rPr>
      </w:pPr>
      <w:ins w:id="95"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java.awt.Image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 w:author="Unknown"/>
          <w:rFonts w:ascii="Courier New" w:eastAsia="Times New Roman" w:hAnsi="Courier New" w:cs="Courier New"/>
          <w:color w:val="000000"/>
          <w:sz w:val="20"/>
          <w:szCs w:val="20"/>
        </w:rPr>
      </w:pPr>
      <w:ins w:id="97"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java.awt.Toolkit</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 w:author="Unknown"/>
          <w:rFonts w:ascii="Courier New" w:eastAsia="Times New Roman" w:hAnsi="Courier New" w:cs="Courier New"/>
          <w:color w:val="000000"/>
          <w:sz w:val="20"/>
          <w:szCs w:val="20"/>
        </w:rPr>
      </w:pPr>
      <w:ins w:id="99"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java.awt.event.ActionEvent</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 w:author="Unknown"/>
          <w:rFonts w:ascii="Courier New" w:eastAsia="Times New Roman" w:hAnsi="Courier New" w:cs="Courier New"/>
          <w:color w:val="000000"/>
          <w:sz w:val="20"/>
          <w:szCs w:val="20"/>
        </w:rPr>
      </w:pPr>
      <w:ins w:id="101"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java.awt.event.ActionListener</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 w:author="Unknown"/>
          <w:rFonts w:ascii="Courier New" w:eastAsia="Times New Roman" w:hAnsi="Courier New" w:cs="Courier New"/>
          <w:color w:val="000000"/>
          <w:sz w:val="20"/>
          <w:szCs w:val="20"/>
        </w:rPr>
      </w:pPr>
      <w:ins w:id="103"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javax.swing.ImageIcon</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 w:author="Unknown"/>
          <w:rFonts w:ascii="Courier New" w:eastAsia="Times New Roman" w:hAnsi="Courier New" w:cs="Courier New"/>
          <w:color w:val="000000"/>
          <w:sz w:val="20"/>
          <w:szCs w:val="20"/>
        </w:rPr>
      </w:pPr>
      <w:ins w:id="105"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javax.swing.JPanel</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 w:author="Unknown"/>
          <w:rFonts w:ascii="Courier New" w:eastAsia="Times New Roman" w:hAnsi="Courier New" w:cs="Courier New"/>
          <w:color w:val="000000"/>
          <w:sz w:val="20"/>
          <w:szCs w:val="20"/>
        </w:rPr>
      </w:pPr>
      <w:ins w:id="107"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javax.swing.Timer</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 w:author="Unknown"/>
          <w:rFonts w:ascii="Courier New" w:eastAsia="Times New Roman" w:hAnsi="Courier New" w:cs="Courier New"/>
          <w:color w:val="000000"/>
          <w:sz w:val="20"/>
          <w:szCs w:val="20"/>
        </w:rPr>
      </w:pPr>
      <w:ins w:id="110" w:author="Unknown">
        <w:r w:rsidRPr="00BA4270">
          <w:rPr>
            <w:rFonts w:ascii="Courier New" w:eastAsia="Times New Roman" w:hAnsi="Courier New" w:cs="Courier New"/>
            <w:color w:val="000000"/>
            <w:sz w:val="20"/>
            <w:szCs w:val="20"/>
          </w:rPr>
          <w:t xml:space="preserve">public class Board extends </w:t>
        </w:r>
        <w:proofErr w:type="spellStart"/>
        <w:r w:rsidRPr="00BA4270">
          <w:rPr>
            <w:rFonts w:ascii="Courier New" w:eastAsia="Times New Roman" w:hAnsi="Courier New" w:cs="Courier New"/>
            <w:color w:val="000000"/>
            <w:sz w:val="20"/>
            <w:szCs w:val="20"/>
          </w:rPr>
          <w:t>JPanel</w:t>
        </w:r>
        <w:proofErr w:type="spellEnd"/>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 w:author="Unknown"/>
          <w:rFonts w:ascii="Courier New" w:eastAsia="Times New Roman" w:hAnsi="Courier New" w:cs="Courier New"/>
          <w:color w:val="000000"/>
          <w:sz w:val="20"/>
          <w:szCs w:val="20"/>
        </w:rPr>
      </w:pPr>
      <w:ins w:id="112" w:author="Unknown">
        <w:r w:rsidRPr="00BA4270">
          <w:rPr>
            <w:rFonts w:ascii="Courier New" w:eastAsia="Times New Roman" w:hAnsi="Courier New" w:cs="Courier New"/>
            <w:color w:val="000000"/>
            <w:sz w:val="20"/>
            <w:szCs w:val="20"/>
          </w:rPr>
          <w:t xml:space="preserve">        implements </w:t>
        </w:r>
        <w:proofErr w:type="spellStart"/>
        <w:r w:rsidRPr="00BA4270">
          <w:rPr>
            <w:rFonts w:ascii="Courier New" w:eastAsia="Times New Roman" w:hAnsi="Courier New" w:cs="Courier New"/>
            <w:color w:val="000000"/>
            <w:sz w:val="20"/>
            <w:szCs w:val="20"/>
          </w:rPr>
          <w:t>ActionListener</w:t>
        </w:r>
        <w:proofErr w:type="spellEnd"/>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 w:author="Unknown"/>
          <w:rFonts w:ascii="Courier New" w:eastAsia="Times New Roman" w:hAnsi="Courier New" w:cs="Courier New"/>
          <w:color w:val="000000"/>
          <w:sz w:val="20"/>
          <w:szCs w:val="20"/>
        </w:rPr>
      </w:pPr>
      <w:ins w:id="115" w:author="Unknown">
        <w:r w:rsidRPr="00BA4270">
          <w:rPr>
            <w:rFonts w:ascii="Courier New" w:eastAsia="Times New Roman" w:hAnsi="Courier New" w:cs="Courier New"/>
            <w:color w:val="000000"/>
            <w:sz w:val="20"/>
            <w:szCs w:val="20"/>
          </w:rPr>
          <w:t xml:space="preserve">    private final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B_WIDTH = 350;</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 w:author="Unknown"/>
          <w:rFonts w:ascii="Courier New" w:eastAsia="Times New Roman" w:hAnsi="Courier New" w:cs="Courier New"/>
          <w:color w:val="000000"/>
          <w:sz w:val="20"/>
          <w:szCs w:val="20"/>
        </w:rPr>
      </w:pPr>
      <w:ins w:id="117" w:author="Unknown">
        <w:r w:rsidRPr="00BA4270">
          <w:rPr>
            <w:rFonts w:ascii="Courier New" w:eastAsia="Times New Roman" w:hAnsi="Courier New" w:cs="Courier New"/>
            <w:color w:val="000000"/>
            <w:sz w:val="20"/>
            <w:szCs w:val="20"/>
          </w:rPr>
          <w:t xml:space="preserve">    private final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B_HEIGHT = 350;</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 w:author="Unknown"/>
          <w:rFonts w:ascii="Courier New" w:eastAsia="Times New Roman" w:hAnsi="Courier New" w:cs="Courier New"/>
          <w:color w:val="000000"/>
          <w:sz w:val="20"/>
          <w:szCs w:val="20"/>
        </w:rPr>
      </w:pPr>
      <w:ins w:id="119" w:author="Unknown">
        <w:r w:rsidRPr="00BA4270">
          <w:rPr>
            <w:rFonts w:ascii="Courier New" w:eastAsia="Times New Roman" w:hAnsi="Courier New" w:cs="Courier New"/>
            <w:color w:val="000000"/>
            <w:sz w:val="20"/>
            <w:szCs w:val="20"/>
          </w:rPr>
          <w:t xml:space="preserve">    private final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INITIAL_X = -40;</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 w:author="Unknown"/>
          <w:rFonts w:ascii="Courier New" w:eastAsia="Times New Roman" w:hAnsi="Courier New" w:cs="Courier New"/>
          <w:color w:val="000000"/>
          <w:sz w:val="20"/>
          <w:szCs w:val="20"/>
        </w:rPr>
      </w:pPr>
      <w:ins w:id="121" w:author="Unknown">
        <w:r w:rsidRPr="00BA4270">
          <w:rPr>
            <w:rFonts w:ascii="Courier New" w:eastAsia="Times New Roman" w:hAnsi="Courier New" w:cs="Courier New"/>
            <w:color w:val="000000"/>
            <w:sz w:val="20"/>
            <w:szCs w:val="20"/>
          </w:rPr>
          <w:t xml:space="preserve">    private final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INITIAL_Y = -40;</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 w:author="Unknown"/>
          <w:rFonts w:ascii="Courier New" w:eastAsia="Times New Roman" w:hAnsi="Courier New" w:cs="Courier New"/>
          <w:color w:val="000000"/>
          <w:sz w:val="20"/>
          <w:szCs w:val="20"/>
        </w:rPr>
      </w:pPr>
      <w:ins w:id="123" w:author="Unknown">
        <w:r w:rsidRPr="00BA4270">
          <w:rPr>
            <w:rFonts w:ascii="Courier New" w:eastAsia="Times New Roman" w:hAnsi="Courier New" w:cs="Courier New"/>
            <w:color w:val="000000"/>
            <w:sz w:val="20"/>
            <w:szCs w:val="20"/>
          </w:rPr>
          <w:t xml:space="preserve">    private final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DELAY = 25;</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 w:author="Unknown"/>
          <w:rFonts w:ascii="Courier New" w:eastAsia="Times New Roman" w:hAnsi="Courier New" w:cs="Courier New"/>
          <w:color w:val="000000"/>
          <w:sz w:val="20"/>
          <w:szCs w:val="20"/>
        </w:rPr>
      </w:pPr>
      <w:ins w:id="126" w:author="Unknown">
        <w:r w:rsidRPr="00BA4270">
          <w:rPr>
            <w:rFonts w:ascii="Courier New" w:eastAsia="Times New Roman" w:hAnsi="Courier New" w:cs="Courier New"/>
            <w:color w:val="000000"/>
            <w:sz w:val="20"/>
            <w:szCs w:val="20"/>
          </w:rPr>
          <w:t xml:space="preserve">    private Image star;</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 w:author="Unknown"/>
          <w:rFonts w:ascii="Courier New" w:eastAsia="Times New Roman" w:hAnsi="Courier New" w:cs="Courier New"/>
          <w:color w:val="000000"/>
          <w:sz w:val="20"/>
          <w:szCs w:val="20"/>
        </w:rPr>
      </w:pPr>
      <w:ins w:id="128" w:author="Unknown">
        <w:r w:rsidRPr="00BA4270">
          <w:rPr>
            <w:rFonts w:ascii="Courier New" w:eastAsia="Times New Roman" w:hAnsi="Courier New" w:cs="Courier New"/>
            <w:color w:val="000000"/>
            <w:sz w:val="20"/>
            <w:szCs w:val="20"/>
          </w:rPr>
          <w:t xml:space="preserve">    private Timer </w:t>
        </w:r>
        <w:proofErr w:type="spellStart"/>
        <w:r w:rsidRPr="00BA4270">
          <w:rPr>
            <w:rFonts w:ascii="Courier New" w:eastAsia="Times New Roman" w:hAnsi="Courier New" w:cs="Courier New"/>
            <w:color w:val="000000"/>
            <w:sz w:val="20"/>
            <w:szCs w:val="20"/>
          </w:rPr>
          <w:t>timer</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 w:author="Unknown"/>
          <w:rFonts w:ascii="Courier New" w:eastAsia="Times New Roman" w:hAnsi="Courier New" w:cs="Courier New"/>
          <w:color w:val="000000"/>
          <w:sz w:val="20"/>
          <w:szCs w:val="20"/>
        </w:rPr>
      </w:pPr>
      <w:ins w:id="130" w:author="Unknown">
        <w:r w:rsidRPr="00BA4270">
          <w:rPr>
            <w:rFonts w:ascii="Courier New" w:eastAsia="Times New Roman" w:hAnsi="Courier New" w:cs="Courier New"/>
            <w:color w:val="000000"/>
            <w:sz w:val="20"/>
            <w:szCs w:val="20"/>
          </w:rPr>
          <w:t xml:space="preserve">    private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x, y;</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2" w:author="Unknown"/>
          <w:rFonts w:ascii="Courier New" w:eastAsia="Times New Roman" w:hAnsi="Courier New" w:cs="Courier New"/>
          <w:color w:val="000000"/>
          <w:sz w:val="20"/>
          <w:szCs w:val="20"/>
        </w:rPr>
      </w:pPr>
      <w:ins w:id="133" w:author="Unknown">
        <w:r w:rsidRPr="00BA4270">
          <w:rPr>
            <w:rFonts w:ascii="Courier New" w:eastAsia="Times New Roman" w:hAnsi="Courier New" w:cs="Courier New"/>
            <w:color w:val="000000"/>
            <w:sz w:val="20"/>
            <w:szCs w:val="20"/>
          </w:rPr>
          <w:t xml:space="preserve">    public Board()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4"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5" w:author="Unknown"/>
          <w:rFonts w:ascii="Courier New" w:eastAsia="Times New Roman" w:hAnsi="Courier New" w:cs="Courier New"/>
          <w:color w:val="000000"/>
          <w:sz w:val="20"/>
          <w:szCs w:val="20"/>
        </w:rPr>
      </w:pPr>
      <w:ins w:id="136"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initBoard</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7" w:author="Unknown"/>
          <w:rFonts w:ascii="Courier New" w:eastAsia="Times New Roman" w:hAnsi="Courier New" w:cs="Courier New"/>
          <w:color w:val="000000"/>
          <w:sz w:val="20"/>
          <w:szCs w:val="20"/>
        </w:rPr>
      </w:pPr>
      <w:ins w:id="138"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9"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0" w:author="Unknown"/>
          <w:rFonts w:ascii="Courier New" w:eastAsia="Times New Roman" w:hAnsi="Courier New" w:cs="Courier New"/>
          <w:color w:val="000000"/>
          <w:sz w:val="20"/>
          <w:szCs w:val="20"/>
        </w:rPr>
      </w:pPr>
      <w:ins w:id="141" w:author="Unknown">
        <w:r w:rsidRPr="00BA4270">
          <w:rPr>
            <w:rFonts w:ascii="Courier New" w:eastAsia="Times New Roman" w:hAnsi="Courier New" w:cs="Courier New"/>
            <w:color w:val="000000"/>
            <w:sz w:val="20"/>
            <w:szCs w:val="20"/>
          </w:rPr>
          <w:t xml:space="preserve">    private void </w:t>
        </w:r>
        <w:proofErr w:type="spellStart"/>
        <w:r w:rsidRPr="00BA4270">
          <w:rPr>
            <w:rFonts w:ascii="Courier New" w:eastAsia="Times New Roman" w:hAnsi="Courier New" w:cs="Courier New"/>
            <w:color w:val="000000"/>
            <w:sz w:val="20"/>
            <w:szCs w:val="20"/>
          </w:rPr>
          <w:t>loadImage</w:t>
        </w:r>
        <w:proofErr w:type="spellEnd"/>
        <w:r w:rsidRPr="00BA4270">
          <w:rPr>
            <w:rFonts w:ascii="Courier New" w:eastAsia="Times New Roman" w:hAnsi="Courier New" w:cs="Courier New"/>
            <w:color w:val="000000"/>
            <w:sz w:val="20"/>
            <w:szCs w:val="20"/>
          </w:rPr>
          <w:t>()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2"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3" w:author="Unknown"/>
          <w:rFonts w:ascii="Courier New" w:eastAsia="Times New Roman" w:hAnsi="Courier New" w:cs="Courier New"/>
          <w:color w:val="000000"/>
          <w:sz w:val="20"/>
          <w:szCs w:val="20"/>
        </w:rPr>
      </w:pPr>
      <w:ins w:id="144"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ImageIcon</w:t>
        </w:r>
        <w:proofErr w:type="spellEnd"/>
        <w:r w:rsidRPr="00BA4270">
          <w:rPr>
            <w:rFonts w:ascii="Courier New" w:eastAsia="Times New Roman" w:hAnsi="Courier New" w:cs="Courier New"/>
            <w:color w:val="000000"/>
            <w:sz w:val="20"/>
            <w:szCs w:val="20"/>
          </w:rPr>
          <w:t xml:space="preserve"> ii = new </w:t>
        </w:r>
        <w:proofErr w:type="spellStart"/>
        <w:r w:rsidRPr="00BA4270">
          <w:rPr>
            <w:rFonts w:ascii="Courier New" w:eastAsia="Times New Roman" w:hAnsi="Courier New" w:cs="Courier New"/>
            <w:color w:val="000000"/>
            <w:sz w:val="20"/>
            <w:szCs w:val="20"/>
          </w:rPr>
          <w:t>ImageIcon</w:t>
        </w:r>
        <w:proofErr w:type="spellEnd"/>
        <w:r w:rsidRPr="00BA4270">
          <w:rPr>
            <w:rFonts w:ascii="Courier New" w:eastAsia="Times New Roman" w:hAnsi="Courier New" w:cs="Courier New"/>
            <w:color w:val="000000"/>
            <w:sz w:val="20"/>
            <w:szCs w:val="20"/>
          </w:rPr>
          <w:t>("star.png");</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 w:author="Unknown"/>
          <w:rFonts w:ascii="Courier New" w:eastAsia="Times New Roman" w:hAnsi="Courier New" w:cs="Courier New"/>
          <w:color w:val="000000"/>
          <w:sz w:val="20"/>
          <w:szCs w:val="20"/>
        </w:rPr>
      </w:pPr>
      <w:ins w:id="146" w:author="Unknown">
        <w:r w:rsidRPr="00BA4270">
          <w:rPr>
            <w:rFonts w:ascii="Courier New" w:eastAsia="Times New Roman" w:hAnsi="Courier New" w:cs="Courier New"/>
            <w:color w:val="000000"/>
            <w:sz w:val="20"/>
            <w:szCs w:val="20"/>
          </w:rPr>
          <w:t xml:space="preserve">        star = </w:t>
        </w:r>
        <w:proofErr w:type="spellStart"/>
        <w:r w:rsidRPr="00BA4270">
          <w:rPr>
            <w:rFonts w:ascii="Courier New" w:eastAsia="Times New Roman" w:hAnsi="Courier New" w:cs="Courier New"/>
            <w:color w:val="000000"/>
            <w:sz w:val="20"/>
            <w:szCs w:val="20"/>
          </w:rPr>
          <w:t>ii.getImage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 w:author="Unknown"/>
          <w:rFonts w:ascii="Courier New" w:eastAsia="Times New Roman" w:hAnsi="Courier New" w:cs="Courier New"/>
          <w:color w:val="000000"/>
          <w:sz w:val="20"/>
          <w:szCs w:val="20"/>
        </w:rPr>
      </w:pPr>
      <w:ins w:id="148"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9"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 w:author="Unknown"/>
          <w:rFonts w:ascii="Courier New" w:eastAsia="Times New Roman" w:hAnsi="Courier New" w:cs="Courier New"/>
          <w:color w:val="000000"/>
          <w:sz w:val="20"/>
          <w:szCs w:val="20"/>
        </w:rPr>
      </w:pPr>
      <w:ins w:id="151" w:author="Unknown">
        <w:r w:rsidRPr="00BA4270">
          <w:rPr>
            <w:rFonts w:ascii="Courier New" w:eastAsia="Times New Roman" w:hAnsi="Courier New" w:cs="Courier New"/>
            <w:color w:val="000000"/>
            <w:sz w:val="20"/>
            <w:szCs w:val="20"/>
          </w:rPr>
          <w:t xml:space="preserve">    private void </w:t>
        </w:r>
        <w:proofErr w:type="spellStart"/>
        <w:r w:rsidRPr="00BA4270">
          <w:rPr>
            <w:rFonts w:ascii="Courier New" w:eastAsia="Times New Roman" w:hAnsi="Courier New" w:cs="Courier New"/>
            <w:color w:val="000000"/>
            <w:sz w:val="20"/>
            <w:szCs w:val="20"/>
          </w:rPr>
          <w:t>initBoard</w:t>
        </w:r>
        <w:proofErr w:type="spellEnd"/>
        <w:r w:rsidRPr="00BA4270">
          <w:rPr>
            <w:rFonts w:ascii="Courier New" w:eastAsia="Times New Roman" w:hAnsi="Courier New" w:cs="Courier New"/>
            <w:color w:val="000000"/>
            <w:sz w:val="20"/>
            <w:szCs w:val="20"/>
          </w:rPr>
          <w:t>()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2"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3" w:author="Unknown"/>
          <w:rFonts w:ascii="Courier New" w:eastAsia="Times New Roman" w:hAnsi="Courier New" w:cs="Courier New"/>
          <w:color w:val="000000"/>
          <w:sz w:val="20"/>
          <w:szCs w:val="20"/>
        </w:rPr>
      </w:pPr>
      <w:ins w:id="154"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setBackground</w:t>
        </w:r>
        <w:proofErr w:type="spellEnd"/>
        <w:r w:rsidRPr="00BA4270">
          <w:rPr>
            <w:rFonts w:ascii="Courier New" w:eastAsia="Times New Roman" w:hAnsi="Courier New" w:cs="Courier New"/>
            <w:color w:val="000000"/>
            <w:sz w:val="20"/>
            <w:szCs w:val="20"/>
          </w:rPr>
          <w:t>(</w:t>
        </w:r>
        <w:proofErr w:type="spellStart"/>
        <w:r w:rsidRPr="00BA4270">
          <w:rPr>
            <w:rFonts w:ascii="Courier New" w:eastAsia="Times New Roman" w:hAnsi="Courier New" w:cs="Courier New"/>
            <w:color w:val="000000"/>
            <w:sz w:val="20"/>
            <w:szCs w:val="20"/>
          </w:rPr>
          <w:t>Color.BLACK</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5" w:author="Unknown"/>
          <w:rFonts w:ascii="Courier New" w:eastAsia="Times New Roman" w:hAnsi="Courier New" w:cs="Courier New"/>
          <w:color w:val="000000"/>
          <w:sz w:val="20"/>
          <w:szCs w:val="20"/>
        </w:rPr>
      </w:pPr>
      <w:ins w:id="156"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setPreferredSize</w:t>
        </w:r>
        <w:proofErr w:type="spellEnd"/>
        <w:r w:rsidRPr="00BA4270">
          <w:rPr>
            <w:rFonts w:ascii="Courier New" w:eastAsia="Times New Roman" w:hAnsi="Courier New" w:cs="Courier New"/>
            <w:color w:val="000000"/>
            <w:sz w:val="20"/>
            <w:szCs w:val="20"/>
          </w:rPr>
          <w:t>(new Dimension(B_WIDTH, B_HEIGHT));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7" w:author="Unknown"/>
          <w:rFonts w:ascii="Courier New" w:eastAsia="Times New Roman" w:hAnsi="Courier New" w:cs="Courier New"/>
          <w:color w:val="000000"/>
          <w:sz w:val="20"/>
          <w:szCs w:val="20"/>
        </w:rPr>
      </w:pPr>
      <w:ins w:id="158"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setDoubleBuffered</w:t>
        </w:r>
        <w:proofErr w:type="spellEnd"/>
        <w:r w:rsidRPr="00BA4270">
          <w:rPr>
            <w:rFonts w:ascii="Courier New" w:eastAsia="Times New Roman" w:hAnsi="Courier New" w:cs="Courier New"/>
            <w:color w:val="000000"/>
            <w:sz w:val="20"/>
            <w:szCs w:val="20"/>
          </w:rPr>
          <w:t>(true);</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9"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0" w:author="Unknown"/>
          <w:rFonts w:ascii="Courier New" w:eastAsia="Times New Roman" w:hAnsi="Courier New" w:cs="Courier New"/>
          <w:color w:val="000000"/>
          <w:sz w:val="20"/>
          <w:szCs w:val="20"/>
        </w:rPr>
      </w:pPr>
      <w:ins w:id="161"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loadImage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2" w:author="Unknown"/>
          <w:rFonts w:ascii="Courier New" w:eastAsia="Times New Roman" w:hAnsi="Courier New" w:cs="Courier New"/>
          <w:color w:val="000000"/>
          <w:sz w:val="20"/>
          <w:szCs w:val="20"/>
        </w:rPr>
      </w:pPr>
      <w:ins w:id="163"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4" w:author="Unknown"/>
          <w:rFonts w:ascii="Courier New" w:eastAsia="Times New Roman" w:hAnsi="Courier New" w:cs="Courier New"/>
          <w:color w:val="000000"/>
          <w:sz w:val="20"/>
          <w:szCs w:val="20"/>
        </w:rPr>
      </w:pPr>
      <w:ins w:id="165" w:author="Unknown">
        <w:r w:rsidRPr="00BA4270">
          <w:rPr>
            <w:rFonts w:ascii="Courier New" w:eastAsia="Times New Roman" w:hAnsi="Courier New" w:cs="Courier New"/>
            <w:color w:val="000000"/>
            <w:sz w:val="20"/>
            <w:szCs w:val="20"/>
          </w:rPr>
          <w:t xml:space="preserve">        x = INITIAL_X;</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6" w:author="Unknown"/>
          <w:rFonts w:ascii="Courier New" w:eastAsia="Times New Roman" w:hAnsi="Courier New" w:cs="Courier New"/>
          <w:color w:val="000000"/>
          <w:sz w:val="20"/>
          <w:szCs w:val="20"/>
        </w:rPr>
      </w:pPr>
      <w:ins w:id="167" w:author="Unknown">
        <w:r w:rsidRPr="00BA4270">
          <w:rPr>
            <w:rFonts w:ascii="Courier New" w:eastAsia="Times New Roman" w:hAnsi="Courier New" w:cs="Courier New"/>
            <w:color w:val="000000"/>
            <w:sz w:val="20"/>
            <w:szCs w:val="20"/>
          </w:rPr>
          <w:t xml:space="preserve">        y = INITIAL_Y;</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8" w:author="Unknown"/>
          <w:rFonts w:ascii="Courier New" w:eastAsia="Times New Roman" w:hAnsi="Courier New" w:cs="Courier New"/>
          <w:color w:val="000000"/>
          <w:sz w:val="20"/>
          <w:szCs w:val="20"/>
        </w:rPr>
      </w:pPr>
      <w:ins w:id="169"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0" w:author="Unknown"/>
          <w:rFonts w:ascii="Courier New" w:eastAsia="Times New Roman" w:hAnsi="Courier New" w:cs="Courier New"/>
          <w:color w:val="000000"/>
          <w:sz w:val="20"/>
          <w:szCs w:val="20"/>
        </w:rPr>
      </w:pPr>
      <w:ins w:id="171" w:author="Unknown">
        <w:r w:rsidRPr="00BA4270">
          <w:rPr>
            <w:rFonts w:ascii="Courier New" w:eastAsia="Times New Roman" w:hAnsi="Courier New" w:cs="Courier New"/>
            <w:color w:val="000000"/>
            <w:sz w:val="20"/>
            <w:szCs w:val="20"/>
          </w:rPr>
          <w:t xml:space="preserve">        timer = new Timer(DELAY, this);</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2" w:author="Unknown"/>
          <w:rFonts w:ascii="Courier New" w:eastAsia="Times New Roman" w:hAnsi="Courier New" w:cs="Courier New"/>
          <w:color w:val="000000"/>
          <w:sz w:val="20"/>
          <w:szCs w:val="20"/>
        </w:rPr>
      </w:pPr>
      <w:ins w:id="173"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timer.start</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4" w:author="Unknown"/>
          <w:rFonts w:ascii="Courier New" w:eastAsia="Times New Roman" w:hAnsi="Courier New" w:cs="Courier New"/>
          <w:color w:val="000000"/>
          <w:sz w:val="20"/>
          <w:szCs w:val="20"/>
        </w:rPr>
      </w:pPr>
      <w:ins w:id="175"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6"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7" w:author="Unknown"/>
          <w:rFonts w:ascii="Courier New" w:eastAsia="Times New Roman" w:hAnsi="Courier New" w:cs="Courier New"/>
          <w:color w:val="000000"/>
          <w:sz w:val="20"/>
          <w:szCs w:val="20"/>
        </w:rPr>
      </w:pPr>
      <w:ins w:id="178" w:author="Unknown">
        <w:r w:rsidRPr="00BA4270">
          <w:rPr>
            <w:rFonts w:ascii="Courier New" w:eastAsia="Times New Roman" w:hAnsi="Courier New" w:cs="Courier New"/>
            <w:color w:val="000000"/>
            <w:sz w:val="20"/>
            <w:szCs w:val="20"/>
          </w:rPr>
          <w:t xml:space="preserve">    @Override</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9" w:author="Unknown"/>
          <w:rFonts w:ascii="Courier New" w:eastAsia="Times New Roman" w:hAnsi="Courier New" w:cs="Courier New"/>
          <w:color w:val="000000"/>
          <w:sz w:val="20"/>
          <w:szCs w:val="20"/>
        </w:rPr>
      </w:pPr>
      <w:ins w:id="180" w:author="Unknown">
        <w:r w:rsidRPr="00BA4270">
          <w:rPr>
            <w:rFonts w:ascii="Courier New" w:eastAsia="Times New Roman" w:hAnsi="Courier New" w:cs="Courier New"/>
            <w:color w:val="000000"/>
            <w:sz w:val="20"/>
            <w:szCs w:val="20"/>
          </w:rPr>
          <w:t xml:space="preserve">    public void </w:t>
        </w:r>
        <w:proofErr w:type="spellStart"/>
        <w:r w:rsidRPr="00BA4270">
          <w:rPr>
            <w:rFonts w:ascii="Courier New" w:eastAsia="Times New Roman" w:hAnsi="Courier New" w:cs="Courier New"/>
            <w:color w:val="000000"/>
            <w:sz w:val="20"/>
            <w:szCs w:val="20"/>
          </w:rPr>
          <w:t>paintComponent</w:t>
        </w:r>
        <w:proofErr w:type="spellEnd"/>
        <w:r w:rsidRPr="00BA4270">
          <w:rPr>
            <w:rFonts w:ascii="Courier New" w:eastAsia="Times New Roman" w:hAnsi="Courier New" w:cs="Courier New"/>
            <w:color w:val="000000"/>
            <w:sz w:val="20"/>
            <w:szCs w:val="20"/>
          </w:rPr>
          <w:t>(Graphics g)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1" w:author="Unknown"/>
          <w:rFonts w:ascii="Courier New" w:eastAsia="Times New Roman" w:hAnsi="Courier New" w:cs="Courier New"/>
          <w:color w:val="000000"/>
          <w:sz w:val="20"/>
          <w:szCs w:val="20"/>
        </w:rPr>
      </w:pPr>
      <w:ins w:id="182"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super.paintComponent</w:t>
        </w:r>
        <w:proofErr w:type="spellEnd"/>
        <w:r w:rsidRPr="00BA4270">
          <w:rPr>
            <w:rFonts w:ascii="Courier New" w:eastAsia="Times New Roman" w:hAnsi="Courier New" w:cs="Courier New"/>
            <w:color w:val="000000"/>
            <w:sz w:val="20"/>
            <w:szCs w:val="20"/>
          </w:rPr>
          <w:t>(g);</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3"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4" w:author="Unknown"/>
          <w:rFonts w:ascii="Courier New" w:eastAsia="Times New Roman" w:hAnsi="Courier New" w:cs="Courier New"/>
          <w:color w:val="000000"/>
          <w:sz w:val="20"/>
          <w:szCs w:val="20"/>
        </w:rPr>
      </w:pPr>
      <w:ins w:id="185"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drawStar</w:t>
        </w:r>
        <w:proofErr w:type="spellEnd"/>
        <w:r w:rsidRPr="00BA4270">
          <w:rPr>
            <w:rFonts w:ascii="Courier New" w:eastAsia="Times New Roman" w:hAnsi="Courier New" w:cs="Courier New"/>
            <w:color w:val="000000"/>
            <w:sz w:val="20"/>
            <w:szCs w:val="20"/>
          </w:rPr>
          <w:t>(g);</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6" w:author="Unknown"/>
          <w:rFonts w:ascii="Courier New" w:eastAsia="Times New Roman" w:hAnsi="Courier New" w:cs="Courier New"/>
          <w:color w:val="000000"/>
          <w:sz w:val="20"/>
          <w:szCs w:val="20"/>
        </w:rPr>
      </w:pPr>
      <w:ins w:id="187"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8"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9" w:author="Unknown"/>
          <w:rFonts w:ascii="Courier New" w:eastAsia="Times New Roman" w:hAnsi="Courier New" w:cs="Courier New"/>
          <w:color w:val="000000"/>
          <w:sz w:val="20"/>
          <w:szCs w:val="20"/>
        </w:rPr>
      </w:pPr>
      <w:ins w:id="190" w:author="Unknown">
        <w:r w:rsidRPr="00BA4270">
          <w:rPr>
            <w:rFonts w:ascii="Courier New" w:eastAsia="Times New Roman" w:hAnsi="Courier New" w:cs="Courier New"/>
            <w:color w:val="000000"/>
            <w:sz w:val="20"/>
            <w:szCs w:val="20"/>
          </w:rPr>
          <w:t xml:space="preserve">    private void </w:t>
        </w:r>
        <w:proofErr w:type="spellStart"/>
        <w:r w:rsidRPr="00BA4270">
          <w:rPr>
            <w:rFonts w:ascii="Courier New" w:eastAsia="Times New Roman" w:hAnsi="Courier New" w:cs="Courier New"/>
            <w:color w:val="000000"/>
            <w:sz w:val="20"/>
            <w:szCs w:val="20"/>
          </w:rPr>
          <w:t>drawStar</w:t>
        </w:r>
        <w:proofErr w:type="spellEnd"/>
        <w:r w:rsidRPr="00BA4270">
          <w:rPr>
            <w:rFonts w:ascii="Courier New" w:eastAsia="Times New Roman" w:hAnsi="Courier New" w:cs="Courier New"/>
            <w:color w:val="000000"/>
            <w:sz w:val="20"/>
            <w:szCs w:val="20"/>
          </w:rPr>
          <w:t>(Graphics g)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1"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2" w:author="Unknown"/>
          <w:rFonts w:ascii="Courier New" w:eastAsia="Times New Roman" w:hAnsi="Courier New" w:cs="Courier New"/>
          <w:color w:val="000000"/>
          <w:sz w:val="20"/>
          <w:szCs w:val="20"/>
        </w:rPr>
      </w:pPr>
      <w:ins w:id="193"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g.drawImage</w:t>
        </w:r>
        <w:proofErr w:type="spellEnd"/>
        <w:r w:rsidRPr="00BA4270">
          <w:rPr>
            <w:rFonts w:ascii="Courier New" w:eastAsia="Times New Roman" w:hAnsi="Courier New" w:cs="Courier New"/>
            <w:color w:val="000000"/>
            <w:sz w:val="20"/>
            <w:szCs w:val="20"/>
          </w:rPr>
          <w:t>(star, x, y, this);</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4" w:author="Unknown"/>
          <w:rFonts w:ascii="Courier New" w:eastAsia="Times New Roman" w:hAnsi="Courier New" w:cs="Courier New"/>
          <w:color w:val="000000"/>
          <w:sz w:val="20"/>
          <w:szCs w:val="20"/>
        </w:rPr>
      </w:pPr>
      <w:ins w:id="195"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Toolkit.getDefaultToolkit</w:t>
        </w:r>
        <w:proofErr w:type="spellEnd"/>
        <w:r w:rsidRPr="00BA4270">
          <w:rPr>
            <w:rFonts w:ascii="Courier New" w:eastAsia="Times New Roman" w:hAnsi="Courier New" w:cs="Courier New"/>
            <w:color w:val="000000"/>
            <w:sz w:val="20"/>
            <w:szCs w:val="20"/>
          </w:rPr>
          <w:t>().sync();</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6" w:author="Unknown"/>
          <w:rFonts w:ascii="Courier New" w:eastAsia="Times New Roman" w:hAnsi="Courier New" w:cs="Courier New"/>
          <w:color w:val="000000"/>
          <w:sz w:val="20"/>
          <w:szCs w:val="20"/>
        </w:rPr>
      </w:pPr>
      <w:ins w:id="197"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8"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9" w:author="Unknown"/>
          <w:rFonts w:ascii="Courier New" w:eastAsia="Times New Roman" w:hAnsi="Courier New" w:cs="Courier New"/>
          <w:color w:val="000000"/>
          <w:sz w:val="20"/>
          <w:szCs w:val="20"/>
        </w:rPr>
      </w:pPr>
      <w:ins w:id="200" w:author="Unknown">
        <w:r w:rsidRPr="00BA4270">
          <w:rPr>
            <w:rFonts w:ascii="Courier New" w:eastAsia="Times New Roman" w:hAnsi="Courier New" w:cs="Courier New"/>
            <w:color w:val="000000"/>
            <w:sz w:val="20"/>
            <w:szCs w:val="20"/>
          </w:rPr>
          <w:t xml:space="preserve">    @Override</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1" w:author="Unknown"/>
          <w:rFonts w:ascii="Courier New" w:eastAsia="Times New Roman" w:hAnsi="Courier New" w:cs="Courier New"/>
          <w:color w:val="000000"/>
          <w:sz w:val="20"/>
          <w:szCs w:val="20"/>
        </w:rPr>
      </w:pPr>
      <w:ins w:id="202" w:author="Unknown">
        <w:r w:rsidRPr="00BA4270">
          <w:rPr>
            <w:rFonts w:ascii="Courier New" w:eastAsia="Times New Roman" w:hAnsi="Courier New" w:cs="Courier New"/>
            <w:color w:val="000000"/>
            <w:sz w:val="20"/>
            <w:szCs w:val="20"/>
          </w:rPr>
          <w:t xml:space="preserve">    public void </w:t>
        </w:r>
        <w:proofErr w:type="spellStart"/>
        <w:r w:rsidRPr="00BA4270">
          <w:rPr>
            <w:rFonts w:ascii="Courier New" w:eastAsia="Times New Roman" w:hAnsi="Courier New" w:cs="Courier New"/>
            <w:color w:val="000000"/>
            <w:sz w:val="20"/>
            <w:szCs w:val="20"/>
          </w:rPr>
          <w:t>actionPerformed</w:t>
        </w:r>
        <w:proofErr w:type="spellEnd"/>
        <w:r w:rsidRPr="00BA4270">
          <w:rPr>
            <w:rFonts w:ascii="Courier New" w:eastAsia="Times New Roman" w:hAnsi="Courier New" w:cs="Courier New"/>
            <w:color w:val="000000"/>
            <w:sz w:val="20"/>
            <w:szCs w:val="20"/>
          </w:rPr>
          <w:t>(</w:t>
        </w:r>
        <w:proofErr w:type="spellStart"/>
        <w:r w:rsidRPr="00BA4270">
          <w:rPr>
            <w:rFonts w:ascii="Courier New" w:eastAsia="Times New Roman" w:hAnsi="Courier New" w:cs="Courier New"/>
            <w:color w:val="000000"/>
            <w:sz w:val="20"/>
            <w:szCs w:val="20"/>
          </w:rPr>
          <w:t>ActionEvent</w:t>
        </w:r>
        <w:proofErr w:type="spellEnd"/>
        <w:r w:rsidRPr="00BA4270">
          <w:rPr>
            <w:rFonts w:ascii="Courier New" w:eastAsia="Times New Roman" w:hAnsi="Courier New" w:cs="Courier New"/>
            <w:color w:val="000000"/>
            <w:sz w:val="20"/>
            <w:szCs w:val="20"/>
          </w:rPr>
          <w:t xml:space="preserve"> 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3"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4" w:author="Unknown"/>
          <w:rFonts w:ascii="Courier New" w:eastAsia="Times New Roman" w:hAnsi="Courier New" w:cs="Courier New"/>
          <w:color w:val="000000"/>
          <w:sz w:val="20"/>
          <w:szCs w:val="20"/>
        </w:rPr>
      </w:pPr>
      <w:ins w:id="205" w:author="Unknown">
        <w:r w:rsidRPr="00BA4270">
          <w:rPr>
            <w:rFonts w:ascii="Courier New" w:eastAsia="Times New Roman" w:hAnsi="Courier New" w:cs="Courier New"/>
            <w:color w:val="000000"/>
            <w:sz w:val="20"/>
            <w:szCs w:val="20"/>
          </w:rPr>
          <w:t xml:space="preserve">        x += 1;</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6" w:author="Unknown"/>
          <w:rFonts w:ascii="Courier New" w:eastAsia="Times New Roman" w:hAnsi="Courier New" w:cs="Courier New"/>
          <w:color w:val="000000"/>
          <w:sz w:val="20"/>
          <w:szCs w:val="20"/>
        </w:rPr>
      </w:pPr>
      <w:ins w:id="207" w:author="Unknown">
        <w:r w:rsidRPr="00BA4270">
          <w:rPr>
            <w:rFonts w:ascii="Courier New" w:eastAsia="Times New Roman" w:hAnsi="Courier New" w:cs="Courier New"/>
            <w:color w:val="000000"/>
            <w:sz w:val="20"/>
            <w:szCs w:val="20"/>
          </w:rPr>
          <w:t xml:space="preserve">        y += 1;</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8"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9" w:author="Unknown"/>
          <w:rFonts w:ascii="Courier New" w:eastAsia="Times New Roman" w:hAnsi="Courier New" w:cs="Courier New"/>
          <w:color w:val="000000"/>
          <w:sz w:val="20"/>
          <w:szCs w:val="20"/>
        </w:rPr>
      </w:pPr>
      <w:ins w:id="210" w:author="Unknown">
        <w:r w:rsidRPr="00BA4270">
          <w:rPr>
            <w:rFonts w:ascii="Courier New" w:eastAsia="Times New Roman" w:hAnsi="Courier New" w:cs="Courier New"/>
            <w:color w:val="000000"/>
            <w:sz w:val="20"/>
            <w:szCs w:val="20"/>
          </w:rPr>
          <w:t xml:space="preserve">        if (y &gt; B_HEIGHT)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1"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2" w:author="Unknown"/>
          <w:rFonts w:ascii="Courier New" w:eastAsia="Times New Roman" w:hAnsi="Courier New" w:cs="Courier New"/>
          <w:color w:val="000000"/>
          <w:sz w:val="20"/>
          <w:szCs w:val="20"/>
        </w:rPr>
      </w:pPr>
      <w:ins w:id="213" w:author="Unknown">
        <w:r w:rsidRPr="00BA4270">
          <w:rPr>
            <w:rFonts w:ascii="Courier New" w:eastAsia="Times New Roman" w:hAnsi="Courier New" w:cs="Courier New"/>
            <w:color w:val="000000"/>
            <w:sz w:val="20"/>
            <w:szCs w:val="20"/>
          </w:rPr>
          <w:t xml:space="preserve">            y = INITIAL_Y;</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4" w:author="Unknown"/>
          <w:rFonts w:ascii="Courier New" w:eastAsia="Times New Roman" w:hAnsi="Courier New" w:cs="Courier New"/>
          <w:color w:val="000000"/>
          <w:sz w:val="20"/>
          <w:szCs w:val="20"/>
        </w:rPr>
      </w:pPr>
      <w:ins w:id="215" w:author="Unknown">
        <w:r w:rsidRPr="00BA4270">
          <w:rPr>
            <w:rFonts w:ascii="Courier New" w:eastAsia="Times New Roman" w:hAnsi="Courier New" w:cs="Courier New"/>
            <w:color w:val="000000"/>
            <w:sz w:val="20"/>
            <w:szCs w:val="20"/>
          </w:rPr>
          <w:t xml:space="preserve">            x = INITIAL_X;</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6" w:author="Unknown"/>
          <w:rFonts w:ascii="Courier New" w:eastAsia="Times New Roman" w:hAnsi="Courier New" w:cs="Courier New"/>
          <w:color w:val="000000"/>
          <w:sz w:val="20"/>
          <w:szCs w:val="20"/>
        </w:rPr>
      </w:pPr>
      <w:ins w:id="217"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8"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9" w:author="Unknown"/>
          <w:rFonts w:ascii="Courier New" w:eastAsia="Times New Roman" w:hAnsi="Courier New" w:cs="Courier New"/>
          <w:color w:val="000000"/>
          <w:sz w:val="20"/>
          <w:szCs w:val="20"/>
        </w:rPr>
      </w:pPr>
      <w:ins w:id="220" w:author="Unknown">
        <w:r w:rsidRPr="00BA4270">
          <w:rPr>
            <w:rFonts w:ascii="Courier New" w:eastAsia="Times New Roman" w:hAnsi="Courier New" w:cs="Courier New"/>
            <w:color w:val="000000"/>
            <w:sz w:val="20"/>
            <w:szCs w:val="20"/>
          </w:rPr>
          <w:t xml:space="preserve">        repaint();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1" w:author="Unknown"/>
          <w:rFonts w:ascii="Courier New" w:eastAsia="Times New Roman" w:hAnsi="Courier New" w:cs="Courier New"/>
          <w:color w:val="000000"/>
          <w:sz w:val="20"/>
          <w:szCs w:val="20"/>
        </w:rPr>
      </w:pPr>
      <w:ins w:id="222"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3" w:author="Unknown"/>
          <w:rFonts w:ascii="Courier New" w:eastAsia="Times New Roman" w:hAnsi="Courier New" w:cs="Courier New"/>
          <w:color w:val="000000"/>
          <w:sz w:val="20"/>
          <w:szCs w:val="20"/>
        </w:rPr>
      </w:pPr>
      <w:ins w:id="224" w:author="Unknown">
        <w:r w:rsidRPr="00BA4270">
          <w:rPr>
            <w:rFonts w:ascii="Courier New" w:eastAsia="Times New Roman" w:hAnsi="Courier New" w:cs="Courier New"/>
            <w:color w:val="000000"/>
            <w:sz w:val="20"/>
            <w:szCs w:val="20"/>
          </w:rPr>
          <w:t>}</w:t>
        </w:r>
      </w:ins>
    </w:p>
    <w:p w:rsidR="00BA4270" w:rsidRPr="00BA4270" w:rsidRDefault="00BA4270" w:rsidP="00BA4270">
      <w:pPr>
        <w:spacing w:before="100" w:beforeAutospacing="1" w:after="100" w:afterAutospacing="1" w:line="240" w:lineRule="auto"/>
        <w:rPr>
          <w:ins w:id="225" w:author="Unknown"/>
          <w:rFonts w:ascii="Georgia" w:eastAsia="Times New Roman" w:hAnsi="Georgia" w:cs="Times New Roman"/>
          <w:color w:val="000000"/>
          <w:sz w:val="24"/>
          <w:szCs w:val="24"/>
        </w:rPr>
      </w:pPr>
      <w:ins w:id="226" w:author="Unknown">
        <w:r w:rsidRPr="00BA4270">
          <w:rPr>
            <w:rFonts w:ascii="Georgia" w:eastAsia="Times New Roman" w:hAnsi="Georgia" w:cs="Times New Roman"/>
            <w:color w:val="000000"/>
            <w:sz w:val="24"/>
            <w:szCs w:val="24"/>
          </w:rPr>
          <w:t>In the </w:t>
        </w:r>
        <w:r w:rsidRPr="00BA4270">
          <w:rPr>
            <w:rFonts w:ascii="Courier New" w:eastAsia="Times New Roman" w:hAnsi="Courier New" w:cs="Courier New"/>
            <w:color w:val="000000"/>
            <w:sz w:val="20"/>
          </w:rPr>
          <w:t>Board</w:t>
        </w:r>
        <w:r w:rsidRPr="00BA4270">
          <w:rPr>
            <w:rFonts w:ascii="Georgia" w:eastAsia="Times New Roman" w:hAnsi="Georgia" w:cs="Times New Roman"/>
            <w:color w:val="000000"/>
            <w:sz w:val="24"/>
            <w:szCs w:val="24"/>
          </w:rPr>
          <w:t> class we move a star that from the upper-left corner to the right-bottom corner.</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7" w:author="Unknown"/>
          <w:rFonts w:ascii="Courier New" w:eastAsia="Times New Roman" w:hAnsi="Courier New" w:cs="Courier New"/>
          <w:color w:val="000000"/>
          <w:sz w:val="20"/>
          <w:szCs w:val="20"/>
        </w:rPr>
      </w:pPr>
      <w:ins w:id="228" w:author="Unknown">
        <w:r w:rsidRPr="00BA4270">
          <w:rPr>
            <w:rFonts w:ascii="Courier New" w:eastAsia="Times New Roman" w:hAnsi="Courier New" w:cs="Courier New"/>
            <w:color w:val="000000"/>
            <w:sz w:val="20"/>
            <w:szCs w:val="20"/>
          </w:rPr>
          <w:lastRenderedPageBreak/>
          <w:t xml:space="preserve">private final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B_WIDTH = 350;</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9" w:author="Unknown"/>
          <w:rFonts w:ascii="Courier New" w:eastAsia="Times New Roman" w:hAnsi="Courier New" w:cs="Courier New"/>
          <w:color w:val="000000"/>
          <w:sz w:val="20"/>
          <w:szCs w:val="20"/>
        </w:rPr>
      </w:pPr>
      <w:ins w:id="230" w:author="Unknown">
        <w:r w:rsidRPr="00BA4270">
          <w:rPr>
            <w:rFonts w:ascii="Courier New" w:eastAsia="Times New Roman" w:hAnsi="Courier New" w:cs="Courier New"/>
            <w:color w:val="000000"/>
            <w:sz w:val="20"/>
            <w:szCs w:val="20"/>
          </w:rPr>
          <w:t xml:space="preserve">private final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B_HEIGHT = 350;</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1" w:author="Unknown"/>
          <w:rFonts w:ascii="Courier New" w:eastAsia="Times New Roman" w:hAnsi="Courier New" w:cs="Courier New"/>
          <w:color w:val="000000"/>
          <w:sz w:val="20"/>
          <w:szCs w:val="20"/>
        </w:rPr>
      </w:pPr>
      <w:ins w:id="232" w:author="Unknown">
        <w:r w:rsidRPr="00BA4270">
          <w:rPr>
            <w:rFonts w:ascii="Courier New" w:eastAsia="Times New Roman" w:hAnsi="Courier New" w:cs="Courier New"/>
            <w:color w:val="000000"/>
            <w:sz w:val="20"/>
            <w:szCs w:val="20"/>
          </w:rPr>
          <w:t xml:space="preserve">private final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INITIAL_X = -40;</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3" w:author="Unknown"/>
          <w:rFonts w:ascii="Courier New" w:eastAsia="Times New Roman" w:hAnsi="Courier New" w:cs="Courier New"/>
          <w:color w:val="000000"/>
          <w:sz w:val="20"/>
          <w:szCs w:val="20"/>
        </w:rPr>
      </w:pPr>
      <w:ins w:id="234" w:author="Unknown">
        <w:r w:rsidRPr="00BA4270">
          <w:rPr>
            <w:rFonts w:ascii="Courier New" w:eastAsia="Times New Roman" w:hAnsi="Courier New" w:cs="Courier New"/>
            <w:color w:val="000000"/>
            <w:sz w:val="20"/>
            <w:szCs w:val="20"/>
          </w:rPr>
          <w:t xml:space="preserve">private final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INITIAL_Y = -40;</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5" w:author="Unknown"/>
          <w:rFonts w:ascii="Courier New" w:eastAsia="Times New Roman" w:hAnsi="Courier New" w:cs="Courier New"/>
          <w:color w:val="000000"/>
          <w:sz w:val="20"/>
          <w:szCs w:val="20"/>
        </w:rPr>
      </w:pPr>
      <w:ins w:id="236" w:author="Unknown">
        <w:r w:rsidRPr="00BA4270">
          <w:rPr>
            <w:rFonts w:ascii="Courier New" w:eastAsia="Times New Roman" w:hAnsi="Courier New" w:cs="Courier New"/>
            <w:color w:val="000000"/>
            <w:sz w:val="20"/>
            <w:szCs w:val="20"/>
          </w:rPr>
          <w:t xml:space="preserve">private final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DELAY = 25;</w:t>
        </w:r>
      </w:ins>
    </w:p>
    <w:p w:rsidR="00BA4270" w:rsidRPr="00BA4270" w:rsidRDefault="00BA4270" w:rsidP="00BA4270">
      <w:pPr>
        <w:spacing w:before="100" w:beforeAutospacing="1" w:after="100" w:afterAutospacing="1" w:line="240" w:lineRule="auto"/>
        <w:rPr>
          <w:ins w:id="237" w:author="Unknown"/>
          <w:rFonts w:ascii="Georgia" w:eastAsia="Times New Roman" w:hAnsi="Georgia" w:cs="Times New Roman"/>
          <w:color w:val="000000"/>
          <w:sz w:val="24"/>
          <w:szCs w:val="24"/>
        </w:rPr>
      </w:pPr>
      <w:ins w:id="238" w:author="Unknown">
        <w:r w:rsidRPr="00BA4270">
          <w:rPr>
            <w:rFonts w:ascii="Georgia" w:eastAsia="Times New Roman" w:hAnsi="Georgia" w:cs="Times New Roman"/>
            <w:color w:val="000000"/>
            <w:sz w:val="24"/>
            <w:szCs w:val="24"/>
          </w:rPr>
          <w:t>Five constants are defined. The first two constants are the board width and height. The third and fourth are the initial coordinates of the star. The last one determines the speed of the animation.</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9" w:author="Unknown"/>
          <w:rFonts w:ascii="Courier New" w:eastAsia="Times New Roman" w:hAnsi="Courier New" w:cs="Courier New"/>
          <w:color w:val="000000"/>
          <w:sz w:val="20"/>
          <w:szCs w:val="20"/>
        </w:rPr>
      </w:pPr>
      <w:ins w:id="240" w:author="Unknown">
        <w:r w:rsidRPr="00BA4270">
          <w:rPr>
            <w:rFonts w:ascii="Courier New" w:eastAsia="Times New Roman" w:hAnsi="Courier New" w:cs="Courier New"/>
            <w:color w:val="000000"/>
            <w:sz w:val="20"/>
            <w:szCs w:val="20"/>
          </w:rPr>
          <w:t xml:space="preserve">private void </w:t>
        </w:r>
        <w:proofErr w:type="spellStart"/>
        <w:r w:rsidRPr="00BA4270">
          <w:rPr>
            <w:rFonts w:ascii="Courier New" w:eastAsia="Times New Roman" w:hAnsi="Courier New" w:cs="Courier New"/>
            <w:color w:val="000000"/>
            <w:sz w:val="20"/>
            <w:szCs w:val="20"/>
          </w:rPr>
          <w:t>loadImage</w:t>
        </w:r>
        <w:proofErr w:type="spellEnd"/>
        <w:r w:rsidRPr="00BA4270">
          <w:rPr>
            <w:rFonts w:ascii="Courier New" w:eastAsia="Times New Roman" w:hAnsi="Courier New" w:cs="Courier New"/>
            <w:color w:val="000000"/>
            <w:sz w:val="20"/>
            <w:szCs w:val="20"/>
          </w:rPr>
          <w:t>() {</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1" w:author="Unknown"/>
          <w:rFonts w:ascii="Courier New" w:eastAsia="Times New Roman" w:hAnsi="Courier New" w:cs="Courier New"/>
          <w:color w:val="000000"/>
          <w:sz w:val="20"/>
          <w:szCs w:val="20"/>
        </w:rPr>
      </w:pPr>
      <w:ins w:id="242"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3" w:author="Unknown"/>
          <w:rFonts w:ascii="Courier New" w:eastAsia="Times New Roman" w:hAnsi="Courier New" w:cs="Courier New"/>
          <w:color w:val="000000"/>
          <w:sz w:val="20"/>
          <w:szCs w:val="20"/>
        </w:rPr>
      </w:pPr>
      <w:ins w:id="244"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ImageIcon</w:t>
        </w:r>
        <w:proofErr w:type="spellEnd"/>
        <w:r w:rsidRPr="00BA4270">
          <w:rPr>
            <w:rFonts w:ascii="Courier New" w:eastAsia="Times New Roman" w:hAnsi="Courier New" w:cs="Courier New"/>
            <w:color w:val="000000"/>
            <w:sz w:val="20"/>
            <w:szCs w:val="20"/>
          </w:rPr>
          <w:t xml:space="preserve"> ii = new </w:t>
        </w:r>
        <w:proofErr w:type="spellStart"/>
        <w:r w:rsidRPr="00BA4270">
          <w:rPr>
            <w:rFonts w:ascii="Courier New" w:eastAsia="Times New Roman" w:hAnsi="Courier New" w:cs="Courier New"/>
            <w:color w:val="000000"/>
            <w:sz w:val="20"/>
            <w:szCs w:val="20"/>
          </w:rPr>
          <w:t>ImageIcon</w:t>
        </w:r>
        <w:proofErr w:type="spellEnd"/>
        <w:r w:rsidRPr="00BA4270">
          <w:rPr>
            <w:rFonts w:ascii="Courier New" w:eastAsia="Times New Roman" w:hAnsi="Courier New" w:cs="Courier New"/>
            <w:color w:val="000000"/>
            <w:sz w:val="20"/>
            <w:szCs w:val="20"/>
          </w:rPr>
          <w:t>("star.png");</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5" w:author="Unknown"/>
          <w:rFonts w:ascii="Courier New" w:eastAsia="Times New Roman" w:hAnsi="Courier New" w:cs="Courier New"/>
          <w:color w:val="000000"/>
          <w:sz w:val="20"/>
          <w:szCs w:val="20"/>
        </w:rPr>
      </w:pPr>
      <w:ins w:id="246" w:author="Unknown">
        <w:r w:rsidRPr="00BA4270">
          <w:rPr>
            <w:rFonts w:ascii="Courier New" w:eastAsia="Times New Roman" w:hAnsi="Courier New" w:cs="Courier New"/>
            <w:color w:val="000000"/>
            <w:sz w:val="20"/>
            <w:szCs w:val="20"/>
          </w:rPr>
          <w:t xml:space="preserve">    star = </w:t>
        </w:r>
        <w:proofErr w:type="spellStart"/>
        <w:r w:rsidRPr="00BA4270">
          <w:rPr>
            <w:rFonts w:ascii="Courier New" w:eastAsia="Times New Roman" w:hAnsi="Courier New" w:cs="Courier New"/>
            <w:color w:val="000000"/>
            <w:sz w:val="20"/>
            <w:szCs w:val="20"/>
          </w:rPr>
          <w:t>ii.getImage</w:t>
        </w:r>
        <w:proofErr w:type="spellEnd"/>
        <w:r w:rsidRPr="00BA4270">
          <w:rPr>
            <w:rFonts w:ascii="Courier New" w:eastAsia="Times New Roman" w:hAnsi="Courier New" w:cs="Courier New"/>
            <w:color w:val="000000"/>
            <w:sz w:val="20"/>
            <w:szCs w:val="20"/>
          </w:rPr>
          <w:t xml:space="preserve">();        </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7" w:author="Unknown"/>
          <w:rFonts w:ascii="Courier New" w:eastAsia="Times New Roman" w:hAnsi="Courier New" w:cs="Courier New"/>
          <w:color w:val="000000"/>
          <w:sz w:val="20"/>
          <w:szCs w:val="20"/>
        </w:rPr>
      </w:pPr>
      <w:ins w:id="248" w:author="Unknown">
        <w:r w:rsidRPr="00BA4270">
          <w:rPr>
            <w:rFonts w:ascii="Courier New" w:eastAsia="Times New Roman" w:hAnsi="Courier New" w:cs="Courier New"/>
            <w:color w:val="000000"/>
            <w:sz w:val="20"/>
            <w:szCs w:val="20"/>
          </w:rPr>
          <w:t>}</w:t>
        </w:r>
      </w:ins>
    </w:p>
    <w:p w:rsidR="00BA4270" w:rsidRPr="00BA4270" w:rsidRDefault="00BA4270" w:rsidP="00BA4270">
      <w:pPr>
        <w:spacing w:before="100" w:beforeAutospacing="1" w:after="100" w:afterAutospacing="1" w:line="240" w:lineRule="auto"/>
        <w:rPr>
          <w:ins w:id="249" w:author="Unknown"/>
          <w:rFonts w:ascii="Georgia" w:eastAsia="Times New Roman" w:hAnsi="Georgia" w:cs="Times New Roman"/>
          <w:color w:val="000000"/>
          <w:sz w:val="24"/>
          <w:szCs w:val="24"/>
        </w:rPr>
      </w:pPr>
      <w:ins w:id="250" w:author="Unknown">
        <w:r w:rsidRPr="00BA4270">
          <w:rPr>
            <w:rFonts w:ascii="Georgia" w:eastAsia="Times New Roman" w:hAnsi="Georgia" w:cs="Times New Roman"/>
            <w:color w:val="000000"/>
            <w:sz w:val="24"/>
            <w:szCs w:val="24"/>
          </w:rPr>
          <w:t>In the </w:t>
        </w:r>
        <w:proofErr w:type="spellStart"/>
        <w:r w:rsidRPr="00BA4270">
          <w:rPr>
            <w:rFonts w:ascii="Courier New" w:eastAsia="Times New Roman" w:hAnsi="Courier New" w:cs="Courier New"/>
            <w:color w:val="000000"/>
            <w:sz w:val="20"/>
          </w:rPr>
          <w:t>loadImage</w:t>
        </w:r>
        <w:proofErr w:type="spellEnd"/>
        <w:r w:rsidRPr="00BA4270">
          <w:rPr>
            <w:rFonts w:ascii="Courier New" w:eastAsia="Times New Roman" w:hAnsi="Courier New" w:cs="Courier New"/>
            <w:color w:val="000000"/>
            <w:sz w:val="20"/>
          </w:rPr>
          <w:t>()</w:t>
        </w:r>
        <w:r w:rsidRPr="00BA4270">
          <w:rPr>
            <w:rFonts w:ascii="Georgia" w:eastAsia="Times New Roman" w:hAnsi="Georgia" w:cs="Times New Roman"/>
            <w:color w:val="000000"/>
            <w:sz w:val="24"/>
            <w:szCs w:val="24"/>
          </w:rPr>
          <w:t> method we create an instance of the </w:t>
        </w:r>
        <w:proofErr w:type="spellStart"/>
        <w:r w:rsidRPr="00BA4270">
          <w:rPr>
            <w:rFonts w:ascii="Courier New" w:eastAsia="Times New Roman" w:hAnsi="Courier New" w:cs="Courier New"/>
            <w:color w:val="000000"/>
            <w:sz w:val="20"/>
          </w:rPr>
          <w:t>ImageIcon</w:t>
        </w:r>
        <w:proofErr w:type="spellEnd"/>
        <w:r w:rsidRPr="00BA4270">
          <w:rPr>
            <w:rFonts w:ascii="Georgia" w:eastAsia="Times New Roman" w:hAnsi="Georgia" w:cs="Times New Roman"/>
            <w:color w:val="000000"/>
            <w:sz w:val="24"/>
            <w:szCs w:val="24"/>
          </w:rPr>
          <w:t> class. The image is located in the project directory. The </w:t>
        </w:r>
        <w:proofErr w:type="spellStart"/>
        <w:r w:rsidRPr="00BA4270">
          <w:rPr>
            <w:rFonts w:ascii="Courier New" w:eastAsia="Times New Roman" w:hAnsi="Courier New" w:cs="Courier New"/>
            <w:color w:val="000000"/>
            <w:sz w:val="20"/>
          </w:rPr>
          <w:t>getImage</w:t>
        </w:r>
        <w:proofErr w:type="spellEnd"/>
        <w:r w:rsidRPr="00BA4270">
          <w:rPr>
            <w:rFonts w:ascii="Courier New" w:eastAsia="Times New Roman" w:hAnsi="Courier New" w:cs="Courier New"/>
            <w:color w:val="000000"/>
            <w:sz w:val="20"/>
          </w:rPr>
          <w:t>()</w:t>
        </w:r>
        <w:r w:rsidRPr="00BA4270">
          <w:rPr>
            <w:rFonts w:ascii="Georgia" w:eastAsia="Times New Roman" w:hAnsi="Georgia" w:cs="Times New Roman"/>
            <w:color w:val="000000"/>
            <w:sz w:val="24"/>
            <w:szCs w:val="24"/>
          </w:rPr>
          <w:t> method will return the the </w:t>
        </w:r>
        <w:r w:rsidRPr="00BA4270">
          <w:rPr>
            <w:rFonts w:ascii="Courier New" w:eastAsia="Times New Roman" w:hAnsi="Courier New" w:cs="Courier New"/>
            <w:color w:val="000000"/>
            <w:sz w:val="20"/>
          </w:rPr>
          <w:t>Image</w:t>
        </w:r>
        <w:r w:rsidRPr="00BA4270">
          <w:rPr>
            <w:rFonts w:ascii="Georgia" w:eastAsia="Times New Roman" w:hAnsi="Georgia" w:cs="Times New Roman"/>
            <w:color w:val="000000"/>
            <w:sz w:val="24"/>
            <w:szCs w:val="24"/>
          </w:rPr>
          <w:t> object from this class. This object will be drawn on the board.</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1" w:author="Unknown"/>
          <w:rFonts w:ascii="Courier New" w:eastAsia="Times New Roman" w:hAnsi="Courier New" w:cs="Courier New"/>
          <w:color w:val="000000"/>
          <w:sz w:val="20"/>
          <w:szCs w:val="20"/>
        </w:rPr>
      </w:pPr>
      <w:proofErr w:type="spellStart"/>
      <w:ins w:id="252" w:author="Unknown">
        <w:r w:rsidRPr="00BA4270">
          <w:rPr>
            <w:rFonts w:ascii="Courier New" w:eastAsia="Times New Roman" w:hAnsi="Courier New" w:cs="Courier New"/>
            <w:color w:val="000000"/>
            <w:sz w:val="20"/>
            <w:szCs w:val="20"/>
          </w:rPr>
          <w:t>setDoubleBuffered</w:t>
        </w:r>
        <w:proofErr w:type="spellEnd"/>
        <w:r w:rsidRPr="00BA4270">
          <w:rPr>
            <w:rFonts w:ascii="Courier New" w:eastAsia="Times New Roman" w:hAnsi="Courier New" w:cs="Courier New"/>
            <w:color w:val="000000"/>
            <w:sz w:val="20"/>
            <w:szCs w:val="20"/>
          </w:rPr>
          <w:t>(true);</w:t>
        </w:r>
      </w:ins>
    </w:p>
    <w:p w:rsidR="00BA4270" w:rsidRPr="00BA4270" w:rsidRDefault="00BA4270" w:rsidP="00BA4270">
      <w:pPr>
        <w:spacing w:before="100" w:beforeAutospacing="1" w:after="100" w:afterAutospacing="1" w:line="240" w:lineRule="auto"/>
        <w:rPr>
          <w:ins w:id="253" w:author="Unknown"/>
          <w:rFonts w:ascii="Georgia" w:eastAsia="Times New Roman" w:hAnsi="Georgia" w:cs="Times New Roman"/>
          <w:color w:val="000000"/>
          <w:sz w:val="24"/>
          <w:szCs w:val="24"/>
        </w:rPr>
      </w:pPr>
      <w:ins w:id="254" w:author="Unknown">
        <w:r w:rsidRPr="00BA4270">
          <w:rPr>
            <w:rFonts w:ascii="Georgia" w:eastAsia="Times New Roman" w:hAnsi="Georgia" w:cs="Times New Roman"/>
            <w:color w:val="000000"/>
            <w:sz w:val="24"/>
            <w:szCs w:val="24"/>
          </w:rPr>
          <w:t>The </w:t>
        </w:r>
        <w:proofErr w:type="spellStart"/>
        <w:r w:rsidRPr="00BA4270">
          <w:rPr>
            <w:rFonts w:ascii="Courier New" w:eastAsia="Times New Roman" w:hAnsi="Courier New" w:cs="Courier New"/>
            <w:color w:val="000000"/>
            <w:sz w:val="20"/>
          </w:rPr>
          <w:t>JPanel</w:t>
        </w:r>
        <w:proofErr w:type="spellEnd"/>
        <w:r w:rsidRPr="00BA4270">
          <w:rPr>
            <w:rFonts w:ascii="Georgia" w:eastAsia="Times New Roman" w:hAnsi="Georgia" w:cs="Times New Roman"/>
            <w:color w:val="000000"/>
            <w:sz w:val="24"/>
            <w:szCs w:val="24"/>
          </w:rPr>
          <w:t> component will use a buffer to paint. This means that all drawing will be done in memory first. Later the off-screen buffer will be copied to the screen. In this simple example, we might not notice any differences.</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5" w:author="Unknown"/>
          <w:rFonts w:ascii="Courier New" w:eastAsia="Times New Roman" w:hAnsi="Courier New" w:cs="Courier New"/>
          <w:color w:val="000000"/>
          <w:sz w:val="20"/>
          <w:szCs w:val="20"/>
        </w:rPr>
      </w:pPr>
      <w:ins w:id="256" w:author="Unknown">
        <w:r w:rsidRPr="00BA4270">
          <w:rPr>
            <w:rFonts w:ascii="Courier New" w:eastAsia="Times New Roman" w:hAnsi="Courier New" w:cs="Courier New"/>
            <w:color w:val="000000"/>
            <w:sz w:val="20"/>
            <w:szCs w:val="20"/>
          </w:rPr>
          <w:t>timer = new Timer(DELAY, this);</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7" w:author="Unknown"/>
          <w:rFonts w:ascii="Courier New" w:eastAsia="Times New Roman" w:hAnsi="Courier New" w:cs="Courier New"/>
          <w:color w:val="000000"/>
          <w:sz w:val="20"/>
          <w:szCs w:val="20"/>
        </w:rPr>
      </w:pPr>
      <w:proofErr w:type="spellStart"/>
      <w:ins w:id="258" w:author="Unknown">
        <w:r w:rsidRPr="00BA4270">
          <w:rPr>
            <w:rFonts w:ascii="Courier New" w:eastAsia="Times New Roman" w:hAnsi="Courier New" w:cs="Courier New"/>
            <w:color w:val="000000"/>
            <w:sz w:val="20"/>
            <w:szCs w:val="20"/>
          </w:rPr>
          <w:t>timer.start</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spacing w:before="100" w:beforeAutospacing="1" w:after="100" w:afterAutospacing="1" w:line="240" w:lineRule="auto"/>
        <w:rPr>
          <w:ins w:id="259" w:author="Unknown"/>
          <w:rFonts w:ascii="Georgia" w:eastAsia="Times New Roman" w:hAnsi="Georgia" w:cs="Times New Roman"/>
          <w:color w:val="000000"/>
          <w:sz w:val="24"/>
          <w:szCs w:val="24"/>
        </w:rPr>
      </w:pPr>
      <w:ins w:id="260" w:author="Unknown">
        <w:r w:rsidRPr="00BA4270">
          <w:rPr>
            <w:rFonts w:ascii="Georgia" w:eastAsia="Times New Roman" w:hAnsi="Georgia" w:cs="Times New Roman"/>
            <w:color w:val="000000"/>
            <w:sz w:val="24"/>
            <w:szCs w:val="24"/>
          </w:rPr>
          <w:t>Here we create a Swing </w:t>
        </w:r>
        <w:r w:rsidRPr="00BA4270">
          <w:rPr>
            <w:rFonts w:ascii="Courier New" w:eastAsia="Times New Roman" w:hAnsi="Courier New" w:cs="Courier New"/>
            <w:color w:val="000000"/>
            <w:sz w:val="20"/>
          </w:rPr>
          <w:t>Timer</w:t>
        </w:r>
        <w:r w:rsidRPr="00BA4270">
          <w:rPr>
            <w:rFonts w:ascii="Georgia" w:eastAsia="Times New Roman" w:hAnsi="Georgia" w:cs="Times New Roman"/>
            <w:color w:val="000000"/>
            <w:sz w:val="24"/>
            <w:szCs w:val="24"/>
          </w:rPr>
          <w:t> class and call its </w:t>
        </w:r>
        <w:r w:rsidRPr="00BA4270">
          <w:rPr>
            <w:rFonts w:ascii="Courier New" w:eastAsia="Times New Roman" w:hAnsi="Courier New" w:cs="Courier New"/>
            <w:color w:val="000000"/>
            <w:sz w:val="20"/>
          </w:rPr>
          <w:t>start()</w:t>
        </w:r>
        <w:r w:rsidRPr="00BA4270">
          <w:rPr>
            <w:rFonts w:ascii="Georgia" w:eastAsia="Times New Roman" w:hAnsi="Georgia" w:cs="Times New Roman"/>
            <w:color w:val="000000"/>
            <w:sz w:val="24"/>
            <w:szCs w:val="24"/>
          </w:rPr>
          <w:t> method. Every </w:t>
        </w:r>
        <w:r w:rsidRPr="00BA4270">
          <w:rPr>
            <w:rFonts w:ascii="Courier New" w:eastAsia="Times New Roman" w:hAnsi="Courier New" w:cs="Courier New"/>
            <w:color w:val="000000"/>
            <w:sz w:val="20"/>
          </w:rPr>
          <w:t>DELAY</w:t>
        </w:r>
        <w:r w:rsidRPr="00BA4270">
          <w:rPr>
            <w:rFonts w:ascii="Georgia" w:eastAsia="Times New Roman" w:hAnsi="Georgia" w:cs="Times New Roman"/>
            <w:color w:val="000000"/>
            <w:sz w:val="24"/>
            <w:szCs w:val="24"/>
          </w:rPr>
          <w:t xml:space="preserve"> ms the timer will call </w:t>
        </w:r>
        <w:proofErr w:type="spellStart"/>
        <w:r w:rsidRPr="00BA4270">
          <w:rPr>
            <w:rFonts w:ascii="Georgia" w:eastAsia="Times New Roman" w:hAnsi="Georgia" w:cs="Times New Roman"/>
            <w:color w:val="000000"/>
            <w:sz w:val="24"/>
            <w:szCs w:val="24"/>
          </w:rPr>
          <w:t>the</w:t>
        </w:r>
        <w:r w:rsidRPr="00BA4270">
          <w:rPr>
            <w:rFonts w:ascii="Courier New" w:eastAsia="Times New Roman" w:hAnsi="Courier New" w:cs="Courier New"/>
            <w:color w:val="000000"/>
            <w:sz w:val="20"/>
          </w:rPr>
          <w:t>actionPerformed</w:t>
        </w:r>
        <w:proofErr w:type="spellEnd"/>
        <w:r w:rsidRPr="00BA4270">
          <w:rPr>
            <w:rFonts w:ascii="Courier New" w:eastAsia="Times New Roman" w:hAnsi="Courier New" w:cs="Courier New"/>
            <w:color w:val="000000"/>
            <w:sz w:val="20"/>
          </w:rPr>
          <w:t>()</w:t>
        </w:r>
        <w:r w:rsidRPr="00BA4270">
          <w:rPr>
            <w:rFonts w:ascii="Georgia" w:eastAsia="Times New Roman" w:hAnsi="Georgia" w:cs="Times New Roman"/>
            <w:color w:val="000000"/>
            <w:sz w:val="24"/>
            <w:szCs w:val="24"/>
          </w:rPr>
          <w:t> method. In order to use the </w:t>
        </w:r>
        <w:proofErr w:type="spellStart"/>
        <w:r w:rsidRPr="00BA4270">
          <w:rPr>
            <w:rFonts w:ascii="Courier New" w:eastAsia="Times New Roman" w:hAnsi="Courier New" w:cs="Courier New"/>
            <w:color w:val="000000"/>
            <w:sz w:val="20"/>
          </w:rPr>
          <w:t>actionPerformed</w:t>
        </w:r>
        <w:proofErr w:type="spellEnd"/>
        <w:r w:rsidRPr="00BA4270">
          <w:rPr>
            <w:rFonts w:ascii="Courier New" w:eastAsia="Times New Roman" w:hAnsi="Courier New" w:cs="Courier New"/>
            <w:color w:val="000000"/>
            <w:sz w:val="20"/>
          </w:rPr>
          <w:t>()</w:t>
        </w:r>
        <w:r w:rsidRPr="00BA4270">
          <w:rPr>
            <w:rFonts w:ascii="Georgia" w:eastAsia="Times New Roman" w:hAnsi="Georgia" w:cs="Times New Roman"/>
            <w:color w:val="000000"/>
            <w:sz w:val="24"/>
            <w:szCs w:val="24"/>
          </w:rPr>
          <w:t xml:space="preserve"> method, we must implement </w:t>
        </w:r>
        <w:proofErr w:type="spellStart"/>
        <w:r w:rsidRPr="00BA4270">
          <w:rPr>
            <w:rFonts w:ascii="Georgia" w:eastAsia="Times New Roman" w:hAnsi="Georgia" w:cs="Times New Roman"/>
            <w:color w:val="000000"/>
            <w:sz w:val="24"/>
            <w:szCs w:val="24"/>
          </w:rPr>
          <w:t>the</w:t>
        </w:r>
        <w:r w:rsidRPr="00BA4270">
          <w:rPr>
            <w:rFonts w:ascii="Courier New" w:eastAsia="Times New Roman" w:hAnsi="Courier New" w:cs="Courier New"/>
            <w:color w:val="000000"/>
            <w:sz w:val="20"/>
          </w:rPr>
          <w:t>ActionListener</w:t>
        </w:r>
        <w:proofErr w:type="spellEnd"/>
        <w:r w:rsidRPr="00BA4270">
          <w:rPr>
            <w:rFonts w:ascii="Georgia" w:eastAsia="Times New Roman" w:hAnsi="Georgia" w:cs="Times New Roman"/>
            <w:color w:val="000000"/>
            <w:sz w:val="24"/>
            <w:szCs w:val="24"/>
          </w:rPr>
          <w:t> interface.</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1" w:author="Unknown"/>
          <w:rFonts w:ascii="Courier New" w:eastAsia="Times New Roman" w:hAnsi="Courier New" w:cs="Courier New"/>
          <w:color w:val="000000"/>
          <w:sz w:val="20"/>
          <w:szCs w:val="20"/>
        </w:rPr>
      </w:pPr>
      <w:ins w:id="262" w:author="Unknown">
        <w:r w:rsidRPr="00BA4270">
          <w:rPr>
            <w:rFonts w:ascii="Courier New" w:eastAsia="Times New Roman" w:hAnsi="Courier New" w:cs="Courier New"/>
            <w:color w:val="000000"/>
            <w:sz w:val="20"/>
            <w:szCs w:val="20"/>
          </w:rPr>
          <w:t>@Override</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3" w:author="Unknown"/>
          <w:rFonts w:ascii="Courier New" w:eastAsia="Times New Roman" w:hAnsi="Courier New" w:cs="Courier New"/>
          <w:color w:val="000000"/>
          <w:sz w:val="20"/>
          <w:szCs w:val="20"/>
        </w:rPr>
      </w:pPr>
      <w:ins w:id="264" w:author="Unknown">
        <w:r w:rsidRPr="00BA4270">
          <w:rPr>
            <w:rFonts w:ascii="Courier New" w:eastAsia="Times New Roman" w:hAnsi="Courier New" w:cs="Courier New"/>
            <w:color w:val="000000"/>
            <w:sz w:val="20"/>
            <w:szCs w:val="20"/>
          </w:rPr>
          <w:t xml:space="preserve">public void </w:t>
        </w:r>
        <w:proofErr w:type="spellStart"/>
        <w:r w:rsidRPr="00BA4270">
          <w:rPr>
            <w:rFonts w:ascii="Courier New" w:eastAsia="Times New Roman" w:hAnsi="Courier New" w:cs="Courier New"/>
            <w:color w:val="000000"/>
            <w:sz w:val="20"/>
            <w:szCs w:val="20"/>
          </w:rPr>
          <w:t>paintComponent</w:t>
        </w:r>
        <w:proofErr w:type="spellEnd"/>
        <w:r w:rsidRPr="00BA4270">
          <w:rPr>
            <w:rFonts w:ascii="Courier New" w:eastAsia="Times New Roman" w:hAnsi="Courier New" w:cs="Courier New"/>
            <w:color w:val="000000"/>
            <w:sz w:val="20"/>
            <w:szCs w:val="20"/>
          </w:rPr>
          <w:t>(Graphics g) {</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5" w:author="Unknown"/>
          <w:rFonts w:ascii="Courier New" w:eastAsia="Times New Roman" w:hAnsi="Courier New" w:cs="Courier New"/>
          <w:color w:val="000000"/>
          <w:sz w:val="20"/>
          <w:szCs w:val="20"/>
        </w:rPr>
      </w:pPr>
      <w:ins w:id="266"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super.paintComponent</w:t>
        </w:r>
        <w:proofErr w:type="spellEnd"/>
        <w:r w:rsidRPr="00BA4270">
          <w:rPr>
            <w:rFonts w:ascii="Courier New" w:eastAsia="Times New Roman" w:hAnsi="Courier New" w:cs="Courier New"/>
            <w:color w:val="000000"/>
            <w:sz w:val="20"/>
            <w:szCs w:val="20"/>
          </w:rPr>
          <w:t>(g);</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7" w:author="Unknown"/>
          <w:rFonts w:ascii="Courier New" w:eastAsia="Times New Roman" w:hAnsi="Courier New" w:cs="Courier New"/>
          <w:color w:val="000000"/>
          <w:sz w:val="20"/>
          <w:szCs w:val="20"/>
        </w:rPr>
      </w:pPr>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8" w:author="Unknown"/>
          <w:rFonts w:ascii="Courier New" w:eastAsia="Times New Roman" w:hAnsi="Courier New" w:cs="Courier New"/>
          <w:color w:val="000000"/>
          <w:sz w:val="20"/>
          <w:szCs w:val="20"/>
        </w:rPr>
      </w:pPr>
      <w:ins w:id="269"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drawStar</w:t>
        </w:r>
        <w:proofErr w:type="spellEnd"/>
        <w:r w:rsidRPr="00BA4270">
          <w:rPr>
            <w:rFonts w:ascii="Courier New" w:eastAsia="Times New Roman" w:hAnsi="Courier New" w:cs="Courier New"/>
            <w:color w:val="000000"/>
            <w:sz w:val="20"/>
            <w:szCs w:val="20"/>
          </w:rPr>
          <w:t>(g);</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0" w:author="Unknown"/>
          <w:rFonts w:ascii="Courier New" w:eastAsia="Times New Roman" w:hAnsi="Courier New" w:cs="Courier New"/>
          <w:color w:val="000000"/>
          <w:sz w:val="20"/>
          <w:szCs w:val="20"/>
        </w:rPr>
      </w:pPr>
      <w:ins w:id="271" w:author="Unknown">
        <w:r w:rsidRPr="00BA4270">
          <w:rPr>
            <w:rFonts w:ascii="Courier New" w:eastAsia="Times New Roman" w:hAnsi="Courier New" w:cs="Courier New"/>
            <w:color w:val="000000"/>
            <w:sz w:val="20"/>
            <w:szCs w:val="20"/>
          </w:rPr>
          <w:t>}</w:t>
        </w:r>
      </w:ins>
    </w:p>
    <w:p w:rsidR="00BA4270" w:rsidRPr="00BA4270" w:rsidRDefault="00BA4270" w:rsidP="00BA4270">
      <w:pPr>
        <w:spacing w:before="100" w:beforeAutospacing="1" w:after="100" w:afterAutospacing="1" w:line="240" w:lineRule="auto"/>
        <w:rPr>
          <w:ins w:id="272" w:author="Unknown"/>
          <w:rFonts w:ascii="Georgia" w:eastAsia="Times New Roman" w:hAnsi="Georgia" w:cs="Times New Roman"/>
          <w:color w:val="000000"/>
          <w:sz w:val="24"/>
          <w:szCs w:val="24"/>
        </w:rPr>
      </w:pPr>
      <w:ins w:id="273" w:author="Unknown">
        <w:r w:rsidRPr="00BA4270">
          <w:rPr>
            <w:rFonts w:ascii="Georgia" w:eastAsia="Times New Roman" w:hAnsi="Georgia" w:cs="Times New Roman"/>
            <w:color w:val="000000"/>
            <w:sz w:val="24"/>
            <w:szCs w:val="24"/>
          </w:rPr>
          <w:t>Custom painting is done in the </w:t>
        </w:r>
        <w:proofErr w:type="spellStart"/>
        <w:r w:rsidRPr="00BA4270">
          <w:rPr>
            <w:rFonts w:ascii="Courier New" w:eastAsia="Times New Roman" w:hAnsi="Courier New" w:cs="Courier New"/>
            <w:color w:val="000000"/>
            <w:sz w:val="20"/>
          </w:rPr>
          <w:t>paintComponent</w:t>
        </w:r>
        <w:proofErr w:type="spellEnd"/>
        <w:r w:rsidRPr="00BA4270">
          <w:rPr>
            <w:rFonts w:ascii="Courier New" w:eastAsia="Times New Roman" w:hAnsi="Courier New" w:cs="Courier New"/>
            <w:color w:val="000000"/>
            <w:sz w:val="20"/>
          </w:rPr>
          <w:t>()</w:t>
        </w:r>
        <w:r w:rsidRPr="00BA4270">
          <w:rPr>
            <w:rFonts w:ascii="Georgia" w:eastAsia="Times New Roman" w:hAnsi="Georgia" w:cs="Times New Roman"/>
            <w:color w:val="000000"/>
            <w:sz w:val="24"/>
            <w:szCs w:val="24"/>
          </w:rPr>
          <w:t> method. Note that we also call the </w:t>
        </w:r>
        <w:proofErr w:type="spellStart"/>
        <w:r w:rsidRPr="00BA4270">
          <w:rPr>
            <w:rFonts w:ascii="Courier New" w:eastAsia="Times New Roman" w:hAnsi="Courier New" w:cs="Courier New"/>
            <w:color w:val="000000"/>
            <w:sz w:val="20"/>
          </w:rPr>
          <w:t>paintComponent</w:t>
        </w:r>
        <w:proofErr w:type="spellEnd"/>
        <w:r w:rsidRPr="00BA4270">
          <w:rPr>
            <w:rFonts w:ascii="Courier New" w:eastAsia="Times New Roman" w:hAnsi="Courier New" w:cs="Courier New"/>
            <w:color w:val="000000"/>
            <w:sz w:val="20"/>
          </w:rPr>
          <w:t>()</w:t>
        </w:r>
        <w:r w:rsidRPr="00BA4270">
          <w:rPr>
            <w:rFonts w:ascii="Georgia" w:eastAsia="Times New Roman" w:hAnsi="Georgia" w:cs="Times New Roman"/>
            <w:color w:val="000000"/>
            <w:sz w:val="24"/>
            <w:szCs w:val="24"/>
          </w:rPr>
          <w:t xml:space="preserve">method of its parent. The actual painting is delegated to the </w:t>
        </w:r>
        <w:proofErr w:type="spellStart"/>
        <w:r w:rsidRPr="00BA4270">
          <w:rPr>
            <w:rFonts w:ascii="Georgia" w:eastAsia="Times New Roman" w:hAnsi="Georgia" w:cs="Times New Roman"/>
            <w:color w:val="000000"/>
            <w:sz w:val="24"/>
            <w:szCs w:val="24"/>
          </w:rPr>
          <w:t>drawStar</w:t>
        </w:r>
        <w:proofErr w:type="spellEnd"/>
        <w:r w:rsidRPr="00BA4270">
          <w:rPr>
            <w:rFonts w:ascii="Georgia" w:eastAsia="Times New Roman" w:hAnsi="Georgia" w:cs="Times New Roman"/>
            <w:color w:val="000000"/>
            <w:sz w:val="24"/>
            <w:szCs w:val="24"/>
          </w:rPr>
          <w:t>() method.</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4" w:author="Unknown"/>
          <w:rFonts w:ascii="Courier New" w:eastAsia="Times New Roman" w:hAnsi="Courier New" w:cs="Courier New"/>
          <w:color w:val="000000"/>
          <w:sz w:val="20"/>
          <w:szCs w:val="20"/>
        </w:rPr>
      </w:pPr>
      <w:ins w:id="275" w:author="Unknown">
        <w:r w:rsidRPr="00BA4270">
          <w:rPr>
            <w:rFonts w:ascii="Courier New" w:eastAsia="Times New Roman" w:hAnsi="Courier New" w:cs="Courier New"/>
            <w:color w:val="000000"/>
            <w:sz w:val="20"/>
            <w:szCs w:val="20"/>
          </w:rPr>
          <w:t xml:space="preserve">private void </w:t>
        </w:r>
        <w:proofErr w:type="spellStart"/>
        <w:r w:rsidRPr="00BA4270">
          <w:rPr>
            <w:rFonts w:ascii="Courier New" w:eastAsia="Times New Roman" w:hAnsi="Courier New" w:cs="Courier New"/>
            <w:color w:val="000000"/>
            <w:sz w:val="20"/>
            <w:szCs w:val="20"/>
          </w:rPr>
          <w:t>drawStar</w:t>
        </w:r>
        <w:proofErr w:type="spellEnd"/>
        <w:r w:rsidRPr="00BA4270">
          <w:rPr>
            <w:rFonts w:ascii="Courier New" w:eastAsia="Times New Roman" w:hAnsi="Courier New" w:cs="Courier New"/>
            <w:color w:val="000000"/>
            <w:sz w:val="20"/>
            <w:szCs w:val="20"/>
          </w:rPr>
          <w:t>(Graphics g) {</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6" w:author="Unknown"/>
          <w:rFonts w:ascii="Courier New" w:eastAsia="Times New Roman" w:hAnsi="Courier New" w:cs="Courier New"/>
          <w:color w:val="000000"/>
          <w:sz w:val="20"/>
          <w:szCs w:val="20"/>
        </w:rPr>
      </w:pPr>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7" w:author="Unknown"/>
          <w:rFonts w:ascii="Courier New" w:eastAsia="Times New Roman" w:hAnsi="Courier New" w:cs="Courier New"/>
          <w:color w:val="000000"/>
          <w:sz w:val="20"/>
          <w:szCs w:val="20"/>
        </w:rPr>
      </w:pPr>
      <w:ins w:id="278"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g.drawImage</w:t>
        </w:r>
        <w:proofErr w:type="spellEnd"/>
        <w:r w:rsidRPr="00BA4270">
          <w:rPr>
            <w:rFonts w:ascii="Courier New" w:eastAsia="Times New Roman" w:hAnsi="Courier New" w:cs="Courier New"/>
            <w:color w:val="000000"/>
            <w:sz w:val="20"/>
            <w:szCs w:val="20"/>
          </w:rPr>
          <w:t>(star, x, y, this);</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9" w:author="Unknown"/>
          <w:rFonts w:ascii="Courier New" w:eastAsia="Times New Roman" w:hAnsi="Courier New" w:cs="Courier New"/>
          <w:color w:val="000000"/>
          <w:sz w:val="20"/>
          <w:szCs w:val="20"/>
        </w:rPr>
      </w:pPr>
      <w:ins w:id="280"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Toolkit.getDefaultToolkit</w:t>
        </w:r>
        <w:proofErr w:type="spellEnd"/>
        <w:r w:rsidRPr="00BA4270">
          <w:rPr>
            <w:rFonts w:ascii="Courier New" w:eastAsia="Times New Roman" w:hAnsi="Courier New" w:cs="Courier New"/>
            <w:color w:val="000000"/>
            <w:sz w:val="20"/>
            <w:szCs w:val="20"/>
          </w:rPr>
          <w:t>().sync();</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1" w:author="Unknown"/>
          <w:rFonts w:ascii="Courier New" w:eastAsia="Times New Roman" w:hAnsi="Courier New" w:cs="Courier New"/>
          <w:color w:val="000000"/>
          <w:sz w:val="20"/>
          <w:szCs w:val="20"/>
        </w:rPr>
      </w:pPr>
      <w:ins w:id="282" w:author="Unknown">
        <w:r w:rsidRPr="00BA4270">
          <w:rPr>
            <w:rFonts w:ascii="Courier New" w:eastAsia="Times New Roman" w:hAnsi="Courier New" w:cs="Courier New"/>
            <w:color w:val="000000"/>
            <w:sz w:val="20"/>
            <w:szCs w:val="20"/>
          </w:rPr>
          <w:t>}</w:t>
        </w:r>
      </w:ins>
    </w:p>
    <w:p w:rsidR="00BA4270" w:rsidRPr="00BA4270" w:rsidRDefault="00BA4270" w:rsidP="00BA4270">
      <w:pPr>
        <w:spacing w:before="100" w:beforeAutospacing="1" w:after="100" w:afterAutospacing="1" w:line="240" w:lineRule="auto"/>
        <w:rPr>
          <w:ins w:id="283" w:author="Unknown"/>
          <w:rFonts w:ascii="Georgia" w:eastAsia="Times New Roman" w:hAnsi="Georgia" w:cs="Times New Roman"/>
          <w:color w:val="000000"/>
          <w:sz w:val="24"/>
          <w:szCs w:val="24"/>
        </w:rPr>
      </w:pPr>
      <w:ins w:id="284" w:author="Unknown">
        <w:r w:rsidRPr="00BA4270">
          <w:rPr>
            <w:rFonts w:ascii="Georgia" w:eastAsia="Times New Roman" w:hAnsi="Georgia" w:cs="Times New Roman"/>
            <w:color w:val="000000"/>
            <w:sz w:val="24"/>
            <w:szCs w:val="24"/>
          </w:rPr>
          <w:lastRenderedPageBreak/>
          <w:t xml:space="preserve">In the </w:t>
        </w:r>
        <w:proofErr w:type="spellStart"/>
        <w:r w:rsidRPr="00BA4270">
          <w:rPr>
            <w:rFonts w:ascii="Georgia" w:eastAsia="Times New Roman" w:hAnsi="Georgia" w:cs="Times New Roman"/>
            <w:color w:val="000000"/>
            <w:sz w:val="24"/>
            <w:szCs w:val="24"/>
          </w:rPr>
          <w:t>drawStar</w:t>
        </w:r>
        <w:proofErr w:type="spellEnd"/>
        <w:r w:rsidRPr="00BA4270">
          <w:rPr>
            <w:rFonts w:ascii="Georgia" w:eastAsia="Times New Roman" w:hAnsi="Georgia" w:cs="Times New Roman"/>
            <w:color w:val="000000"/>
            <w:sz w:val="24"/>
            <w:szCs w:val="24"/>
          </w:rPr>
          <w:t>() method, we draw the image on the window with the usage of the </w:t>
        </w:r>
        <w:proofErr w:type="spellStart"/>
        <w:r w:rsidRPr="00BA4270">
          <w:rPr>
            <w:rFonts w:ascii="Courier New" w:eastAsia="Times New Roman" w:hAnsi="Courier New" w:cs="Courier New"/>
            <w:color w:val="000000"/>
            <w:sz w:val="20"/>
          </w:rPr>
          <w:t>drawImage</w:t>
        </w:r>
        <w:proofErr w:type="spellEnd"/>
        <w:r w:rsidRPr="00BA4270">
          <w:rPr>
            <w:rFonts w:ascii="Courier New" w:eastAsia="Times New Roman" w:hAnsi="Courier New" w:cs="Courier New"/>
            <w:color w:val="000000"/>
            <w:sz w:val="20"/>
          </w:rPr>
          <w:t>()</w:t>
        </w:r>
        <w:r w:rsidRPr="00BA4270">
          <w:rPr>
            <w:rFonts w:ascii="Georgia" w:eastAsia="Times New Roman" w:hAnsi="Georgia" w:cs="Times New Roman"/>
            <w:color w:val="000000"/>
            <w:sz w:val="24"/>
            <w:szCs w:val="24"/>
          </w:rPr>
          <w:t>method. The </w:t>
        </w:r>
        <w:proofErr w:type="spellStart"/>
        <w:r w:rsidRPr="00BA4270">
          <w:rPr>
            <w:rFonts w:ascii="Courier New" w:eastAsia="Times New Roman" w:hAnsi="Courier New" w:cs="Courier New"/>
            <w:color w:val="000000"/>
            <w:sz w:val="20"/>
          </w:rPr>
          <w:t>Toolkit.getDefaultToolkit</w:t>
        </w:r>
        <w:proofErr w:type="spellEnd"/>
        <w:r w:rsidRPr="00BA4270">
          <w:rPr>
            <w:rFonts w:ascii="Courier New" w:eastAsia="Times New Roman" w:hAnsi="Courier New" w:cs="Courier New"/>
            <w:color w:val="000000"/>
            <w:sz w:val="20"/>
          </w:rPr>
          <w:t>().sync()</w:t>
        </w:r>
        <w:r w:rsidRPr="00BA4270">
          <w:rPr>
            <w:rFonts w:ascii="Georgia" w:eastAsia="Times New Roman" w:hAnsi="Georgia" w:cs="Times New Roman"/>
            <w:color w:val="000000"/>
            <w:sz w:val="24"/>
            <w:szCs w:val="24"/>
          </w:rPr>
          <w:t> </w:t>
        </w:r>
        <w:proofErr w:type="spellStart"/>
        <w:r w:rsidRPr="00BA4270">
          <w:rPr>
            <w:rFonts w:ascii="Georgia" w:eastAsia="Times New Roman" w:hAnsi="Georgia" w:cs="Times New Roman"/>
            <w:color w:val="000000"/>
            <w:sz w:val="24"/>
            <w:szCs w:val="24"/>
          </w:rPr>
          <w:t>synchronises</w:t>
        </w:r>
        <w:proofErr w:type="spellEnd"/>
        <w:r w:rsidRPr="00BA4270">
          <w:rPr>
            <w:rFonts w:ascii="Georgia" w:eastAsia="Times New Roman" w:hAnsi="Georgia" w:cs="Times New Roman"/>
            <w:color w:val="000000"/>
            <w:sz w:val="24"/>
            <w:szCs w:val="24"/>
          </w:rPr>
          <w:t xml:space="preserve"> the painting on systems that buffer graphics events. Without this line, the animation might not be smooth on Linux.</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5" w:author="Unknown"/>
          <w:rFonts w:ascii="Courier New" w:eastAsia="Times New Roman" w:hAnsi="Courier New" w:cs="Courier New"/>
          <w:color w:val="000000"/>
          <w:sz w:val="20"/>
          <w:szCs w:val="20"/>
        </w:rPr>
      </w:pPr>
      <w:ins w:id="286" w:author="Unknown">
        <w:r w:rsidRPr="00BA4270">
          <w:rPr>
            <w:rFonts w:ascii="Courier New" w:eastAsia="Times New Roman" w:hAnsi="Courier New" w:cs="Courier New"/>
            <w:color w:val="000000"/>
            <w:sz w:val="20"/>
            <w:szCs w:val="20"/>
          </w:rPr>
          <w:t>@Override</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7" w:author="Unknown"/>
          <w:rFonts w:ascii="Courier New" w:eastAsia="Times New Roman" w:hAnsi="Courier New" w:cs="Courier New"/>
          <w:color w:val="000000"/>
          <w:sz w:val="20"/>
          <w:szCs w:val="20"/>
        </w:rPr>
      </w:pPr>
      <w:ins w:id="288" w:author="Unknown">
        <w:r w:rsidRPr="00BA4270">
          <w:rPr>
            <w:rFonts w:ascii="Courier New" w:eastAsia="Times New Roman" w:hAnsi="Courier New" w:cs="Courier New"/>
            <w:color w:val="000000"/>
            <w:sz w:val="20"/>
            <w:szCs w:val="20"/>
          </w:rPr>
          <w:t xml:space="preserve">public void </w:t>
        </w:r>
        <w:proofErr w:type="spellStart"/>
        <w:r w:rsidRPr="00BA4270">
          <w:rPr>
            <w:rFonts w:ascii="Courier New" w:eastAsia="Times New Roman" w:hAnsi="Courier New" w:cs="Courier New"/>
            <w:color w:val="000000"/>
            <w:sz w:val="20"/>
            <w:szCs w:val="20"/>
          </w:rPr>
          <w:t>actionPerformed</w:t>
        </w:r>
        <w:proofErr w:type="spellEnd"/>
        <w:r w:rsidRPr="00BA4270">
          <w:rPr>
            <w:rFonts w:ascii="Courier New" w:eastAsia="Times New Roman" w:hAnsi="Courier New" w:cs="Courier New"/>
            <w:color w:val="000000"/>
            <w:sz w:val="20"/>
            <w:szCs w:val="20"/>
          </w:rPr>
          <w:t>(</w:t>
        </w:r>
        <w:proofErr w:type="spellStart"/>
        <w:r w:rsidRPr="00BA4270">
          <w:rPr>
            <w:rFonts w:ascii="Courier New" w:eastAsia="Times New Roman" w:hAnsi="Courier New" w:cs="Courier New"/>
            <w:color w:val="000000"/>
            <w:sz w:val="20"/>
            <w:szCs w:val="20"/>
          </w:rPr>
          <w:t>ActionEvent</w:t>
        </w:r>
        <w:proofErr w:type="spellEnd"/>
        <w:r w:rsidRPr="00BA4270">
          <w:rPr>
            <w:rFonts w:ascii="Courier New" w:eastAsia="Times New Roman" w:hAnsi="Courier New" w:cs="Courier New"/>
            <w:color w:val="000000"/>
            <w:sz w:val="20"/>
            <w:szCs w:val="20"/>
          </w:rPr>
          <w:t xml:space="preserve"> e) {</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9" w:author="Unknown"/>
          <w:rFonts w:ascii="Courier New" w:eastAsia="Times New Roman" w:hAnsi="Courier New" w:cs="Courier New"/>
          <w:color w:val="000000"/>
          <w:sz w:val="20"/>
          <w:szCs w:val="20"/>
        </w:rPr>
      </w:pPr>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0" w:author="Unknown"/>
          <w:rFonts w:ascii="Courier New" w:eastAsia="Times New Roman" w:hAnsi="Courier New" w:cs="Courier New"/>
          <w:color w:val="000000"/>
          <w:sz w:val="20"/>
          <w:szCs w:val="20"/>
        </w:rPr>
      </w:pPr>
      <w:ins w:id="291" w:author="Unknown">
        <w:r w:rsidRPr="00BA4270">
          <w:rPr>
            <w:rFonts w:ascii="Courier New" w:eastAsia="Times New Roman" w:hAnsi="Courier New" w:cs="Courier New"/>
            <w:color w:val="000000"/>
            <w:sz w:val="20"/>
            <w:szCs w:val="20"/>
          </w:rPr>
          <w:t xml:space="preserve">    x += 1;</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2" w:author="Unknown"/>
          <w:rFonts w:ascii="Courier New" w:eastAsia="Times New Roman" w:hAnsi="Courier New" w:cs="Courier New"/>
          <w:color w:val="000000"/>
          <w:sz w:val="20"/>
          <w:szCs w:val="20"/>
        </w:rPr>
      </w:pPr>
      <w:ins w:id="293" w:author="Unknown">
        <w:r w:rsidRPr="00BA4270">
          <w:rPr>
            <w:rFonts w:ascii="Courier New" w:eastAsia="Times New Roman" w:hAnsi="Courier New" w:cs="Courier New"/>
            <w:color w:val="000000"/>
            <w:sz w:val="20"/>
            <w:szCs w:val="20"/>
          </w:rPr>
          <w:t xml:space="preserve">    y += 1;</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4" w:author="Unknown"/>
          <w:rFonts w:ascii="Courier New" w:eastAsia="Times New Roman" w:hAnsi="Courier New" w:cs="Courier New"/>
          <w:color w:val="000000"/>
          <w:sz w:val="20"/>
          <w:szCs w:val="20"/>
        </w:rPr>
      </w:pPr>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5" w:author="Unknown"/>
          <w:rFonts w:ascii="Courier New" w:eastAsia="Times New Roman" w:hAnsi="Courier New" w:cs="Courier New"/>
          <w:color w:val="000000"/>
          <w:sz w:val="20"/>
          <w:szCs w:val="20"/>
        </w:rPr>
      </w:pPr>
      <w:ins w:id="296" w:author="Unknown">
        <w:r w:rsidRPr="00BA4270">
          <w:rPr>
            <w:rFonts w:ascii="Courier New" w:eastAsia="Times New Roman" w:hAnsi="Courier New" w:cs="Courier New"/>
            <w:color w:val="000000"/>
            <w:sz w:val="20"/>
            <w:szCs w:val="20"/>
          </w:rPr>
          <w:t xml:space="preserve">    if (y &gt; B_HEIGHT) {</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7" w:author="Unknown"/>
          <w:rFonts w:ascii="Courier New" w:eastAsia="Times New Roman" w:hAnsi="Courier New" w:cs="Courier New"/>
          <w:color w:val="000000"/>
          <w:sz w:val="20"/>
          <w:szCs w:val="20"/>
        </w:rPr>
      </w:pPr>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8" w:author="Unknown"/>
          <w:rFonts w:ascii="Courier New" w:eastAsia="Times New Roman" w:hAnsi="Courier New" w:cs="Courier New"/>
          <w:color w:val="000000"/>
          <w:sz w:val="20"/>
          <w:szCs w:val="20"/>
        </w:rPr>
      </w:pPr>
      <w:ins w:id="299" w:author="Unknown">
        <w:r w:rsidRPr="00BA4270">
          <w:rPr>
            <w:rFonts w:ascii="Courier New" w:eastAsia="Times New Roman" w:hAnsi="Courier New" w:cs="Courier New"/>
            <w:color w:val="000000"/>
            <w:sz w:val="20"/>
            <w:szCs w:val="20"/>
          </w:rPr>
          <w:t xml:space="preserve">        y = INITIAL_Y;</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0" w:author="Unknown"/>
          <w:rFonts w:ascii="Courier New" w:eastAsia="Times New Roman" w:hAnsi="Courier New" w:cs="Courier New"/>
          <w:color w:val="000000"/>
          <w:sz w:val="20"/>
          <w:szCs w:val="20"/>
        </w:rPr>
      </w:pPr>
      <w:ins w:id="301" w:author="Unknown">
        <w:r w:rsidRPr="00BA4270">
          <w:rPr>
            <w:rFonts w:ascii="Courier New" w:eastAsia="Times New Roman" w:hAnsi="Courier New" w:cs="Courier New"/>
            <w:color w:val="000000"/>
            <w:sz w:val="20"/>
            <w:szCs w:val="20"/>
          </w:rPr>
          <w:t xml:space="preserve">        x = INITIAL_X;</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2" w:author="Unknown"/>
          <w:rFonts w:ascii="Courier New" w:eastAsia="Times New Roman" w:hAnsi="Courier New" w:cs="Courier New"/>
          <w:color w:val="000000"/>
          <w:sz w:val="20"/>
          <w:szCs w:val="20"/>
        </w:rPr>
      </w:pPr>
      <w:ins w:id="303"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4" w:author="Unknown"/>
          <w:rFonts w:ascii="Courier New" w:eastAsia="Times New Roman" w:hAnsi="Courier New" w:cs="Courier New"/>
          <w:color w:val="000000"/>
          <w:sz w:val="20"/>
          <w:szCs w:val="20"/>
        </w:rPr>
      </w:pPr>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5" w:author="Unknown"/>
          <w:rFonts w:ascii="Courier New" w:eastAsia="Times New Roman" w:hAnsi="Courier New" w:cs="Courier New"/>
          <w:color w:val="000000"/>
          <w:sz w:val="20"/>
          <w:szCs w:val="20"/>
        </w:rPr>
      </w:pPr>
      <w:ins w:id="306" w:author="Unknown">
        <w:r w:rsidRPr="00BA4270">
          <w:rPr>
            <w:rFonts w:ascii="Courier New" w:eastAsia="Times New Roman" w:hAnsi="Courier New" w:cs="Courier New"/>
            <w:color w:val="000000"/>
            <w:sz w:val="20"/>
            <w:szCs w:val="20"/>
          </w:rPr>
          <w:t xml:space="preserve">    repaint();</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7" w:author="Unknown"/>
          <w:rFonts w:ascii="Courier New" w:eastAsia="Times New Roman" w:hAnsi="Courier New" w:cs="Courier New"/>
          <w:color w:val="000000"/>
          <w:sz w:val="20"/>
          <w:szCs w:val="20"/>
        </w:rPr>
      </w:pPr>
      <w:ins w:id="308" w:author="Unknown">
        <w:r w:rsidRPr="00BA4270">
          <w:rPr>
            <w:rFonts w:ascii="Courier New" w:eastAsia="Times New Roman" w:hAnsi="Courier New" w:cs="Courier New"/>
            <w:color w:val="000000"/>
            <w:sz w:val="20"/>
            <w:szCs w:val="20"/>
          </w:rPr>
          <w:t>}</w:t>
        </w:r>
      </w:ins>
    </w:p>
    <w:p w:rsidR="00BA4270" w:rsidRPr="00BA4270" w:rsidRDefault="00BA4270" w:rsidP="00BA4270">
      <w:pPr>
        <w:spacing w:before="100" w:beforeAutospacing="1" w:after="100" w:afterAutospacing="1" w:line="240" w:lineRule="auto"/>
        <w:rPr>
          <w:ins w:id="309" w:author="Unknown"/>
          <w:rFonts w:ascii="Georgia" w:eastAsia="Times New Roman" w:hAnsi="Georgia" w:cs="Times New Roman"/>
          <w:color w:val="000000"/>
          <w:sz w:val="24"/>
          <w:szCs w:val="24"/>
        </w:rPr>
      </w:pPr>
      <w:ins w:id="310" w:author="Unknown">
        <w:r w:rsidRPr="00BA4270">
          <w:rPr>
            <w:rFonts w:ascii="Georgia" w:eastAsia="Times New Roman" w:hAnsi="Georgia" w:cs="Times New Roman"/>
            <w:color w:val="000000"/>
            <w:sz w:val="24"/>
            <w:szCs w:val="24"/>
          </w:rPr>
          <w:t>The </w:t>
        </w:r>
        <w:proofErr w:type="spellStart"/>
        <w:r w:rsidRPr="00BA4270">
          <w:rPr>
            <w:rFonts w:ascii="Courier New" w:eastAsia="Times New Roman" w:hAnsi="Courier New" w:cs="Courier New"/>
            <w:color w:val="000000"/>
            <w:sz w:val="20"/>
          </w:rPr>
          <w:t>actionPerformed</w:t>
        </w:r>
        <w:proofErr w:type="spellEnd"/>
        <w:r w:rsidRPr="00BA4270">
          <w:rPr>
            <w:rFonts w:ascii="Courier New" w:eastAsia="Times New Roman" w:hAnsi="Courier New" w:cs="Courier New"/>
            <w:color w:val="000000"/>
            <w:sz w:val="20"/>
          </w:rPr>
          <w:t>()</w:t>
        </w:r>
        <w:r w:rsidRPr="00BA4270">
          <w:rPr>
            <w:rFonts w:ascii="Georgia" w:eastAsia="Times New Roman" w:hAnsi="Georgia" w:cs="Times New Roman"/>
            <w:color w:val="000000"/>
            <w:sz w:val="24"/>
            <w:szCs w:val="24"/>
          </w:rPr>
          <w:t> method is repeatedly called by the timer. Inside the method, we increase the x and y values of the star object. Then we call the </w:t>
        </w:r>
        <w:r w:rsidRPr="00BA4270">
          <w:rPr>
            <w:rFonts w:ascii="Courier New" w:eastAsia="Times New Roman" w:hAnsi="Courier New" w:cs="Courier New"/>
            <w:color w:val="000000"/>
            <w:sz w:val="20"/>
          </w:rPr>
          <w:t>repaint()</w:t>
        </w:r>
        <w:r w:rsidRPr="00BA4270">
          <w:rPr>
            <w:rFonts w:ascii="Georgia" w:eastAsia="Times New Roman" w:hAnsi="Georgia" w:cs="Times New Roman"/>
            <w:color w:val="000000"/>
            <w:sz w:val="24"/>
            <w:szCs w:val="24"/>
          </w:rPr>
          <w:t xml:space="preserve"> method which will cause </w:t>
        </w:r>
        <w:proofErr w:type="spellStart"/>
        <w:r w:rsidRPr="00BA4270">
          <w:rPr>
            <w:rFonts w:ascii="Georgia" w:eastAsia="Times New Roman" w:hAnsi="Georgia" w:cs="Times New Roman"/>
            <w:color w:val="000000"/>
            <w:sz w:val="24"/>
            <w:szCs w:val="24"/>
          </w:rPr>
          <w:t>the</w:t>
        </w:r>
        <w:r w:rsidRPr="00BA4270">
          <w:rPr>
            <w:rFonts w:ascii="Courier New" w:eastAsia="Times New Roman" w:hAnsi="Courier New" w:cs="Courier New"/>
            <w:color w:val="000000"/>
            <w:sz w:val="20"/>
          </w:rPr>
          <w:t>paintComponent</w:t>
        </w:r>
        <w:proofErr w:type="spellEnd"/>
        <w:r w:rsidRPr="00BA4270">
          <w:rPr>
            <w:rFonts w:ascii="Courier New" w:eastAsia="Times New Roman" w:hAnsi="Courier New" w:cs="Courier New"/>
            <w:color w:val="000000"/>
            <w:sz w:val="20"/>
          </w:rPr>
          <w:t>()</w:t>
        </w:r>
        <w:r w:rsidRPr="00BA4270">
          <w:rPr>
            <w:rFonts w:ascii="Georgia" w:eastAsia="Times New Roman" w:hAnsi="Georgia" w:cs="Times New Roman"/>
            <w:color w:val="000000"/>
            <w:sz w:val="24"/>
            <w:szCs w:val="24"/>
          </w:rPr>
          <w:t> to be called. This way we regularly repaint the </w:t>
        </w:r>
        <w:r w:rsidRPr="00BA4270">
          <w:rPr>
            <w:rFonts w:ascii="Courier New" w:eastAsia="Times New Roman" w:hAnsi="Courier New" w:cs="Courier New"/>
            <w:color w:val="000000"/>
            <w:sz w:val="20"/>
          </w:rPr>
          <w:t>Board</w:t>
        </w:r>
        <w:r w:rsidRPr="00BA4270">
          <w:rPr>
            <w:rFonts w:ascii="Georgia" w:eastAsia="Times New Roman" w:hAnsi="Georgia" w:cs="Times New Roman"/>
            <w:color w:val="000000"/>
            <w:sz w:val="24"/>
            <w:szCs w:val="24"/>
          </w:rPr>
          <w:t> thus making the animation.</w:t>
        </w:r>
      </w:ins>
    </w:p>
    <w:p w:rsidR="00BA4270" w:rsidRDefault="00BA4270" w:rsidP="00BA42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67000" cy="2286000"/>
            <wp:effectExtent l="19050" t="0" r="0" b="0"/>
            <wp:docPr id="1" name="Picture 1"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
                    <pic:cNvPicPr>
                      <a:picLocks noChangeAspect="1" noChangeArrowheads="1"/>
                    </pic:cNvPicPr>
                  </pic:nvPicPr>
                  <pic:blipFill>
                    <a:blip r:embed="rId4"/>
                    <a:srcRect/>
                    <a:stretch>
                      <a:fillRect/>
                    </a:stretch>
                  </pic:blipFill>
                  <pic:spPr bwMode="auto">
                    <a:xfrm>
                      <a:off x="0" y="0"/>
                      <a:ext cx="2667000" cy="2286000"/>
                    </a:xfrm>
                    <a:prstGeom prst="rect">
                      <a:avLst/>
                    </a:prstGeom>
                    <a:noFill/>
                    <a:ln w="9525">
                      <a:noFill/>
                      <a:miter lim="800000"/>
                      <a:headEnd/>
                      <a:tailEnd/>
                    </a:ln>
                  </pic:spPr>
                </pic:pic>
              </a:graphicData>
            </a:graphic>
          </wp:inline>
        </w:drawing>
      </w:r>
    </w:p>
    <w:p w:rsidR="00BA4270" w:rsidRPr="00BA4270" w:rsidRDefault="00BA4270" w:rsidP="00BA4270">
      <w:pPr>
        <w:spacing w:after="0" w:line="240" w:lineRule="auto"/>
        <w:rPr>
          <w:ins w:id="311" w:author="Unknown"/>
          <w:rFonts w:ascii="Times New Roman" w:eastAsia="Times New Roman" w:hAnsi="Times New Roman" w:cs="Times New Roman"/>
          <w:sz w:val="24"/>
          <w:szCs w:val="24"/>
        </w:rPr>
      </w:pPr>
      <w:ins w:id="312" w:author="Unknown">
        <w:r w:rsidRPr="00BA4270">
          <w:rPr>
            <w:rFonts w:ascii="Times New Roman" w:eastAsia="Times New Roman" w:hAnsi="Times New Roman" w:cs="Times New Roman"/>
            <w:sz w:val="24"/>
            <w:szCs w:val="24"/>
          </w:rPr>
          <w:t>Figure: Star</w:t>
        </w:r>
      </w:ins>
    </w:p>
    <w:p w:rsidR="00BA4270" w:rsidRPr="00BA4270" w:rsidRDefault="00BA4270" w:rsidP="00BA4270">
      <w:pPr>
        <w:spacing w:before="375" w:after="375" w:line="240" w:lineRule="auto"/>
        <w:outlineLvl w:val="1"/>
        <w:rPr>
          <w:ins w:id="313" w:author="Unknown"/>
          <w:rFonts w:ascii="Times New Roman" w:eastAsia="Times New Roman" w:hAnsi="Times New Roman" w:cs="Times New Roman"/>
          <w:b/>
          <w:bCs/>
          <w:color w:val="000000"/>
          <w:sz w:val="36"/>
          <w:szCs w:val="36"/>
        </w:rPr>
      </w:pPr>
      <w:ins w:id="314" w:author="Unknown">
        <w:r w:rsidRPr="00BA4270">
          <w:rPr>
            <w:rFonts w:ascii="Times New Roman" w:eastAsia="Times New Roman" w:hAnsi="Times New Roman" w:cs="Times New Roman"/>
            <w:b/>
            <w:bCs/>
            <w:color w:val="000000"/>
            <w:sz w:val="36"/>
            <w:szCs w:val="36"/>
          </w:rPr>
          <w:t>Utility timer</w:t>
        </w:r>
      </w:ins>
    </w:p>
    <w:p w:rsidR="00BA4270" w:rsidRPr="00BA4270" w:rsidRDefault="00BA4270" w:rsidP="00BA4270">
      <w:pPr>
        <w:spacing w:before="100" w:beforeAutospacing="1" w:after="100" w:afterAutospacing="1" w:line="240" w:lineRule="auto"/>
        <w:rPr>
          <w:ins w:id="315" w:author="Unknown"/>
          <w:rFonts w:ascii="Georgia" w:eastAsia="Times New Roman" w:hAnsi="Georgia" w:cs="Times New Roman"/>
          <w:color w:val="000000"/>
          <w:sz w:val="24"/>
          <w:szCs w:val="24"/>
        </w:rPr>
      </w:pPr>
      <w:ins w:id="316" w:author="Unknown">
        <w:r w:rsidRPr="00BA4270">
          <w:rPr>
            <w:rFonts w:ascii="Georgia" w:eastAsia="Times New Roman" w:hAnsi="Georgia" w:cs="Times New Roman"/>
            <w:color w:val="000000"/>
            <w:sz w:val="24"/>
            <w:szCs w:val="24"/>
          </w:rPr>
          <w:t>This is very similar to the previous way. We use the </w:t>
        </w:r>
        <w:proofErr w:type="spellStart"/>
        <w:r w:rsidRPr="00BA4270">
          <w:rPr>
            <w:rFonts w:ascii="Courier New" w:eastAsia="Times New Roman" w:hAnsi="Courier New" w:cs="Courier New"/>
            <w:color w:val="000000"/>
            <w:sz w:val="20"/>
          </w:rPr>
          <w:t>java.util.Timer</w:t>
        </w:r>
        <w:proofErr w:type="spellEnd"/>
        <w:r w:rsidRPr="00BA4270">
          <w:rPr>
            <w:rFonts w:ascii="Georgia" w:eastAsia="Times New Roman" w:hAnsi="Georgia" w:cs="Times New Roman"/>
            <w:color w:val="000000"/>
            <w:sz w:val="24"/>
            <w:szCs w:val="24"/>
          </w:rPr>
          <w:t> instead of the </w:t>
        </w:r>
        <w:proofErr w:type="spellStart"/>
        <w:r w:rsidRPr="00BA4270">
          <w:rPr>
            <w:rFonts w:ascii="Courier New" w:eastAsia="Times New Roman" w:hAnsi="Courier New" w:cs="Courier New"/>
            <w:color w:val="000000"/>
            <w:sz w:val="20"/>
          </w:rPr>
          <w:t>javax.Swing.Timer</w:t>
        </w:r>
        <w:proofErr w:type="spellEnd"/>
        <w:r w:rsidRPr="00BA4270">
          <w:rPr>
            <w:rFonts w:ascii="Georgia" w:eastAsia="Times New Roman" w:hAnsi="Georgia" w:cs="Times New Roman"/>
            <w:color w:val="000000"/>
            <w:sz w:val="24"/>
            <w:szCs w:val="24"/>
          </w:rPr>
          <w:t>. For Java Swing games this way should be more accurate.</w:t>
        </w:r>
      </w:ins>
    </w:p>
    <w:p w:rsidR="00BA4270" w:rsidRPr="00BA4270" w:rsidRDefault="00BA4270" w:rsidP="00BA4270">
      <w:pPr>
        <w:shd w:val="clear" w:color="auto" w:fill="BDBDBD"/>
        <w:spacing w:after="0" w:line="240" w:lineRule="auto"/>
        <w:rPr>
          <w:ins w:id="317" w:author="Unknown"/>
          <w:rFonts w:ascii="Georgia" w:eastAsia="Times New Roman" w:hAnsi="Georgia" w:cs="Times New Roman"/>
          <w:color w:val="000000"/>
          <w:sz w:val="24"/>
          <w:szCs w:val="24"/>
        </w:rPr>
      </w:pPr>
      <w:ins w:id="318" w:author="Unknown">
        <w:r w:rsidRPr="00BA4270">
          <w:rPr>
            <w:rFonts w:ascii="Georgia" w:eastAsia="Times New Roman" w:hAnsi="Georgia" w:cs="Times New Roman"/>
            <w:color w:val="000000"/>
            <w:sz w:val="24"/>
            <w:szCs w:val="24"/>
          </w:rPr>
          <w:t>UtilityTimerExample.java</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9" w:author="Unknown"/>
          <w:rFonts w:ascii="Courier New" w:eastAsia="Times New Roman" w:hAnsi="Courier New" w:cs="Courier New"/>
          <w:color w:val="000000"/>
          <w:sz w:val="20"/>
          <w:szCs w:val="20"/>
        </w:rPr>
      </w:pPr>
      <w:ins w:id="320" w:author="Unknown">
        <w:r w:rsidRPr="00BA4270">
          <w:rPr>
            <w:rFonts w:ascii="Courier New" w:eastAsia="Times New Roman" w:hAnsi="Courier New" w:cs="Courier New"/>
            <w:color w:val="000000"/>
            <w:sz w:val="20"/>
            <w:szCs w:val="20"/>
          </w:rPr>
          <w:t xml:space="preserve">package </w:t>
        </w:r>
        <w:proofErr w:type="spellStart"/>
        <w:r w:rsidRPr="00BA4270">
          <w:rPr>
            <w:rFonts w:ascii="Courier New" w:eastAsia="Times New Roman" w:hAnsi="Courier New" w:cs="Courier New"/>
            <w:color w:val="000000"/>
            <w:sz w:val="20"/>
            <w:szCs w:val="20"/>
          </w:rPr>
          <w:t>com.zetcode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1"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2" w:author="Unknown"/>
          <w:rFonts w:ascii="Courier New" w:eastAsia="Times New Roman" w:hAnsi="Courier New" w:cs="Courier New"/>
          <w:color w:val="000000"/>
          <w:sz w:val="20"/>
          <w:szCs w:val="20"/>
        </w:rPr>
      </w:pPr>
      <w:ins w:id="323"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java.awt.EventQueue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4" w:author="Unknown"/>
          <w:rFonts w:ascii="Courier New" w:eastAsia="Times New Roman" w:hAnsi="Courier New" w:cs="Courier New"/>
          <w:color w:val="000000"/>
          <w:sz w:val="20"/>
          <w:szCs w:val="20"/>
        </w:rPr>
      </w:pPr>
      <w:ins w:id="325"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javax.swing.JFrame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6"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7" w:author="Unknown"/>
          <w:rFonts w:ascii="Courier New" w:eastAsia="Times New Roman" w:hAnsi="Courier New" w:cs="Courier New"/>
          <w:color w:val="000000"/>
          <w:sz w:val="20"/>
          <w:szCs w:val="20"/>
        </w:rPr>
      </w:pPr>
      <w:ins w:id="328" w:author="Unknown">
        <w:r w:rsidRPr="00BA4270">
          <w:rPr>
            <w:rFonts w:ascii="Courier New" w:eastAsia="Times New Roman" w:hAnsi="Courier New" w:cs="Courier New"/>
            <w:color w:val="000000"/>
            <w:sz w:val="20"/>
            <w:szCs w:val="20"/>
          </w:rPr>
          <w:t xml:space="preserve">public class </w:t>
        </w:r>
        <w:proofErr w:type="spellStart"/>
        <w:r w:rsidRPr="00BA4270">
          <w:rPr>
            <w:rFonts w:ascii="Courier New" w:eastAsia="Times New Roman" w:hAnsi="Courier New" w:cs="Courier New"/>
            <w:color w:val="000000"/>
            <w:sz w:val="20"/>
            <w:szCs w:val="20"/>
          </w:rPr>
          <w:t>UtilityTimerExample</w:t>
        </w:r>
        <w:proofErr w:type="spellEnd"/>
        <w:r w:rsidRPr="00BA4270">
          <w:rPr>
            <w:rFonts w:ascii="Courier New" w:eastAsia="Times New Roman" w:hAnsi="Courier New" w:cs="Courier New"/>
            <w:color w:val="000000"/>
            <w:sz w:val="20"/>
            <w:szCs w:val="20"/>
          </w:rPr>
          <w:t xml:space="preserve"> extends </w:t>
        </w:r>
        <w:proofErr w:type="spellStart"/>
        <w:r w:rsidRPr="00BA4270">
          <w:rPr>
            <w:rFonts w:ascii="Courier New" w:eastAsia="Times New Roman" w:hAnsi="Courier New" w:cs="Courier New"/>
            <w:color w:val="000000"/>
            <w:sz w:val="20"/>
            <w:szCs w:val="20"/>
          </w:rPr>
          <w:t>JFrame</w:t>
        </w:r>
        <w:proofErr w:type="spellEnd"/>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9"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0" w:author="Unknown"/>
          <w:rFonts w:ascii="Courier New" w:eastAsia="Times New Roman" w:hAnsi="Courier New" w:cs="Courier New"/>
          <w:color w:val="000000"/>
          <w:sz w:val="20"/>
          <w:szCs w:val="20"/>
        </w:rPr>
      </w:pPr>
      <w:ins w:id="331" w:author="Unknown">
        <w:r w:rsidRPr="00BA4270">
          <w:rPr>
            <w:rFonts w:ascii="Courier New" w:eastAsia="Times New Roman" w:hAnsi="Courier New" w:cs="Courier New"/>
            <w:color w:val="000000"/>
            <w:sz w:val="20"/>
            <w:szCs w:val="20"/>
          </w:rPr>
          <w:t xml:space="preserve">    public </w:t>
        </w:r>
        <w:proofErr w:type="spellStart"/>
        <w:r w:rsidRPr="00BA4270">
          <w:rPr>
            <w:rFonts w:ascii="Courier New" w:eastAsia="Times New Roman" w:hAnsi="Courier New" w:cs="Courier New"/>
            <w:color w:val="000000"/>
            <w:sz w:val="20"/>
            <w:szCs w:val="20"/>
          </w:rPr>
          <w:t>UtilityTimerExample</w:t>
        </w:r>
        <w:proofErr w:type="spellEnd"/>
        <w:r w:rsidRPr="00BA4270">
          <w:rPr>
            <w:rFonts w:ascii="Courier New" w:eastAsia="Times New Roman" w:hAnsi="Courier New" w:cs="Courier New"/>
            <w:color w:val="000000"/>
            <w:sz w:val="20"/>
            <w:szCs w:val="20"/>
          </w:rPr>
          <w:t>()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2"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3" w:author="Unknown"/>
          <w:rFonts w:ascii="Courier New" w:eastAsia="Times New Roman" w:hAnsi="Courier New" w:cs="Courier New"/>
          <w:color w:val="000000"/>
          <w:sz w:val="20"/>
          <w:szCs w:val="20"/>
        </w:rPr>
      </w:pPr>
      <w:ins w:id="334"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initUI</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5" w:author="Unknown"/>
          <w:rFonts w:ascii="Courier New" w:eastAsia="Times New Roman" w:hAnsi="Courier New" w:cs="Courier New"/>
          <w:color w:val="000000"/>
          <w:sz w:val="20"/>
          <w:szCs w:val="20"/>
        </w:rPr>
      </w:pPr>
      <w:ins w:id="336"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7" w:author="Unknown"/>
          <w:rFonts w:ascii="Courier New" w:eastAsia="Times New Roman" w:hAnsi="Courier New" w:cs="Courier New"/>
          <w:color w:val="000000"/>
          <w:sz w:val="20"/>
          <w:szCs w:val="20"/>
        </w:rPr>
      </w:pPr>
      <w:ins w:id="338"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9" w:author="Unknown"/>
          <w:rFonts w:ascii="Courier New" w:eastAsia="Times New Roman" w:hAnsi="Courier New" w:cs="Courier New"/>
          <w:color w:val="000000"/>
          <w:sz w:val="20"/>
          <w:szCs w:val="20"/>
        </w:rPr>
      </w:pPr>
      <w:ins w:id="340" w:author="Unknown">
        <w:r w:rsidRPr="00BA4270">
          <w:rPr>
            <w:rFonts w:ascii="Courier New" w:eastAsia="Times New Roman" w:hAnsi="Courier New" w:cs="Courier New"/>
            <w:color w:val="000000"/>
            <w:sz w:val="20"/>
            <w:szCs w:val="20"/>
          </w:rPr>
          <w:t xml:space="preserve">    private void </w:t>
        </w:r>
        <w:proofErr w:type="spellStart"/>
        <w:r w:rsidRPr="00BA4270">
          <w:rPr>
            <w:rFonts w:ascii="Courier New" w:eastAsia="Times New Roman" w:hAnsi="Courier New" w:cs="Courier New"/>
            <w:color w:val="000000"/>
            <w:sz w:val="20"/>
            <w:szCs w:val="20"/>
          </w:rPr>
          <w:t>initUI</w:t>
        </w:r>
        <w:proofErr w:type="spellEnd"/>
        <w:r w:rsidRPr="00BA4270">
          <w:rPr>
            <w:rFonts w:ascii="Courier New" w:eastAsia="Times New Roman" w:hAnsi="Courier New" w:cs="Courier New"/>
            <w:color w:val="000000"/>
            <w:sz w:val="20"/>
            <w:szCs w:val="20"/>
          </w:rPr>
          <w:t>()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1" w:author="Unknown"/>
          <w:rFonts w:ascii="Courier New" w:eastAsia="Times New Roman" w:hAnsi="Courier New" w:cs="Courier New"/>
          <w:color w:val="000000"/>
          <w:sz w:val="20"/>
          <w:szCs w:val="20"/>
        </w:rPr>
      </w:pPr>
      <w:ins w:id="342"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3" w:author="Unknown"/>
          <w:rFonts w:ascii="Courier New" w:eastAsia="Times New Roman" w:hAnsi="Courier New" w:cs="Courier New"/>
          <w:color w:val="000000"/>
          <w:sz w:val="20"/>
          <w:szCs w:val="20"/>
        </w:rPr>
      </w:pPr>
      <w:ins w:id="344" w:author="Unknown">
        <w:r w:rsidRPr="00BA4270">
          <w:rPr>
            <w:rFonts w:ascii="Courier New" w:eastAsia="Times New Roman" w:hAnsi="Courier New" w:cs="Courier New"/>
            <w:color w:val="000000"/>
            <w:sz w:val="20"/>
            <w:szCs w:val="20"/>
          </w:rPr>
          <w:t xml:space="preserve">        add(new Board());</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5" w:author="Unknown"/>
          <w:rFonts w:ascii="Courier New" w:eastAsia="Times New Roman" w:hAnsi="Courier New" w:cs="Courier New"/>
          <w:color w:val="000000"/>
          <w:sz w:val="20"/>
          <w:szCs w:val="20"/>
        </w:rPr>
      </w:pPr>
      <w:ins w:id="346"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7" w:author="Unknown"/>
          <w:rFonts w:ascii="Courier New" w:eastAsia="Times New Roman" w:hAnsi="Courier New" w:cs="Courier New"/>
          <w:color w:val="000000"/>
          <w:sz w:val="20"/>
          <w:szCs w:val="20"/>
        </w:rPr>
      </w:pPr>
      <w:ins w:id="348"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setResizable</w:t>
        </w:r>
        <w:proofErr w:type="spellEnd"/>
        <w:r w:rsidRPr="00BA4270">
          <w:rPr>
            <w:rFonts w:ascii="Courier New" w:eastAsia="Times New Roman" w:hAnsi="Courier New" w:cs="Courier New"/>
            <w:color w:val="000000"/>
            <w:sz w:val="20"/>
            <w:szCs w:val="20"/>
          </w:rPr>
          <w:t>(false);</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9" w:author="Unknown"/>
          <w:rFonts w:ascii="Courier New" w:eastAsia="Times New Roman" w:hAnsi="Courier New" w:cs="Courier New"/>
          <w:color w:val="000000"/>
          <w:sz w:val="20"/>
          <w:szCs w:val="20"/>
        </w:rPr>
      </w:pPr>
      <w:ins w:id="350" w:author="Unknown">
        <w:r w:rsidRPr="00BA4270">
          <w:rPr>
            <w:rFonts w:ascii="Courier New" w:eastAsia="Times New Roman" w:hAnsi="Courier New" w:cs="Courier New"/>
            <w:color w:val="000000"/>
            <w:sz w:val="20"/>
            <w:szCs w:val="20"/>
          </w:rPr>
          <w:t xml:space="preserve">        pack();</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1" w:author="Unknown"/>
          <w:rFonts w:ascii="Courier New" w:eastAsia="Times New Roman" w:hAnsi="Courier New" w:cs="Courier New"/>
          <w:color w:val="000000"/>
          <w:sz w:val="20"/>
          <w:szCs w:val="20"/>
        </w:rPr>
      </w:pPr>
      <w:ins w:id="352"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3" w:author="Unknown"/>
          <w:rFonts w:ascii="Courier New" w:eastAsia="Times New Roman" w:hAnsi="Courier New" w:cs="Courier New"/>
          <w:color w:val="000000"/>
          <w:sz w:val="20"/>
          <w:szCs w:val="20"/>
        </w:rPr>
      </w:pPr>
      <w:ins w:id="354"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setTitle</w:t>
        </w:r>
        <w:proofErr w:type="spellEnd"/>
        <w:r w:rsidRPr="00BA4270">
          <w:rPr>
            <w:rFonts w:ascii="Courier New" w:eastAsia="Times New Roman" w:hAnsi="Courier New" w:cs="Courier New"/>
            <w:color w:val="000000"/>
            <w:sz w:val="20"/>
            <w:szCs w:val="20"/>
          </w:rPr>
          <w:t>("Star");</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5" w:author="Unknown"/>
          <w:rFonts w:ascii="Courier New" w:eastAsia="Times New Roman" w:hAnsi="Courier New" w:cs="Courier New"/>
          <w:color w:val="000000"/>
          <w:sz w:val="20"/>
          <w:szCs w:val="20"/>
        </w:rPr>
      </w:pPr>
      <w:ins w:id="356"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setLocationRelativeTo</w:t>
        </w:r>
        <w:proofErr w:type="spellEnd"/>
        <w:r w:rsidRPr="00BA4270">
          <w:rPr>
            <w:rFonts w:ascii="Courier New" w:eastAsia="Times New Roman" w:hAnsi="Courier New" w:cs="Courier New"/>
            <w:color w:val="000000"/>
            <w:sz w:val="20"/>
            <w:szCs w:val="20"/>
          </w:rPr>
          <w:t>(null);</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7" w:author="Unknown"/>
          <w:rFonts w:ascii="Courier New" w:eastAsia="Times New Roman" w:hAnsi="Courier New" w:cs="Courier New"/>
          <w:color w:val="000000"/>
          <w:sz w:val="20"/>
          <w:szCs w:val="20"/>
        </w:rPr>
      </w:pPr>
      <w:ins w:id="358"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setDefaultCloseOperation</w:t>
        </w:r>
        <w:proofErr w:type="spellEnd"/>
        <w:r w:rsidRPr="00BA4270">
          <w:rPr>
            <w:rFonts w:ascii="Courier New" w:eastAsia="Times New Roman" w:hAnsi="Courier New" w:cs="Courier New"/>
            <w:color w:val="000000"/>
            <w:sz w:val="20"/>
            <w:szCs w:val="20"/>
          </w:rPr>
          <w:t>(</w:t>
        </w:r>
        <w:proofErr w:type="spellStart"/>
        <w:r w:rsidRPr="00BA4270">
          <w:rPr>
            <w:rFonts w:ascii="Courier New" w:eastAsia="Times New Roman" w:hAnsi="Courier New" w:cs="Courier New"/>
            <w:color w:val="000000"/>
            <w:sz w:val="20"/>
            <w:szCs w:val="20"/>
          </w:rPr>
          <w:t>JFrame.EXIT_ON_CLOSE</w:t>
        </w:r>
        <w:proofErr w:type="spellEnd"/>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9" w:author="Unknown"/>
          <w:rFonts w:ascii="Courier New" w:eastAsia="Times New Roman" w:hAnsi="Courier New" w:cs="Courier New"/>
          <w:color w:val="000000"/>
          <w:sz w:val="20"/>
          <w:szCs w:val="20"/>
        </w:rPr>
      </w:pPr>
      <w:ins w:id="360"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1"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2" w:author="Unknown"/>
          <w:rFonts w:ascii="Courier New" w:eastAsia="Times New Roman" w:hAnsi="Courier New" w:cs="Courier New"/>
          <w:color w:val="000000"/>
          <w:sz w:val="20"/>
          <w:szCs w:val="20"/>
        </w:rPr>
      </w:pPr>
      <w:ins w:id="363" w:author="Unknown">
        <w:r w:rsidRPr="00BA4270">
          <w:rPr>
            <w:rFonts w:ascii="Courier New" w:eastAsia="Times New Roman" w:hAnsi="Courier New" w:cs="Courier New"/>
            <w:color w:val="000000"/>
            <w:sz w:val="20"/>
            <w:szCs w:val="20"/>
          </w:rPr>
          <w:t xml:space="preserve">    public static void main(String[] </w:t>
        </w:r>
        <w:proofErr w:type="spellStart"/>
        <w:r w:rsidRPr="00BA4270">
          <w:rPr>
            <w:rFonts w:ascii="Courier New" w:eastAsia="Times New Roman" w:hAnsi="Courier New" w:cs="Courier New"/>
            <w:color w:val="000000"/>
            <w:sz w:val="20"/>
            <w:szCs w:val="20"/>
          </w:rPr>
          <w:t>args</w:t>
        </w:r>
        <w:proofErr w:type="spellEnd"/>
        <w:r w:rsidRPr="00BA4270">
          <w:rPr>
            <w:rFonts w:ascii="Courier New" w:eastAsia="Times New Roman" w:hAnsi="Courier New" w:cs="Courier New"/>
            <w:color w:val="000000"/>
            <w:sz w:val="20"/>
            <w:szCs w:val="20"/>
          </w:rPr>
          <w:t>)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4" w:author="Unknown"/>
          <w:rFonts w:ascii="Courier New" w:eastAsia="Times New Roman" w:hAnsi="Courier New" w:cs="Courier New"/>
          <w:color w:val="000000"/>
          <w:sz w:val="20"/>
          <w:szCs w:val="20"/>
        </w:rPr>
      </w:pPr>
      <w:ins w:id="365"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6" w:author="Unknown"/>
          <w:rFonts w:ascii="Courier New" w:eastAsia="Times New Roman" w:hAnsi="Courier New" w:cs="Courier New"/>
          <w:color w:val="000000"/>
          <w:sz w:val="20"/>
          <w:szCs w:val="20"/>
        </w:rPr>
      </w:pPr>
      <w:ins w:id="367"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EventQueue.invokeLater</w:t>
        </w:r>
        <w:proofErr w:type="spellEnd"/>
        <w:r w:rsidRPr="00BA4270">
          <w:rPr>
            <w:rFonts w:ascii="Courier New" w:eastAsia="Times New Roman" w:hAnsi="Courier New" w:cs="Courier New"/>
            <w:color w:val="000000"/>
            <w:sz w:val="20"/>
            <w:szCs w:val="20"/>
          </w:rPr>
          <w:t xml:space="preserve">(new </w:t>
        </w:r>
        <w:proofErr w:type="spellStart"/>
        <w:r w:rsidRPr="00BA4270">
          <w:rPr>
            <w:rFonts w:ascii="Courier New" w:eastAsia="Times New Roman" w:hAnsi="Courier New" w:cs="Courier New"/>
            <w:color w:val="000000"/>
            <w:sz w:val="20"/>
            <w:szCs w:val="20"/>
          </w:rPr>
          <w:t>Runnable</w:t>
        </w:r>
        <w:proofErr w:type="spellEnd"/>
        <w:r w:rsidRPr="00BA4270">
          <w:rPr>
            <w:rFonts w:ascii="Courier New" w:eastAsia="Times New Roman" w:hAnsi="Courier New" w:cs="Courier New"/>
            <w:color w:val="000000"/>
            <w:sz w:val="20"/>
            <w:szCs w:val="20"/>
          </w:rPr>
          <w:t>()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8" w:author="Unknown"/>
          <w:rFonts w:ascii="Courier New" w:eastAsia="Times New Roman" w:hAnsi="Courier New" w:cs="Courier New"/>
          <w:color w:val="000000"/>
          <w:sz w:val="20"/>
          <w:szCs w:val="20"/>
        </w:rPr>
      </w:pPr>
      <w:ins w:id="369" w:author="Unknown">
        <w:r w:rsidRPr="00BA4270">
          <w:rPr>
            <w:rFonts w:ascii="Courier New" w:eastAsia="Times New Roman" w:hAnsi="Courier New" w:cs="Courier New"/>
            <w:color w:val="000000"/>
            <w:sz w:val="20"/>
            <w:szCs w:val="20"/>
          </w:rPr>
          <w:t xml:space="preserve">            @Override</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0" w:author="Unknown"/>
          <w:rFonts w:ascii="Courier New" w:eastAsia="Times New Roman" w:hAnsi="Courier New" w:cs="Courier New"/>
          <w:color w:val="000000"/>
          <w:sz w:val="20"/>
          <w:szCs w:val="20"/>
        </w:rPr>
      </w:pPr>
      <w:ins w:id="371" w:author="Unknown">
        <w:r w:rsidRPr="00BA4270">
          <w:rPr>
            <w:rFonts w:ascii="Courier New" w:eastAsia="Times New Roman" w:hAnsi="Courier New" w:cs="Courier New"/>
            <w:color w:val="000000"/>
            <w:sz w:val="20"/>
            <w:szCs w:val="20"/>
          </w:rPr>
          <w:t xml:space="preserve">            public void run() {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2" w:author="Unknown"/>
          <w:rFonts w:ascii="Courier New" w:eastAsia="Times New Roman" w:hAnsi="Courier New" w:cs="Courier New"/>
          <w:color w:val="000000"/>
          <w:sz w:val="20"/>
          <w:szCs w:val="20"/>
        </w:rPr>
      </w:pPr>
      <w:ins w:id="373"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JFrame</w:t>
        </w:r>
        <w:proofErr w:type="spellEnd"/>
        <w:r w:rsidRPr="00BA4270">
          <w:rPr>
            <w:rFonts w:ascii="Courier New" w:eastAsia="Times New Roman" w:hAnsi="Courier New" w:cs="Courier New"/>
            <w:color w:val="000000"/>
            <w:sz w:val="20"/>
            <w:szCs w:val="20"/>
          </w:rPr>
          <w:t xml:space="preserve"> ex = new </w:t>
        </w:r>
        <w:proofErr w:type="spellStart"/>
        <w:r w:rsidRPr="00BA4270">
          <w:rPr>
            <w:rFonts w:ascii="Courier New" w:eastAsia="Times New Roman" w:hAnsi="Courier New" w:cs="Courier New"/>
            <w:color w:val="000000"/>
            <w:sz w:val="20"/>
            <w:szCs w:val="20"/>
          </w:rPr>
          <w:t>UtilityTimerExample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4" w:author="Unknown"/>
          <w:rFonts w:ascii="Courier New" w:eastAsia="Times New Roman" w:hAnsi="Courier New" w:cs="Courier New"/>
          <w:color w:val="000000"/>
          <w:sz w:val="20"/>
          <w:szCs w:val="20"/>
        </w:rPr>
      </w:pPr>
      <w:ins w:id="375"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ex.setVisible</w:t>
        </w:r>
        <w:proofErr w:type="spellEnd"/>
        <w:r w:rsidRPr="00BA4270">
          <w:rPr>
            <w:rFonts w:ascii="Courier New" w:eastAsia="Times New Roman" w:hAnsi="Courier New" w:cs="Courier New"/>
            <w:color w:val="000000"/>
            <w:sz w:val="20"/>
            <w:szCs w:val="20"/>
          </w:rPr>
          <w:t xml:space="preserve">(true);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6" w:author="Unknown"/>
          <w:rFonts w:ascii="Courier New" w:eastAsia="Times New Roman" w:hAnsi="Courier New" w:cs="Courier New"/>
          <w:color w:val="000000"/>
          <w:sz w:val="20"/>
          <w:szCs w:val="20"/>
        </w:rPr>
      </w:pPr>
      <w:ins w:id="377"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8" w:author="Unknown"/>
          <w:rFonts w:ascii="Courier New" w:eastAsia="Times New Roman" w:hAnsi="Courier New" w:cs="Courier New"/>
          <w:color w:val="000000"/>
          <w:sz w:val="20"/>
          <w:szCs w:val="20"/>
        </w:rPr>
      </w:pPr>
      <w:ins w:id="379"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0" w:author="Unknown"/>
          <w:rFonts w:ascii="Courier New" w:eastAsia="Times New Roman" w:hAnsi="Courier New" w:cs="Courier New"/>
          <w:color w:val="000000"/>
          <w:sz w:val="20"/>
          <w:szCs w:val="20"/>
        </w:rPr>
      </w:pPr>
      <w:ins w:id="381"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2" w:author="Unknown"/>
          <w:rFonts w:ascii="Courier New" w:eastAsia="Times New Roman" w:hAnsi="Courier New" w:cs="Courier New"/>
          <w:color w:val="000000"/>
          <w:sz w:val="20"/>
          <w:szCs w:val="20"/>
        </w:rPr>
      </w:pPr>
      <w:ins w:id="383" w:author="Unknown">
        <w:r w:rsidRPr="00BA4270">
          <w:rPr>
            <w:rFonts w:ascii="Courier New" w:eastAsia="Times New Roman" w:hAnsi="Courier New" w:cs="Courier New"/>
            <w:color w:val="000000"/>
            <w:sz w:val="20"/>
            <w:szCs w:val="20"/>
          </w:rPr>
          <w:t>}</w:t>
        </w:r>
      </w:ins>
    </w:p>
    <w:p w:rsidR="00BA4270" w:rsidRPr="00BA4270" w:rsidRDefault="00BA4270" w:rsidP="00BA4270">
      <w:pPr>
        <w:spacing w:before="100" w:beforeAutospacing="1" w:after="100" w:afterAutospacing="1" w:line="240" w:lineRule="auto"/>
        <w:rPr>
          <w:ins w:id="384" w:author="Unknown"/>
          <w:rFonts w:ascii="Georgia" w:eastAsia="Times New Roman" w:hAnsi="Georgia" w:cs="Times New Roman"/>
          <w:color w:val="000000"/>
          <w:sz w:val="24"/>
          <w:szCs w:val="24"/>
        </w:rPr>
      </w:pPr>
      <w:ins w:id="385" w:author="Unknown">
        <w:r w:rsidRPr="00BA4270">
          <w:rPr>
            <w:rFonts w:ascii="Georgia" w:eastAsia="Times New Roman" w:hAnsi="Georgia" w:cs="Times New Roman"/>
            <w:color w:val="000000"/>
            <w:sz w:val="24"/>
            <w:szCs w:val="24"/>
          </w:rPr>
          <w:t>This is the main class.</w:t>
        </w:r>
      </w:ins>
    </w:p>
    <w:p w:rsidR="00BA4270" w:rsidRPr="00BA4270" w:rsidRDefault="00BA4270" w:rsidP="00BA4270">
      <w:pPr>
        <w:shd w:val="clear" w:color="auto" w:fill="BDBDBD"/>
        <w:spacing w:after="0" w:line="240" w:lineRule="auto"/>
        <w:rPr>
          <w:ins w:id="386" w:author="Unknown"/>
          <w:rFonts w:ascii="Georgia" w:eastAsia="Times New Roman" w:hAnsi="Georgia" w:cs="Times New Roman"/>
          <w:color w:val="000000"/>
          <w:sz w:val="24"/>
          <w:szCs w:val="24"/>
        </w:rPr>
      </w:pPr>
      <w:ins w:id="387" w:author="Unknown">
        <w:r w:rsidRPr="00BA4270">
          <w:rPr>
            <w:rFonts w:ascii="Georgia" w:eastAsia="Times New Roman" w:hAnsi="Georgia" w:cs="Times New Roman"/>
            <w:color w:val="000000"/>
            <w:sz w:val="24"/>
            <w:szCs w:val="24"/>
          </w:rPr>
          <w:t>Board.java</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8" w:author="Unknown"/>
          <w:rFonts w:ascii="Courier New" w:eastAsia="Times New Roman" w:hAnsi="Courier New" w:cs="Courier New"/>
          <w:color w:val="000000"/>
          <w:sz w:val="20"/>
          <w:szCs w:val="20"/>
        </w:rPr>
      </w:pPr>
      <w:ins w:id="389" w:author="Unknown">
        <w:r w:rsidRPr="00BA4270">
          <w:rPr>
            <w:rFonts w:ascii="Courier New" w:eastAsia="Times New Roman" w:hAnsi="Courier New" w:cs="Courier New"/>
            <w:color w:val="000000"/>
            <w:sz w:val="20"/>
            <w:szCs w:val="20"/>
          </w:rPr>
          <w:t xml:space="preserve">package </w:t>
        </w:r>
        <w:proofErr w:type="spellStart"/>
        <w:r w:rsidRPr="00BA4270">
          <w:rPr>
            <w:rFonts w:ascii="Courier New" w:eastAsia="Times New Roman" w:hAnsi="Courier New" w:cs="Courier New"/>
            <w:color w:val="000000"/>
            <w:sz w:val="20"/>
            <w:szCs w:val="20"/>
          </w:rPr>
          <w:t>com.zetcode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0"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1" w:author="Unknown"/>
          <w:rFonts w:ascii="Courier New" w:eastAsia="Times New Roman" w:hAnsi="Courier New" w:cs="Courier New"/>
          <w:color w:val="000000"/>
          <w:sz w:val="20"/>
          <w:szCs w:val="20"/>
        </w:rPr>
      </w:pPr>
      <w:ins w:id="392"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java.awt.Color</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3" w:author="Unknown"/>
          <w:rFonts w:ascii="Courier New" w:eastAsia="Times New Roman" w:hAnsi="Courier New" w:cs="Courier New"/>
          <w:color w:val="000000"/>
          <w:sz w:val="20"/>
          <w:szCs w:val="20"/>
        </w:rPr>
      </w:pPr>
      <w:ins w:id="394"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java.awt.Dimension</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5" w:author="Unknown"/>
          <w:rFonts w:ascii="Courier New" w:eastAsia="Times New Roman" w:hAnsi="Courier New" w:cs="Courier New"/>
          <w:color w:val="000000"/>
          <w:sz w:val="20"/>
          <w:szCs w:val="20"/>
        </w:rPr>
      </w:pPr>
      <w:ins w:id="396"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java.awt.Graphics</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7" w:author="Unknown"/>
          <w:rFonts w:ascii="Courier New" w:eastAsia="Times New Roman" w:hAnsi="Courier New" w:cs="Courier New"/>
          <w:color w:val="000000"/>
          <w:sz w:val="20"/>
          <w:szCs w:val="20"/>
        </w:rPr>
      </w:pPr>
      <w:ins w:id="398"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java.awt.Image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9" w:author="Unknown"/>
          <w:rFonts w:ascii="Courier New" w:eastAsia="Times New Roman" w:hAnsi="Courier New" w:cs="Courier New"/>
          <w:color w:val="000000"/>
          <w:sz w:val="20"/>
          <w:szCs w:val="20"/>
        </w:rPr>
      </w:pPr>
      <w:ins w:id="400"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java.awt.Toolkit</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1" w:author="Unknown"/>
          <w:rFonts w:ascii="Courier New" w:eastAsia="Times New Roman" w:hAnsi="Courier New" w:cs="Courier New"/>
          <w:color w:val="000000"/>
          <w:sz w:val="20"/>
          <w:szCs w:val="20"/>
        </w:rPr>
      </w:pPr>
      <w:ins w:id="402"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java.util.Timer</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3" w:author="Unknown"/>
          <w:rFonts w:ascii="Courier New" w:eastAsia="Times New Roman" w:hAnsi="Courier New" w:cs="Courier New"/>
          <w:color w:val="000000"/>
          <w:sz w:val="20"/>
          <w:szCs w:val="20"/>
        </w:rPr>
      </w:pPr>
      <w:ins w:id="404"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java.util.TimerTask</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5" w:author="Unknown"/>
          <w:rFonts w:ascii="Courier New" w:eastAsia="Times New Roman" w:hAnsi="Courier New" w:cs="Courier New"/>
          <w:color w:val="000000"/>
          <w:sz w:val="20"/>
          <w:szCs w:val="20"/>
        </w:rPr>
      </w:pPr>
      <w:ins w:id="406"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javax.swing.ImageIcon</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7" w:author="Unknown"/>
          <w:rFonts w:ascii="Courier New" w:eastAsia="Times New Roman" w:hAnsi="Courier New" w:cs="Courier New"/>
          <w:color w:val="000000"/>
          <w:sz w:val="20"/>
          <w:szCs w:val="20"/>
        </w:rPr>
      </w:pPr>
      <w:ins w:id="408"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javax.swing.JPanel</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9"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0"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1" w:author="Unknown"/>
          <w:rFonts w:ascii="Courier New" w:eastAsia="Times New Roman" w:hAnsi="Courier New" w:cs="Courier New"/>
          <w:color w:val="000000"/>
          <w:sz w:val="20"/>
          <w:szCs w:val="20"/>
        </w:rPr>
      </w:pPr>
      <w:ins w:id="412" w:author="Unknown">
        <w:r w:rsidRPr="00BA4270">
          <w:rPr>
            <w:rFonts w:ascii="Courier New" w:eastAsia="Times New Roman" w:hAnsi="Courier New" w:cs="Courier New"/>
            <w:color w:val="000000"/>
            <w:sz w:val="20"/>
            <w:szCs w:val="20"/>
          </w:rPr>
          <w:t xml:space="preserve">public class Board extends </w:t>
        </w:r>
        <w:proofErr w:type="spellStart"/>
        <w:r w:rsidRPr="00BA4270">
          <w:rPr>
            <w:rFonts w:ascii="Courier New" w:eastAsia="Times New Roman" w:hAnsi="Courier New" w:cs="Courier New"/>
            <w:color w:val="000000"/>
            <w:sz w:val="20"/>
            <w:szCs w:val="20"/>
          </w:rPr>
          <w:t>JPanel</w:t>
        </w:r>
        <w:proofErr w:type="spellEnd"/>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3"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4" w:author="Unknown"/>
          <w:rFonts w:ascii="Courier New" w:eastAsia="Times New Roman" w:hAnsi="Courier New" w:cs="Courier New"/>
          <w:color w:val="000000"/>
          <w:sz w:val="20"/>
          <w:szCs w:val="20"/>
        </w:rPr>
      </w:pPr>
      <w:ins w:id="415" w:author="Unknown">
        <w:r w:rsidRPr="00BA4270">
          <w:rPr>
            <w:rFonts w:ascii="Courier New" w:eastAsia="Times New Roman" w:hAnsi="Courier New" w:cs="Courier New"/>
            <w:color w:val="000000"/>
            <w:sz w:val="20"/>
            <w:szCs w:val="20"/>
          </w:rPr>
          <w:t xml:space="preserve">    private final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B_WIDTH = 350;</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6" w:author="Unknown"/>
          <w:rFonts w:ascii="Courier New" w:eastAsia="Times New Roman" w:hAnsi="Courier New" w:cs="Courier New"/>
          <w:color w:val="000000"/>
          <w:sz w:val="20"/>
          <w:szCs w:val="20"/>
        </w:rPr>
      </w:pPr>
      <w:ins w:id="417" w:author="Unknown">
        <w:r w:rsidRPr="00BA4270">
          <w:rPr>
            <w:rFonts w:ascii="Courier New" w:eastAsia="Times New Roman" w:hAnsi="Courier New" w:cs="Courier New"/>
            <w:color w:val="000000"/>
            <w:sz w:val="20"/>
            <w:szCs w:val="20"/>
          </w:rPr>
          <w:lastRenderedPageBreak/>
          <w:t xml:space="preserve">    private final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B_HEIGHT = 350;</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8" w:author="Unknown"/>
          <w:rFonts w:ascii="Courier New" w:eastAsia="Times New Roman" w:hAnsi="Courier New" w:cs="Courier New"/>
          <w:color w:val="000000"/>
          <w:sz w:val="20"/>
          <w:szCs w:val="20"/>
        </w:rPr>
      </w:pPr>
      <w:ins w:id="419" w:author="Unknown">
        <w:r w:rsidRPr="00BA4270">
          <w:rPr>
            <w:rFonts w:ascii="Courier New" w:eastAsia="Times New Roman" w:hAnsi="Courier New" w:cs="Courier New"/>
            <w:color w:val="000000"/>
            <w:sz w:val="20"/>
            <w:szCs w:val="20"/>
          </w:rPr>
          <w:t xml:space="preserve">    private final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INITIAL_X = -40;</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0" w:author="Unknown"/>
          <w:rFonts w:ascii="Courier New" w:eastAsia="Times New Roman" w:hAnsi="Courier New" w:cs="Courier New"/>
          <w:color w:val="000000"/>
          <w:sz w:val="20"/>
          <w:szCs w:val="20"/>
        </w:rPr>
      </w:pPr>
      <w:ins w:id="421" w:author="Unknown">
        <w:r w:rsidRPr="00BA4270">
          <w:rPr>
            <w:rFonts w:ascii="Courier New" w:eastAsia="Times New Roman" w:hAnsi="Courier New" w:cs="Courier New"/>
            <w:color w:val="000000"/>
            <w:sz w:val="20"/>
            <w:szCs w:val="20"/>
          </w:rPr>
          <w:t xml:space="preserve">    private final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INITIAL_Y = -40;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2" w:author="Unknown"/>
          <w:rFonts w:ascii="Courier New" w:eastAsia="Times New Roman" w:hAnsi="Courier New" w:cs="Courier New"/>
          <w:color w:val="000000"/>
          <w:sz w:val="20"/>
          <w:szCs w:val="20"/>
        </w:rPr>
      </w:pPr>
      <w:ins w:id="423" w:author="Unknown">
        <w:r w:rsidRPr="00BA4270">
          <w:rPr>
            <w:rFonts w:ascii="Courier New" w:eastAsia="Times New Roman" w:hAnsi="Courier New" w:cs="Courier New"/>
            <w:color w:val="000000"/>
            <w:sz w:val="20"/>
            <w:szCs w:val="20"/>
          </w:rPr>
          <w:t xml:space="preserve">    private final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INITIAL_DELAY = 100;</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4" w:author="Unknown"/>
          <w:rFonts w:ascii="Courier New" w:eastAsia="Times New Roman" w:hAnsi="Courier New" w:cs="Courier New"/>
          <w:color w:val="000000"/>
          <w:sz w:val="20"/>
          <w:szCs w:val="20"/>
        </w:rPr>
      </w:pPr>
      <w:ins w:id="425" w:author="Unknown">
        <w:r w:rsidRPr="00BA4270">
          <w:rPr>
            <w:rFonts w:ascii="Courier New" w:eastAsia="Times New Roman" w:hAnsi="Courier New" w:cs="Courier New"/>
            <w:color w:val="000000"/>
            <w:sz w:val="20"/>
            <w:szCs w:val="20"/>
          </w:rPr>
          <w:t xml:space="preserve">    private final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PERIOD_INTERVAL = 25;</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6" w:author="Unknown"/>
          <w:rFonts w:ascii="Courier New" w:eastAsia="Times New Roman" w:hAnsi="Courier New" w:cs="Courier New"/>
          <w:color w:val="000000"/>
          <w:sz w:val="20"/>
          <w:szCs w:val="20"/>
        </w:rPr>
      </w:pPr>
      <w:ins w:id="427"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8" w:author="Unknown"/>
          <w:rFonts w:ascii="Courier New" w:eastAsia="Times New Roman" w:hAnsi="Courier New" w:cs="Courier New"/>
          <w:color w:val="000000"/>
          <w:sz w:val="20"/>
          <w:szCs w:val="20"/>
        </w:rPr>
      </w:pPr>
      <w:ins w:id="429" w:author="Unknown">
        <w:r w:rsidRPr="00BA4270">
          <w:rPr>
            <w:rFonts w:ascii="Courier New" w:eastAsia="Times New Roman" w:hAnsi="Courier New" w:cs="Courier New"/>
            <w:color w:val="000000"/>
            <w:sz w:val="20"/>
            <w:szCs w:val="20"/>
          </w:rPr>
          <w:t xml:space="preserve">    private Image star;</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0" w:author="Unknown"/>
          <w:rFonts w:ascii="Courier New" w:eastAsia="Times New Roman" w:hAnsi="Courier New" w:cs="Courier New"/>
          <w:color w:val="000000"/>
          <w:sz w:val="20"/>
          <w:szCs w:val="20"/>
        </w:rPr>
      </w:pPr>
      <w:ins w:id="431" w:author="Unknown">
        <w:r w:rsidRPr="00BA4270">
          <w:rPr>
            <w:rFonts w:ascii="Courier New" w:eastAsia="Times New Roman" w:hAnsi="Courier New" w:cs="Courier New"/>
            <w:color w:val="000000"/>
            <w:sz w:val="20"/>
            <w:szCs w:val="20"/>
          </w:rPr>
          <w:t xml:space="preserve">    private Timer </w:t>
        </w:r>
        <w:proofErr w:type="spellStart"/>
        <w:r w:rsidRPr="00BA4270">
          <w:rPr>
            <w:rFonts w:ascii="Courier New" w:eastAsia="Times New Roman" w:hAnsi="Courier New" w:cs="Courier New"/>
            <w:color w:val="000000"/>
            <w:sz w:val="20"/>
            <w:szCs w:val="20"/>
          </w:rPr>
          <w:t>timer</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2" w:author="Unknown"/>
          <w:rFonts w:ascii="Courier New" w:eastAsia="Times New Roman" w:hAnsi="Courier New" w:cs="Courier New"/>
          <w:color w:val="000000"/>
          <w:sz w:val="20"/>
          <w:szCs w:val="20"/>
        </w:rPr>
      </w:pPr>
      <w:ins w:id="433" w:author="Unknown">
        <w:r w:rsidRPr="00BA4270">
          <w:rPr>
            <w:rFonts w:ascii="Courier New" w:eastAsia="Times New Roman" w:hAnsi="Courier New" w:cs="Courier New"/>
            <w:color w:val="000000"/>
            <w:sz w:val="20"/>
            <w:szCs w:val="20"/>
          </w:rPr>
          <w:t xml:space="preserve">    private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x, y;</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4" w:author="Unknown"/>
          <w:rFonts w:ascii="Courier New" w:eastAsia="Times New Roman" w:hAnsi="Courier New" w:cs="Courier New"/>
          <w:color w:val="000000"/>
          <w:sz w:val="20"/>
          <w:szCs w:val="20"/>
        </w:rPr>
      </w:pPr>
      <w:ins w:id="435"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6" w:author="Unknown"/>
          <w:rFonts w:ascii="Courier New" w:eastAsia="Times New Roman" w:hAnsi="Courier New" w:cs="Courier New"/>
          <w:color w:val="000000"/>
          <w:sz w:val="20"/>
          <w:szCs w:val="20"/>
        </w:rPr>
      </w:pPr>
      <w:ins w:id="437" w:author="Unknown">
        <w:r w:rsidRPr="00BA4270">
          <w:rPr>
            <w:rFonts w:ascii="Courier New" w:eastAsia="Times New Roman" w:hAnsi="Courier New" w:cs="Courier New"/>
            <w:color w:val="000000"/>
            <w:sz w:val="20"/>
            <w:szCs w:val="20"/>
          </w:rPr>
          <w:t xml:space="preserve">    public Board()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8" w:author="Unknown"/>
          <w:rFonts w:ascii="Courier New" w:eastAsia="Times New Roman" w:hAnsi="Courier New" w:cs="Courier New"/>
          <w:color w:val="000000"/>
          <w:sz w:val="20"/>
          <w:szCs w:val="20"/>
        </w:rPr>
      </w:pPr>
      <w:ins w:id="439"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0" w:author="Unknown"/>
          <w:rFonts w:ascii="Courier New" w:eastAsia="Times New Roman" w:hAnsi="Courier New" w:cs="Courier New"/>
          <w:color w:val="000000"/>
          <w:sz w:val="20"/>
          <w:szCs w:val="20"/>
        </w:rPr>
      </w:pPr>
      <w:ins w:id="441"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2" w:author="Unknown"/>
          <w:rFonts w:ascii="Courier New" w:eastAsia="Times New Roman" w:hAnsi="Courier New" w:cs="Courier New"/>
          <w:color w:val="000000"/>
          <w:sz w:val="20"/>
          <w:szCs w:val="20"/>
        </w:rPr>
      </w:pPr>
      <w:ins w:id="443"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initBoard</w:t>
        </w:r>
        <w:proofErr w:type="spellEnd"/>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4" w:author="Unknown"/>
          <w:rFonts w:ascii="Courier New" w:eastAsia="Times New Roman" w:hAnsi="Courier New" w:cs="Courier New"/>
          <w:color w:val="000000"/>
          <w:sz w:val="20"/>
          <w:szCs w:val="20"/>
        </w:rPr>
      </w:pPr>
      <w:ins w:id="445"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6" w:author="Unknown"/>
          <w:rFonts w:ascii="Courier New" w:eastAsia="Times New Roman" w:hAnsi="Courier New" w:cs="Courier New"/>
          <w:color w:val="000000"/>
          <w:sz w:val="20"/>
          <w:szCs w:val="20"/>
        </w:rPr>
      </w:pPr>
      <w:ins w:id="447"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8" w:author="Unknown"/>
          <w:rFonts w:ascii="Courier New" w:eastAsia="Times New Roman" w:hAnsi="Courier New" w:cs="Courier New"/>
          <w:color w:val="000000"/>
          <w:sz w:val="20"/>
          <w:szCs w:val="20"/>
        </w:rPr>
      </w:pPr>
      <w:ins w:id="449" w:author="Unknown">
        <w:r w:rsidRPr="00BA4270">
          <w:rPr>
            <w:rFonts w:ascii="Courier New" w:eastAsia="Times New Roman" w:hAnsi="Courier New" w:cs="Courier New"/>
            <w:color w:val="000000"/>
            <w:sz w:val="20"/>
            <w:szCs w:val="20"/>
          </w:rPr>
          <w:t xml:space="preserve">    private void </w:t>
        </w:r>
        <w:proofErr w:type="spellStart"/>
        <w:r w:rsidRPr="00BA4270">
          <w:rPr>
            <w:rFonts w:ascii="Courier New" w:eastAsia="Times New Roman" w:hAnsi="Courier New" w:cs="Courier New"/>
            <w:color w:val="000000"/>
            <w:sz w:val="20"/>
            <w:szCs w:val="20"/>
          </w:rPr>
          <w:t>loadImage</w:t>
        </w:r>
        <w:proofErr w:type="spellEnd"/>
        <w:r w:rsidRPr="00BA4270">
          <w:rPr>
            <w:rFonts w:ascii="Courier New" w:eastAsia="Times New Roman" w:hAnsi="Courier New" w:cs="Courier New"/>
            <w:color w:val="000000"/>
            <w:sz w:val="20"/>
            <w:szCs w:val="20"/>
          </w:rPr>
          <w:t>()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0" w:author="Unknown"/>
          <w:rFonts w:ascii="Courier New" w:eastAsia="Times New Roman" w:hAnsi="Courier New" w:cs="Courier New"/>
          <w:color w:val="000000"/>
          <w:sz w:val="20"/>
          <w:szCs w:val="20"/>
        </w:rPr>
      </w:pPr>
      <w:ins w:id="451"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2" w:author="Unknown"/>
          <w:rFonts w:ascii="Courier New" w:eastAsia="Times New Roman" w:hAnsi="Courier New" w:cs="Courier New"/>
          <w:color w:val="000000"/>
          <w:sz w:val="20"/>
          <w:szCs w:val="20"/>
        </w:rPr>
      </w:pPr>
      <w:ins w:id="453"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ImageIcon</w:t>
        </w:r>
        <w:proofErr w:type="spellEnd"/>
        <w:r w:rsidRPr="00BA4270">
          <w:rPr>
            <w:rFonts w:ascii="Courier New" w:eastAsia="Times New Roman" w:hAnsi="Courier New" w:cs="Courier New"/>
            <w:color w:val="000000"/>
            <w:sz w:val="20"/>
            <w:szCs w:val="20"/>
          </w:rPr>
          <w:t xml:space="preserve"> ii = new </w:t>
        </w:r>
        <w:proofErr w:type="spellStart"/>
        <w:r w:rsidRPr="00BA4270">
          <w:rPr>
            <w:rFonts w:ascii="Courier New" w:eastAsia="Times New Roman" w:hAnsi="Courier New" w:cs="Courier New"/>
            <w:color w:val="000000"/>
            <w:sz w:val="20"/>
            <w:szCs w:val="20"/>
          </w:rPr>
          <w:t>ImageIcon</w:t>
        </w:r>
        <w:proofErr w:type="spellEnd"/>
        <w:r w:rsidRPr="00BA4270">
          <w:rPr>
            <w:rFonts w:ascii="Courier New" w:eastAsia="Times New Roman" w:hAnsi="Courier New" w:cs="Courier New"/>
            <w:color w:val="000000"/>
            <w:sz w:val="20"/>
            <w:szCs w:val="20"/>
          </w:rPr>
          <w:t>("star.png");</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4" w:author="Unknown"/>
          <w:rFonts w:ascii="Courier New" w:eastAsia="Times New Roman" w:hAnsi="Courier New" w:cs="Courier New"/>
          <w:color w:val="000000"/>
          <w:sz w:val="20"/>
          <w:szCs w:val="20"/>
        </w:rPr>
      </w:pPr>
      <w:ins w:id="455" w:author="Unknown">
        <w:r w:rsidRPr="00BA4270">
          <w:rPr>
            <w:rFonts w:ascii="Courier New" w:eastAsia="Times New Roman" w:hAnsi="Courier New" w:cs="Courier New"/>
            <w:color w:val="000000"/>
            <w:sz w:val="20"/>
            <w:szCs w:val="20"/>
          </w:rPr>
          <w:t xml:space="preserve">        star = </w:t>
        </w:r>
        <w:proofErr w:type="spellStart"/>
        <w:r w:rsidRPr="00BA4270">
          <w:rPr>
            <w:rFonts w:ascii="Courier New" w:eastAsia="Times New Roman" w:hAnsi="Courier New" w:cs="Courier New"/>
            <w:color w:val="000000"/>
            <w:sz w:val="20"/>
            <w:szCs w:val="20"/>
          </w:rPr>
          <w:t>ii.getImage</w:t>
        </w:r>
        <w:proofErr w:type="spellEnd"/>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6" w:author="Unknown"/>
          <w:rFonts w:ascii="Courier New" w:eastAsia="Times New Roman" w:hAnsi="Courier New" w:cs="Courier New"/>
          <w:color w:val="000000"/>
          <w:sz w:val="20"/>
          <w:szCs w:val="20"/>
        </w:rPr>
      </w:pPr>
      <w:ins w:id="457"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8" w:author="Unknown"/>
          <w:rFonts w:ascii="Courier New" w:eastAsia="Times New Roman" w:hAnsi="Courier New" w:cs="Courier New"/>
          <w:color w:val="000000"/>
          <w:sz w:val="20"/>
          <w:szCs w:val="20"/>
        </w:rPr>
      </w:pPr>
      <w:ins w:id="459"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0" w:author="Unknown"/>
          <w:rFonts w:ascii="Courier New" w:eastAsia="Times New Roman" w:hAnsi="Courier New" w:cs="Courier New"/>
          <w:color w:val="000000"/>
          <w:sz w:val="20"/>
          <w:szCs w:val="20"/>
        </w:rPr>
      </w:pPr>
      <w:ins w:id="461" w:author="Unknown">
        <w:r w:rsidRPr="00BA4270">
          <w:rPr>
            <w:rFonts w:ascii="Courier New" w:eastAsia="Times New Roman" w:hAnsi="Courier New" w:cs="Courier New"/>
            <w:color w:val="000000"/>
            <w:sz w:val="20"/>
            <w:szCs w:val="20"/>
          </w:rPr>
          <w:t xml:space="preserve">    private void </w:t>
        </w:r>
        <w:proofErr w:type="spellStart"/>
        <w:r w:rsidRPr="00BA4270">
          <w:rPr>
            <w:rFonts w:ascii="Courier New" w:eastAsia="Times New Roman" w:hAnsi="Courier New" w:cs="Courier New"/>
            <w:color w:val="000000"/>
            <w:sz w:val="20"/>
            <w:szCs w:val="20"/>
          </w:rPr>
          <w:t>initBoard</w:t>
        </w:r>
        <w:proofErr w:type="spellEnd"/>
        <w:r w:rsidRPr="00BA4270">
          <w:rPr>
            <w:rFonts w:ascii="Courier New" w:eastAsia="Times New Roman" w:hAnsi="Courier New" w:cs="Courier New"/>
            <w:color w:val="000000"/>
            <w:sz w:val="20"/>
            <w:szCs w:val="20"/>
          </w:rPr>
          <w:t>()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2" w:author="Unknown"/>
          <w:rFonts w:ascii="Courier New" w:eastAsia="Times New Roman" w:hAnsi="Courier New" w:cs="Courier New"/>
          <w:color w:val="000000"/>
          <w:sz w:val="20"/>
          <w:szCs w:val="20"/>
        </w:rPr>
      </w:pPr>
      <w:ins w:id="463"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4" w:author="Unknown"/>
          <w:rFonts w:ascii="Courier New" w:eastAsia="Times New Roman" w:hAnsi="Courier New" w:cs="Courier New"/>
          <w:color w:val="000000"/>
          <w:sz w:val="20"/>
          <w:szCs w:val="20"/>
        </w:rPr>
      </w:pPr>
      <w:ins w:id="465"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setBackground</w:t>
        </w:r>
        <w:proofErr w:type="spellEnd"/>
        <w:r w:rsidRPr="00BA4270">
          <w:rPr>
            <w:rFonts w:ascii="Courier New" w:eastAsia="Times New Roman" w:hAnsi="Courier New" w:cs="Courier New"/>
            <w:color w:val="000000"/>
            <w:sz w:val="20"/>
            <w:szCs w:val="20"/>
          </w:rPr>
          <w:t>(</w:t>
        </w:r>
        <w:proofErr w:type="spellStart"/>
        <w:r w:rsidRPr="00BA4270">
          <w:rPr>
            <w:rFonts w:ascii="Courier New" w:eastAsia="Times New Roman" w:hAnsi="Courier New" w:cs="Courier New"/>
            <w:color w:val="000000"/>
            <w:sz w:val="20"/>
            <w:szCs w:val="20"/>
          </w:rPr>
          <w:t>Color.BLACK</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6" w:author="Unknown"/>
          <w:rFonts w:ascii="Courier New" w:eastAsia="Times New Roman" w:hAnsi="Courier New" w:cs="Courier New"/>
          <w:color w:val="000000"/>
          <w:sz w:val="20"/>
          <w:szCs w:val="20"/>
        </w:rPr>
      </w:pPr>
      <w:ins w:id="467"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setPreferredSize</w:t>
        </w:r>
        <w:proofErr w:type="spellEnd"/>
        <w:r w:rsidRPr="00BA4270">
          <w:rPr>
            <w:rFonts w:ascii="Courier New" w:eastAsia="Times New Roman" w:hAnsi="Courier New" w:cs="Courier New"/>
            <w:color w:val="000000"/>
            <w:sz w:val="20"/>
            <w:szCs w:val="20"/>
          </w:rPr>
          <w:t>(new Dimension(B_WIDTH, B_HEIGHT));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8" w:author="Unknown"/>
          <w:rFonts w:ascii="Courier New" w:eastAsia="Times New Roman" w:hAnsi="Courier New" w:cs="Courier New"/>
          <w:color w:val="000000"/>
          <w:sz w:val="20"/>
          <w:szCs w:val="20"/>
        </w:rPr>
      </w:pPr>
      <w:ins w:id="469"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setDoubleBuffered</w:t>
        </w:r>
        <w:proofErr w:type="spellEnd"/>
        <w:r w:rsidRPr="00BA4270">
          <w:rPr>
            <w:rFonts w:ascii="Courier New" w:eastAsia="Times New Roman" w:hAnsi="Courier New" w:cs="Courier New"/>
            <w:color w:val="000000"/>
            <w:sz w:val="20"/>
            <w:szCs w:val="20"/>
          </w:rPr>
          <w:t>(true);</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0" w:author="Unknown"/>
          <w:rFonts w:ascii="Courier New" w:eastAsia="Times New Roman" w:hAnsi="Courier New" w:cs="Courier New"/>
          <w:color w:val="000000"/>
          <w:sz w:val="20"/>
          <w:szCs w:val="20"/>
        </w:rPr>
      </w:pPr>
      <w:ins w:id="471"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2" w:author="Unknown"/>
          <w:rFonts w:ascii="Courier New" w:eastAsia="Times New Roman" w:hAnsi="Courier New" w:cs="Courier New"/>
          <w:color w:val="000000"/>
          <w:sz w:val="20"/>
          <w:szCs w:val="20"/>
        </w:rPr>
      </w:pPr>
      <w:ins w:id="473"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loadImage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4"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5" w:author="Unknown"/>
          <w:rFonts w:ascii="Courier New" w:eastAsia="Times New Roman" w:hAnsi="Courier New" w:cs="Courier New"/>
          <w:color w:val="000000"/>
          <w:sz w:val="20"/>
          <w:szCs w:val="20"/>
        </w:rPr>
      </w:pPr>
      <w:ins w:id="476" w:author="Unknown">
        <w:r w:rsidRPr="00BA4270">
          <w:rPr>
            <w:rFonts w:ascii="Courier New" w:eastAsia="Times New Roman" w:hAnsi="Courier New" w:cs="Courier New"/>
            <w:color w:val="000000"/>
            <w:sz w:val="20"/>
            <w:szCs w:val="20"/>
          </w:rPr>
          <w:t xml:space="preserve">        x = INITIAL_X;</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7" w:author="Unknown"/>
          <w:rFonts w:ascii="Courier New" w:eastAsia="Times New Roman" w:hAnsi="Courier New" w:cs="Courier New"/>
          <w:color w:val="000000"/>
          <w:sz w:val="20"/>
          <w:szCs w:val="20"/>
        </w:rPr>
      </w:pPr>
      <w:ins w:id="478" w:author="Unknown">
        <w:r w:rsidRPr="00BA4270">
          <w:rPr>
            <w:rFonts w:ascii="Courier New" w:eastAsia="Times New Roman" w:hAnsi="Courier New" w:cs="Courier New"/>
            <w:color w:val="000000"/>
            <w:sz w:val="20"/>
            <w:szCs w:val="20"/>
          </w:rPr>
          <w:t xml:space="preserve">        y = INITIAL_Y;</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9" w:author="Unknown"/>
          <w:rFonts w:ascii="Courier New" w:eastAsia="Times New Roman" w:hAnsi="Courier New" w:cs="Courier New"/>
          <w:color w:val="000000"/>
          <w:sz w:val="20"/>
          <w:szCs w:val="20"/>
        </w:rPr>
      </w:pPr>
      <w:ins w:id="480"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1" w:author="Unknown"/>
          <w:rFonts w:ascii="Courier New" w:eastAsia="Times New Roman" w:hAnsi="Courier New" w:cs="Courier New"/>
          <w:color w:val="000000"/>
          <w:sz w:val="20"/>
          <w:szCs w:val="20"/>
        </w:rPr>
      </w:pPr>
      <w:ins w:id="482" w:author="Unknown">
        <w:r w:rsidRPr="00BA4270">
          <w:rPr>
            <w:rFonts w:ascii="Courier New" w:eastAsia="Times New Roman" w:hAnsi="Courier New" w:cs="Courier New"/>
            <w:color w:val="000000"/>
            <w:sz w:val="20"/>
            <w:szCs w:val="20"/>
          </w:rPr>
          <w:t xml:space="preserve">        timer = new Timer();</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3" w:author="Unknown"/>
          <w:rFonts w:ascii="Courier New" w:eastAsia="Times New Roman" w:hAnsi="Courier New" w:cs="Courier New"/>
          <w:color w:val="000000"/>
          <w:sz w:val="20"/>
          <w:szCs w:val="20"/>
        </w:rPr>
      </w:pPr>
      <w:ins w:id="484"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timer.scheduleAtFixedRate</w:t>
        </w:r>
        <w:proofErr w:type="spellEnd"/>
        <w:r w:rsidRPr="00BA4270">
          <w:rPr>
            <w:rFonts w:ascii="Courier New" w:eastAsia="Times New Roman" w:hAnsi="Courier New" w:cs="Courier New"/>
            <w:color w:val="000000"/>
            <w:sz w:val="20"/>
            <w:szCs w:val="20"/>
          </w:rPr>
          <w:t xml:space="preserve">(new </w:t>
        </w:r>
        <w:proofErr w:type="spellStart"/>
        <w:r w:rsidRPr="00BA4270">
          <w:rPr>
            <w:rFonts w:ascii="Courier New" w:eastAsia="Times New Roman" w:hAnsi="Courier New" w:cs="Courier New"/>
            <w:color w:val="000000"/>
            <w:sz w:val="20"/>
            <w:szCs w:val="20"/>
          </w:rPr>
          <w:t>ScheduleTask</w:t>
        </w:r>
        <w:proofErr w:type="spellEnd"/>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5" w:author="Unknown"/>
          <w:rFonts w:ascii="Courier New" w:eastAsia="Times New Roman" w:hAnsi="Courier New" w:cs="Courier New"/>
          <w:color w:val="000000"/>
          <w:sz w:val="20"/>
          <w:szCs w:val="20"/>
        </w:rPr>
      </w:pPr>
      <w:ins w:id="486" w:author="Unknown">
        <w:r w:rsidRPr="00BA4270">
          <w:rPr>
            <w:rFonts w:ascii="Courier New" w:eastAsia="Times New Roman" w:hAnsi="Courier New" w:cs="Courier New"/>
            <w:color w:val="000000"/>
            <w:sz w:val="20"/>
            <w:szCs w:val="20"/>
          </w:rPr>
          <w:t xml:space="preserve">                INITIAL_DELAY, PERIOD_INTERVAL);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7" w:author="Unknown"/>
          <w:rFonts w:ascii="Courier New" w:eastAsia="Times New Roman" w:hAnsi="Courier New" w:cs="Courier New"/>
          <w:color w:val="000000"/>
          <w:sz w:val="20"/>
          <w:szCs w:val="20"/>
        </w:rPr>
      </w:pPr>
      <w:ins w:id="488"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9" w:author="Unknown"/>
          <w:rFonts w:ascii="Courier New" w:eastAsia="Times New Roman" w:hAnsi="Courier New" w:cs="Courier New"/>
          <w:color w:val="000000"/>
          <w:sz w:val="20"/>
          <w:szCs w:val="20"/>
        </w:rPr>
      </w:pPr>
      <w:ins w:id="490"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1"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2" w:author="Unknown"/>
          <w:rFonts w:ascii="Courier New" w:eastAsia="Times New Roman" w:hAnsi="Courier New" w:cs="Courier New"/>
          <w:color w:val="000000"/>
          <w:sz w:val="20"/>
          <w:szCs w:val="20"/>
        </w:rPr>
      </w:pPr>
      <w:ins w:id="493" w:author="Unknown">
        <w:r w:rsidRPr="00BA4270">
          <w:rPr>
            <w:rFonts w:ascii="Courier New" w:eastAsia="Times New Roman" w:hAnsi="Courier New" w:cs="Courier New"/>
            <w:color w:val="000000"/>
            <w:sz w:val="20"/>
            <w:szCs w:val="20"/>
          </w:rPr>
          <w:t xml:space="preserve">    @Override</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4" w:author="Unknown"/>
          <w:rFonts w:ascii="Courier New" w:eastAsia="Times New Roman" w:hAnsi="Courier New" w:cs="Courier New"/>
          <w:color w:val="000000"/>
          <w:sz w:val="20"/>
          <w:szCs w:val="20"/>
        </w:rPr>
      </w:pPr>
      <w:ins w:id="495" w:author="Unknown">
        <w:r w:rsidRPr="00BA4270">
          <w:rPr>
            <w:rFonts w:ascii="Courier New" w:eastAsia="Times New Roman" w:hAnsi="Courier New" w:cs="Courier New"/>
            <w:color w:val="000000"/>
            <w:sz w:val="20"/>
            <w:szCs w:val="20"/>
          </w:rPr>
          <w:t xml:space="preserve">    public void </w:t>
        </w:r>
        <w:proofErr w:type="spellStart"/>
        <w:r w:rsidRPr="00BA4270">
          <w:rPr>
            <w:rFonts w:ascii="Courier New" w:eastAsia="Times New Roman" w:hAnsi="Courier New" w:cs="Courier New"/>
            <w:color w:val="000000"/>
            <w:sz w:val="20"/>
            <w:szCs w:val="20"/>
          </w:rPr>
          <w:t>paintComponent</w:t>
        </w:r>
        <w:proofErr w:type="spellEnd"/>
        <w:r w:rsidRPr="00BA4270">
          <w:rPr>
            <w:rFonts w:ascii="Courier New" w:eastAsia="Times New Roman" w:hAnsi="Courier New" w:cs="Courier New"/>
            <w:color w:val="000000"/>
            <w:sz w:val="20"/>
            <w:szCs w:val="20"/>
          </w:rPr>
          <w:t>(Graphics g)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6" w:author="Unknown"/>
          <w:rFonts w:ascii="Courier New" w:eastAsia="Times New Roman" w:hAnsi="Courier New" w:cs="Courier New"/>
          <w:color w:val="000000"/>
          <w:sz w:val="20"/>
          <w:szCs w:val="20"/>
        </w:rPr>
      </w:pPr>
      <w:ins w:id="497"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super.paintComponent</w:t>
        </w:r>
        <w:proofErr w:type="spellEnd"/>
        <w:r w:rsidRPr="00BA4270">
          <w:rPr>
            <w:rFonts w:ascii="Courier New" w:eastAsia="Times New Roman" w:hAnsi="Courier New" w:cs="Courier New"/>
            <w:color w:val="000000"/>
            <w:sz w:val="20"/>
            <w:szCs w:val="20"/>
          </w:rPr>
          <w:t>(g);</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8"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9" w:author="Unknown"/>
          <w:rFonts w:ascii="Courier New" w:eastAsia="Times New Roman" w:hAnsi="Courier New" w:cs="Courier New"/>
          <w:color w:val="000000"/>
          <w:sz w:val="20"/>
          <w:szCs w:val="20"/>
        </w:rPr>
      </w:pPr>
      <w:ins w:id="500"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drawStar</w:t>
        </w:r>
        <w:proofErr w:type="spellEnd"/>
        <w:r w:rsidRPr="00BA4270">
          <w:rPr>
            <w:rFonts w:ascii="Courier New" w:eastAsia="Times New Roman" w:hAnsi="Courier New" w:cs="Courier New"/>
            <w:color w:val="000000"/>
            <w:sz w:val="20"/>
            <w:szCs w:val="20"/>
          </w:rPr>
          <w:t>(g);</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1" w:author="Unknown"/>
          <w:rFonts w:ascii="Courier New" w:eastAsia="Times New Roman" w:hAnsi="Courier New" w:cs="Courier New"/>
          <w:color w:val="000000"/>
          <w:sz w:val="20"/>
          <w:szCs w:val="20"/>
        </w:rPr>
      </w:pPr>
      <w:ins w:id="502"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3" w:author="Unknown"/>
          <w:rFonts w:ascii="Courier New" w:eastAsia="Times New Roman" w:hAnsi="Courier New" w:cs="Courier New"/>
          <w:color w:val="000000"/>
          <w:sz w:val="20"/>
          <w:szCs w:val="20"/>
        </w:rPr>
      </w:pPr>
      <w:ins w:id="504"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5" w:author="Unknown"/>
          <w:rFonts w:ascii="Courier New" w:eastAsia="Times New Roman" w:hAnsi="Courier New" w:cs="Courier New"/>
          <w:color w:val="000000"/>
          <w:sz w:val="20"/>
          <w:szCs w:val="20"/>
        </w:rPr>
      </w:pPr>
      <w:ins w:id="506" w:author="Unknown">
        <w:r w:rsidRPr="00BA4270">
          <w:rPr>
            <w:rFonts w:ascii="Courier New" w:eastAsia="Times New Roman" w:hAnsi="Courier New" w:cs="Courier New"/>
            <w:color w:val="000000"/>
            <w:sz w:val="20"/>
            <w:szCs w:val="20"/>
          </w:rPr>
          <w:t xml:space="preserve">    private void </w:t>
        </w:r>
        <w:proofErr w:type="spellStart"/>
        <w:r w:rsidRPr="00BA4270">
          <w:rPr>
            <w:rFonts w:ascii="Courier New" w:eastAsia="Times New Roman" w:hAnsi="Courier New" w:cs="Courier New"/>
            <w:color w:val="000000"/>
            <w:sz w:val="20"/>
            <w:szCs w:val="20"/>
          </w:rPr>
          <w:t>drawStar</w:t>
        </w:r>
        <w:proofErr w:type="spellEnd"/>
        <w:r w:rsidRPr="00BA4270">
          <w:rPr>
            <w:rFonts w:ascii="Courier New" w:eastAsia="Times New Roman" w:hAnsi="Courier New" w:cs="Courier New"/>
            <w:color w:val="000000"/>
            <w:sz w:val="20"/>
            <w:szCs w:val="20"/>
          </w:rPr>
          <w:t>(Graphics g)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7" w:author="Unknown"/>
          <w:rFonts w:ascii="Courier New" w:eastAsia="Times New Roman" w:hAnsi="Courier New" w:cs="Courier New"/>
          <w:color w:val="000000"/>
          <w:sz w:val="20"/>
          <w:szCs w:val="20"/>
        </w:rPr>
      </w:pPr>
      <w:ins w:id="508"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9" w:author="Unknown"/>
          <w:rFonts w:ascii="Courier New" w:eastAsia="Times New Roman" w:hAnsi="Courier New" w:cs="Courier New"/>
          <w:color w:val="000000"/>
          <w:sz w:val="20"/>
          <w:szCs w:val="20"/>
        </w:rPr>
      </w:pPr>
      <w:ins w:id="510"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g.drawImage</w:t>
        </w:r>
        <w:proofErr w:type="spellEnd"/>
        <w:r w:rsidRPr="00BA4270">
          <w:rPr>
            <w:rFonts w:ascii="Courier New" w:eastAsia="Times New Roman" w:hAnsi="Courier New" w:cs="Courier New"/>
            <w:color w:val="000000"/>
            <w:sz w:val="20"/>
            <w:szCs w:val="20"/>
          </w:rPr>
          <w:t>(star, x, y, this);</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1" w:author="Unknown"/>
          <w:rFonts w:ascii="Courier New" w:eastAsia="Times New Roman" w:hAnsi="Courier New" w:cs="Courier New"/>
          <w:color w:val="000000"/>
          <w:sz w:val="20"/>
          <w:szCs w:val="20"/>
        </w:rPr>
      </w:pPr>
      <w:ins w:id="512"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Toolkit.getDefaultToolkit</w:t>
        </w:r>
        <w:proofErr w:type="spellEnd"/>
        <w:r w:rsidRPr="00BA4270">
          <w:rPr>
            <w:rFonts w:ascii="Courier New" w:eastAsia="Times New Roman" w:hAnsi="Courier New" w:cs="Courier New"/>
            <w:color w:val="000000"/>
            <w:sz w:val="20"/>
            <w:szCs w:val="20"/>
          </w:rPr>
          <w:t>().sync();</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3" w:author="Unknown"/>
          <w:rFonts w:ascii="Courier New" w:eastAsia="Times New Roman" w:hAnsi="Courier New" w:cs="Courier New"/>
          <w:color w:val="000000"/>
          <w:sz w:val="20"/>
          <w:szCs w:val="20"/>
        </w:rPr>
      </w:pPr>
      <w:ins w:id="514"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5"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6"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7" w:author="Unknown"/>
          <w:rFonts w:ascii="Courier New" w:eastAsia="Times New Roman" w:hAnsi="Courier New" w:cs="Courier New"/>
          <w:color w:val="000000"/>
          <w:sz w:val="20"/>
          <w:szCs w:val="20"/>
        </w:rPr>
      </w:pPr>
      <w:ins w:id="518" w:author="Unknown">
        <w:r w:rsidRPr="00BA4270">
          <w:rPr>
            <w:rFonts w:ascii="Courier New" w:eastAsia="Times New Roman" w:hAnsi="Courier New" w:cs="Courier New"/>
            <w:color w:val="000000"/>
            <w:sz w:val="20"/>
            <w:szCs w:val="20"/>
          </w:rPr>
          <w:t xml:space="preserve">    private class </w:t>
        </w:r>
        <w:proofErr w:type="spellStart"/>
        <w:r w:rsidRPr="00BA4270">
          <w:rPr>
            <w:rFonts w:ascii="Courier New" w:eastAsia="Times New Roman" w:hAnsi="Courier New" w:cs="Courier New"/>
            <w:color w:val="000000"/>
            <w:sz w:val="20"/>
            <w:szCs w:val="20"/>
          </w:rPr>
          <w:t>ScheduleTask</w:t>
        </w:r>
        <w:proofErr w:type="spellEnd"/>
        <w:r w:rsidRPr="00BA4270">
          <w:rPr>
            <w:rFonts w:ascii="Courier New" w:eastAsia="Times New Roman" w:hAnsi="Courier New" w:cs="Courier New"/>
            <w:color w:val="000000"/>
            <w:sz w:val="20"/>
            <w:szCs w:val="20"/>
          </w:rPr>
          <w:t xml:space="preserve"> extends </w:t>
        </w:r>
        <w:proofErr w:type="spellStart"/>
        <w:r w:rsidRPr="00BA4270">
          <w:rPr>
            <w:rFonts w:ascii="Courier New" w:eastAsia="Times New Roman" w:hAnsi="Courier New" w:cs="Courier New"/>
            <w:color w:val="000000"/>
            <w:sz w:val="20"/>
            <w:szCs w:val="20"/>
          </w:rPr>
          <w:t>TimerTask</w:t>
        </w:r>
        <w:proofErr w:type="spellEnd"/>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9"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0" w:author="Unknown"/>
          <w:rFonts w:ascii="Courier New" w:eastAsia="Times New Roman" w:hAnsi="Courier New" w:cs="Courier New"/>
          <w:color w:val="000000"/>
          <w:sz w:val="20"/>
          <w:szCs w:val="20"/>
        </w:rPr>
      </w:pPr>
      <w:ins w:id="521" w:author="Unknown">
        <w:r w:rsidRPr="00BA4270">
          <w:rPr>
            <w:rFonts w:ascii="Courier New" w:eastAsia="Times New Roman" w:hAnsi="Courier New" w:cs="Courier New"/>
            <w:color w:val="000000"/>
            <w:sz w:val="20"/>
            <w:szCs w:val="20"/>
          </w:rPr>
          <w:t xml:space="preserve">        @Override</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2" w:author="Unknown"/>
          <w:rFonts w:ascii="Courier New" w:eastAsia="Times New Roman" w:hAnsi="Courier New" w:cs="Courier New"/>
          <w:color w:val="000000"/>
          <w:sz w:val="20"/>
          <w:szCs w:val="20"/>
        </w:rPr>
      </w:pPr>
      <w:ins w:id="523" w:author="Unknown">
        <w:r w:rsidRPr="00BA4270">
          <w:rPr>
            <w:rFonts w:ascii="Courier New" w:eastAsia="Times New Roman" w:hAnsi="Courier New" w:cs="Courier New"/>
            <w:color w:val="000000"/>
            <w:sz w:val="20"/>
            <w:szCs w:val="20"/>
          </w:rPr>
          <w:lastRenderedPageBreak/>
          <w:t xml:space="preserve">        public void run()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4" w:author="Unknown"/>
          <w:rFonts w:ascii="Courier New" w:eastAsia="Times New Roman" w:hAnsi="Courier New" w:cs="Courier New"/>
          <w:color w:val="000000"/>
          <w:sz w:val="20"/>
          <w:szCs w:val="20"/>
        </w:rPr>
      </w:pPr>
      <w:ins w:id="525" w:author="Unknown">
        <w:r w:rsidRPr="00BA4270">
          <w:rPr>
            <w:rFonts w:ascii="Courier New" w:eastAsia="Times New Roman" w:hAnsi="Courier New" w:cs="Courier New"/>
            <w:color w:val="000000"/>
            <w:sz w:val="20"/>
            <w:szCs w:val="20"/>
          </w:rPr>
          <w:t xml:space="preserve">            x += 1;</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6" w:author="Unknown"/>
          <w:rFonts w:ascii="Courier New" w:eastAsia="Times New Roman" w:hAnsi="Courier New" w:cs="Courier New"/>
          <w:color w:val="000000"/>
          <w:sz w:val="20"/>
          <w:szCs w:val="20"/>
        </w:rPr>
      </w:pPr>
      <w:ins w:id="527" w:author="Unknown">
        <w:r w:rsidRPr="00BA4270">
          <w:rPr>
            <w:rFonts w:ascii="Courier New" w:eastAsia="Times New Roman" w:hAnsi="Courier New" w:cs="Courier New"/>
            <w:color w:val="000000"/>
            <w:sz w:val="20"/>
            <w:szCs w:val="20"/>
          </w:rPr>
          <w:t xml:space="preserve">            y += 1;</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8"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9" w:author="Unknown"/>
          <w:rFonts w:ascii="Courier New" w:eastAsia="Times New Roman" w:hAnsi="Courier New" w:cs="Courier New"/>
          <w:color w:val="000000"/>
          <w:sz w:val="20"/>
          <w:szCs w:val="20"/>
        </w:rPr>
      </w:pPr>
      <w:ins w:id="530" w:author="Unknown">
        <w:r w:rsidRPr="00BA4270">
          <w:rPr>
            <w:rFonts w:ascii="Courier New" w:eastAsia="Times New Roman" w:hAnsi="Courier New" w:cs="Courier New"/>
            <w:color w:val="000000"/>
            <w:sz w:val="20"/>
            <w:szCs w:val="20"/>
          </w:rPr>
          <w:t xml:space="preserve">            if (y &gt; B_HEIGHT)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1" w:author="Unknown"/>
          <w:rFonts w:ascii="Courier New" w:eastAsia="Times New Roman" w:hAnsi="Courier New" w:cs="Courier New"/>
          <w:color w:val="000000"/>
          <w:sz w:val="20"/>
          <w:szCs w:val="20"/>
        </w:rPr>
      </w:pPr>
      <w:ins w:id="532" w:author="Unknown">
        <w:r w:rsidRPr="00BA4270">
          <w:rPr>
            <w:rFonts w:ascii="Courier New" w:eastAsia="Times New Roman" w:hAnsi="Courier New" w:cs="Courier New"/>
            <w:color w:val="000000"/>
            <w:sz w:val="20"/>
            <w:szCs w:val="20"/>
          </w:rPr>
          <w:t xml:space="preserve">                y = INITIAL_Y;</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3" w:author="Unknown"/>
          <w:rFonts w:ascii="Courier New" w:eastAsia="Times New Roman" w:hAnsi="Courier New" w:cs="Courier New"/>
          <w:color w:val="000000"/>
          <w:sz w:val="20"/>
          <w:szCs w:val="20"/>
        </w:rPr>
      </w:pPr>
      <w:ins w:id="534" w:author="Unknown">
        <w:r w:rsidRPr="00BA4270">
          <w:rPr>
            <w:rFonts w:ascii="Courier New" w:eastAsia="Times New Roman" w:hAnsi="Courier New" w:cs="Courier New"/>
            <w:color w:val="000000"/>
            <w:sz w:val="20"/>
            <w:szCs w:val="20"/>
          </w:rPr>
          <w:t xml:space="preserve">                x = INITIAL_X;</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5" w:author="Unknown"/>
          <w:rFonts w:ascii="Courier New" w:eastAsia="Times New Roman" w:hAnsi="Courier New" w:cs="Courier New"/>
          <w:color w:val="000000"/>
          <w:sz w:val="20"/>
          <w:szCs w:val="20"/>
        </w:rPr>
      </w:pPr>
      <w:ins w:id="536"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7" w:author="Unknown"/>
          <w:rFonts w:ascii="Courier New" w:eastAsia="Times New Roman" w:hAnsi="Courier New" w:cs="Courier New"/>
          <w:color w:val="000000"/>
          <w:sz w:val="20"/>
          <w:szCs w:val="20"/>
        </w:rPr>
      </w:pPr>
      <w:ins w:id="538"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9" w:author="Unknown"/>
          <w:rFonts w:ascii="Courier New" w:eastAsia="Times New Roman" w:hAnsi="Courier New" w:cs="Courier New"/>
          <w:color w:val="000000"/>
          <w:sz w:val="20"/>
          <w:szCs w:val="20"/>
        </w:rPr>
      </w:pPr>
      <w:ins w:id="540" w:author="Unknown">
        <w:r w:rsidRPr="00BA4270">
          <w:rPr>
            <w:rFonts w:ascii="Courier New" w:eastAsia="Times New Roman" w:hAnsi="Courier New" w:cs="Courier New"/>
            <w:color w:val="000000"/>
            <w:sz w:val="20"/>
            <w:szCs w:val="20"/>
          </w:rPr>
          <w:t xml:space="preserve">            repaint();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1" w:author="Unknown"/>
          <w:rFonts w:ascii="Courier New" w:eastAsia="Times New Roman" w:hAnsi="Courier New" w:cs="Courier New"/>
          <w:color w:val="000000"/>
          <w:sz w:val="20"/>
          <w:szCs w:val="20"/>
        </w:rPr>
      </w:pPr>
      <w:ins w:id="542"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3" w:author="Unknown"/>
          <w:rFonts w:ascii="Courier New" w:eastAsia="Times New Roman" w:hAnsi="Courier New" w:cs="Courier New"/>
          <w:color w:val="000000"/>
          <w:sz w:val="20"/>
          <w:szCs w:val="20"/>
        </w:rPr>
      </w:pPr>
      <w:ins w:id="544"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5" w:author="Unknown"/>
          <w:rFonts w:ascii="Courier New" w:eastAsia="Times New Roman" w:hAnsi="Courier New" w:cs="Courier New"/>
          <w:color w:val="000000"/>
          <w:sz w:val="20"/>
          <w:szCs w:val="20"/>
        </w:rPr>
      </w:pPr>
      <w:ins w:id="546" w:author="Unknown">
        <w:r w:rsidRPr="00BA4270">
          <w:rPr>
            <w:rFonts w:ascii="Courier New" w:eastAsia="Times New Roman" w:hAnsi="Courier New" w:cs="Courier New"/>
            <w:color w:val="000000"/>
            <w:sz w:val="20"/>
            <w:szCs w:val="20"/>
          </w:rPr>
          <w:t>}</w:t>
        </w:r>
      </w:ins>
    </w:p>
    <w:p w:rsidR="00BA4270" w:rsidRPr="00BA4270" w:rsidRDefault="00BA4270" w:rsidP="00BA4270">
      <w:pPr>
        <w:spacing w:before="100" w:beforeAutospacing="1" w:after="100" w:afterAutospacing="1" w:line="240" w:lineRule="auto"/>
        <w:rPr>
          <w:ins w:id="547" w:author="Unknown"/>
          <w:rFonts w:ascii="Georgia" w:eastAsia="Times New Roman" w:hAnsi="Georgia" w:cs="Times New Roman"/>
          <w:color w:val="000000"/>
          <w:sz w:val="24"/>
          <w:szCs w:val="24"/>
        </w:rPr>
      </w:pPr>
      <w:ins w:id="548" w:author="Unknown">
        <w:r w:rsidRPr="00BA4270">
          <w:rPr>
            <w:rFonts w:ascii="Georgia" w:eastAsia="Times New Roman" w:hAnsi="Georgia" w:cs="Times New Roman"/>
            <w:color w:val="000000"/>
            <w:sz w:val="24"/>
            <w:szCs w:val="24"/>
          </w:rPr>
          <w:t>In this example, the timer will regularly call the </w:t>
        </w:r>
        <w:r w:rsidRPr="00BA4270">
          <w:rPr>
            <w:rFonts w:ascii="Courier New" w:eastAsia="Times New Roman" w:hAnsi="Courier New" w:cs="Courier New"/>
            <w:color w:val="000000"/>
            <w:sz w:val="20"/>
          </w:rPr>
          <w:t>run()</w:t>
        </w:r>
        <w:r w:rsidRPr="00BA4270">
          <w:rPr>
            <w:rFonts w:ascii="Georgia" w:eastAsia="Times New Roman" w:hAnsi="Georgia" w:cs="Times New Roman"/>
            <w:color w:val="000000"/>
            <w:sz w:val="24"/>
            <w:szCs w:val="24"/>
          </w:rPr>
          <w:t> method of the </w:t>
        </w:r>
        <w:proofErr w:type="spellStart"/>
        <w:r w:rsidRPr="00BA4270">
          <w:rPr>
            <w:rFonts w:ascii="Courier New" w:eastAsia="Times New Roman" w:hAnsi="Courier New" w:cs="Courier New"/>
            <w:color w:val="000000"/>
            <w:sz w:val="20"/>
          </w:rPr>
          <w:t>ScheduleTask</w:t>
        </w:r>
        <w:proofErr w:type="spellEnd"/>
        <w:r w:rsidRPr="00BA4270">
          <w:rPr>
            <w:rFonts w:ascii="Georgia" w:eastAsia="Times New Roman" w:hAnsi="Georgia" w:cs="Times New Roman"/>
            <w:color w:val="000000"/>
            <w:sz w:val="24"/>
            <w:szCs w:val="24"/>
          </w:rPr>
          <w:t> class.</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9" w:author="Unknown"/>
          <w:rFonts w:ascii="Courier New" w:eastAsia="Times New Roman" w:hAnsi="Courier New" w:cs="Courier New"/>
          <w:color w:val="000000"/>
          <w:sz w:val="20"/>
          <w:szCs w:val="20"/>
        </w:rPr>
      </w:pPr>
      <w:ins w:id="550" w:author="Unknown">
        <w:r w:rsidRPr="00BA4270">
          <w:rPr>
            <w:rFonts w:ascii="Courier New" w:eastAsia="Times New Roman" w:hAnsi="Courier New" w:cs="Courier New"/>
            <w:color w:val="000000"/>
            <w:sz w:val="20"/>
            <w:szCs w:val="20"/>
          </w:rPr>
          <w:t>timer = new Timer();</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1" w:author="Unknown"/>
          <w:rFonts w:ascii="Courier New" w:eastAsia="Times New Roman" w:hAnsi="Courier New" w:cs="Courier New"/>
          <w:color w:val="000000"/>
          <w:sz w:val="20"/>
          <w:szCs w:val="20"/>
        </w:rPr>
      </w:pPr>
      <w:proofErr w:type="spellStart"/>
      <w:ins w:id="552" w:author="Unknown">
        <w:r w:rsidRPr="00BA4270">
          <w:rPr>
            <w:rFonts w:ascii="Courier New" w:eastAsia="Times New Roman" w:hAnsi="Courier New" w:cs="Courier New"/>
            <w:color w:val="000000"/>
            <w:sz w:val="20"/>
            <w:szCs w:val="20"/>
          </w:rPr>
          <w:t>timer.scheduleAtFixedRate</w:t>
        </w:r>
        <w:proofErr w:type="spellEnd"/>
        <w:r w:rsidRPr="00BA4270">
          <w:rPr>
            <w:rFonts w:ascii="Courier New" w:eastAsia="Times New Roman" w:hAnsi="Courier New" w:cs="Courier New"/>
            <w:color w:val="000000"/>
            <w:sz w:val="20"/>
            <w:szCs w:val="20"/>
          </w:rPr>
          <w:t xml:space="preserve">(new </w:t>
        </w:r>
        <w:proofErr w:type="spellStart"/>
        <w:r w:rsidRPr="00BA4270">
          <w:rPr>
            <w:rFonts w:ascii="Courier New" w:eastAsia="Times New Roman" w:hAnsi="Courier New" w:cs="Courier New"/>
            <w:color w:val="000000"/>
            <w:sz w:val="20"/>
            <w:szCs w:val="20"/>
          </w:rPr>
          <w:t>ScheduleTask</w:t>
        </w:r>
        <w:proofErr w:type="spellEnd"/>
        <w:r w:rsidRPr="00BA4270">
          <w:rPr>
            <w:rFonts w:ascii="Courier New" w:eastAsia="Times New Roman" w:hAnsi="Courier New" w:cs="Courier New"/>
            <w:color w:val="000000"/>
            <w:sz w:val="20"/>
            <w:szCs w:val="20"/>
          </w:rPr>
          <w:t xml:space="preserve">(), </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3" w:author="Unknown"/>
          <w:rFonts w:ascii="Courier New" w:eastAsia="Times New Roman" w:hAnsi="Courier New" w:cs="Courier New"/>
          <w:color w:val="000000"/>
          <w:sz w:val="20"/>
          <w:szCs w:val="20"/>
        </w:rPr>
      </w:pPr>
      <w:ins w:id="554" w:author="Unknown">
        <w:r w:rsidRPr="00BA4270">
          <w:rPr>
            <w:rFonts w:ascii="Courier New" w:eastAsia="Times New Roman" w:hAnsi="Courier New" w:cs="Courier New"/>
            <w:color w:val="000000"/>
            <w:sz w:val="20"/>
            <w:szCs w:val="20"/>
          </w:rPr>
          <w:t xml:space="preserve">        INITIAL_DELAY, PERIOD_INTERVAL); </w:t>
        </w:r>
      </w:ins>
    </w:p>
    <w:p w:rsidR="00BA4270" w:rsidRPr="00BA4270" w:rsidRDefault="00BA4270" w:rsidP="00BA4270">
      <w:pPr>
        <w:spacing w:before="100" w:beforeAutospacing="1" w:after="100" w:afterAutospacing="1" w:line="240" w:lineRule="auto"/>
        <w:rPr>
          <w:ins w:id="555" w:author="Unknown"/>
          <w:rFonts w:ascii="Georgia" w:eastAsia="Times New Roman" w:hAnsi="Georgia" w:cs="Times New Roman"/>
          <w:color w:val="000000"/>
          <w:sz w:val="24"/>
          <w:szCs w:val="24"/>
        </w:rPr>
      </w:pPr>
      <w:ins w:id="556" w:author="Unknown">
        <w:r w:rsidRPr="00BA4270">
          <w:rPr>
            <w:rFonts w:ascii="Georgia" w:eastAsia="Times New Roman" w:hAnsi="Georgia" w:cs="Times New Roman"/>
            <w:color w:val="000000"/>
            <w:sz w:val="24"/>
            <w:szCs w:val="24"/>
          </w:rPr>
          <w:t>Here we create a timer and schedule a task with a specific interval. There is an initial delay.</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7" w:author="Unknown"/>
          <w:rFonts w:ascii="Courier New" w:eastAsia="Times New Roman" w:hAnsi="Courier New" w:cs="Courier New"/>
          <w:color w:val="000000"/>
          <w:sz w:val="20"/>
          <w:szCs w:val="20"/>
        </w:rPr>
      </w:pPr>
      <w:ins w:id="558" w:author="Unknown">
        <w:r w:rsidRPr="00BA4270">
          <w:rPr>
            <w:rFonts w:ascii="Courier New" w:eastAsia="Times New Roman" w:hAnsi="Courier New" w:cs="Courier New"/>
            <w:color w:val="000000"/>
            <w:sz w:val="20"/>
            <w:szCs w:val="20"/>
          </w:rPr>
          <w:t>@Override</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9" w:author="Unknown"/>
          <w:rFonts w:ascii="Courier New" w:eastAsia="Times New Roman" w:hAnsi="Courier New" w:cs="Courier New"/>
          <w:color w:val="000000"/>
          <w:sz w:val="20"/>
          <w:szCs w:val="20"/>
        </w:rPr>
      </w:pPr>
      <w:ins w:id="560" w:author="Unknown">
        <w:r w:rsidRPr="00BA4270">
          <w:rPr>
            <w:rFonts w:ascii="Courier New" w:eastAsia="Times New Roman" w:hAnsi="Courier New" w:cs="Courier New"/>
            <w:color w:val="000000"/>
            <w:sz w:val="20"/>
            <w:szCs w:val="20"/>
          </w:rPr>
          <w:t>public void run() {</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1" w:author="Unknown"/>
          <w:rFonts w:ascii="Courier New" w:eastAsia="Times New Roman" w:hAnsi="Courier New" w:cs="Courier New"/>
          <w:color w:val="000000"/>
          <w:sz w:val="20"/>
          <w:szCs w:val="20"/>
        </w:rPr>
      </w:pPr>
      <w:ins w:id="562"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3" w:author="Unknown"/>
          <w:rFonts w:ascii="Courier New" w:eastAsia="Times New Roman" w:hAnsi="Courier New" w:cs="Courier New"/>
          <w:color w:val="000000"/>
          <w:sz w:val="20"/>
          <w:szCs w:val="20"/>
        </w:rPr>
      </w:pPr>
      <w:ins w:id="564" w:author="Unknown">
        <w:r w:rsidRPr="00BA4270">
          <w:rPr>
            <w:rFonts w:ascii="Courier New" w:eastAsia="Times New Roman" w:hAnsi="Courier New" w:cs="Courier New"/>
            <w:color w:val="000000"/>
            <w:sz w:val="20"/>
            <w:szCs w:val="20"/>
          </w:rPr>
          <w:t>}</w:t>
        </w:r>
      </w:ins>
    </w:p>
    <w:p w:rsidR="00BA4270" w:rsidRPr="00BA4270" w:rsidRDefault="00BA4270" w:rsidP="00BA4270">
      <w:pPr>
        <w:spacing w:before="100" w:beforeAutospacing="1" w:after="100" w:afterAutospacing="1" w:line="240" w:lineRule="auto"/>
        <w:rPr>
          <w:ins w:id="565" w:author="Unknown"/>
          <w:rFonts w:ascii="Georgia" w:eastAsia="Times New Roman" w:hAnsi="Georgia" w:cs="Times New Roman"/>
          <w:color w:val="000000"/>
          <w:sz w:val="24"/>
          <w:szCs w:val="24"/>
        </w:rPr>
      </w:pPr>
      <w:ins w:id="566" w:author="Unknown">
        <w:r w:rsidRPr="00BA4270">
          <w:rPr>
            <w:rFonts w:ascii="Georgia" w:eastAsia="Times New Roman" w:hAnsi="Georgia" w:cs="Times New Roman"/>
            <w:color w:val="000000"/>
            <w:sz w:val="24"/>
            <w:szCs w:val="24"/>
          </w:rPr>
          <w:t>Each 10ms the timer will call this </w:t>
        </w:r>
        <w:r w:rsidRPr="00BA4270">
          <w:rPr>
            <w:rFonts w:ascii="Courier New" w:eastAsia="Times New Roman" w:hAnsi="Courier New" w:cs="Courier New"/>
            <w:color w:val="000000"/>
            <w:sz w:val="20"/>
          </w:rPr>
          <w:t>run()</w:t>
        </w:r>
        <w:r w:rsidRPr="00BA4270">
          <w:rPr>
            <w:rFonts w:ascii="Georgia" w:eastAsia="Times New Roman" w:hAnsi="Georgia" w:cs="Times New Roman"/>
            <w:color w:val="000000"/>
            <w:sz w:val="24"/>
            <w:szCs w:val="24"/>
          </w:rPr>
          <w:t> method.</w:t>
        </w:r>
      </w:ins>
    </w:p>
    <w:p w:rsidR="00BA4270" w:rsidRPr="00BA4270" w:rsidRDefault="00BA4270" w:rsidP="00BA4270">
      <w:pPr>
        <w:spacing w:before="375" w:after="375" w:line="240" w:lineRule="auto"/>
        <w:outlineLvl w:val="1"/>
        <w:rPr>
          <w:ins w:id="567" w:author="Unknown"/>
          <w:rFonts w:ascii="Times New Roman" w:eastAsia="Times New Roman" w:hAnsi="Times New Roman" w:cs="Times New Roman"/>
          <w:b/>
          <w:bCs/>
          <w:color w:val="000000"/>
          <w:sz w:val="36"/>
          <w:szCs w:val="36"/>
        </w:rPr>
      </w:pPr>
      <w:ins w:id="568" w:author="Unknown">
        <w:r w:rsidRPr="00BA4270">
          <w:rPr>
            <w:rFonts w:ascii="Times New Roman" w:eastAsia="Times New Roman" w:hAnsi="Times New Roman" w:cs="Times New Roman"/>
            <w:b/>
            <w:bCs/>
            <w:color w:val="000000"/>
            <w:sz w:val="36"/>
            <w:szCs w:val="36"/>
          </w:rPr>
          <w:t>Thread</w:t>
        </w:r>
      </w:ins>
    </w:p>
    <w:p w:rsidR="00BA4270" w:rsidRPr="00BA4270" w:rsidRDefault="00BA4270" w:rsidP="00BA4270">
      <w:pPr>
        <w:spacing w:before="100" w:beforeAutospacing="1" w:after="100" w:afterAutospacing="1" w:line="240" w:lineRule="auto"/>
        <w:rPr>
          <w:ins w:id="569" w:author="Unknown"/>
          <w:rFonts w:ascii="Georgia" w:eastAsia="Times New Roman" w:hAnsi="Georgia" w:cs="Times New Roman"/>
          <w:color w:val="000000"/>
          <w:sz w:val="24"/>
          <w:szCs w:val="24"/>
        </w:rPr>
      </w:pPr>
      <w:ins w:id="570" w:author="Unknown">
        <w:r w:rsidRPr="00BA4270">
          <w:rPr>
            <w:rFonts w:ascii="Georgia" w:eastAsia="Times New Roman" w:hAnsi="Georgia" w:cs="Times New Roman"/>
            <w:color w:val="000000"/>
            <w:sz w:val="24"/>
            <w:szCs w:val="24"/>
          </w:rPr>
          <w:t>Animating objects using a thread is the most effective and accurate way of animation.</w:t>
        </w:r>
      </w:ins>
    </w:p>
    <w:p w:rsidR="00BA4270" w:rsidRPr="00BA4270" w:rsidRDefault="00BA4270" w:rsidP="00E446ED">
      <w:pPr>
        <w:shd w:val="clear" w:color="auto" w:fill="BDBDBD"/>
        <w:tabs>
          <w:tab w:val="center" w:pos="4680"/>
        </w:tabs>
        <w:spacing w:after="0" w:line="240" w:lineRule="auto"/>
        <w:rPr>
          <w:ins w:id="571" w:author="Unknown"/>
          <w:rFonts w:ascii="Georgia" w:eastAsia="Times New Roman" w:hAnsi="Georgia" w:cs="Times New Roman"/>
          <w:color w:val="000000"/>
          <w:sz w:val="24"/>
          <w:szCs w:val="24"/>
        </w:rPr>
      </w:pPr>
      <w:ins w:id="572" w:author="Unknown">
        <w:r w:rsidRPr="00BA4270">
          <w:rPr>
            <w:rFonts w:ascii="Georgia" w:eastAsia="Times New Roman" w:hAnsi="Georgia" w:cs="Times New Roman"/>
            <w:color w:val="000000"/>
            <w:sz w:val="24"/>
            <w:szCs w:val="24"/>
          </w:rPr>
          <w:t>ThreadAnimationExample.java</w:t>
        </w:r>
      </w:ins>
      <w:r w:rsidR="00E446ED">
        <w:rPr>
          <w:rFonts w:ascii="Georgia" w:eastAsia="Times New Roman" w:hAnsi="Georgia" w:cs="Times New Roman"/>
          <w:color w:val="000000"/>
          <w:sz w:val="24"/>
          <w:szCs w:val="24"/>
        </w:rPr>
        <w:tab/>
      </w: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3" w:author="Unknown"/>
          <w:rFonts w:ascii="Courier New" w:eastAsia="Times New Roman" w:hAnsi="Courier New" w:cs="Courier New"/>
          <w:color w:val="000000"/>
          <w:sz w:val="20"/>
          <w:szCs w:val="20"/>
        </w:rPr>
      </w:pPr>
      <w:ins w:id="574" w:author="Unknown">
        <w:r w:rsidRPr="00BA4270">
          <w:rPr>
            <w:rFonts w:ascii="Courier New" w:eastAsia="Times New Roman" w:hAnsi="Courier New" w:cs="Courier New"/>
            <w:color w:val="000000"/>
            <w:sz w:val="20"/>
            <w:szCs w:val="20"/>
          </w:rPr>
          <w:t xml:space="preserve">package </w:t>
        </w:r>
        <w:proofErr w:type="spellStart"/>
        <w:r w:rsidRPr="00BA4270">
          <w:rPr>
            <w:rFonts w:ascii="Courier New" w:eastAsia="Times New Roman" w:hAnsi="Courier New" w:cs="Courier New"/>
            <w:color w:val="000000"/>
            <w:sz w:val="20"/>
            <w:szCs w:val="20"/>
          </w:rPr>
          <w:t>com.zetcode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5"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6" w:author="Unknown"/>
          <w:rFonts w:ascii="Courier New" w:eastAsia="Times New Roman" w:hAnsi="Courier New" w:cs="Courier New"/>
          <w:color w:val="000000"/>
          <w:sz w:val="20"/>
          <w:szCs w:val="20"/>
        </w:rPr>
      </w:pPr>
      <w:ins w:id="577"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java.awt.EventQueue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8" w:author="Unknown"/>
          <w:rFonts w:ascii="Courier New" w:eastAsia="Times New Roman" w:hAnsi="Courier New" w:cs="Courier New"/>
          <w:color w:val="000000"/>
          <w:sz w:val="20"/>
          <w:szCs w:val="20"/>
        </w:rPr>
      </w:pPr>
      <w:ins w:id="579"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javax.swing.JFrame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0"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1" w:author="Unknown"/>
          <w:rFonts w:ascii="Courier New" w:eastAsia="Times New Roman" w:hAnsi="Courier New" w:cs="Courier New"/>
          <w:color w:val="000000"/>
          <w:sz w:val="20"/>
          <w:szCs w:val="20"/>
        </w:rPr>
      </w:pPr>
      <w:ins w:id="582" w:author="Unknown">
        <w:r w:rsidRPr="00BA4270">
          <w:rPr>
            <w:rFonts w:ascii="Courier New" w:eastAsia="Times New Roman" w:hAnsi="Courier New" w:cs="Courier New"/>
            <w:color w:val="000000"/>
            <w:sz w:val="20"/>
            <w:szCs w:val="20"/>
          </w:rPr>
          <w:t xml:space="preserve">public class </w:t>
        </w:r>
        <w:proofErr w:type="spellStart"/>
        <w:r w:rsidRPr="00BA4270">
          <w:rPr>
            <w:rFonts w:ascii="Courier New" w:eastAsia="Times New Roman" w:hAnsi="Courier New" w:cs="Courier New"/>
            <w:color w:val="000000"/>
            <w:sz w:val="20"/>
            <w:szCs w:val="20"/>
          </w:rPr>
          <w:t>ThreadAnimationExample</w:t>
        </w:r>
        <w:proofErr w:type="spellEnd"/>
        <w:r w:rsidRPr="00BA4270">
          <w:rPr>
            <w:rFonts w:ascii="Courier New" w:eastAsia="Times New Roman" w:hAnsi="Courier New" w:cs="Courier New"/>
            <w:color w:val="000000"/>
            <w:sz w:val="20"/>
            <w:szCs w:val="20"/>
          </w:rPr>
          <w:t xml:space="preserve"> extends </w:t>
        </w:r>
        <w:proofErr w:type="spellStart"/>
        <w:r w:rsidRPr="00BA4270">
          <w:rPr>
            <w:rFonts w:ascii="Courier New" w:eastAsia="Times New Roman" w:hAnsi="Courier New" w:cs="Courier New"/>
            <w:color w:val="000000"/>
            <w:sz w:val="20"/>
            <w:szCs w:val="20"/>
          </w:rPr>
          <w:t>JFrame</w:t>
        </w:r>
        <w:proofErr w:type="spellEnd"/>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3"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4" w:author="Unknown"/>
          <w:rFonts w:ascii="Courier New" w:eastAsia="Times New Roman" w:hAnsi="Courier New" w:cs="Courier New"/>
          <w:color w:val="000000"/>
          <w:sz w:val="20"/>
          <w:szCs w:val="20"/>
        </w:rPr>
      </w:pPr>
      <w:ins w:id="585" w:author="Unknown">
        <w:r w:rsidRPr="00BA4270">
          <w:rPr>
            <w:rFonts w:ascii="Courier New" w:eastAsia="Times New Roman" w:hAnsi="Courier New" w:cs="Courier New"/>
            <w:color w:val="000000"/>
            <w:sz w:val="20"/>
            <w:szCs w:val="20"/>
          </w:rPr>
          <w:t xml:space="preserve">    public </w:t>
        </w:r>
        <w:proofErr w:type="spellStart"/>
        <w:r w:rsidRPr="00BA4270">
          <w:rPr>
            <w:rFonts w:ascii="Courier New" w:eastAsia="Times New Roman" w:hAnsi="Courier New" w:cs="Courier New"/>
            <w:color w:val="000000"/>
            <w:sz w:val="20"/>
            <w:szCs w:val="20"/>
          </w:rPr>
          <w:t>ThreadAnimationExample</w:t>
        </w:r>
        <w:proofErr w:type="spellEnd"/>
        <w:r w:rsidRPr="00BA4270">
          <w:rPr>
            <w:rFonts w:ascii="Courier New" w:eastAsia="Times New Roman" w:hAnsi="Courier New" w:cs="Courier New"/>
            <w:color w:val="000000"/>
            <w:sz w:val="20"/>
            <w:szCs w:val="20"/>
          </w:rPr>
          <w:t>()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6"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7" w:author="Unknown"/>
          <w:rFonts w:ascii="Courier New" w:eastAsia="Times New Roman" w:hAnsi="Courier New" w:cs="Courier New"/>
          <w:color w:val="000000"/>
          <w:sz w:val="20"/>
          <w:szCs w:val="20"/>
        </w:rPr>
      </w:pPr>
      <w:ins w:id="588"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initUI</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9" w:author="Unknown"/>
          <w:rFonts w:ascii="Courier New" w:eastAsia="Times New Roman" w:hAnsi="Courier New" w:cs="Courier New"/>
          <w:color w:val="000000"/>
          <w:sz w:val="20"/>
          <w:szCs w:val="20"/>
        </w:rPr>
      </w:pPr>
      <w:ins w:id="590"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1" w:author="Unknown"/>
          <w:rFonts w:ascii="Courier New" w:eastAsia="Times New Roman" w:hAnsi="Courier New" w:cs="Courier New"/>
          <w:color w:val="000000"/>
          <w:sz w:val="20"/>
          <w:szCs w:val="20"/>
        </w:rPr>
      </w:pPr>
      <w:ins w:id="592"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3" w:author="Unknown"/>
          <w:rFonts w:ascii="Courier New" w:eastAsia="Times New Roman" w:hAnsi="Courier New" w:cs="Courier New"/>
          <w:color w:val="000000"/>
          <w:sz w:val="20"/>
          <w:szCs w:val="20"/>
        </w:rPr>
      </w:pPr>
      <w:ins w:id="594" w:author="Unknown">
        <w:r w:rsidRPr="00BA4270">
          <w:rPr>
            <w:rFonts w:ascii="Courier New" w:eastAsia="Times New Roman" w:hAnsi="Courier New" w:cs="Courier New"/>
            <w:color w:val="000000"/>
            <w:sz w:val="20"/>
            <w:szCs w:val="20"/>
          </w:rPr>
          <w:t xml:space="preserve">    private void </w:t>
        </w:r>
        <w:proofErr w:type="spellStart"/>
        <w:r w:rsidRPr="00BA4270">
          <w:rPr>
            <w:rFonts w:ascii="Courier New" w:eastAsia="Times New Roman" w:hAnsi="Courier New" w:cs="Courier New"/>
            <w:color w:val="000000"/>
            <w:sz w:val="20"/>
            <w:szCs w:val="20"/>
          </w:rPr>
          <w:t>initUI</w:t>
        </w:r>
        <w:proofErr w:type="spellEnd"/>
        <w:r w:rsidRPr="00BA4270">
          <w:rPr>
            <w:rFonts w:ascii="Courier New" w:eastAsia="Times New Roman" w:hAnsi="Courier New" w:cs="Courier New"/>
            <w:color w:val="000000"/>
            <w:sz w:val="20"/>
            <w:szCs w:val="20"/>
          </w:rPr>
          <w:t>()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5" w:author="Unknown"/>
          <w:rFonts w:ascii="Courier New" w:eastAsia="Times New Roman" w:hAnsi="Courier New" w:cs="Courier New"/>
          <w:color w:val="000000"/>
          <w:sz w:val="20"/>
          <w:szCs w:val="20"/>
        </w:rPr>
      </w:pPr>
      <w:ins w:id="596"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7" w:author="Unknown"/>
          <w:rFonts w:ascii="Courier New" w:eastAsia="Times New Roman" w:hAnsi="Courier New" w:cs="Courier New"/>
          <w:color w:val="000000"/>
          <w:sz w:val="20"/>
          <w:szCs w:val="20"/>
        </w:rPr>
      </w:pPr>
      <w:ins w:id="598" w:author="Unknown">
        <w:r w:rsidRPr="00BA4270">
          <w:rPr>
            <w:rFonts w:ascii="Courier New" w:eastAsia="Times New Roman" w:hAnsi="Courier New" w:cs="Courier New"/>
            <w:color w:val="000000"/>
            <w:sz w:val="20"/>
            <w:szCs w:val="20"/>
          </w:rPr>
          <w:t xml:space="preserve">        add(new Board());</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9"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0" w:author="Unknown"/>
          <w:rFonts w:ascii="Courier New" w:eastAsia="Times New Roman" w:hAnsi="Courier New" w:cs="Courier New"/>
          <w:color w:val="000000"/>
          <w:sz w:val="20"/>
          <w:szCs w:val="20"/>
        </w:rPr>
      </w:pPr>
      <w:ins w:id="601"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setResizable</w:t>
        </w:r>
        <w:proofErr w:type="spellEnd"/>
        <w:r w:rsidRPr="00BA4270">
          <w:rPr>
            <w:rFonts w:ascii="Courier New" w:eastAsia="Times New Roman" w:hAnsi="Courier New" w:cs="Courier New"/>
            <w:color w:val="000000"/>
            <w:sz w:val="20"/>
            <w:szCs w:val="20"/>
          </w:rPr>
          <w:t>(false);</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2" w:author="Unknown"/>
          <w:rFonts w:ascii="Courier New" w:eastAsia="Times New Roman" w:hAnsi="Courier New" w:cs="Courier New"/>
          <w:color w:val="000000"/>
          <w:sz w:val="20"/>
          <w:szCs w:val="20"/>
        </w:rPr>
      </w:pPr>
      <w:ins w:id="603" w:author="Unknown">
        <w:r w:rsidRPr="00BA4270">
          <w:rPr>
            <w:rFonts w:ascii="Courier New" w:eastAsia="Times New Roman" w:hAnsi="Courier New" w:cs="Courier New"/>
            <w:color w:val="000000"/>
            <w:sz w:val="20"/>
            <w:szCs w:val="20"/>
          </w:rPr>
          <w:t xml:space="preserve">        pack();</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4" w:author="Unknown"/>
          <w:rFonts w:ascii="Courier New" w:eastAsia="Times New Roman" w:hAnsi="Courier New" w:cs="Courier New"/>
          <w:color w:val="000000"/>
          <w:sz w:val="20"/>
          <w:szCs w:val="20"/>
        </w:rPr>
      </w:pPr>
      <w:ins w:id="605"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6" w:author="Unknown"/>
          <w:rFonts w:ascii="Courier New" w:eastAsia="Times New Roman" w:hAnsi="Courier New" w:cs="Courier New"/>
          <w:color w:val="000000"/>
          <w:sz w:val="20"/>
          <w:szCs w:val="20"/>
        </w:rPr>
      </w:pPr>
      <w:ins w:id="607"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setTitle</w:t>
        </w:r>
        <w:proofErr w:type="spellEnd"/>
        <w:r w:rsidRPr="00BA4270">
          <w:rPr>
            <w:rFonts w:ascii="Courier New" w:eastAsia="Times New Roman" w:hAnsi="Courier New" w:cs="Courier New"/>
            <w:color w:val="000000"/>
            <w:sz w:val="20"/>
            <w:szCs w:val="20"/>
          </w:rPr>
          <w:t xml:space="preserve">("Star");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8" w:author="Unknown"/>
          <w:rFonts w:ascii="Courier New" w:eastAsia="Times New Roman" w:hAnsi="Courier New" w:cs="Courier New"/>
          <w:color w:val="000000"/>
          <w:sz w:val="20"/>
          <w:szCs w:val="20"/>
        </w:rPr>
      </w:pPr>
      <w:ins w:id="609"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setLocationRelativeTo</w:t>
        </w:r>
        <w:proofErr w:type="spellEnd"/>
        <w:r w:rsidRPr="00BA4270">
          <w:rPr>
            <w:rFonts w:ascii="Courier New" w:eastAsia="Times New Roman" w:hAnsi="Courier New" w:cs="Courier New"/>
            <w:color w:val="000000"/>
            <w:sz w:val="20"/>
            <w:szCs w:val="20"/>
          </w:rPr>
          <w:t>(null);</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0" w:author="Unknown"/>
          <w:rFonts w:ascii="Courier New" w:eastAsia="Times New Roman" w:hAnsi="Courier New" w:cs="Courier New"/>
          <w:color w:val="000000"/>
          <w:sz w:val="20"/>
          <w:szCs w:val="20"/>
        </w:rPr>
      </w:pPr>
      <w:ins w:id="611"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setDefaultCloseOperation</w:t>
        </w:r>
        <w:proofErr w:type="spellEnd"/>
        <w:r w:rsidRPr="00BA4270">
          <w:rPr>
            <w:rFonts w:ascii="Courier New" w:eastAsia="Times New Roman" w:hAnsi="Courier New" w:cs="Courier New"/>
            <w:color w:val="000000"/>
            <w:sz w:val="20"/>
            <w:szCs w:val="20"/>
          </w:rPr>
          <w:t>(</w:t>
        </w:r>
        <w:proofErr w:type="spellStart"/>
        <w:r w:rsidRPr="00BA4270">
          <w:rPr>
            <w:rFonts w:ascii="Courier New" w:eastAsia="Times New Roman" w:hAnsi="Courier New" w:cs="Courier New"/>
            <w:color w:val="000000"/>
            <w:sz w:val="20"/>
            <w:szCs w:val="20"/>
          </w:rPr>
          <w:t>JFrame.EXIT_ON_CLOSE</w:t>
        </w:r>
        <w:proofErr w:type="spellEnd"/>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2" w:author="Unknown"/>
          <w:rFonts w:ascii="Courier New" w:eastAsia="Times New Roman" w:hAnsi="Courier New" w:cs="Courier New"/>
          <w:color w:val="000000"/>
          <w:sz w:val="20"/>
          <w:szCs w:val="20"/>
        </w:rPr>
      </w:pPr>
      <w:ins w:id="613"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4"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5" w:author="Unknown"/>
          <w:rFonts w:ascii="Courier New" w:eastAsia="Times New Roman" w:hAnsi="Courier New" w:cs="Courier New"/>
          <w:color w:val="000000"/>
          <w:sz w:val="20"/>
          <w:szCs w:val="20"/>
        </w:rPr>
      </w:pPr>
      <w:ins w:id="616" w:author="Unknown">
        <w:r w:rsidRPr="00BA4270">
          <w:rPr>
            <w:rFonts w:ascii="Courier New" w:eastAsia="Times New Roman" w:hAnsi="Courier New" w:cs="Courier New"/>
            <w:color w:val="000000"/>
            <w:sz w:val="20"/>
            <w:szCs w:val="20"/>
          </w:rPr>
          <w:t xml:space="preserve">    public static void main(String[] </w:t>
        </w:r>
        <w:proofErr w:type="spellStart"/>
        <w:r w:rsidRPr="00BA4270">
          <w:rPr>
            <w:rFonts w:ascii="Courier New" w:eastAsia="Times New Roman" w:hAnsi="Courier New" w:cs="Courier New"/>
            <w:color w:val="000000"/>
            <w:sz w:val="20"/>
            <w:szCs w:val="20"/>
          </w:rPr>
          <w:t>args</w:t>
        </w:r>
        <w:proofErr w:type="spellEnd"/>
        <w:r w:rsidRPr="00BA4270">
          <w:rPr>
            <w:rFonts w:ascii="Courier New" w:eastAsia="Times New Roman" w:hAnsi="Courier New" w:cs="Courier New"/>
            <w:color w:val="000000"/>
            <w:sz w:val="20"/>
            <w:szCs w:val="20"/>
          </w:rPr>
          <w:t>)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7" w:author="Unknown"/>
          <w:rFonts w:ascii="Courier New" w:eastAsia="Times New Roman" w:hAnsi="Courier New" w:cs="Courier New"/>
          <w:color w:val="000000"/>
          <w:sz w:val="20"/>
          <w:szCs w:val="20"/>
        </w:rPr>
      </w:pPr>
      <w:ins w:id="618"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9" w:author="Unknown"/>
          <w:rFonts w:ascii="Courier New" w:eastAsia="Times New Roman" w:hAnsi="Courier New" w:cs="Courier New"/>
          <w:color w:val="000000"/>
          <w:sz w:val="20"/>
          <w:szCs w:val="20"/>
        </w:rPr>
      </w:pPr>
      <w:ins w:id="620"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EventQueue.invokeLater</w:t>
        </w:r>
        <w:proofErr w:type="spellEnd"/>
        <w:r w:rsidRPr="00BA4270">
          <w:rPr>
            <w:rFonts w:ascii="Courier New" w:eastAsia="Times New Roman" w:hAnsi="Courier New" w:cs="Courier New"/>
            <w:color w:val="000000"/>
            <w:sz w:val="20"/>
            <w:szCs w:val="20"/>
          </w:rPr>
          <w:t xml:space="preserve">(new </w:t>
        </w:r>
        <w:proofErr w:type="spellStart"/>
        <w:r w:rsidRPr="00BA4270">
          <w:rPr>
            <w:rFonts w:ascii="Courier New" w:eastAsia="Times New Roman" w:hAnsi="Courier New" w:cs="Courier New"/>
            <w:color w:val="000000"/>
            <w:sz w:val="20"/>
            <w:szCs w:val="20"/>
          </w:rPr>
          <w:t>Runnable</w:t>
        </w:r>
        <w:proofErr w:type="spellEnd"/>
        <w:r w:rsidRPr="00BA4270">
          <w:rPr>
            <w:rFonts w:ascii="Courier New" w:eastAsia="Times New Roman" w:hAnsi="Courier New" w:cs="Courier New"/>
            <w:color w:val="000000"/>
            <w:sz w:val="20"/>
            <w:szCs w:val="20"/>
          </w:rPr>
          <w:t>()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1" w:author="Unknown"/>
          <w:rFonts w:ascii="Courier New" w:eastAsia="Times New Roman" w:hAnsi="Courier New" w:cs="Courier New"/>
          <w:color w:val="000000"/>
          <w:sz w:val="20"/>
          <w:szCs w:val="20"/>
        </w:rPr>
      </w:pPr>
      <w:ins w:id="622"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3" w:author="Unknown"/>
          <w:rFonts w:ascii="Courier New" w:eastAsia="Times New Roman" w:hAnsi="Courier New" w:cs="Courier New"/>
          <w:color w:val="000000"/>
          <w:sz w:val="20"/>
          <w:szCs w:val="20"/>
        </w:rPr>
      </w:pPr>
      <w:ins w:id="624" w:author="Unknown">
        <w:r w:rsidRPr="00BA4270">
          <w:rPr>
            <w:rFonts w:ascii="Courier New" w:eastAsia="Times New Roman" w:hAnsi="Courier New" w:cs="Courier New"/>
            <w:color w:val="000000"/>
            <w:sz w:val="20"/>
            <w:szCs w:val="20"/>
          </w:rPr>
          <w:t xml:space="preserve">            @Override</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5" w:author="Unknown"/>
          <w:rFonts w:ascii="Courier New" w:eastAsia="Times New Roman" w:hAnsi="Courier New" w:cs="Courier New"/>
          <w:color w:val="000000"/>
          <w:sz w:val="20"/>
          <w:szCs w:val="20"/>
        </w:rPr>
      </w:pPr>
      <w:ins w:id="626" w:author="Unknown">
        <w:r w:rsidRPr="00BA4270">
          <w:rPr>
            <w:rFonts w:ascii="Courier New" w:eastAsia="Times New Roman" w:hAnsi="Courier New" w:cs="Courier New"/>
            <w:color w:val="000000"/>
            <w:sz w:val="20"/>
            <w:szCs w:val="20"/>
          </w:rPr>
          <w:t xml:space="preserve">            public void run() {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7" w:author="Unknown"/>
          <w:rFonts w:ascii="Courier New" w:eastAsia="Times New Roman" w:hAnsi="Courier New" w:cs="Courier New"/>
          <w:color w:val="000000"/>
          <w:sz w:val="20"/>
          <w:szCs w:val="20"/>
        </w:rPr>
      </w:pPr>
      <w:ins w:id="628"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JFrame</w:t>
        </w:r>
        <w:proofErr w:type="spellEnd"/>
        <w:r w:rsidRPr="00BA4270">
          <w:rPr>
            <w:rFonts w:ascii="Courier New" w:eastAsia="Times New Roman" w:hAnsi="Courier New" w:cs="Courier New"/>
            <w:color w:val="000000"/>
            <w:sz w:val="20"/>
            <w:szCs w:val="20"/>
          </w:rPr>
          <w:t xml:space="preserve"> ex = new </w:t>
        </w:r>
        <w:proofErr w:type="spellStart"/>
        <w:r w:rsidRPr="00BA4270">
          <w:rPr>
            <w:rFonts w:ascii="Courier New" w:eastAsia="Times New Roman" w:hAnsi="Courier New" w:cs="Courier New"/>
            <w:color w:val="000000"/>
            <w:sz w:val="20"/>
            <w:szCs w:val="20"/>
          </w:rPr>
          <w:t>ThreadAnimationExample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9" w:author="Unknown"/>
          <w:rFonts w:ascii="Courier New" w:eastAsia="Times New Roman" w:hAnsi="Courier New" w:cs="Courier New"/>
          <w:color w:val="000000"/>
          <w:sz w:val="20"/>
          <w:szCs w:val="20"/>
        </w:rPr>
      </w:pPr>
      <w:ins w:id="630"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ex.setVisible</w:t>
        </w:r>
        <w:proofErr w:type="spellEnd"/>
        <w:r w:rsidRPr="00BA4270">
          <w:rPr>
            <w:rFonts w:ascii="Courier New" w:eastAsia="Times New Roman" w:hAnsi="Courier New" w:cs="Courier New"/>
            <w:color w:val="000000"/>
            <w:sz w:val="20"/>
            <w:szCs w:val="20"/>
          </w:rPr>
          <w:t xml:space="preserve">(true);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1" w:author="Unknown"/>
          <w:rFonts w:ascii="Courier New" w:eastAsia="Times New Roman" w:hAnsi="Courier New" w:cs="Courier New"/>
          <w:color w:val="000000"/>
          <w:sz w:val="20"/>
          <w:szCs w:val="20"/>
        </w:rPr>
      </w:pPr>
      <w:ins w:id="632"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3" w:author="Unknown"/>
          <w:rFonts w:ascii="Courier New" w:eastAsia="Times New Roman" w:hAnsi="Courier New" w:cs="Courier New"/>
          <w:color w:val="000000"/>
          <w:sz w:val="20"/>
          <w:szCs w:val="20"/>
        </w:rPr>
      </w:pPr>
      <w:ins w:id="634"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5" w:author="Unknown"/>
          <w:rFonts w:ascii="Courier New" w:eastAsia="Times New Roman" w:hAnsi="Courier New" w:cs="Courier New"/>
          <w:color w:val="000000"/>
          <w:sz w:val="20"/>
          <w:szCs w:val="20"/>
        </w:rPr>
      </w:pPr>
      <w:ins w:id="636"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7" w:author="Unknown"/>
          <w:rFonts w:ascii="Courier New" w:eastAsia="Times New Roman" w:hAnsi="Courier New" w:cs="Courier New"/>
          <w:color w:val="000000"/>
          <w:sz w:val="20"/>
          <w:szCs w:val="20"/>
        </w:rPr>
      </w:pPr>
      <w:ins w:id="638" w:author="Unknown">
        <w:r w:rsidRPr="00BA4270">
          <w:rPr>
            <w:rFonts w:ascii="Courier New" w:eastAsia="Times New Roman" w:hAnsi="Courier New" w:cs="Courier New"/>
            <w:color w:val="000000"/>
            <w:sz w:val="20"/>
            <w:szCs w:val="20"/>
          </w:rPr>
          <w:t>}</w:t>
        </w:r>
      </w:ins>
    </w:p>
    <w:p w:rsidR="00BA4270" w:rsidRPr="00BA4270" w:rsidRDefault="00BA4270" w:rsidP="00BA4270">
      <w:pPr>
        <w:spacing w:before="100" w:beforeAutospacing="1" w:after="100" w:afterAutospacing="1" w:line="240" w:lineRule="auto"/>
        <w:rPr>
          <w:ins w:id="639" w:author="Unknown"/>
          <w:rFonts w:ascii="Georgia" w:eastAsia="Times New Roman" w:hAnsi="Georgia" w:cs="Times New Roman"/>
          <w:color w:val="000000"/>
          <w:sz w:val="24"/>
          <w:szCs w:val="24"/>
        </w:rPr>
      </w:pPr>
      <w:ins w:id="640" w:author="Unknown">
        <w:r w:rsidRPr="00BA4270">
          <w:rPr>
            <w:rFonts w:ascii="Georgia" w:eastAsia="Times New Roman" w:hAnsi="Georgia" w:cs="Times New Roman"/>
            <w:color w:val="000000"/>
            <w:sz w:val="24"/>
            <w:szCs w:val="24"/>
          </w:rPr>
          <w:t>This is the main class.</w:t>
        </w:r>
      </w:ins>
    </w:p>
    <w:p w:rsidR="00BA4270" w:rsidRPr="00BA4270" w:rsidRDefault="00BA4270" w:rsidP="00BA4270">
      <w:pPr>
        <w:shd w:val="clear" w:color="auto" w:fill="BDBDBD"/>
        <w:spacing w:after="0" w:line="240" w:lineRule="auto"/>
        <w:rPr>
          <w:ins w:id="641" w:author="Unknown"/>
          <w:rFonts w:ascii="Georgia" w:eastAsia="Times New Roman" w:hAnsi="Georgia" w:cs="Times New Roman"/>
          <w:color w:val="000000"/>
          <w:sz w:val="24"/>
          <w:szCs w:val="24"/>
        </w:rPr>
      </w:pPr>
      <w:ins w:id="642" w:author="Unknown">
        <w:r w:rsidRPr="00BA4270">
          <w:rPr>
            <w:rFonts w:ascii="Georgia" w:eastAsia="Times New Roman" w:hAnsi="Georgia" w:cs="Times New Roman"/>
            <w:color w:val="000000"/>
            <w:sz w:val="24"/>
            <w:szCs w:val="24"/>
          </w:rPr>
          <w:t>Board.java</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3" w:author="Unknown"/>
          <w:rFonts w:ascii="Courier New" w:eastAsia="Times New Roman" w:hAnsi="Courier New" w:cs="Courier New"/>
          <w:color w:val="000000"/>
          <w:sz w:val="20"/>
          <w:szCs w:val="20"/>
        </w:rPr>
      </w:pPr>
      <w:ins w:id="644" w:author="Unknown">
        <w:r w:rsidRPr="00BA4270">
          <w:rPr>
            <w:rFonts w:ascii="Courier New" w:eastAsia="Times New Roman" w:hAnsi="Courier New" w:cs="Courier New"/>
            <w:color w:val="000000"/>
            <w:sz w:val="20"/>
            <w:szCs w:val="20"/>
          </w:rPr>
          <w:t xml:space="preserve">package </w:t>
        </w:r>
        <w:proofErr w:type="spellStart"/>
        <w:r w:rsidRPr="00BA4270">
          <w:rPr>
            <w:rFonts w:ascii="Courier New" w:eastAsia="Times New Roman" w:hAnsi="Courier New" w:cs="Courier New"/>
            <w:color w:val="000000"/>
            <w:sz w:val="20"/>
            <w:szCs w:val="20"/>
          </w:rPr>
          <w:t>com.zetcode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5"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6" w:author="Unknown"/>
          <w:rFonts w:ascii="Courier New" w:eastAsia="Times New Roman" w:hAnsi="Courier New" w:cs="Courier New"/>
          <w:color w:val="000000"/>
          <w:sz w:val="20"/>
          <w:szCs w:val="20"/>
        </w:rPr>
      </w:pPr>
      <w:ins w:id="647"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java.awt.Color</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8" w:author="Unknown"/>
          <w:rFonts w:ascii="Courier New" w:eastAsia="Times New Roman" w:hAnsi="Courier New" w:cs="Courier New"/>
          <w:color w:val="000000"/>
          <w:sz w:val="20"/>
          <w:szCs w:val="20"/>
        </w:rPr>
      </w:pPr>
      <w:ins w:id="649"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java.awt.Dimension</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0" w:author="Unknown"/>
          <w:rFonts w:ascii="Courier New" w:eastAsia="Times New Roman" w:hAnsi="Courier New" w:cs="Courier New"/>
          <w:color w:val="000000"/>
          <w:sz w:val="20"/>
          <w:szCs w:val="20"/>
        </w:rPr>
      </w:pPr>
      <w:ins w:id="651"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java.awt.Graphics</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2" w:author="Unknown"/>
          <w:rFonts w:ascii="Courier New" w:eastAsia="Times New Roman" w:hAnsi="Courier New" w:cs="Courier New"/>
          <w:color w:val="000000"/>
          <w:sz w:val="20"/>
          <w:szCs w:val="20"/>
        </w:rPr>
      </w:pPr>
      <w:ins w:id="653"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java.awt.Image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4" w:author="Unknown"/>
          <w:rFonts w:ascii="Courier New" w:eastAsia="Times New Roman" w:hAnsi="Courier New" w:cs="Courier New"/>
          <w:color w:val="000000"/>
          <w:sz w:val="20"/>
          <w:szCs w:val="20"/>
        </w:rPr>
      </w:pPr>
      <w:ins w:id="655"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java.awt.Toolkit</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6"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7" w:author="Unknown"/>
          <w:rFonts w:ascii="Courier New" w:eastAsia="Times New Roman" w:hAnsi="Courier New" w:cs="Courier New"/>
          <w:color w:val="000000"/>
          <w:sz w:val="20"/>
          <w:szCs w:val="20"/>
        </w:rPr>
      </w:pPr>
      <w:ins w:id="658"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javax.swing.ImageIcon</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9" w:author="Unknown"/>
          <w:rFonts w:ascii="Courier New" w:eastAsia="Times New Roman" w:hAnsi="Courier New" w:cs="Courier New"/>
          <w:color w:val="000000"/>
          <w:sz w:val="20"/>
          <w:szCs w:val="20"/>
        </w:rPr>
      </w:pPr>
      <w:ins w:id="660" w:author="Unknown">
        <w:r w:rsidRPr="00BA4270">
          <w:rPr>
            <w:rFonts w:ascii="Courier New" w:eastAsia="Times New Roman" w:hAnsi="Courier New" w:cs="Courier New"/>
            <w:color w:val="000000"/>
            <w:sz w:val="20"/>
            <w:szCs w:val="20"/>
          </w:rPr>
          <w:t xml:space="preserve">import </w:t>
        </w:r>
        <w:proofErr w:type="spellStart"/>
        <w:r w:rsidRPr="00BA4270">
          <w:rPr>
            <w:rFonts w:ascii="Courier New" w:eastAsia="Times New Roman" w:hAnsi="Courier New" w:cs="Courier New"/>
            <w:color w:val="000000"/>
            <w:sz w:val="20"/>
            <w:szCs w:val="20"/>
          </w:rPr>
          <w:t>javax.swing.JPanel</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1"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2" w:author="Unknown"/>
          <w:rFonts w:ascii="Courier New" w:eastAsia="Times New Roman" w:hAnsi="Courier New" w:cs="Courier New"/>
          <w:color w:val="000000"/>
          <w:sz w:val="20"/>
          <w:szCs w:val="20"/>
        </w:rPr>
      </w:pPr>
      <w:ins w:id="663" w:author="Unknown">
        <w:r w:rsidRPr="00BA4270">
          <w:rPr>
            <w:rFonts w:ascii="Courier New" w:eastAsia="Times New Roman" w:hAnsi="Courier New" w:cs="Courier New"/>
            <w:color w:val="000000"/>
            <w:sz w:val="20"/>
            <w:szCs w:val="20"/>
          </w:rPr>
          <w:t xml:space="preserve">public class Board extends </w:t>
        </w:r>
        <w:proofErr w:type="spellStart"/>
        <w:r w:rsidRPr="00BA4270">
          <w:rPr>
            <w:rFonts w:ascii="Courier New" w:eastAsia="Times New Roman" w:hAnsi="Courier New" w:cs="Courier New"/>
            <w:color w:val="000000"/>
            <w:sz w:val="20"/>
            <w:szCs w:val="20"/>
          </w:rPr>
          <w:t>JPanel</w:t>
        </w:r>
        <w:proofErr w:type="spellEnd"/>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4" w:author="Unknown"/>
          <w:rFonts w:ascii="Courier New" w:eastAsia="Times New Roman" w:hAnsi="Courier New" w:cs="Courier New"/>
          <w:color w:val="000000"/>
          <w:sz w:val="20"/>
          <w:szCs w:val="20"/>
        </w:rPr>
      </w:pPr>
      <w:ins w:id="665" w:author="Unknown">
        <w:r w:rsidRPr="00BA4270">
          <w:rPr>
            <w:rFonts w:ascii="Courier New" w:eastAsia="Times New Roman" w:hAnsi="Courier New" w:cs="Courier New"/>
            <w:color w:val="000000"/>
            <w:sz w:val="20"/>
            <w:szCs w:val="20"/>
          </w:rPr>
          <w:t xml:space="preserve">        implements </w:t>
        </w:r>
        <w:proofErr w:type="spellStart"/>
        <w:r w:rsidRPr="00BA4270">
          <w:rPr>
            <w:rFonts w:ascii="Courier New" w:eastAsia="Times New Roman" w:hAnsi="Courier New" w:cs="Courier New"/>
            <w:color w:val="000000"/>
            <w:sz w:val="20"/>
            <w:szCs w:val="20"/>
          </w:rPr>
          <w:t>Runnable</w:t>
        </w:r>
        <w:proofErr w:type="spellEnd"/>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6"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7" w:author="Unknown"/>
          <w:rFonts w:ascii="Courier New" w:eastAsia="Times New Roman" w:hAnsi="Courier New" w:cs="Courier New"/>
          <w:color w:val="000000"/>
          <w:sz w:val="20"/>
          <w:szCs w:val="20"/>
        </w:rPr>
      </w:pPr>
      <w:ins w:id="668" w:author="Unknown">
        <w:r w:rsidRPr="00BA4270">
          <w:rPr>
            <w:rFonts w:ascii="Courier New" w:eastAsia="Times New Roman" w:hAnsi="Courier New" w:cs="Courier New"/>
            <w:color w:val="000000"/>
            <w:sz w:val="20"/>
            <w:szCs w:val="20"/>
          </w:rPr>
          <w:t xml:space="preserve">    private final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B_WIDTH = 350;</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9" w:author="Unknown"/>
          <w:rFonts w:ascii="Courier New" w:eastAsia="Times New Roman" w:hAnsi="Courier New" w:cs="Courier New"/>
          <w:color w:val="000000"/>
          <w:sz w:val="20"/>
          <w:szCs w:val="20"/>
        </w:rPr>
      </w:pPr>
      <w:ins w:id="670" w:author="Unknown">
        <w:r w:rsidRPr="00BA4270">
          <w:rPr>
            <w:rFonts w:ascii="Courier New" w:eastAsia="Times New Roman" w:hAnsi="Courier New" w:cs="Courier New"/>
            <w:color w:val="000000"/>
            <w:sz w:val="20"/>
            <w:szCs w:val="20"/>
          </w:rPr>
          <w:t xml:space="preserve">    private final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B_HEIGHT = 350;</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1" w:author="Unknown"/>
          <w:rFonts w:ascii="Courier New" w:eastAsia="Times New Roman" w:hAnsi="Courier New" w:cs="Courier New"/>
          <w:color w:val="000000"/>
          <w:sz w:val="20"/>
          <w:szCs w:val="20"/>
        </w:rPr>
      </w:pPr>
      <w:ins w:id="672" w:author="Unknown">
        <w:r w:rsidRPr="00BA4270">
          <w:rPr>
            <w:rFonts w:ascii="Courier New" w:eastAsia="Times New Roman" w:hAnsi="Courier New" w:cs="Courier New"/>
            <w:color w:val="000000"/>
            <w:sz w:val="20"/>
            <w:szCs w:val="20"/>
          </w:rPr>
          <w:t xml:space="preserve">    private final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INITIAL_X = -40;</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3" w:author="Unknown"/>
          <w:rFonts w:ascii="Courier New" w:eastAsia="Times New Roman" w:hAnsi="Courier New" w:cs="Courier New"/>
          <w:color w:val="000000"/>
          <w:sz w:val="20"/>
          <w:szCs w:val="20"/>
        </w:rPr>
      </w:pPr>
      <w:ins w:id="674" w:author="Unknown">
        <w:r w:rsidRPr="00BA4270">
          <w:rPr>
            <w:rFonts w:ascii="Courier New" w:eastAsia="Times New Roman" w:hAnsi="Courier New" w:cs="Courier New"/>
            <w:color w:val="000000"/>
            <w:sz w:val="20"/>
            <w:szCs w:val="20"/>
          </w:rPr>
          <w:t xml:space="preserve">    private final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INITIAL_Y = -40;</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5" w:author="Unknown"/>
          <w:rFonts w:ascii="Courier New" w:eastAsia="Times New Roman" w:hAnsi="Courier New" w:cs="Courier New"/>
          <w:color w:val="000000"/>
          <w:sz w:val="20"/>
          <w:szCs w:val="20"/>
        </w:rPr>
      </w:pPr>
      <w:ins w:id="676" w:author="Unknown">
        <w:r w:rsidRPr="00BA4270">
          <w:rPr>
            <w:rFonts w:ascii="Courier New" w:eastAsia="Times New Roman" w:hAnsi="Courier New" w:cs="Courier New"/>
            <w:color w:val="000000"/>
            <w:sz w:val="20"/>
            <w:szCs w:val="20"/>
          </w:rPr>
          <w:t xml:space="preserve">    private final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DELAY = 25;</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7"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8" w:author="Unknown"/>
          <w:rFonts w:ascii="Courier New" w:eastAsia="Times New Roman" w:hAnsi="Courier New" w:cs="Courier New"/>
          <w:color w:val="000000"/>
          <w:sz w:val="20"/>
          <w:szCs w:val="20"/>
        </w:rPr>
      </w:pPr>
      <w:ins w:id="679" w:author="Unknown">
        <w:r w:rsidRPr="00BA4270">
          <w:rPr>
            <w:rFonts w:ascii="Courier New" w:eastAsia="Times New Roman" w:hAnsi="Courier New" w:cs="Courier New"/>
            <w:color w:val="000000"/>
            <w:sz w:val="20"/>
            <w:szCs w:val="20"/>
          </w:rPr>
          <w:t xml:space="preserve">    private Image star;</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0" w:author="Unknown"/>
          <w:rFonts w:ascii="Courier New" w:eastAsia="Times New Roman" w:hAnsi="Courier New" w:cs="Courier New"/>
          <w:color w:val="000000"/>
          <w:sz w:val="20"/>
          <w:szCs w:val="20"/>
        </w:rPr>
      </w:pPr>
      <w:ins w:id="681" w:author="Unknown">
        <w:r w:rsidRPr="00BA4270">
          <w:rPr>
            <w:rFonts w:ascii="Courier New" w:eastAsia="Times New Roman" w:hAnsi="Courier New" w:cs="Courier New"/>
            <w:color w:val="000000"/>
            <w:sz w:val="20"/>
            <w:szCs w:val="20"/>
          </w:rPr>
          <w:t xml:space="preserve">    private Thread animator;</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2" w:author="Unknown"/>
          <w:rFonts w:ascii="Courier New" w:eastAsia="Times New Roman" w:hAnsi="Courier New" w:cs="Courier New"/>
          <w:color w:val="000000"/>
          <w:sz w:val="20"/>
          <w:szCs w:val="20"/>
        </w:rPr>
      </w:pPr>
      <w:ins w:id="683" w:author="Unknown">
        <w:r w:rsidRPr="00BA4270">
          <w:rPr>
            <w:rFonts w:ascii="Courier New" w:eastAsia="Times New Roman" w:hAnsi="Courier New" w:cs="Courier New"/>
            <w:color w:val="000000"/>
            <w:sz w:val="20"/>
            <w:szCs w:val="20"/>
          </w:rPr>
          <w:t xml:space="preserve">    private </w:t>
        </w:r>
        <w:proofErr w:type="spellStart"/>
        <w:r w:rsidRPr="00BA4270">
          <w:rPr>
            <w:rFonts w:ascii="Courier New" w:eastAsia="Times New Roman" w:hAnsi="Courier New" w:cs="Courier New"/>
            <w:color w:val="000000"/>
            <w:sz w:val="20"/>
            <w:szCs w:val="20"/>
          </w:rPr>
          <w:t>int</w:t>
        </w:r>
        <w:proofErr w:type="spellEnd"/>
        <w:r w:rsidRPr="00BA4270">
          <w:rPr>
            <w:rFonts w:ascii="Courier New" w:eastAsia="Times New Roman" w:hAnsi="Courier New" w:cs="Courier New"/>
            <w:color w:val="000000"/>
            <w:sz w:val="20"/>
            <w:szCs w:val="20"/>
          </w:rPr>
          <w:t xml:space="preserve"> x, y;</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4"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5" w:author="Unknown"/>
          <w:rFonts w:ascii="Courier New" w:eastAsia="Times New Roman" w:hAnsi="Courier New" w:cs="Courier New"/>
          <w:color w:val="000000"/>
          <w:sz w:val="20"/>
          <w:szCs w:val="20"/>
        </w:rPr>
      </w:pPr>
      <w:ins w:id="686" w:author="Unknown">
        <w:r w:rsidRPr="00BA4270">
          <w:rPr>
            <w:rFonts w:ascii="Courier New" w:eastAsia="Times New Roman" w:hAnsi="Courier New" w:cs="Courier New"/>
            <w:color w:val="000000"/>
            <w:sz w:val="20"/>
            <w:szCs w:val="20"/>
          </w:rPr>
          <w:t xml:space="preserve">    public Board()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7"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8" w:author="Unknown"/>
          <w:rFonts w:ascii="Courier New" w:eastAsia="Times New Roman" w:hAnsi="Courier New" w:cs="Courier New"/>
          <w:color w:val="000000"/>
          <w:sz w:val="20"/>
          <w:szCs w:val="20"/>
        </w:rPr>
      </w:pPr>
      <w:ins w:id="689"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initBoard</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0" w:author="Unknown"/>
          <w:rFonts w:ascii="Courier New" w:eastAsia="Times New Roman" w:hAnsi="Courier New" w:cs="Courier New"/>
          <w:color w:val="000000"/>
          <w:sz w:val="20"/>
          <w:szCs w:val="20"/>
        </w:rPr>
      </w:pPr>
      <w:ins w:id="691"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2"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3" w:author="Unknown"/>
          <w:rFonts w:ascii="Courier New" w:eastAsia="Times New Roman" w:hAnsi="Courier New" w:cs="Courier New"/>
          <w:color w:val="000000"/>
          <w:sz w:val="20"/>
          <w:szCs w:val="20"/>
        </w:rPr>
      </w:pPr>
      <w:ins w:id="694" w:author="Unknown">
        <w:r w:rsidRPr="00BA4270">
          <w:rPr>
            <w:rFonts w:ascii="Courier New" w:eastAsia="Times New Roman" w:hAnsi="Courier New" w:cs="Courier New"/>
            <w:color w:val="000000"/>
            <w:sz w:val="20"/>
            <w:szCs w:val="20"/>
          </w:rPr>
          <w:lastRenderedPageBreak/>
          <w:t xml:space="preserve">    private void </w:t>
        </w:r>
        <w:proofErr w:type="spellStart"/>
        <w:r w:rsidRPr="00BA4270">
          <w:rPr>
            <w:rFonts w:ascii="Courier New" w:eastAsia="Times New Roman" w:hAnsi="Courier New" w:cs="Courier New"/>
            <w:color w:val="000000"/>
            <w:sz w:val="20"/>
            <w:szCs w:val="20"/>
          </w:rPr>
          <w:t>loadImage</w:t>
        </w:r>
        <w:proofErr w:type="spellEnd"/>
        <w:r w:rsidRPr="00BA4270">
          <w:rPr>
            <w:rFonts w:ascii="Courier New" w:eastAsia="Times New Roman" w:hAnsi="Courier New" w:cs="Courier New"/>
            <w:color w:val="000000"/>
            <w:sz w:val="20"/>
            <w:szCs w:val="20"/>
          </w:rPr>
          <w:t>()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5"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6" w:author="Unknown"/>
          <w:rFonts w:ascii="Courier New" w:eastAsia="Times New Roman" w:hAnsi="Courier New" w:cs="Courier New"/>
          <w:color w:val="000000"/>
          <w:sz w:val="20"/>
          <w:szCs w:val="20"/>
        </w:rPr>
      </w:pPr>
      <w:ins w:id="697"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ImageIcon</w:t>
        </w:r>
        <w:proofErr w:type="spellEnd"/>
        <w:r w:rsidRPr="00BA4270">
          <w:rPr>
            <w:rFonts w:ascii="Courier New" w:eastAsia="Times New Roman" w:hAnsi="Courier New" w:cs="Courier New"/>
            <w:color w:val="000000"/>
            <w:sz w:val="20"/>
            <w:szCs w:val="20"/>
          </w:rPr>
          <w:t xml:space="preserve"> ii = new </w:t>
        </w:r>
        <w:proofErr w:type="spellStart"/>
        <w:r w:rsidRPr="00BA4270">
          <w:rPr>
            <w:rFonts w:ascii="Courier New" w:eastAsia="Times New Roman" w:hAnsi="Courier New" w:cs="Courier New"/>
            <w:color w:val="000000"/>
            <w:sz w:val="20"/>
            <w:szCs w:val="20"/>
          </w:rPr>
          <w:t>ImageIcon</w:t>
        </w:r>
        <w:proofErr w:type="spellEnd"/>
        <w:r w:rsidRPr="00BA4270">
          <w:rPr>
            <w:rFonts w:ascii="Courier New" w:eastAsia="Times New Roman" w:hAnsi="Courier New" w:cs="Courier New"/>
            <w:color w:val="000000"/>
            <w:sz w:val="20"/>
            <w:szCs w:val="20"/>
          </w:rPr>
          <w:t>("star.png");</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8" w:author="Unknown"/>
          <w:rFonts w:ascii="Courier New" w:eastAsia="Times New Roman" w:hAnsi="Courier New" w:cs="Courier New"/>
          <w:color w:val="000000"/>
          <w:sz w:val="20"/>
          <w:szCs w:val="20"/>
        </w:rPr>
      </w:pPr>
      <w:ins w:id="699" w:author="Unknown">
        <w:r w:rsidRPr="00BA4270">
          <w:rPr>
            <w:rFonts w:ascii="Courier New" w:eastAsia="Times New Roman" w:hAnsi="Courier New" w:cs="Courier New"/>
            <w:color w:val="000000"/>
            <w:sz w:val="20"/>
            <w:szCs w:val="20"/>
          </w:rPr>
          <w:t xml:space="preserve">        star = </w:t>
        </w:r>
        <w:proofErr w:type="spellStart"/>
        <w:r w:rsidRPr="00BA4270">
          <w:rPr>
            <w:rFonts w:ascii="Courier New" w:eastAsia="Times New Roman" w:hAnsi="Courier New" w:cs="Courier New"/>
            <w:color w:val="000000"/>
            <w:sz w:val="20"/>
            <w:szCs w:val="20"/>
          </w:rPr>
          <w:t>ii.getImage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0" w:author="Unknown"/>
          <w:rFonts w:ascii="Courier New" w:eastAsia="Times New Roman" w:hAnsi="Courier New" w:cs="Courier New"/>
          <w:color w:val="000000"/>
          <w:sz w:val="20"/>
          <w:szCs w:val="20"/>
        </w:rPr>
      </w:pPr>
      <w:ins w:id="701"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2"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3" w:author="Unknown"/>
          <w:rFonts w:ascii="Courier New" w:eastAsia="Times New Roman" w:hAnsi="Courier New" w:cs="Courier New"/>
          <w:color w:val="000000"/>
          <w:sz w:val="20"/>
          <w:szCs w:val="20"/>
        </w:rPr>
      </w:pPr>
      <w:ins w:id="704" w:author="Unknown">
        <w:r w:rsidRPr="00BA4270">
          <w:rPr>
            <w:rFonts w:ascii="Courier New" w:eastAsia="Times New Roman" w:hAnsi="Courier New" w:cs="Courier New"/>
            <w:color w:val="000000"/>
            <w:sz w:val="20"/>
            <w:szCs w:val="20"/>
          </w:rPr>
          <w:t xml:space="preserve">    private void </w:t>
        </w:r>
        <w:proofErr w:type="spellStart"/>
        <w:r w:rsidRPr="00BA4270">
          <w:rPr>
            <w:rFonts w:ascii="Courier New" w:eastAsia="Times New Roman" w:hAnsi="Courier New" w:cs="Courier New"/>
            <w:color w:val="000000"/>
            <w:sz w:val="20"/>
            <w:szCs w:val="20"/>
          </w:rPr>
          <w:t>initBoard</w:t>
        </w:r>
        <w:proofErr w:type="spellEnd"/>
        <w:r w:rsidRPr="00BA4270">
          <w:rPr>
            <w:rFonts w:ascii="Courier New" w:eastAsia="Times New Roman" w:hAnsi="Courier New" w:cs="Courier New"/>
            <w:color w:val="000000"/>
            <w:sz w:val="20"/>
            <w:szCs w:val="20"/>
          </w:rPr>
          <w:t>()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5"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6" w:author="Unknown"/>
          <w:rFonts w:ascii="Courier New" w:eastAsia="Times New Roman" w:hAnsi="Courier New" w:cs="Courier New"/>
          <w:color w:val="000000"/>
          <w:sz w:val="20"/>
          <w:szCs w:val="20"/>
        </w:rPr>
      </w:pPr>
      <w:ins w:id="707"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setBackground</w:t>
        </w:r>
        <w:proofErr w:type="spellEnd"/>
        <w:r w:rsidRPr="00BA4270">
          <w:rPr>
            <w:rFonts w:ascii="Courier New" w:eastAsia="Times New Roman" w:hAnsi="Courier New" w:cs="Courier New"/>
            <w:color w:val="000000"/>
            <w:sz w:val="20"/>
            <w:szCs w:val="20"/>
          </w:rPr>
          <w:t>(</w:t>
        </w:r>
        <w:proofErr w:type="spellStart"/>
        <w:r w:rsidRPr="00BA4270">
          <w:rPr>
            <w:rFonts w:ascii="Courier New" w:eastAsia="Times New Roman" w:hAnsi="Courier New" w:cs="Courier New"/>
            <w:color w:val="000000"/>
            <w:sz w:val="20"/>
            <w:szCs w:val="20"/>
          </w:rPr>
          <w:t>Color.BLACK</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8" w:author="Unknown"/>
          <w:rFonts w:ascii="Courier New" w:eastAsia="Times New Roman" w:hAnsi="Courier New" w:cs="Courier New"/>
          <w:color w:val="000000"/>
          <w:sz w:val="20"/>
          <w:szCs w:val="20"/>
        </w:rPr>
      </w:pPr>
      <w:ins w:id="709"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setPreferredSize</w:t>
        </w:r>
        <w:proofErr w:type="spellEnd"/>
        <w:r w:rsidRPr="00BA4270">
          <w:rPr>
            <w:rFonts w:ascii="Courier New" w:eastAsia="Times New Roman" w:hAnsi="Courier New" w:cs="Courier New"/>
            <w:color w:val="000000"/>
            <w:sz w:val="20"/>
            <w:szCs w:val="20"/>
          </w:rPr>
          <w:t>(new Dimension(B_WIDTH, B_HEIGHT));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0" w:author="Unknown"/>
          <w:rFonts w:ascii="Courier New" w:eastAsia="Times New Roman" w:hAnsi="Courier New" w:cs="Courier New"/>
          <w:color w:val="000000"/>
          <w:sz w:val="20"/>
          <w:szCs w:val="20"/>
        </w:rPr>
      </w:pPr>
      <w:ins w:id="711"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setDoubleBuffered</w:t>
        </w:r>
        <w:proofErr w:type="spellEnd"/>
        <w:r w:rsidRPr="00BA4270">
          <w:rPr>
            <w:rFonts w:ascii="Courier New" w:eastAsia="Times New Roman" w:hAnsi="Courier New" w:cs="Courier New"/>
            <w:color w:val="000000"/>
            <w:sz w:val="20"/>
            <w:szCs w:val="20"/>
          </w:rPr>
          <w:t>(true);</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2"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3" w:author="Unknown"/>
          <w:rFonts w:ascii="Courier New" w:eastAsia="Times New Roman" w:hAnsi="Courier New" w:cs="Courier New"/>
          <w:color w:val="000000"/>
          <w:sz w:val="20"/>
          <w:szCs w:val="20"/>
        </w:rPr>
      </w:pPr>
      <w:ins w:id="714"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loadImage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5"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6" w:author="Unknown"/>
          <w:rFonts w:ascii="Courier New" w:eastAsia="Times New Roman" w:hAnsi="Courier New" w:cs="Courier New"/>
          <w:color w:val="000000"/>
          <w:sz w:val="20"/>
          <w:szCs w:val="20"/>
        </w:rPr>
      </w:pPr>
      <w:ins w:id="717" w:author="Unknown">
        <w:r w:rsidRPr="00BA4270">
          <w:rPr>
            <w:rFonts w:ascii="Courier New" w:eastAsia="Times New Roman" w:hAnsi="Courier New" w:cs="Courier New"/>
            <w:color w:val="000000"/>
            <w:sz w:val="20"/>
            <w:szCs w:val="20"/>
          </w:rPr>
          <w:t xml:space="preserve">        x = INITIAL_X;</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8" w:author="Unknown"/>
          <w:rFonts w:ascii="Courier New" w:eastAsia="Times New Roman" w:hAnsi="Courier New" w:cs="Courier New"/>
          <w:color w:val="000000"/>
          <w:sz w:val="20"/>
          <w:szCs w:val="20"/>
        </w:rPr>
      </w:pPr>
      <w:ins w:id="719" w:author="Unknown">
        <w:r w:rsidRPr="00BA4270">
          <w:rPr>
            <w:rFonts w:ascii="Courier New" w:eastAsia="Times New Roman" w:hAnsi="Courier New" w:cs="Courier New"/>
            <w:color w:val="000000"/>
            <w:sz w:val="20"/>
            <w:szCs w:val="20"/>
          </w:rPr>
          <w:t xml:space="preserve">        y = INITIAL_Y;</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0" w:author="Unknown"/>
          <w:rFonts w:ascii="Courier New" w:eastAsia="Times New Roman" w:hAnsi="Courier New" w:cs="Courier New"/>
          <w:color w:val="000000"/>
          <w:sz w:val="20"/>
          <w:szCs w:val="20"/>
        </w:rPr>
      </w:pPr>
      <w:ins w:id="721"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2"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3" w:author="Unknown"/>
          <w:rFonts w:ascii="Courier New" w:eastAsia="Times New Roman" w:hAnsi="Courier New" w:cs="Courier New"/>
          <w:color w:val="000000"/>
          <w:sz w:val="20"/>
          <w:szCs w:val="20"/>
        </w:rPr>
      </w:pPr>
      <w:ins w:id="724" w:author="Unknown">
        <w:r w:rsidRPr="00BA4270">
          <w:rPr>
            <w:rFonts w:ascii="Courier New" w:eastAsia="Times New Roman" w:hAnsi="Courier New" w:cs="Courier New"/>
            <w:color w:val="000000"/>
            <w:sz w:val="20"/>
            <w:szCs w:val="20"/>
          </w:rPr>
          <w:t xml:space="preserve">    @Override</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5" w:author="Unknown"/>
          <w:rFonts w:ascii="Courier New" w:eastAsia="Times New Roman" w:hAnsi="Courier New" w:cs="Courier New"/>
          <w:color w:val="000000"/>
          <w:sz w:val="20"/>
          <w:szCs w:val="20"/>
        </w:rPr>
      </w:pPr>
      <w:ins w:id="726" w:author="Unknown">
        <w:r w:rsidRPr="00BA4270">
          <w:rPr>
            <w:rFonts w:ascii="Courier New" w:eastAsia="Times New Roman" w:hAnsi="Courier New" w:cs="Courier New"/>
            <w:color w:val="000000"/>
            <w:sz w:val="20"/>
            <w:szCs w:val="20"/>
          </w:rPr>
          <w:t xml:space="preserve">    public void </w:t>
        </w:r>
        <w:proofErr w:type="spellStart"/>
        <w:r w:rsidRPr="00BA4270">
          <w:rPr>
            <w:rFonts w:ascii="Courier New" w:eastAsia="Times New Roman" w:hAnsi="Courier New" w:cs="Courier New"/>
            <w:color w:val="000000"/>
            <w:sz w:val="20"/>
            <w:szCs w:val="20"/>
          </w:rPr>
          <w:t>addNotify</w:t>
        </w:r>
        <w:proofErr w:type="spellEnd"/>
        <w:r w:rsidRPr="00BA4270">
          <w:rPr>
            <w:rFonts w:ascii="Courier New" w:eastAsia="Times New Roman" w:hAnsi="Courier New" w:cs="Courier New"/>
            <w:color w:val="000000"/>
            <w:sz w:val="20"/>
            <w:szCs w:val="20"/>
          </w:rPr>
          <w:t>()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7" w:author="Unknown"/>
          <w:rFonts w:ascii="Courier New" w:eastAsia="Times New Roman" w:hAnsi="Courier New" w:cs="Courier New"/>
          <w:color w:val="000000"/>
          <w:sz w:val="20"/>
          <w:szCs w:val="20"/>
        </w:rPr>
      </w:pPr>
      <w:ins w:id="728"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super.addNotify</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9"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0" w:author="Unknown"/>
          <w:rFonts w:ascii="Courier New" w:eastAsia="Times New Roman" w:hAnsi="Courier New" w:cs="Courier New"/>
          <w:color w:val="000000"/>
          <w:sz w:val="20"/>
          <w:szCs w:val="20"/>
        </w:rPr>
      </w:pPr>
      <w:ins w:id="731" w:author="Unknown">
        <w:r w:rsidRPr="00BA4270">
          <w:rPr>
            <w:rFonts w:ascii="Courier New" w:eastAsia="Times New Roman" w:hAnsi="Courier New" w:cs="Courier New"/>
            <w:color w:val="000000"/>
            <w:sz w:val="20"/>
            <w:szCs w:val="20"/>
          </w:rPr>
          <w:t xml:space="preserve">        animator = new Thread(this);</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2" w:author="Unknown"/>
          <w:rFonts w:ascii="Courier New" w:eastAsia="Times New Roman" w:hAnsi="Courier New" w:cs="Courier New"/>
          <w:color w:val="000000"/>
          <w:sz w:val="20"/>
          <w:szCs w:val="20"/>
        </w:rPr>
      </w:pPr>
      <w:ins w:id="733"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animator.start</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4" w:author="Unknown"/>
          <w:rFonts w:ascii="Courier New" w:eastAsia="Times New Roman" w:hAnsi="Courier New" w:cs="Courier New"/>
          <w:color w:val="000000"/>
          <w:sz w:val="20"/>
          <w:szCs w:val="20"/>
        </w:rPr>
      </w:pPr>
      <w:ins w:id="735"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6"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7" w:author="Unknown"/>
          <w:rFonts w:ascii="Courier New" w:eastAsia="Times New Roman" w:hAnsi="Courier New" w:cs="Courier New"/>
          <w:color w:val="000000"/>
          <w:sz w:val="20"/>
          <w:szCs w:val="20"/>
        </w:rPr>
      </w:pPr>
      <w:ins w:id="738" w:author="Unknown">
        <w:r w:rsidRPr="00BA4270">
          <w:rPr>
            <w:rFonts w:ascii="Courier New" w:eastAsia="Times New Roman" w:hAnsi="Courier New" w:cs="Courier New"/>
            <w:color w:val="000000"/>
            <w:sz w:val="20"/>
            <w:szCs w:val="20"/>
          </w:rPr>
          <w:t xml:space="preserve">    @Override</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9" w:author="Unknown"/>
          <w:rFonts w:ascii="Courier New" w:eastAsia="Times New Roman" w:hAnsi="Courier New" w:cs="Courier New"/>
          <w:color w:val="000000"/>
          <w:sz w:val="20"/>
          <w:szCs w:val="20"/>
        </w:rPr>
      </w:pPr>
      <w:ins w:id="740" w:author="Unknown">
        <w:r w:rsidRPr="00BA4270">
          <w:rPr>
            <w:rFonts w:ascii="Courier New" w:eastAsia="Times New Roman" w:hAnsi="Courier New" w:cs="Courier New"/>
            <w:color w:val="000000"/>
            <w:sz w:val="20"/>
            <w:szCs w:val="20"/>
          </w:rPr>
          <w:t xml:space="preserve">    public void </w:t>
        </w:r>
        <w:proofErr w:type="spellStart"/>
        <w:r w:rsidRPr="00BA4270">
          <w:rPr>
            <w:rFonts w:ascii="Courier New" w:eastAsia="Times New Roman" w:hAnsi="Courier New" w:cs="Courier New"/>
            <w:color w:val="000000"/>
            <w:sz w:val="20"/>
            <w:szCs w:val="20"/>
          </w:rPr>
          <w:t>paintComponent</w:t>
        </w:r>
        <w:proofErr w:type="spellEnd"/>
        <w:r w:rsidRPr="00BA4270">
          <w:rPr>
            <w:rFonts w:ascii="Courier New" w:eastAsia="Times New Roman" w:hAnsi="Courier New" w:cs="Courier New"/>
            <w:color w:val="000000"/>
            <w:sz w:val="20"/>
            <w:szCs w:val="20"/>
          </w:rPr>
          <w:t>(Graphics g)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1" w:author="Unknown"/>
          <w:rFonts w:ascii="Courier New" w:eastAsia="Times New Roman" w:hAnsi="Courier New" w:cs="Courier New"/>
          <w:color w:val="000000"/>
          <w:sz w:val="20"/>
          <w:szCs w:val="20"/>
        </w:rPr>
      </w:pPr>
      <w:ins w:id="742"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super.paintComponent</w:t>
        </w:r>
        <w:proofErr w:type="spellEnd"/>
        <w:r w:rsidRPr="00BA4270">
          <w:rPr>
            <w:rFonts w:ascii="Courier New" w:eastAsia="Times New Roman" w:hAnsi="Courier New" w:cs="Courier New"/>
            <w:color w:val="000000"/>
            <w:sz w:val="20"/>
            <w:szCs w:val="20"/>
          </w:rPr>
          <w:t>(g);</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3"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4" w:author="Unknown"/>
          <w:rFonts w:ascii="Courier New" w:eastAsia="Times New Roman" w:hAnsi="Courier New" w:cs="Courier New"/>
          <w:color w:val="000000"/>
          <w:sz w:val="20"/>
          <w:szCs w:val="20"/>
        </w:rPr>
      </w:pPr>
      <w:ins w:id="745"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drawStar</w:t>
        </w:r>
        <w:proofErr w:type="spellEnd"/>
        <w:r w:rsidRPr="00BA4270">
          <w:rPr>
            <w:rFonts w:ascii="Courier New" w:eastAsia="Times New Roman" w:hAnsi="Courier New" w:cs="Courier New"/>
            <w:color w:val="000000"/>
            <w:sz w:val="20"/>
            <w:szCs w:val="20"/>
          </w:rPr>
          <w:t>(g);</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6" w:author="Unknown"/>
          <w:rFonts w:ascii="Courier New" w:eastAsia="Times New Roman" w:hAnsi="Courier New" w:cs="Courier New"/>
          <w:color w:val="000000"/>
          <w:sz w:val="20"/>
          <w:szCs w:val="20"/>
        </w:rPr>
      </w:pPr>
      <w:ins w:id="747"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8"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9" w:author="Unknown"/>
          <w:rFonts w:ascii="Courier New" w:eastAsia="Times New Roman" w:hAnsi="Courier New" w:cs="Courier New"/>
          <w:color w:val="000000"/>
          <w:sz w:val="20"/>
          <w:szCs w:val="20"/>
        </w:rPr>
      </w:pPr>
      <w:ins w:id="750" w:author="Unknown">
        <w:r w:rsidRPr="00BA4270">
          <w:rPr>
            <w:rFonts w:ascii="Courier New" w:eastAsia="Times New Roman" w:hAnsi="Courier New" w:cs="Courier New"/>
            <w:color w:val="000000"/>
            <w:sz w:val="20"/>
            <w:szCs w:val="20"/>
          </w:rPr>
          <w:t xml:space="preserve">    private void </w:t>
        </w:r>
        <w:proofErr w:type="spellStart"/>
        <w:r w:rsidRPr="00BA4270">
          <w:rPr>
            <w:rFonts w:ascii="Courier New" w:eastAsia="Times New Roman" w:hAnsi="Courier New" w:cs="Courier New"/>
            <w:color w:val="000000"/>
            <w:sz w:val="20"/>
            <w:szCs w:val="20"/>
          </w:rPr>
          <w:t>drawStar</w:t>
        </w:r>
        <w:proofErr w:type="spellEnd"/>
        <w:r w:rsidRPr="00BA4270">
          <w:rPr>
            <w:rFonts w:ascii="Courier New" w:eastAsia="Times New Roman" w:hAnsi="Courier New" w:cs="Courier New"/>
            <w:color w:val="000000"/>
            <w:sz w:val="20"/>
            <w:szCs w:val="20"/>
          </w:rPr>
          <w:t>(Graphics g)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1"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2" w:author="Unknown"/>
          <w:rFonts w:ascii="Courier New" w:eastAsia="Times New Roman" w:hAnsi="Courier New" w:cs="Courier New"/>
          <w:color w:val="000000"/>
          <w:sz w:val="20"/>
          <w:szCs w:val="20"/>
        </w:rPr>
      </w:pPr>
      <w:ins w:id="753"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g.drawImage</w:t>
        </w:r>
        <w:proofErr w:type="spellEnd"/>
        <w:r w:rsidRPr="00BA4270">
          <w:rPr>
            <w:rFonts w:ascii="Courier New" w:eastAsia="Times New Roman" w:hAnsi="Courier New" w:cs="Courier New"/>
            <w:color w:val="000000"/>
            <w:sz w:val="20"/>
            <w:szCs w:val="20"/>
          </w:rPr>
          <w:t>(star, x, y, this);</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4" w:author="Unknown"/>
          <w:rFonts w:ascii="Courier New" w:eastAsia="Times New Roman" w:hAnsi="Courier New" w:cs="Courier New"/>
          <w:color w:val="000000"/>
          <w:sz w:val="20"/>
          <w:szCs w:val="20"/>
        </w:rPr>
      </w:pPr>
      <w:ins w:id="755"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Toolkit.getDefaultToolkit</w:t>
        </w:r>
        <w:proofErr w:type="spellEnd"/>
        <w:r w:rsidRPr="00BA4270">
          <w:rPr>
            <w:rFonts w:ascii="Courier New" w:eastAsia="Times New Roman" w:hAnsi="Courier New" w:cs="Courier New"/>
            <w:color w:val="000000"/>
            <w:sz w:val="20"/>
            <w:szCs w:val="20"/>
          </w:rPr>
          <w:t>().sync();</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6" w:author="Unknown"/>
          <w:rFonts w:ascii="Courier New" w:eastAsia="Times New Roman" w:hAnsi="Courier New" w:cs="Courier New"/>
          <w:color w:val="000000"/>
          <w:sz w:val="20"/>
          <w:szCs w:val="20"/>
        </w:rPr>
      </w:pPr>
      <w:ins w:id="757"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8"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9" w:author="Unknown"/>
          <w:rFonts w:ascii="Courier New" w:eastAsia="Times New Roman" w:hAnsi="Courier New" w:cs="Courier New"/>
          <w:color w:val="000000"/>
          <w:sz w:val="20"/>
          <w:szCs w:val="20"/>
        </w:rPr>
      </w:pPr>
      <w:ins w:id="760" w:author="Unknown">
        <w:r w:rsidRPr="00BA4270">
          <w:rPr>
            <w:rFonts w:ascii="Courier New" w:eastAsia="Times New Roman" w:hAnsi="Courier New" w:cs="Courier New"/>
            <w:color w:val="000000"/>
            <w:sz w:val="20"/>
            <w:szCs w:val="20"/>
          </w:rPr>
          <w:t xml:space="preserve">    private void cycle()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1"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2" w:author="Unknown"/>
          <w:rFonts w:ascii="Courier New" w:eastAsia="Times New Roman" w:hAnsi="Courier New" w:cs="Courier New"/>
          <w:color w:val="000000"/>
          <w:sz w:val="20"/>
          <w:szCs w:val="20"/>
        </w:rPr>
      </w:pPr>
      <w:ins w:id="763" w:author="Unknown">
        <w:r w:rsidRPr="00BA4270">
          <w:rPr>
            <w:rFonts w:ascii="Courier New" w:eastAsia="Times New Roman" w:hAnsi="Courier New" w:cs="Courier New"/>
            <w:color w:val="000000"/>
            <w:sz w:val="20"/>
            <w:szCs w:val="20"/>
          </w:rPr>
          <w:t xml:space="preserve">        x += 1;</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4" w:author="Unknown"/>
          <w:rFonts w:ascii="Courier New" w:eastAsia="Times New Roman" w:hAnsi="Courier New" w:cs="Courier New"/>
          <w:color w:val="000000"/>
          <w:sz w:val="20"/>
          <w:szCs w:val="20"/>
        </w:rPr>
      </w:pPr>
      <w:ins w:id="765" w:author="Unknown">
        <w:r w:rsidRPr="00BA4270">
          <w:rPr>
            <w:rFonts w:ascii="Courier New" w:eastAsia="Times New Roman" w:hAnsi="Courier New" w:cs="Courier New"/>
            <w:color w:val="000000"/>
            <w:sz w:val="20"/>
            <w:szCs w:val="20"/>
          </w:rPr>
          <w:t xml:space="preserve">        y += 1;</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6"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7" w:author="Unknown"/>
          <w:rFonts w:ascii="Courier New" w:eastAsia="Times New Roman" w:hAnsi="Courier New" w:cs="Courier New"/>
          <w:color w:val="000000"/>
          <w:sz w:val="20"/>
          <w:szCs w:val="20"/>
        </w:rPr>
      </w:pPr>
      <w:ins w:id="768" w:author="Unknown">
        <w:r w:rsidRPr="00BA4270">
          <w:rPr>
            <w:rFonts w:ascii="Courier New" w:eastAsia="Times New Roman" w:hAnsi="Courier New" w:cs="Courier New"/>
            <w:color w:val="000000"/>
            <w:sz w:val="20"/>
            <w:szCs w:val="20"/>
          </w:rPr>
          <w:t xml:space="preserve">        if (y &gt; B_HEIGHT)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9"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0" w:author="Unknown"/>
          <w:rFonts w:ascii="Courier New" w:eastAsia="Times New Roman" w:hAnsi="Courier New" w:cs="Courier New"/>
          <w:color w:val="000000"/>
          <w:sz w:val="20"/>
          <w:szCs w:val="20"/>
        </w:rPr>
      </w:pPr>
      <w:ins w:id="771" w:author="Unknown">
        <w:r w:rsidRPr="00BA4270">
          <w:rPr>
            <w:rFonts w:ascii="Courier New" w:eastAsia="Times New Roman" w:hAnsi="Courier New" w:cs="Courier New"/>
            <w:color w:val="000000"/>
            <w:sz w:val="20"/>
            <w:szCs w:val="20"/>
          </w:rPr>
          <w:t xml:space="preserve">            y = INITIAL_Y;</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2" w:author="Unknown"/>
          <w:rFonts w:ascii="Courier New" w:eastAsia="Times New Roman" w:hAnsi="Courier New" w:cs="Courier New"/>
          <w:color w:val="000000"/>
          <w:sz w:val="20"/>
          <w:szCs w:val="20"/>
        </w:rPr>
      </w:pPr>
      <w:ins w:id="773" w:author="Unknown">
        <w:r w:rsidRPr="00BA4270">
          <w:rPr>
            <w:rFonts w:ascii="Courier New" w:eastAsia="Times New Roman" w:hAnsi="Courier New" w:cs="Courier New"/>
            <w:color w:val="000000"/>
            <w:sz w:val="20"/>
            <w:szCs w:val="20"/>
          </w:rPr>
          <w:t xml:space="preserve">            x = INITIAL_X;</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4" w:author="Unknown"/>
          <w:rFonts w:ascii="Courier New" w:eastAsia="Times New Roman" w:hAnsi="Courier New" w:cs="Courier New"/>
          <w:color w:val="000000"/>
          <w:sz w:val="20"/>
          <w:szCs w:val="20"/>
        </w:rPr>
      </w:pPr>
      <w:ins w:id="775"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6" w:author="Unknown"/>
          <w:rFonts w:ascii="Courier New" w:eastAsia="Times New Roman" w:hAnsi="Courier New" w:cs="Courier New"/>
          <w:color w:val="000000"/>
          <w:sz w:val="20"/>
          <w:szCs w:val="20"/>
        </w:rPr>
      </w:pPr>
      <w:ins w:id="777"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8"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9" w:author="Unknown"/>
          <w:rFonts w:ascii="Courier New" w:eastAsia="Times New Roman" w:hAnsi="Courier New" w:cs="Courier New"/>
          <w:color w:val="000000"/>
          <w:sz w:val="20"/>
          <w:szCs w:val="20"/>
        </w:rPr>
      </w:pPr>
      <w:ins w:id="780" w:author="Unknown">
        <w:r w:rsidRPr="00BA4270">
          <w:rPr>
            <w:rFonts w:ascii="Courier New" w:eastAsia="Times New Roman" w:hAnsi="Courier New" w:cs="Courier New"/>
            <w:color w:val="000000"/>
            <w:sz w:val="20"/>
            <w:szCs w:val="20"/>
          </w:rPr>
          <w:t xml:space="preserve">    @Override</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1" w:author="Unknown"/>
          <w:rFonts w:ascii="Courier New" w:eastAsia="Times New Roman" w:hAnsi="Courier New" w:cs="Courier New"/>
          <w:color w:val="000000"/>
          <w:sz w:val="20"/>
          <w:szCs w:val="20"/>
        </w:rPr>
      </w:pPr>
      <w:ins w:id="782" w:author="Unknown">
        <w:r w:rsidRPr="00BA4270">
          <w:rPr>
            <w:rFonts w:ascii="Courier New" w:eastAsia="Times New Roman" w:hAnsi="Courier New" w:cs="Courier New"/>
            <w:color w:val="000000"/>
            <w:sz w:val="20"/>
            <w:szCs w:val="20"/>
          </w:rPr>
          <w:t xml:space="preserve">    public void run()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3"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4" w:author="Unknown"/>
          <w:rFonts w:ascii="Courier New" w:eastAsia="Times New Roman" w:hAnsi="Courier New" w:cs="Courier New"/>
          <w:color w:val="000000"/>
          <w:sz w:val="20"/>
          <w:szCs w:val="20"/>
        </w:rPr>
      </w:pPr>
      <w:ins w:id="785" w:author="Unknown">
        <w:r w:rsidRPr="00BA4270">
          <w:rPr>
            <w:rFonts w:ascii="Courier New" w:eastAsia="Times New Roman" w:hAnsi="Courier New" w:cs="Courier New"/>
            <w:color w:val="000000"/>
            <w:sz w:val="20"/>
            <w:szCs w:val="20"/>
          </w:rPr>
          <w:t xml:space="preserve">        long </w:t>
        </w:r>
        <w:proofErr w:type="spellStart"/>
        <w:r w:rsidRPr="00BA4270">
          <w:rPr>
            <w:rFonts w:ascii="Courier New" w:eastAsia="Times New Roman" w:hAnsi="Courier New" w:cs="Courier New"/>
            <w:color w:val="000000"/>
            <w:sz w:val="20"/>
            <w:szCs w:val="20"/>
          </w:rPr>
          <w:t>beforeTime</w:t>
        </w:r>
        <w:proofErr w:type="spellEnd"/>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timeDiff</w:t>
        </w:r>
        <w:proofErr w:type="spellEnd"/>
        <w:r w:rsidRPr="00BA4270">
          <w:rPr>
            <w:rFonts w:ascii="Courier New" w:eastAsia="Times New Roman" w:hAnsi="Courier New" w:cs="Courier New"/>
            <w:color w:val="000000"/>
            <w:sz w:val="20"/>
            <w:szCs w:val="20"/>
          </w:rPr>
          <w:t>, sleep;</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6"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7" w:author="Unknown"/>
          <w:rFonts w:ascii="Courier New" w:eastAsia="Times New Roman" w:hAnsi="Courier New" w:cs="Courier New"/>
          <w:color w:val="000000"/>
          <w:sz w:val="20"/>
          <w:szCs w:val="20"/>
        </w:rPr>
      </w:pPr>
      <w:ins w:id="788" w:author="Unknown">
        <w:r w:rsidRPr="00BA4270">
          <w:rPr>
            <w:rFonts w:ascii="Courier New" w:eastAsia="Times New Roman" w:hAnsi="Courier New" w:cs="Courier New"/>
            <w:color w:val="000000"/>
            <w:sz w:val="20"/>
            <w:szCs w:val="20"/>
          </w:rPr>
          <w:lastRenderedPageBreak/>
          <w:t xml:space="preserve">        </w:t>
        </w:r>
        <w:proofErr w:type="spellStart"/>
        <w:r w:rsidRPr="00BA4270">
          <w:rPr>
            <w:rFonts w:ascii="Courier New" w:eastAsia="Times New Roman" w:hAnsi="Courier New" w:cs="Courier New"/>
            <w:color w:val="000000"/>
            <w:sz w:val="20"/>
            <w:szCs w:val="20"/>
          </w:rPr>
          <w:t>beforeTime</w:t>
        </w:r>
        <w:proofErr w:type="spellEnd"/>
        <w:r w:rsidRPr="00BA4270">
          <w:rPr>
            <w:rFonts w:ascii="Courier New" w:eastAsia="Times New Roman" w:hAnsi="Courier New" w:cs="Courier New"/>
            <w:color w:val="000000"/>
            <w:sz w:val="20"/>
            <w:szCs w:val="20"/>
          </w:rPr>
          <w:t xml:space="preserve"> = </w:t>
        </w:r>
        <w:proofErr w:type="spellStart"/>
        <w:r w:rsidRPr="00BA4270">
          <w:rPr>
            <w:rFonts w:ascii="Courier New" w:eastAsia="Times New Roman" w:hAnsi="Courier New" w:cs="Courier New"/>
            <w:color w:val="000000"/>
            <w:sz w:val="20"/>
            <w:szCs w:val="20"/>
          </w:rPr>
          <w:t>System.currentTimeMillis</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9"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0" w:author="Unknown"/>
          <w:rFonts w:ascii="Courier New" w:eastAsia="Times New Roman" w:hAnsi="Courier New" w:cs="Courier New"/>
          <w:color w:val="000000"/>
          <w:sz w:val="20"/>
          <w:szCs w:val="20"/>
        </w:rPr>
      </w:pPr>
      <w:ins w:id="791" w:author="Unknown">
        <w:r w:rsidRPr="00BA4270">
          <w:rPr>
            <w:rFonts w:ascii="Courier New" w:eastAsia="Times New Roman" w:hAnsi="Courier New" w:cs="Courier New"/>
            <w:color w:val="000000"/>
            <w:sz w:val="20"/>
            <w:szCs w:val="20"/>
          </w:rPr>
          <w:t xml:space="preserve">        while (true)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2"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3" w:author="Unknown"/>
          <w:rFonts w:ascii="Courier New" w:eastAsia="Times New Roman" w:hAnsi="Courier New" w:cs="Courier New"/>
          <w:color w:val="000000"/>
          <w:sz w:val="20"/>
          <w:szCs w:val="20"/>
        </w:rPr>
      </w:pPr>
      <w:ins w:id="794" w:author="Unknown">
        <w:r w:rsidRPr="00BA4270">
          <w:rPr>
            <w:rFonts w:ascii="Courier New" w:eastAsia="Times New Roman" w:hAnsi="Courier New" w:cs="Courier New"/>
            <w:color w:val="000000"/>
            <w:sz w:val="20"/>
            <w:szCs w:val="20"/>
          </w:rPr>
          <w:t xml:space="preserve">            cycle();</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5" w:author="Unknown"/>
          <w:rFonts w:ascii="Courier New" w:eastAsia="Times New Roman" w:hAnsi="Courier New" w:cs="Courier New"/>
          <w:color w:val="000000"/>
          <w:sz w:val="20"/>
          <w:szCs w:val="20"/>
        </w:rPr>
      </w:pPr>
      <w:ins w:id="796" w:author="Unknown">
        <w:r w:rsidRPr="00BA4270">
          <w:rPr>
            <w:rFonts w:ascii="Courier New" w:eastAsia="Times New Roman" w:hAnsi="Courier New" w:cs="Courier New"/>
            <w:color w:val="000000"/>
            <w:sz w:val="20"/>
            <w:szCs w:val="20"/>
          </w:rPr>
          <w:t xml:space="preserve">            repaint();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7"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8" w:author="Unknown"/>
          <w:rFonts w:ascii="Courier New" w:eastAsia="Times New Roman" w:hAnsi="Courier New" w:cs="Courier New"/>
          <w:color w:val="000000"/>
          <w:sz w:val="20"/>
          <w:szCs w:val="20"/>
        </w:rPr>
      </w:pPr>
      <w:ins w:id="799"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timeDiff</w:t>
        </w:r>
        <w:proofErr w:type="spellEnd"/>
        <w:r w:rsidRPr="00BA4270">
          <w:rPr>
            <w:rFonts w:ascii="Courier New" w:eastAsia="Times New Roman" w:hAnsi="Courier New" w:cs="Courier New"/>
            <w:color w:val="000000"/>
            <w:sz w:val="20"/>
            <w:szCs w:val="20"/>
          </w:rPr>
          <w:t xml:space="preserve"> = </w:t>
        </w:r>
        <w:proofErr w:type="spellStart"/>
        <w:r w:rsidRPr="00BA4270">
          <w:rPr>
            <w:rFonts w:ascii="Courier New" w:eastAsia="Times New Roman" w:hAnsi="Courier New" w:cs="Courier New"/>
            <w:color w:val="000000"/>
            <w:sz w:val="20"/>
            <w:szCs w:val="20"/>
          </w:rPr>
          <w:t>System.currentTimeMillis</w:t>
        </w:r>
        <w:proofErr w:type="spellEnd"/>
        <w:r w:rsidRPr="00BA4270">
          <w:rPr>
            <w:rFonts w:ascii="Courier New" w:eastAsia="Times New Roman" w:hAnsi="Courier New" w:cs="Courier New"/>
            <w:color w:val="000000"/>
            <w:sz w:val="20"/>
            <w:szCs w:val="20"/>
          </w:rPr>
          <w:t xml:space="preserve">() - </w:t>
        </w:r>
        <w:proofErr w:type="spellStart"/>
        <w:r w:rsidRPr="00BA4270">
          <w:rPr>
            <w:rFonts w:ascii="Courier New" w:eastAsia="Times New Roman" w:hAnsi="Courier New" w:cs="Courier New"/>
            <w:color w:val="000000"/>
            <w:sz w:val="20"/>
            <w:szCs w:val="20"/>
          </w:rPr>
          <w:t>beforeTime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0" w:author="Unknown"/>
          <w:rFonts w:ascii="Courier New" w:eastAsia="Times New Roman" w:hAnsi="Courier New" w:cs="Courier New"/>
          <w:color w:val="000000"/>
          <w:sz w:val="20"/>
          <w:szCs w:val="20"/>
        </w:rPr>
      </w:pPr>
      <w:ins w:id="801" w:author="Unknown">
        <w:r w:rsidRPr="00BA4270">
          <w:rPr>
            <w:rFonts w:ascii="Courier New" w:eastAsia="Times New Roman" w:hAnsi="Courier New" w:cs="Courier New"/>
            <w:color w:val="000000"/>
            <w:sz w:val="20"/>
            <w:szCs w:val="20"/>
          </w:rPr>
          <w:t xml:space="preserve">            sleep = DELAY - </w:t>
        </w:r>
        <w:proofErr w:type="spellStart"/>
        <w:r w:rsidRPr="00BA4270">
          <w:rPr>
            <w:rFonts w:ascii="Courier New" w:eastAsia="Times New Roman" w:hAnsi="Courier New" w:cs="Courier New"/>
            <w:color w:val="000000"/>
            <w:sz w:val="20"/>
            <w:szCs w:val="20"/>
          </w:rPr>
          <w:t>timeDiff</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2"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3" w:author="Unknown"/>
          <w:rFonts w:ascii="Courier New" w:eastAsia="Times New Roman" w:hAnsi="Courier New" w:cs="Courier New"/>
          <w:color w:val="000000"/>
          <w:sz w:val="20"/>
          <w:szCs w:val="20"/>
        </w:rPr>
      </w:pPr>
      <w:ins w:id="804" w:author="Unknown">
        <w:r w:rsidRPr="00BA4270">
          <w:rPr>
            <w:rFonts w:ascii="Courier New" w:eastAsia="Times New Roman" w:hAnsi="Courier New" w:cs="Courier New"/>
            <w:color w:val="000000"/>
            <w:sz w:val="20"/>
            <w:szCs w:val="20"/>
          </w:rPr>
          <w:t xml:space="preserve">            if (sleep &lt; 0)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5" w:author="Unknown"/>
          <w:rFonts w:ascii="Courier New" w:eastAsia="Times New Roman" w:hAnsi="Courier New" w:cs="Courier New"/>
          <w:color w:val="000000"/>
          <w:sz w:val="20"/>
          <w:szCs w:val="20"/>
        </w:rPr>
      </w:pPr>
      <w:ins w:id="806" w:author="Unknown">
        <w:r w:rsidRPr="00BA4270">
          <w:rPr>
            <w:rFonts w:ascii="Courier New" w:eastAsia="Times New Roman" w:hAnsi="Courier New" w:cs="Courier New"/>
            <w:color w:val="000000"/>
            <w:sz w:val="20"/>
            <w:szCs w:val="20"/>
          </w:rPr>
          <w:t xml:space="preserve">                sleep = 2;</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7" w:author="Unknown"/>
          <w:rFonts w:ascii="Courier New" w:eastAsia="Times New Roman" w:hAnsi="Courier New" w:cs="Courier New"/>
          <w:color w:val="000000"/>
          <w:sz w:val="20"/>
          <w:szCs w:val="20"/>
        </w:rPr>
      </w:pPr>
      <w:ins w:id="808"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9"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0" w:author="Unknown"/>
          <w:rFonts w:ascii="Courier New" w:eastAsia="Times New Roman" w:hAnsi="Courier New" w:cs="Courier New"/>
          <w:color w:val="000000"/>
          <w:sz w:val="20"/>
          <w:szCs w:val="20"/>
        </w:rPr>
      </w:pPr>
      <w:ins w:id="811" w:author="Unknown">
        <w:r w:rsidRPr="00BA4270">
          <w:rPr>
            <w:rFonts w:ascii="Courier New" w:eastAsia="Times New Roman" w:hAnsi="Courier New" w:cs="Courier New"/>
            <w:color w:val="000000"/>
            <w:sz w:val="20"/>
            <w:szCs w:val="20"/>
          </w:rPr>
          <w:t xml:space="preserve">            try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2" w:author="Unknown"/>
          <w:rFonts w:ascii="Courier New" w:eastAsia="Times New Roman" w:hAnsi="Courier New" w:cs="Courier New"/>
          <w:color w:val="000000"/>
          <w:sz w:val="20"/>
          <w:szCs w:val="20"/>
        </w:rPr>
      </w:pPr>
      <w:ins w:id="813"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Thread.sleep</w:t>
        </w:r>
        <w:proofErr w:type="spellEnd"/>
        <w:r w:rsidRPr="00BA4270">
          <w:rPr>
            <w:rFonts w:ascii="Courier New" w:eastAsia="Times New Roman" w:hAnsi="Courier New" w:cs="Courier New"/>
            <w:color w:val="000000"/>
            <w:sz w:val="20"/>
            <w:szCs w:val="20"/>
          </w:rPr>
          <w:t>(sleep);</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4" w:author="Unknown"/>
          <w:rFonts w:ascii="Courier New" w:eastAsia="Times New Roman" w:hAnsi="Courier New" w:cs="Courier New"/>
          <w:color w:val="000000"/>
          <w:sz w:val="20"/>
          <w:szCs w:val="20"/>
        </w:rPr>
      </w:pPr>
      <w:ins w:id="815" w:author="Unknown">
        <w:r w:rsidRPr="00BA4270">
          <w:rPr>
            <w:rFonts w:ascii="Courier New" w:eastAsia="Times New Roman" w:hAnsi="Courier New" w:cs="Courier New"/>
            <w:color w:val="000000"/>
            <w:sz w:val="20"/>
            <w:szCs w:val="20"/>
          </w:rPr>
          <w:t xml:space="preserve">            } catch (</w:t>
        </w:r>
        <w:proofErr w:type="spellStart"/>
        <w:r w:rsidRPr="00BA4270">
          <w:rPr>
            <w:rFonts w:ascii="Courier New" w:eastAsia="Times New Roman" w:hAnsi="Courier New" w:cs="Courier New"/>
            <w:color w:val="000000"/>
            <w:sz w:val="20"/>
            <w:szCs w:val="20"/>
          </w:rPr>
          <w:t>InterruptedException</w:t>
        </w:r>
        <w:proofErr w:type="spellEnd"/>
        <w:r w:rsidRPr="00BA4270">
          <w:rPr>
            <w:rFonts w:ascii="Courier New" w:eastAsia="Times New Roman" w:hAnsi="Courier New" w:cs="Courier New"/>
            <w:color w:val="000000"/>
            <w:sz w:val="20"/>
            <w:szCs w:val="20"/>
          </w:rPr>
          <w:t xml:space="preserve"> 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6" w:author="Unknown"/>
          <w:rFonts w:ascii="Courier New" w:eastAsia="Times New Roman" w:hAnsi="Courier New" w:cs="Courier New"/>
          <w:color w:val="000000"/>
          <w:sz w:val="20"/>
          <w:szCs w:val="20"/>
        </w:rPr>
      </w:pPr>
      <w:ins w:id="817"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System.out.println</w:t>
        </w:r>
        <w:proofErr w:type="spellEnd"/>
        <w:r w:rsidRPr="00BA4270">
          <w:rPr>
            <w:rFonts w:ascii="Courier New" w:eastAsia="Times New Roman" w:hAnsi="Courier New" w:cs="Courier New"/>
            <w:color w:val="000000"/>
            <w:sz w:val="20"/>
            <w:szCs w:val="20"/>
          </w:rPr>
          <w:t xml:space="preserve">("Interrupted: " + </w:t>
        </w:r>
        <w:proofErr w:type="spellStart"/>
        <w:r w:rsidRPr="00BA4270">
          <w:rPr>
            <w:rFonts w:ascii="Courier New" w:eastAsia="Times New Roman" w:hAnsi="Courier New" w:cs="Courier New"/>
            <w:color w:val="000000"/>
            <w:sz w:val="20"/>
            <w:szCs w:val="20"/>
          </w:rPr>
          <w:t>e.getMessage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8" w:author="Unknown"/>
          <w:rFonts w:ascii="Courier New" w:eastAsia="Times New Roman" w:hAnsi="Courier New" w:cs="Courier New"/>
          <w:color w:val="000000"/>
          <w:sz w:val="20"/>
          <w:szCs w:val="20"/>
        </w:rPr>
      </w:pPr>
      <w:ins w:id="819"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0" w:author="Unknown"/>
          <w:rFonts w:ascii="Courier New" w:eastAsia="Times New Roman" w:hAnsi="Courier New" w:cs="Courier New"/>
          <w:color w:val="000000"/>
          <w:sz w:val="20"/>
          <w:szCs w:val="20"/>
        </w:rPr>
      </w:pPr>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1" w:author="Unknown"/>
          <w:rFonts w:ascii="Courier New" w:eastAsia="Times New Roman" w:hAnsi="Courier New" w:cs="Courier New"/>
          <w:color w:val="000000"/>
          <w:sz w:val="20"/>
          <w:szCs w:val="20"/>
        </w:rPr>
      </w:pPr>
      <w:ins w:id="822"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beforeTime</w:t>
        </w:r>
        <w:proofErr w:type="spellEnd"/>
        <w:r w:rsidRPr="00BA4270">
          <w:rPr>
            <w:rFonts w:ascii="Courier New" w:eastAsia="Times New Roman" w:hAnsi="Courier New" w:cs="Courier New"/>
            <w:color w:val="000000"/>
            <w:sz w:val="20"/>
            <w:szCs w:val="20"/>
          </w:rPr>
          <w:t xml:space="preserve"> = </w:t>
        </w:r>
        <w:proofErr w:type="spellStart"/>
        <w:r w:rsidRPr="00BA4270">
          <w:rPr>
            <w:rFonts w:ascii="Courier New" w:eastAsia="Times New Roman" w:hAnsi="Courier New" w:cs="Courier New"/>
            <w:color w:val="000000"/>
            <w:sz w:val="20"/>
            <w:szCs w:val="20"/>
          </w:rPr>
          <w:t>System.currentTimeMillis</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3" w:author="Unknown"/>
          <w:rFonts w:ascii="Courier New" w:eastAsia="Times New Roman" w:hAnsi="Courier New" w:cs="Courier New"/>
          <w:color w:val="000000"/>
          <w:sz w:val="20"/>
          <w:szCs w:val="20"/>
        </w:rPr>
      </w:pPr>
      <w:ins w:id="824"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5" w:author="Unknown"/>
          <w:rFonts w:ascii="Courier New" w:eastAsia="Times New Roman" w:hAnsi="Courier New" w:cs="Courier New"/>
          <w:color w:val="000000"/>
          <w:sz w:val="20"/>
          <w:szCs w:val="20"/>
        </w:rPr>
      </w:pPr>
      <w:ins w:id="826" w:author="Unknown">
        <w:r w:rsidRPr="00BA4270">
          <w:rPr>
            <w:rFonts w:ascii="Courier New" w:eastAsia="Times New Roman" w:hAnsi="Courier New" w:cs="Courier New"/>
            <w:color w:val="000000"/>
            <w:sz w:val="20"/>
            <w:szCs w:val="20"/>
          </w:rPr>
          <w:t xml:space="preserve">    }</w:t>
        </w:r>
      </w:ins>
    </w:p>
    <w:p w:rsidR="00BA4270" w:rsidRPr="00BA4270" w:rsidRDefault="00BA4270" w:rsidP="00BA4270">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7" w:author="Unknown"/>
          <w:rFonts w:ascii="Courier New" w:eastAsia="Times New Roman" w:hAnsi="Courier New" w:cs="Courier New"/>
          <w:color w:val="000000"/>
          <w:sz w:val="20"/>
          <w:szCs w:val="20"/>
        </w:rPr>
      </w:pPr>
      <w:ins w:id="828" w:author="Unknown">
        <w:r w:rsidRPr="00BA4270">
          <w:rPr>
            <w:rFonts w:ascii="Courier New" w:eastAsia="Times New Roman" w:hAnsi="Courier New" w:cs="Courier New"/>
            <w:color w:val="000000"/>
            <w:sz w:val="20"/>
            <w:szCs w:val="20"/>
          </w:rPr>
          <w:t>}</w:t>
        </w:r>
      </w:ins>
    </w:p>
    <w:p w:rsidR="00BA4270" w:rsidRPr="00BA4270" w:rsidRDefault="00BA4270" w:rsidP="00BA4270">
      <w:pPr>
        <w:spacing w:before="100" w:beforeAutospacing="1" w:after="100" w:afterAutospacing="1" w:line="240" w:lineRule="auto"/>
        <w:rPr>
          <w:ins w:id="829" w:author="Unknown"/>
          <w:rFonts w:ascii="Georgia" w:eastAsia="Times New Roman" w:hAnsi="Georgia" w:cs="Times New Roman"/>
          <w:color w:val="000000"/>
          <w:sz w:val="24"/>
          <w:szCs w:val="24"/>
        </w:rPr>
      </w:pPr>
      <w:ins w:id="830" w:author="Unknown">
        <w:r w:rsidRPr="00BA4270">
          <w:rPr>
            <w:rFonts w:ascii="Georgia" w:eastAsia="Times New Roman" w:hAnsi="Georgia" w:cs="Times New Roman"/>
            <w:color w:val="000000"/>
            <w:sz w:val="24"/>
            <w:szCs w:val="24"/>
          </w:rPr>
          <w:t>In the previous examples, we executed a task at specific intervals. In this example, the animation will take place inside a thread. The </w:t>
        </w:r>
        <w:r w:rsidRPr="00BA4270">
          <w:rPr>
            <w:rFonts w:ascii="Courier New" w:eastAsia="Times New Roman" w:hAnsi="Courier New" w:cs="Courier New"/>
            <w:color w:val="000000"/>
            <w:sz w:val="20"/>
          </w:rPr>
          <w:t>run()</w:t>
        </w:r>
        <w:r w:rsidRPr="00BA4270">
          <w:rPr>
            <w:rFonts w:ascii="Georgia" w:eastAsia="Times New Roman" w:hAnsi="Georgia" w:cs="Times New Roman"/>
            <w:color w:val="000000"/>
            <w:sz w:val="24"/>
            <w:szCs w:val="24"/>
          </w:rPr>
          <w:t xml:space="preserve"> method is called only once. This is why </w:t>
        </w:r>
        <w:proofErr w:type="spellStart"/>
        <w:r w:rsidRPr="00BA4270">
          <w:rPr>
            <w:rFonts w:ascii="Georgia" w:eastAsia="Times New Roman" w:hAnsi="Georgia" w:cs="Times New Roman"/>
            <w:color w:val="000000"/>
            <w:sz w:val="24"/>
            <w:szCs w:val="24"/>
          </w:rPr>
          <w:t>why</w:t>
        </w:r>
        <w:proofErr w:type="spellEnd"/>
        <w:r w:rsidRPr="00BA4270">
          <w:rPr>
            <w:rFonts w:ascii="Georgia" w:eastAsia="Times New Roman" w:hAnsi="Georgia" w:cs="Times New Roman"/>
            <w:color w:val="000000"/>
            <w:sz w:val="24"/>
            <w:szCs w:val="24"/>
          </w:rPr>
          <w:t xml:space="preserve"> we have a while loop in the method. From this method, we call the </w:t>
        </w:r>
        <w:r w:rsidRPr="00BA4270">
          <w:rPr>
            <w:rFonts w:ascii="Courier New" w:eastAsia="Times New Roman" w:hAnsi="Courier New" w:cs="Courier New"/>
            <w:color w:val="000000"/>
            <w:sz w:val="20"/>
          </w:rPr>
          <w:t>cycle()</w:t>
        </w:r>
        <w:r w:rsidRPr="00BA4270">
          <w:rPr>
            <w:rFonts w:ascii="Georgia" w:eastAsia="Times New Roman" w:hAnsi="Georgia" w:cs="Times New Roman"/>
            <w:color w:val="000000"/>
            <w:sz w:val="24"/>
            <w:szCs w:val="24"/>
          </w:rPr>
          <w:t> and the </w:t>
        </w:r>
        <w:r w:rsidRPr="00BA4270">
          <w:rPr>
            <w:rFonts w:ascii="Courier New" w:eastAsia="Times New Roman" w:hAnsi="Courier New" w:cs="Courier New"/>
            <w:color w:val="000000"/>
            <w:sz w:val="20"/>
          </w:rPr>
          <w:t>repaint()</w:t>
        </w:r>
        <w:r w:rsidRPr="00BA4270">
          <w:rPr>
            <w:rFonts w:ascii="Georgia" w:eastAsia="Times New Roman" w:hAnsi="Georgia" w:cs="Times New Roman"/>
            <w:color w:val="000000"/>
            <w:sz w:val="24"/>
            <w:szCs w:val="24"/>
          </w:rPr>
          <w:t> methods.</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1" w:author="Unknown"/>
          <w:rFonts w:ascii="Courier New" w:eastAsia="Times New Roman" w:hAnsi="Courier New" w:cs="Courier New"/>
          <w:color w:val="000000"/>
          <w:sz w:val="20"/>
          <w:szCs w:val="20"/>
        </w:rPr>
      </w:pPr>
      <w:ins w:id="832" w:author="Unknown">
        <w:r w:rsidRPr="00BA4270">
          <w:rPr>
            <w:rFonts w:ascii="Courier New" w:eastAsia="Times New Roman" w:hAnsi="Courier New" w:cs="Courier New"/>
            <w:color w:val="000000"/>
            <w:sz w:val="20"/>
            <w:szCs w:val="20"/>
          </w:rPr>
          <w:t>@Override</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3" w:author="Unknown"/>
          <w:rFonts w:ascii="Courier New" w:eastAsia="Times New Roman" w:hAnsi="Courier New" w:cs="Courier New"/>
          <w:color w:val="000000"/>
          <w:sz w:val="20"/>
          <w:szCs w:val="20"/>
        </w:rPr>
      </w:pPr>
      <w:ins w:id="834" w:author="Unknown">
        <w:r w:rsidRPr="00BA4270">
          <w:rPr>
            <w:rFonts w:ascii="Courier New" w:eastAsia="Times New Roman" w:hAnsi="Courier New" w:cs="Courier New"/>
            <w:color w:val="000000"/>
            <w:sz w:val="20"/>
            <w:szCs w:val="20"/>
          </w:rPr>
          <w:t xml:space="preserve">public void </w:t>
        </w:r>
        <w:proofErr w:type="spellStart"/>
        <w:r w:rsidRPr="00BA4270">
          <w:rPr>
            <w:rFonts w:ascii="Courier New" w:eastAsia="Times New Roman" w:hAnsi="Courier New" w:cs="Courier New"/>
            <w:color w:val="000000"/>
            <w:sz w:val="20"/>
            <w:szCs w:val="20"/>
          </w:rPr>
          <w:t>addNotify</w:t>
        </w:r>
        <w:proofErr w:type="spellEnd"/>
        <w:r w:rsidRPr="00BA4270">
          <w:rPr>
            <w:rFonts w:ascii="Courier New" w:eastAsia="Times New Roman" w:hAnsi="Courier New" w:cs="Courier New"/>
            <w:color w:val="000000"/>
            <w:sz w:val="20"/>
            <w:szCs w:val="20"/>
          </w:rPr>
          <w:t>() {</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5" w:author="Unknown"/>
          <w:rFonts w:ascii="Courier New" w:eastAsia="Times New Roman" w:hAnsi="Courier New" w:cs="Courier New"/>
          <w:color w:val="000000"/>
          <w:sz w:val="20"/>
          <w:szCs w:val="20"/>
        </w:rPr>
      </w:pPr>
      <w:ins w:id="836"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super.addNotify</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7" w:author="Unknown"/>
          <w:rFonts w:ascii="Courier New" w:eastAsia="Times New Roman" w:hAnsi="Courier New" w:cs="Courier New"/>
          <w:color w:val="000000"/>
          <w:sz w:val="20"/>
          <w:szCs w:val="20"/>
        </w:rPr>
      </w:pPr>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8" w:author="Unknown"/>
          <w:rFonts w:ascii="Courier New" w:eastAsia="Times New Roman" w:hAnsi="Courier New" w:cs="Courier New"/>
          <w:color w:val="000000"/>
          <w:sz w:val="20"/>
          <w:szCs w:val="20"/>
        </w:rPr>
      </w:pPr>
      <w:ins w:id="839" w:author="Unknown">
        <w:r w:rsidRPr="00BA4270">
          <w:rPr>
            <w:rFonts w:ascii="Courier New" w:eastAsia="Times New Roman" w:hAnsi="Courier New" w:cs="Courier New"/>
            <w:color w:val="000000"/>
            <w:sz w:val="20"/>
            <w:szCs w:val="20"/>
          </w:rPr>
          <w:t xml:space="preserve">    animator = new Thread(this);</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0" w:author="Unknown"/>
          <w:rFonts w:ascii="Courier New" w:eastAsia="Times New Roman" w:hAnsi="Courier New" w:cs="Courier New"/>
          <w:color w:val="000000"/>
          <w:sz w:val="20"/>
          <w:szCs w:val="20"/>
        </w:rPr>
      </w:pPr>
      <w:ins w:id="841" w:author="Unknown">
        <w:r w:rsidRPr="00BA4270">
          <w:rPr>
            <w:rFonts w:ascii="Courier New" w:eastAsia="Times New Roman" w:hAnsi="Courier New" w:cs="Courier New"/>
            <w:color w:val="000000"/>
            <w:sz w:val="20"/>
            <w:szCs w:val="20"/>
          </w:rPr>
          <w:t xml:space="preserve">    </w:t>
        </w:r>
        <w:proofErr w:type="spellStart"/>
        <w:r w:rsidRPr="00BA4270">
          <w:rPr>
            <w:rFonts w:ascii="Courier New" w:eastAsia="Times New Roman" w:hAnsi="Courier New" w:cs="Courier New"/>
            <w:color w:val="000000"/>
            <w:sz w:val="20"/>
            <w:szCs w:val="20"/>
          </w:rPr>
          <w:t>animator.start</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2" w:author="Unknown"/>
          <w:rFonts w:ascii="Courier New" w:eastAsia="Times New Roman" w:hAnsi="Courier New" w:cs="Courier New"/>
          <w:color w:val="000000"/>
          <w:sz w:val="20"/>
          <w:szCs w:val="20"/>
        </w:rPr>
      </w:pPr>
      <w:ins w:id="843" w:author="Unknown">
        <w:r w:rsidRPr="00BA4270">
          <w:rPr>
            <w:rFonts w:ascii="Courier New" w:eastAsia="Times New Roman" w:hAnsi="Courier New" w:cs="Courier New"/>
            <w:color w:val="000000"/>
            <w:sz w:val="20"/>
            <w:szCs w:val="20"/>
          </w:rPr>
          <w:t>}</w:t>
        </w:r>
      </w:ins>
    </w:p>
    <w:p w:rsidR="00BA4270" w:rsidRPr="00BA4270" w:rsidRDefault="00BA4270" w:rsidP="00BA4270">
      <w:pPr>
        <w:spacing w:before="100" w:beforeAutospacing="1" w:after="100" w:afterAutospacing="1" w:line="240" w:lineRule="auto"/>
        <w:rPr>
          <w:ins w:id="844" w:author="Unknown"/>
          <w:rFonts w:ascii="Georgia" w:eastAsia="Times New Roman" w:hAnsi="Georgia" w:cs="Times New Roman"/>
          <w:color w:val="000000"/>
          <w:sz w:val="24"/>
          <w:szCs w:val="24"/>
        </w:rPr>
      </w:pPr>
      <w:ins w:id="845" w:author="Unknown">
        <w:r w:rsidRPr="00BA4270">
          <w:rPr>
            <w:rFonts w:ascii="Georgia" w:eastAsia="Times New Roman" w:hAnsi="Georgia" w:cs="Times New Roman"/>
            <w:color w:val="000000"/>
            <w:sz w:val="24"/>
            <w:szCs w:val="24"/>
          </w:rPr>
          <w:t>The </w:t>
        </w:r>
        <w:proofErr w:type="spellStart"/>
        <w:r w:rsidRPr="00BA4270">
          <w:rPr>
            <w:rFonts w:ascii="Courier New" w:eastAsia="Times New Roman" w:hAnsi="Courier New" w:cs="Courier New"/>
            <w:color w:val="000000"/>
            <w:sz w:val="20"/>
          </w:rPr>
          <w:t>addNotify</w:t>
        </w:r>
        <w:proofErr w:type="spellEnd"/>
        <w:r w:rsidRPr="00BA4270">
          <w:rPr>
            <w:rFonts w:ascii="Courier New" w:eastAsia="Times New Roman" w:hAnsi="Courier New" w:cs="Courier New"/>
            <w:color w:val="000000"/>
            <w:sz w:val="20"/>
          </w:rPr>
          <w:t>()</w:t>
        </w:r>
        <w:r w:rsidRPr="00BA4270">
          <w:rPr>
            <w:rFonts w:ascii="Georgia" w:eastAsia="Times New Roman" w:hAnsi="Georgia" w:cs="Times New Roman"/>
            <w:color w:val="000000"/>
            <w:sz w:val="24"/>
            <w:szCs w:val="24"/>
          </w:rPr>
          <w:t> method is called after our </w:t>
        </w:r>
        <w:proofErr w:type="spellStart"/>
        <w:r w:rsidRPr="00BA4270">
          <w:rPr>
            <w:rFonts w:ascii="Courier New" w:eastAsia="Times New Roman" w:hAnsi="Courier New" w:cs="Courier New"/>
            <w:color w:val="000000"/>
            <w:sz w:val="20"/>
          </w:rPr>
          <w:t>JPanel</w:t>
        </w:r>
        <w:proofErr w:type="spellEnd"/>
        <w:r w:rsidRPr="00BA4270">
          <w:rPr>
            <w:rFonts w:ascii="Georgia" w:eastAsia="Times New Roman" w:hAnsi="Georgia" w:cs="Times New Roman"/>
            <w:color w:val="000000"/>
            <w:sz w:val="24"/>
            <w:szCs w:val="24"/>
          </w:rPr>
          <w:t> has been added to the </w:t>
        </w:r>
        <w:proofErr w:type="spellStart"/>
        <w:r w:rsidRPr="00BA4270">
          <w:rPr>
            <w:rFonts w:ascii="Courier New" w:eastAsia="Times New Roman" w:hAnsi="Courier New" w:cs="Courier New"/>
            <w:color w:val="000000"/>
            <w:sz w:val="20"/>
          </w:rPr>
          <w:t>JFrame</w:t>
        </w:r>
        <w:proofErr w:type="spellEnd"/>
        <w:r w:rsidRPr="00BA4270">
          <w:rPr>
            <w:rFonts w:ascii="Georgia" w:eastAsia="Times New Roman" w:hAnsi="Georgia" w:cs="Times New Roman"/>
            <w:color w:val="000000"/>
            <w:sz w:val="24"/>
            <w:szCs w:val="24"/>
          </w:rPr>
          <w:t xml:space="preserve"> component. This method is often used for various </w:t>
        </w:r>
        <w:proofErr w:type="spellStart"/>
        <w:r w:rsidRPr="00BA4270">
          <w:rPr>
            <w:rFonts w:ascii="Georgia" w:eastAsia="Times New Roman" w:hAnsi="Georgia" w:cs="Times New Roman"/>
            <w:color w:val="000000"/>
            <w:sz w:val="24"/>
            <w:szCs w:val="24"/>
          </w:rPr>
          <w:t>initialisation</w:t>
        </w:r>
        <w:proofErr w:type="spellEnd"/>
        <w:r w:rsidRPr="00BA4270">
          <w:rPr>
            <w:rFonts w:ascii="Georgia" w:eastAsia="Times New Roman" w:hAnsi="Georgia" w:cs="Times New Roman"/>
            <w:color w:val="000000"/>
            <w:sz w:val="24"/>
            <w:szCs w:val="24"/>
          </w:rPr>
          <w:t xml:space="preserve"> tasks.</w:t>
        </w:r>
      </w:ins>
    </w:p>
    <w:p w:rsidR="00BA4270" w:rsidRPr="00BA4270" w:rsidRDefault="00BA4270" w:rsidP="00BA4270">
      <w:pPr>
        <w:spacing w:before="100" w:beforeAutospacing="1" w:after="100" w:afterAutospacing="1" w:line="240" w:lineRule="auto"/>
        <w:rPr>
          <w:ins w:id="846" w:author="Unknown"/>
          <w:rFonts w:ascii="Georgia" w:eastAsia="Times New Roman" w:hAnsi="Georgia" w:cs="Times New Roman"/>
          <w:color w:val="000000"/>
          <w:sz w:val="24"/>
          <w:szCs w:val="24"/>
        </w:rPr>
      </w:pPr>
      <w:ins w:id="847" w:author="Unknown">
        <w:r w:rsidRPr="00BA4270">
          <w:rPr>
            <w:rFonts w:ascii="Georgia" w:eastAsia="Times New Roman" w:hAnsi="Georgia" w:cs="Times New Roman"/>
            <w:color w:val="000000"/>
            <w:sz w:val="24"/>
            <w:szCs w:val="24"/>
          </w:rPr>
          <w:t>We want our game run smoothly, at constant speed. Therefore we compute the system time.</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8" w:author="Unknown"/>
          <w:rFonts w:ascii="Courier New" w:eastAsia="Times New Roman" w:hAnsi="Courier New" w:cs="Courier New"/>
          <w:color w:val="000000"/>
          <w:sz w:val="20"/>
          <w:szCs w:val="20"/>
        </w:rPr>
      </w:pPr>
      <w:proofErr w:type="spellStart"/>
      <w:ins w:id="849" w:author="Unknown">
        <w:r w:rsidRPr="00BA4270">
          <w:rPr>
            <w:rFonts w:ascii="Courier New" w:eastAsia="Times New Roman" w:hAnsi="Courier New" w:cs="Courier New"/>
            <w:color w:val="000000"/>
            <w:sz w:val="20"/>
            <w:szCs w:val="20"/>
          </w:rPr>
          <w:t>timeDiff</w:t>
        </w:r>
        <w:proofErr w:type="spellEnd"/>
        <w:r w:rsidRPr="00BA4270">
          <w:rPr>
            <w:rFonts w:ascii="Courier New" w:eastAsia="Times New Roman" w:hAnsi="Courier New" w:cs="Courier New"/>
            <w:color w:val="000000"/>
            <w:sz w:val="20"/>
            <w:szCs w:val="20"/>
          </w:rPr>
          <w:t xml:space="preserve"> = </w:t>
        </w:r>
        <w:proofErr w:type="spellStart"/>
        <w:r w:rsidRPr="00BA4270">
          <w:rPr>
            <w:rFonts w:ascii="Courier New" w:eastAsia="Times New Roman" w:hAnsi="Courier New" w:cs="Courier New"/>
            <w:color w:val="000000"/>
            <w:sz w:val="20"/>
            <w:szCs w:val="20"/>
          </w:rPr>
          <w:t>System.currentTimeMillis</w:t>
        </w:r>
        <w:proofErr w:type="spellEnd"/>
        <w:r w:rsidRPr="00BA4270">
          <w:rPr>
            <w:rFonts w:ascii="Courier New" w:eastAsia="Times New Roman" w:hAnsi="Courier New" w:cs="Courier New"/>
            <w:color w:val="000000"/>
            <w:sz w:val="20"/>
            <w:szCs w:val="20"/>
          </w:rPr>
          <w:t xml:space="preserve">() - </w:t>
        </w:r>
        <w:proofErr w:type="spellStart"/>
        <w:r w:rsidRPr="00BA4270">
          <w:rPr>
            <w:rFonts w:ascii="Courier New" w:eastAsia="Times New Roman" w:hAnsi="Courier New" w:cs="Courier New"/>
            <w:color w:val="000000"/>
            <w:sz w:val="20"/>
            <w:szCs w:val="20"/>
          </w:rPr>
          <w:t>beforeTime</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0" w:author="Unknown"/>
          <w:rFonts w:ascii="Courier New" w:eastAsia="Times New Roman" w:hAnsi="Courier New" w:cs="Courier New"/>
          <w:color w:val="000000"/>
          <w:sz w:val="20"/>
          <w:szCs w:val="20"/>
        </w:rPr>
      </w:pPr>
      <w:ins w:id="851" w:author="Unknown">
        <w:r w:rsidRPr="00BA4270">
          <w:rPr>
            <w:rFonts w:ascii="Courier New" w:eastAsia="Times New Roman" w:hAnsi="Courier New" w:cs="Courier New"/>
            <w:color w:val="000000"/>
            <w:sz w:val="20"/>
            <w:szCs w:val="20"/>
          </w:rPr>
          <w:t xml:space="preserve">sleep = DELAY - </w:t>
        </w:r>
        <w:proofErr w:type="spellStart"/>
        <w:r w:rsidRPr="00BA4270">
          <w:rPr>
            <w:rFonts w:ascii="Courier New" w:eastAsia="Times New Roman" w:hAnsi="Courier New" w:cs="Courier New"/>
            <w:color w:val="000000"/>
            <w:sz w:val="20"/>
            <w:szCs w:val="20"/>
          </w:rPr>
          <w:t>timeDiff</w:t>
        </w:r>
        <w:proofErr w:type="spellEnd"/>
        <w:r w:rsidRPr="00BA4270">
          <w:rPr>
            <w:rFonts w:ascii="Courier New" w:eastAsia="Times New Roman" w:hAnsi="Courier New" w:cs="Courier New"/>
            <w:color w:val="000000"/>
            <w:sz w:val="20"/>
            <w:szCs w:val="20"/>
          </w:rPr>
          <w:t>;</w:t>
        </w:r>
      </w:ins>
    </w:p>
    <w:p w:rsidR="00BA4270" w:rsidRPr="00BA4270" w:rsidRDefault="00BA4270" w:rsidP="00BA4270">
      <w:pPr>
        <w:spacing w:before="100" w:beforeAutospacing="1" w:after="100" w:afterAutospacing="1" w:line="240" w:lineRule="auto"/>
        <w:rPr>
          <w:ins w:id="852" w:author="Unknown"/>
          <w:rFonts w:ascii="Georgia" w:eastAsia="Times New Roman" w:hAnsi="Georgia" w:cs="Times New Roman"/>
          <w:color w:val="000000"/>
          <w:sz w:val="24"/>
          <w:szCs w:val="24"/>
        </w:rPr>
      </w:pPr>
      <w:ins w:id="853" w:author="Unknown">
        <w:r w:rsidRPr="00BA4270">
          <w:rPr>
            <w:rFonts w:ascii="Georgia" w:eastAsia="Times New Roman" w:hAnsi="Georgia" w:cs="Times New Roman"/>
            <w:color w:val="000000"/>
            <w:sz w:val="24"/>
            <w:szCs w:val="24"/>
          </w:rPr>
          <w:t>The </w:t>
        </w:r>
        <w:r w:rsidRPr="00BA4270">
          <w:rPr>
            <w:rFonts w:ascii="Courier New" w:eastAsia="Times New Roman" w:hAnsi="Courier New" w:cs="Courier New"/>
            <w:color w:val="000000"/>
            <w:sz w:val="20"/>
          </w:rPr>
          <w:t>cycle()</w:t>
        </w:r>
        <w:r w:rsidRPr="00BA4270">
          <w:rPr>
            <w:rFonts w:ascii="Georgia" w:eastAsia="Times New Roman" w:hAnsi="Georgia" w:cs="Times New Roman"/>
            <w:color w:val="000000"/>
            <w:sz w:val="24"/>
            <w:szCs w:val="24"/>
          </w:rPr>
          <w:t> and the </w:t>
        </w:r>
        <w:r w:rsidRPr="00BA4270">
          <w:rPr>
            <w:rFonts w:ascii="Courier New" w:eastAsia="Times New Roman" w:hAnsi="Courier New" w:cs="Courier New"/>
            <w:color w:val="000000"/>
            <w:sz w:val="20"/>
          </w:rPr>
          <w:t>repaint()</w:t>
        </w:r>
        <w:r w:rsidRPr="00BA4270">
          <w:rPr>
            <w:rFonts w:ascii="Georgia" w:eastAsia="Times New Roman" w:hAnsi="Georgia" w:cs="Times New Roman"/>
            <w:color w:val="000000"/>
            <w:sz w:val="24"/>
            <w:szCs w:val="24"/>
          </w:rPr>
          <w:t> methods might take different time at various while cycles. We calculate the time both methods run and subtract it from the </w:t>
        </w:r>
        <w:r w:rsidRPr="00BA4270">
          <w:rPr>
            <w:rFonts w:ascii="Courier New" w:eastAsia="Times New Roman" w:hAnsi="Courier New" w:cs="Courier New"/>
            <w:color w:val="000000"/>
            <w:sz w:val="20"/>
          </w:rPr>
          <w:t>DELAY</w:t>
        </w:r>
        <w:r w:rsidRPr="00BA4270">
          <w:rPr>
            <w:rFonts w:ascii="Georgia" w:eastAsia="Times New Roman" w:hAnsi="Georgia" w:cs="Times New Roman"/>
            <w:color w:val="000000"/>
            <w:sz w:val="24"/>
            <w:szCs w:val="24"/>
          </w:rPr>
          <w:t> constant. This way we want to ensure that each while cycle runs at constant time. In our case, it is </w:t>
        </w:r>
        <w:r w:rsidRPr="00BA4270">
          <w:rPr>
            <w:rFonts w:ascii="Courier New" w:eastAsia="Times New Roman" w:hAnsi="Courier New" w:cs="Courier New"/>
            <w:color w:val="000000"/>
            <w:sz w:val="20"/>
          </w:rPr>
          <w:t>DELAY</w:t>
        </w:r>
        <w:r w:rsidRPr="00BA4270">
          <w:rPr>
            <w:rFonts w:ascii="Georgia" w:eastAsia="Times New Roman" w:hAnsi="Georgia" w:cs="Times New Roman"/>
            <w:color w:val="000000"/>
            <w:sz w:val="24"/>
            <w:szCs w:val="24"/>
          </w:rPr>
          <w:t> ms each cycle.</w:t>
        </w:r>
      </w:ins>
    </w:p>
    <w:p w:rsidR="00D34245" w:rsidRDefault="00D34245"/>
    <w:sectPr w:rsidR="00D34245" w:rsidSect="007000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A4270"/>
    <w:rsid w:val="00700028"/>
    <w:rsid w:val="00BA4270"/>
    <w:rsid w:val="00C7606F"/>
    <w:rsid w:val="00CB5E17"/>
    <w:rsid w:val="00D34245"/>
    <w:rsid w:val="00E44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028"/>
  </w:style>
  <w:style w:type="paragraph" w:styleId="Heading1">
    <w:name w:val="heading 1"/>
    <w:basedOn w:val="Normal"/>
    <w:link w:val="Heading1Char"/>
    <w:uiPriority w:val="9"/>
    <w:qFormat/>
    <w:rsid w:val="00BA42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42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2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42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42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4270"/>
  </w:style>
  <w:style w:type="character" w:styleId="Emphasis">
    <w:name w:val="Emphasis"/>
    <w:basedOn w:val="DefaultParagraphFont"/>
    <w:uiPriority w:val="20"/>
    <w:qFormat/>
    <w:rsid w:val="00BA4270"/>
    <w:rPr>
      <w:i/>
      <w:iCs/>
    </w:rPr>
  </w:style>
  <w:style w:type="paragraph" w:styleId="HTMLPreformatted">
    <w:name w:val="HTML Preformatted"/>
    <w:basedOn w:val="Normal"/>
    <w:link w:val="HTMLPreformattedChar"/>
    <w:uiPriority w:val="99"/>
    <w:semiHidden/>
    <w:unhideWhenUsed/>
    <w:rsid w:val="00BA4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42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427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A4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2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670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2010</Words>
  <Characters>11458</Characters>
  <Application>Microsoft Office Word</Application>
  <DocSecurity>0</DocSecurity>
  <Lines>95</Lines>
  <Paragraphs>26</Paragraphs>
  <ScaleCrop>false</ScaleCrop>
  <Company/>
  <LinksUpToDate>false</LinksUpToDate>
  <CharactersWithSpaces>13442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Khowaja</dc:creator>
  <cp:keywords/>
  <dc:description/>
  <cp:lastModifiedBy>Sameer Khowaja</cp:lastModifiedBy>
  <cp:revision>6</cp:revision>
  <dcterms:created xsi:type="dcterms:W3CDTF">2016-11-17T17:23:00Z</dcterms:created>
  <dcterms:modified xsi:type="dcterms:W3CDTF">2016-11-17T17:56:00Z</dcterms:modified>
</cp:coreProperties>
</file>