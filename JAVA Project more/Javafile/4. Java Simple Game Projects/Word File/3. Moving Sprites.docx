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2A" w:rsidRPr="0029302A" w:rsidRDefault="0029302A" w:rsidP="0029302A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9302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Moving sprites</w:t>
      </w:r>
    </w:p>
    <w:p w:rsidR="0029302A" w:rsidRPr="0029302A" w:rsidRDefault="0029302A" w:rsidP="0029302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302A">
        <w:rPr>
          <w:rFonts w:ascii="Georgia" w:eastAsia="Times New Roman" w:hAnsi="Georgia" w:cs="Times New Roman"/>
          <w:color w:val="000000"/>
          <w:sz w:val="24"/>
          <w:szCs w:val="24"/>
        </w:rPr>
        <w:t>In this part of the Java 2D games tutorial we will work with sprites.</w:t>
      </w:r>
    </w:p>
    <w:p w:rsidR="0029302A" w:rsidRPr="0029302A" w:rsidRDefault="0029302A" w:rsidP="00985429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302A">
        <w:rPr>
          <w:rFonts w:ascii="Georgia" w:eastAsia="Times New Roman" w:hAnsi="Georgia" w:cs="Times New Roman"/>
          <w:color w:val="000000"/>
          <w:sz w:val="24"/>
          <w:szCs w:val="24"/>
        </w:rPr>
        <w:t> The term </w:t>
      </w:r>
      <w:r w:rsidRPr="0029302A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sprite</w:t>
      </w:r>
      <w:r w:rsidRPr="0029302A">
        <w:rPr>
          <w:rFonts w:ascii="Georgia" w:eastAsia="Times New Roman" w:hAnsi="Georgia" w:cs="Times New Roman"/>
          <w:color w:val="000000"/>
          <w:sz w:val="24"/>
          <w:szCs w:val="24"/>
        </w:rPr>
        <w:t> has several meanings. It is used to denote an image or an animation in a scene.</w:t>
      </w:r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It is also used to represent any movable object in a game. Also one of the meanings is the code that encapsulates a character in a game. In our tutorial by using sprite we refer to a movable object or its Java class.</w:t>
        </w:r>
      </w:ins>
    </w:p>
    <w:p w:rsidR="0029302A" w:rsidRPr="0029302A" w:rsidRDefault="0029302A" w:rsidP="0029302A">
      <w:pPr>
        <w:spacing w:before="375" w:after="375" w:line="240" w:lineRule="auto"/>
        <w:outlineLvl w:val="1"/>
        <w:rPr>
          <w:ins w:id="2" w:author="Unknown"/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ins w:id="3" w:author="Unknown">
        <w:r w:rsidRPr="0029302A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Moving sprite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5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In the first example we have a spacecraft. We can move the spacecraft on the board using the cursor keys.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Craft.java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Craft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dx;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dy;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Image 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Craft()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initCraft();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initCraft()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ImageIcon ii = new ImageIcon("craft.png");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= ii.getImage();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x = 40;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y = 60;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move()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x += dx;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y += dy;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getX()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getY()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Image getImage()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keyPressed(KeyEvent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key = e.getKeyCode();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KeyEvent.VK_LEFT)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-1;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KeyEvent.VK_RIGHT)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KeyEvent.VK_UP)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-1;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KeyEvent.VK_DOWN)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keyReleased(KeyEvent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key = e.getKeyCode();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KeyEvent.VK_LEFT)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KeyEvent.VK_RIGHT)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KeyEvent.VK_UP)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KeyEvent.VK_DOWN)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6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63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This class represents a spacecraft. In this class we keep the image of the sprite and the coordinates of the sprite.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keyPressed()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and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keyReleased()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methods control whether the sprite is moving.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move()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x += dx;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y += dy;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7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73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move()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changes the coordinates of the sprite. These x and y values are used in the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paintComponent()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to draw the image of the sprite.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if (key == KeyEvent.VK_LEFT)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dx = 0;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8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81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When we release the left cursor key, we set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dx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variable to zero. The spacecraft will stop moving.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18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83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Board.java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java.awt.Color;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java.awt.Graphics;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java.awt.Graphics2D;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java.awt.Toolkit;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java.awt.event.ActionEvent;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java.awt.event.ActionListener;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java.awt.event.KeyAdapter;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javax.swing.JPanel;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javax.swing.Timer;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Board extends JPanel implements ActionListener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Timer timer;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Craft craft;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DELAY = 10;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Board()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initBoard();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initBoard()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addKeyListener(new TAdapter());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setFocusable(true);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setBackground(Color.BLACK);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 = new Craft();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timer = new Timer(DELAY, this);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timer.start();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paintComponent(Graphics g)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super.paintComponent(g);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doDrawing(g);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Toolkit.getDefaultToolkit().sync();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doDrawing(Graphics g)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Graphics2D g2d = (Graphics2D) g;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g2d.drawImage(craft.getImage(), craft.getX(), craft.getY(), this);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actionPerformed(ActionEvent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craft.move();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repaint();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class TAdapter extends KeyAdapter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public void keyReleased(KeyEvent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craft.keyReleased(e);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public void keyPressed(KeyEvent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craft.keyPressed(e);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31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14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Board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void doDrawing(Graphics g)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Graphics2D g2d = (Graphics2D) g;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g2d.drawImage(craft.getImage(), craft.getX(), craft.getY(), this);      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32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26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lastRenderedPageBreak/>
          <w:t>In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doDrawing()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method, we draw the spacecraft with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drawImage()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method. We get the image and the coordinates from the sprite class.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@Override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actionPerformed(ActionEvent e)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craft.move();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repaint();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339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40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actionPerformed()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is called every DELAY ms. We move the sprite and repaint the board.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class TAdapter extends KeyAdapter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keyReleased(KeyEvent e)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craft.keyReleased(e);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keyPressed(KeyEvent e)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craft.keyPressed(e);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36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64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In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Board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 we listen for key events. The overridden methods of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KeyAdapter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 delegate the processing to the methods of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Craft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36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66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MovingSpriteEx.java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java.awt.EventQueue;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javax.swing.JFrame;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MovingSpriteEx extends JFrame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MovingSpriteEx()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initUI();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initUI()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add(new Board());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setSize(400, 300);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setResizable(false);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setTitle("Moving sprite");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setLocationRelativeTo(null);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setDefaultCloseOperation(JFrame.EXIT_ON_CLOSE);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static void main(String[] args)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EventQueue.invokeLater(new Runnable()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public void run()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MovingSpriteEx ex = new MovingSpriteEx();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ex.setVisible(true);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43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436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 main class.</w:t>
        </w:r>
      </w:ins>
    </w:p>
    <w:p w:rsidR="0029302A" w:rsidRPr="0029302A" w:rsidRDefault="0029302A" w:rsidP="0029302A">
      <w:pPr>
        <w:spacing w:after="0" w:line="240" w:lineRule="auto"/>
        <w:rPr>
          <w:ins w:id="437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" name="Picture 1" descr="Moving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ng spri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38" w:author="Unknown">
        <w:r w:rsidRPr="0029302A">
          <w:rPr>
            <w:rFonts w:ascii="Times New Roman" w:eastAsia="Times New Roman" w:hAnsi="Times New Roman" w:cs="Times New Roman"/>
            <w:sz w:val="24"/>
            <w:szCs w:val="24"/>
          </w:rPr>
          <w:t>Figure: Moving sprite</w:t>
        </w:r>
      </w:ins>
    </w:p>
    <w:p w:rsidR="0029302A" w:rsidRPr="0029302A" w:rsidRDefault="0029302A" w:rsidP="0029302A">
      <w:pPr>
        <w:spacing w:before="375" w:after="375" w:line="240" w:lineRule="auto"/>
        <w:outlineLvl w:val="1"/>
        <w:rPr>
          <w:ins w:id="439" w:author="Unknown"/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ins w:id="440" w:author="Unknown">
        <w:r w:rsidRPr="0029302A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Shooting missiles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44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442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In the next example we will add another sprite type to our example—a missile. The missiles are launched with the Space key.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44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444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Sprite.java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Sprite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int 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int 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int width;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int height;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boolean vis;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Image 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Sprite(int x, int y)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this.x = 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this.y = 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vis = true;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void loadImage(String imageName)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ImageIcon ii = new ImageIcon(imageName);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= ii.getImage();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protected void getImageDimensions()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width = image.getWidth(null);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height = image.getHeight(null);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Image getImage()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image;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getX()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getY()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boolean isVisible()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vis;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setVisible(Boolean visible)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vis = visible;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53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53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Sprite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 shares common code from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Missile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and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Craft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classes.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Sprite(int x, int y)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this.x = x;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this.y = y;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vis = true;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55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552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 constructor initiates the x and y coordiates and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vis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variable.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55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554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Missile.java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Missile extends Sprite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BOARD_WIDTH = 390;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MISSILE_SPEED = 2;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Missile(int x, int y)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initMissile();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initMissile()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loadImage("missile.png");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getImageDimensions();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move()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x += MISSILE_SPEED;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(x &gt; BOARD_WIDTH)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vis = false;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60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60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Here we have a new sprite called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Missile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move()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x += MISSILE_SPEED;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(x &gt; BOARD_WIDTH)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vis = false;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62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627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 missile moves at constant speed. When it hits the right border of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Board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, it becomes invisible. It is then removed from the list of missiles.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62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62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Craft.java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java.util.ArrayList;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Craft extends Sprite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dx;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dy;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ArrayList missiles;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Craft(int x, int y)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initCraft();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initCraft()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missiles = new ArrayList();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loadImage("craft.png");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getImageDimensions();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move()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x += dx;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y += dy;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ArrayList getMissiles()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missiles;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keyPressed(KeyEvent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key = e.getKeyCode();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KeyEvent.VK_SPACE)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fire();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KeyEvent.VK_LEFT)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-1;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KeyEvent.VK_RIGHT)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KeyEvent.VK_UP)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-1;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KeyEvent.VK_DOWN)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fire()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missiles.add(new Missile(x + width, y + height / 2));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keyReleased(KeyEvent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key = e.getKeyCode();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KeyEvent.VK_LEFT)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KeyEvent.VK_RIGHT)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dx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KeyEvent.VK_UP)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(key == KeyEvent.VK_DOWN)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dy = 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77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75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Craft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if (key == KeyEvent.VK_SPACE)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fire();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78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83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If we press the Space key, we fire.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fire()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missiles.add(new Missile(x + width, y + height / 2));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79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91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fire()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creates a new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Missile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object and adds it to the missiles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ArrayList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ArrayList getMissiles()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return missiles;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79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9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getMissiles()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returns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ArrayList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of missiles. It is called from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Board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80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01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Board.java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>import java.awt.Color;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java.awt.Graphics;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java.awt.Graphics2D;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java.awt.Toolkit;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java.awt.event.ActionEvent;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java.awt.event.ActionListener;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java.awt.event.KeyAdapter;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java.awt.event.KeyEvent;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java.util.ArrayList;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javax.swing.JPanel;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javax.swing.Timer;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Board extends JPanel implements ActionListener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ICRAFT_X = 40;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ICRAFT_Y = 60;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DELAY = 10;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Timer timer;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Craft craft;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Board()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initBoard();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initBoard()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addKeyListener(new TAdapter());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setFocusable(true);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setBackground(Color.BLACK);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setDoubleBuffered(true);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 = new Craft(ICRAFT_X, ICRAFT_Y);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timer = new Timer(DELAY, this);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timer.start();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paintComponent(Graphics g)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super.paintComponent(g);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doDrawing(g);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Toolkit.getDefaultToolkit().sync();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doDrawing(Graphics g)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Graphics2D g2d = (Graphics2D) g;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g2d.drawImage(craft.getImage(), craft.getX(),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craft.getY(), this);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ArrayList ms = craft.getMissiles();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for (Object m1 : ms)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Missile m = (Missile) m1;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g2d.drawImage(m.getImage(), m.getX(),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m.getY(), this);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actionPerformed(ActionEvent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updateMissiles();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updateCraft();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repaint();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updateMissiles()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ArrayList ms = craft.getMissiles();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for (int i = 0; i &lt; ms.size(); i++)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Missile m = (Missile) ms.get(i);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(m.isVisible())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m.move();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ms.remove(i);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updateCraft()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craft.move();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class TAdapter extends KeyAdapter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public void keyReleased(KeyEvent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craft.keyReleased(e);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public void keyPressed(KeyEvent e)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craft.keyPressed(e);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989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90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Board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class.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>private void doDrawing(Graphics g)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Graphics2D g2d = (Graphics2D) g;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g2d.drawImage(craft.getImage(), craft.getX(),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craft.getY(), this);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ArrayList ms = craft.getMissiles();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for (Object m1 : ms)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Missile m = (Missile) m1;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g2d.drawImage(m.getImage(), m.getX(),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m.getY(), this);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01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017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In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doDrawing()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method, we draw the craft and all the available missiles.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void updateMissiles()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ArrayList ms = craft.getMissiles();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for (int i = 0; i &lt; ms.size(); i++)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Missile m = (Missile) ms.get(i);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(m.isVisible())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m.move();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{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ms.remove(i);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04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047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In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updateMissiles()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we parse all missiles from the 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missiles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list. Depending on what the</w:t>
        </w:r>
        <w:r w:rsidRPr="0029302A">
          <w:rPr>
            <w:rFonts w:ascii="Courier New" w:eastAsia="Times New Roman" w:hAnsi="Courier New" w:cs="Courier New"/>
            <w:color w:val="000000"/>
            <w:sz w:val="20"/>
          </w:rPr>
          <w:t>isVisible()</w:t>
        </w:r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 method returns, we either move the missile or remove it from the container.</w:t>
        </w:r>
      </w:ins>
    </w:p>
    <w:p w:rsidR="0029302A" w:rsidRPr="0029302A" w:rsidRDefault="0029302A" w:rsidP="0029302A">
      <w:pPr>
        <w:shd w:val="clear" w:color="auto" w:fill="BDBDBD"/>
        <w:spacing w:after="0" w:line="240" w:lineRule="auto"/>
        <w:rPr>
          <w:ins w:id="104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04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ShootingMissilesEx.java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com.zetcode;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java.awt.EventQueue;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javax.swing.JFrame;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ShootingMissilesEx extends JFrame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ShootingMissilesEx()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initUI();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void initUI()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add(new Board());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setSize(400, 300);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setResizable(false);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4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6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setTitle("Shooting missiles");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8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setLocationRelativeTo(null);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0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setDefaultCloseOperation(JFrame.EXIT_ON_CLOSE);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2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static void main(String[] args)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EventQueue.invokeLater(new Runnable()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@Override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public void run() {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ShootingMissilesEx ex = new ShootingMissilesEx();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9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ex.setVisible(true);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1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3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});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5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29302A" w:rsidRPr="0029302A" w:rsidRDefault="0029302A" w:rsidP="0029302A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7" w:author="Unknown">
        <w:r w:rsidRPr="0029302A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29302A" w:rsidRPr="0029302A" w:rsidRDefault="0029302A" w:rsidP="0029302A">
      <w:pPr>
        <w:spacing w:before="100" w:beforeAutospacing="1" w:after="100" w:afterAutospacing="1" w:line="240" w:lineRule="auto"/>
        <w:rPr>
          <w:ins w:id="111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19" w:author="Unknown">
        <w:r w:rsidRPr="0029302A">
          <w:rPr>
            <w:rFonts w:ascii="Georgia" w:eastAsia="Times New Roman" w:hAnsi="Georgia" w:cs="Times New Roman"/>
            <w:color w:val="000000"/>
            <w:sz w:val="24"/>
            <w:szCs w:val="24"/>
          </w:rPr>
          <w:t>Finally, this is the main class.</w:t>
        </w:r>
      </w:ins>
    </w:p>
    <w:p w:rsidR="0029302A" w:rsidRDefault="0029302A" w:rsidP="00293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" name="Picture 2" descr="Shooting miss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oting missil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8A" w:rsidRDefault="0029302A" w:rsidP="0029302A">
      <w:ins w:id="1120" w:author="Unknown">
        <w:r w:rsidRPr="0029302A">
          <w:rPr>
            <w:rFonts w:ascii="Times New Roman" w:eastAsia="Times New Roman" w:hAnsi="Times New Roman" w:cs="Times New Roman"/>
            <w:sz w:val="24"/>
            <w:szCs w:val="24"/>
          </w:rPr>
          <w:t>Figure: Shooting missiles</w:t>
        </w:r>
      </w:ins>
    </w:p>
    <w:sectPr w:rsidR="0089128A" w:rsidSect="007A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302A"/>
    <w:rsid w:val="0029302A"/>
    <w:rsid w:val="007A437E"/>
    <w:rsid w:val="0089128A"/>
    <w:rsid w:val="0098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7E"/>
  </w:style>
  <w:style w:type="paragraph" w:styleId="Heading1">
    <w:name w:val="heading 1"/>
    <w:basedOn w:val="Normal"/>
    <w:link w:val="Heading1Char"/>
    <w:uiPriority w:val="9"/>
    <w:qFormat/>
    <w:rsid w:val="00293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0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302A"/>
  </w:style>
  <w:style w:type="character" w:styleId="Emphasis">
    <w:name w:val="Emphasis"/>
    <w:basedOn w:val="DefaultParagraphFont"/>
    <w:uiPriority w:val="20"/>
    <w:qFormat/>
    <w:rsid w:val="002930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0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2060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Khowaja</dc:creator>
  <cp:keywords/>
  <dc:description/>
  <cp:lastModifiedBy>Sameer Khowaja</cp:lastModifiedBy>
  <cp:revision>3</cp:revision>
  <dcterms:created xsi:type="dcterms:W3CDTF">2016-11-17T17:24:00Z</dcterms:created>
  <dcterms:modified xsi:type="dcterms:W3CDTF">2016-11-17T17:25:00Z</dcterms:modified>
</cp:coreProperties>
</file>