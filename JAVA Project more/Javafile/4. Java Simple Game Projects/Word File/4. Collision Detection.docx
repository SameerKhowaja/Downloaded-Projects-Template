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7FB" w:rsidRPr="00FB27FB" w:rsidRDefault="00FB27FB" w:rsidP="00FB27FB">
      <w:pPr>
        <w:spacing w:before="375" w:after="375" w:line="240" w:lineRule="auto"/>
        <w:outlineLvl w:val="0"/>
        <w:rPr>
          <w:rFonts w:ascii="Times New Roman" w:eastAsia="Times New Roman" w:hAnsi="Times New Roman" w:cs="Times New Roman"/>
          <w:b/>
          <w:bCs/>
          <w:color w:val="000000"/>
          <w:kern w:val="36"/>
          <w:sz w:val="48"/>
          <w:szCs w:val="48"/>
        </w:rPr>
      </w:pPr>
      <w:r w:rsidRPr="00FB27FB">
        <w:rPr>
          <w:rFonts w:ascii="Times New Roman" w:eastAsia="Times New Roman" w:hAnsi="Times New Roman" w:cs="Times New Roman"/>
          <w:b/>
          <w:bCs/>
          <w:color w:val="000000"/>
          <w:kern w:val="36"/>
          <w:sz w:val="48"/>
          <w:szCs w:val="48"/>
        </w:rPr>
        <w:t>Collision detection</w:t>
      </w:r>
    </w:p>
    <w:p w:rsidR="00FB27FB" w:rsidRPr="00FB27FB" w:rsidRDefault="00FB27FB" w:rsidP="00591C3F">
      <w:pPr>
        <w:spacing w:before="100" w:beforeAutospacing="1" w:after="100" w:afterAutospacing="1" w:line="240" w:lineRule="auto"/>
        <w:rPr>
          <w:rFonts w:ascii="Georgia" w:eastAsia="Times New Roman" w:hAnsi="Georgia" w:cs="Times New Roman"/>
          <w:color w:val="000000"/>
          <w:sz w:val="24"/>
          <w:szCs w:val="24"/>
        </w:rPr>
      </w:pPr>
      <w:r w:rsidRPr="00FB27FB">
        <w:rPr>
          <w:rFonts w:ascii="Georgia" w:eastAsia="Times New Roman" w:hAnsi="Georgia" w:cs="Times New Roman"/>
          <w:color w:val="000000"/>
          <w:sz w:val="24"/>
          <w:szCs w:val="24"/>
        </w:rPr>
        <w:t>In this part of the Java 2D games tutorial we will talk about collision detection. </w:t>
      </w:r>
    </w:p>
    <w:p w:rsidR="00FB27FB" w:rsidRPr="00FB27FB" w:rsidRDefault="00FB27FB" w:rsidP="00FB27FB">
      <w:pPr>
        <w:spacing w:before="100" w:beforeAutospacing="1" w:after="100" w:afterAutospacing="1" w:line="240" w:lineRule="auto"/>
        <w:rPr>
          <w:rFonts w:ascii="Georgia" w:eastAsia="Times New Roman" w:hAnsi="Georgia" w:cs="Times New Roman"/>
          <w:color w:val="000000"/>
          <w:sz w:val="24"/>
          <w:szCs w:val="24"/>
        </w:rPr>
      </w:pPr>
      <w:r w:rsidRPr="00FB27FB">
        <w:rPr>
          <w:rFonts w:ascii="Georgia" w:eastAsia="Times New Roman" w:hAnsi="Georgia" w:cs="Times New Roman"/>
          <w:color w:val="000000"/>
          <w:sz w:val="24"/>
          <w:szCs w:val="24"/>
        </w:rPr>
        <w:t>Many games need to handle collisions, especially arcade games. Simply said, we need to detect when two objects collide on screen.</w:t>
      </w:r>
    </w:p>
    <w:p w:rsidR="00FB27FB" w:rsidRPr="00FB27FB" w:rsidRDefault="00FB27FB" w:rsidP="00FB27FB">
      <w:pPr>
        <w:spacing w:before="100" w:beforeAutospacing="1" w:after="100" w:afterAutospacing="1" w:line="240" w:lineRule="auto"/>
        <w:rPr>
          <w:ins w:id="0" w:author="Unknown"/>
          <w:rFonts w:ascii="Georgia" w:eastAsia="Times New Roman" w:hAnsi="Georgia" w:cs="Times New Roman"/>
          <w:color w:val="000000"/>
          <w:sz w:val="24"/>
          <w:szCs w:val="24"/>
        </w:rPr>
      </w:pPr>
      <w:ins w:id="1" w:author="Unknown">
        <w:r w:rsidRPr="00FB27FB">
          <w:rPr>
            <w:rFonts w:ascii="Georgia" w:eastAsia="Times New Roman" w:hAnsi="Georgia" w:cs="Times New Roman"/>
            <w:color w:val="000000"/>
            <w:sz w:val="24"/>
            <w:szCs w:val="24"/>
          </w:rPr>
          <w:t>In the next code example, we will expand the previous example. We add a new Alien sprite. We will detect two types of collisions: when the missile hits an alien ship and when our spacecraft collides with an alien.</w:t>
        </w:r>
      </w:ins>
    </w:p>
    <w:p w:rsidR="00FB27FB" w:rsidRPr="00FB27FB" w:rsidRDefault="00FB27FB" w:rsidP="00FB27FB">
      <w:pPr>
        <w:spacing w:before="375" w:after="375" w:line="240" w:lineRule="auto"/>
        <w:outlineLvl w:val="1"/>
        <w:rPr>
          <w:ins w:id="2" w:author="Unknown"/>
          <w:rFonts w:ascii="Times New Roman" w:eastAsia="Times New Roman" w:hAnsi="Times New Roman" w:cs="Times New Roman"/>
          <w:b/>
          <w:bCs/>
          <w:color w:val="000000"/>
          <w:sz w:val="36"/>
          <w:szCs w:val="36"/>
        </w:rPr>
      </w:pPr>
      <w:ins w:id="3" w:author="Unknown">
        <w:r w:rsidRPr="00FB27FB">
          <w:rPr>
            <w:rFonts w:ascii="Times New Roman" w:eastAsia="Times New Roman" w:hAnsi="Times New Roman" w:cs="Times New Roman"/>
            <w:b/>
            <w:bCs/>
            <w:color w:val="000000"/>
            <w:sz w:val="36"/>
            <w:szCs w:val="36"/>
          </w:rPr>
          <w:t>Shooting aliens</w:t>
        </w:r>
      </w:ins>
    </w:p>
    <w:p w:rsidR="00FB27FB" w:rsidRPr="00FB27FB" w:rsidRDefault="00FB27FB" w:rsidP="00FB27FB">
      <w:pPr>
        <w:spacing w:before="100" w:beforeAutospacing="1" w:after="100" w:afterAutospacing="1" w:line="240" w:lineRule="auto"/>
        <w:rPr>
          <w:ins w:id="4" w:author="Unknown"/>
          <w:rFonts w:ascii="Georgia" w:eastAsia="Times New Roman" w:hAnsi="Georgia" w:cs="Times New Roman"/>
          <w:color w:val="000000"/>
          <w:sz w:val="24"/>
          <w:szCs w:val="24"/>
        </w:rPr>
      </w:pPr>
      <w:ins w:id="5" w:author="Unknown">
        <w:r w:rsidRPr="00FB27FB">
          <w:rPr>
            <w:rFonts w:ascii="Georgia" w:eastAsia="Times New Roman" w:hAnsi="Georgia" w:cs="Times New Roman"/>
            <w:color w:val="000000"/>
            <w:sz w:val="24"/>
            <w:szCs w:val="24"/>
          </w:rPr>
          <w:t>In the example, we have a spacecraft and aliens. We can move the spacecraft on the board using the cursor keys. Missiles destroying aliens are launched with the spacebar key.</w:t>
        </w:r>
      </w:ins>
    </w:p>
    <w:p w:rsidR="00FB27FB" w:rsidRPr="00FB27FB" w:rsidRDefault="00FB27FB" w:rsidP="00FB27FB">
      <w:pPr>
        <w:shd w:val="clear" w:color="auto" w:fill="BDBDBD"/>
        <w:spacing w:after="0" w:line="240" w:lineRule="auto"/>
        <w:rPr>
          <w:ins w:id="6" w:author="Unknown"/>
          <w:rFonts w:ascii="Georgia" w:eastAsia="Times New Roman" w:hAnsi="Georgia" w:cs="Times New Roman"/>
          <w:color w:val="000000"/>
          <w:sz w:val="24"/>
          <w:szCs w:val="24"/>
        </w:rPr>
      </w:pPr>
      <w:ins w:id="7" w:author="Unknown">
        <w:r w:rsidRPr="00FB27FB">
          <w:rPr>
            <w:rFonts w:ascii="Georgia" w:eastAsia="Times New Roman" w:hAnsi="Georgia" w:cs="Times New Roman"/>
            <w:color w:val="000000"/>
            <w:sz w:val="24"/>
            <w:szCs w:val="24"/>
          </w:rPr>
          <w:t>Sprite.java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color w:val="000000"/>
          <w:sz w:val="20"/>
          <w:szCs w:val="20"/>
        </w:rPr>
      </w:pPr>
      <w:ins w:id="9"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rPr>
      </w:pPr>
      <w:ins w:id="12"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java.awt.Image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java.awt.Rectangle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javax.swing.ImageIcon</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color w:val="000000"/>
          <w:sz w:val="20"/>
          <w:szCs w:val="20"/>
        </w:rPr>
      </w:pPr>
      <w:ins w:id="19" w:author="Unknown">
        <w:r w:rsidRPr="00FB27FB">
          <w:rPr>
            <w:rFonts w:ascii="Courier New" w:eastAsia="Times New Roman" w:hAnsi="Courier New" w:cs="Courier New"/>
            <w:color w:val="000000"/>
            <w:sz w:val="20"/>
            <w:szCs w:val="20"/>
          </w:rPr>
          <w:t>public class Sprite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FB27FB">
          <w:rPr>
            <w:rFonts w:ascii="Courier New" w:eastAsia="Times New Roman" w:hAnsi="Courier New" w:cs="Courier New"/>
            <w:color w:val="000000"/>
            <w:sz w:val="20"/>
            <w:szCs w:val="20"/>
          </w:rPr>
          <w:t xml:space="preserve">    protected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x;</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FB27FB">
          <w:rPr>
            <w:rFonts w:ascii="Courier New" w:eastAsia="Times New Roman" w:hAnsi="Courier New" w:cs="Courier New"/>
            <w:color w:val="000000"/>
            <w:sz w:val="20"/>
            <w:szCs w:val="20"/>
          </w:rPr>
          <w:t xml:space="preserve">    protected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FB27FB">
          <w:rPr>
            <w:rFonts w:ascii="Courier New" w:eastAsia="Times New Roman" w:hAnsi="Courier New" w:cs="Courier New"/>
            <w:color w:val="000000"/>
            <w:sz w:val="20"/>
            <w:szCs w:val="20"/>
          </w:rPr>
          <w:t xml:space="preserve">    protected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width;</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FB27FB">
          <w:rPr>
            <w:rFonts w:ascii="Courier New" w:eastAsia="Times New Roman" w:hAnsi="Courier New" w:cs="Courier New"/>
            <w:color w:val="000000"/>
            <w:sz w:val="20"/>
            <w:szCs w:val="20"/>
          </w:rPr>
          <w:t xml:space="preserve">    protected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height;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FB27FB">
          <w:rPr>
            <w:rFonts w:ascii="Courier New" w:eastAsia="Times New Roman" w:hAnsi="Courier New" w:cs="Courier New"/>
            <w:color w:val="000000"/>
            <w:sz w:val="20"/>
            <w:szCs w:val="20"/>
          </w:rPr>
          <w:t xml:space="preserve">    protected </w:t>
        </w:r>
        <w:proofErr w:type="spellStart"/>
        <w:r w:rsidRPr="00FB27FB">
          <w:rPr>
            <w:rFonts w:ascii="Courier New" w:eastAsia="Times New Roman" w:hAnsi="Courier New" w:cs="Courier New"/>
            <w:color w:val="000000"/>
            <w:sz w:val="20"/>
            <w:szCs w:val="20"/>
          </w:rPr>
          <w:t>boolean</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FB27FB">
          <w:rPr>
            <w:rFonts w:ascii="Courier New" w:eastAsia="Times New Roman" w:hAnsi="Courier New" w:cs="Courier New"/>
            <w:color w:val="000000"/>
            <w:sz w:val="20"/>
            <w:szCs w:val="20"/>
          </w:rPr>
          <w:t xml:space="preserve">    protected Image </w:t>
        </w:r>
        <w:proofErr w:type="spellStart"/>
        <w:r w:rsidRPr="00FB27FB">
          <w:rPr>
            <w:rFonts w:ascii="Courier New" w:eastAsia="Times New Roman" w:hAnsi="Courier New" w:cs="Courier New"/>
            <w:color w:val="000000"/>
            <w:sz w:val="20"/>
            <w:szCs w:val="20"/>
          </w:rPr>
          <w:t>image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rPr>
      </w:pPr>
      <w:ins w:id="35" w:author="Unknown">
        <w:r w:rsidRPr="00FB27FB">
          <w:rPr>
            <w:rFonts w:ascii="Courier New" w:eastAsia="Times New Roman" w:hAnsi="Courier New" w:cs="Courier New"/>
            <w:color w:val="000000"/>
            <w:sz w:val="20"/>
            <w:szCs w:val="20"/>
          </w:rPr>
          <w:t xml:space="preserve">    public Sprite(</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x,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y)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rPr>
      </w:pPr>
      <w:ins w:id="3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this.x</w:t>
        </w:r>
        <w:proofErr w:type="spellEnd"/>
        <w:r w:rsidRPr="00FB27FB">
          <w:rPr>
            <w:rFonts w:ascii="Courier New" w:eastAsia="Times New Roman" w:hAnsi="Courier New" w:cs="Courier New"/>
            <w:color w:val="000000"/>
            <w:sz w:val="20"/>
            <w:szCs w:val="20"/>
          </w:rPr>
          <w:t xml:space="preserve"> = x;</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000000"/>
          <w:sz w:val="20"/>
          <w:szCs w:val="20"/>
        </w:rPr>
      </w:pPr>
      <w:ins w:id="4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this.y</w:t>
        </w:r>
        <w:proofErr w:type="spellEnd"/>
        <w:r w:rsidRPr="00FB27FB">
          <w:rPr>
            <w:rFonts w:ascii="Courier New" w:eastAsia="Times New Roman" w:hAnsi="Courier New" w:cs="Courier New"/>
            <w:color w:val="000000"/>
            <w:sz w:val="20"/>
            <w:szCs w:val="20"/>
          </w:rPr>
          <w:t xml:space="preserve"> =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rPr>
      </w:pPr>
      <w:ins w:id="4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 xml:space="preserve"> = true;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ins w:id="4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FB27FB">
          <w:rPr>
            <w:rFonts w:ascii="Courier New" w:eastAsia="Times New Roman" w:hAnsi="Courier New" w:cs="Courier New"/>
            <w:color w:val="000000"/>
            <w:sz w:val="20"/>
            <w:szCs w:val="20"/>
          </w:rPr>
          <w:t xml:space="preserve">    protected void </w:t>
        </w:r>
        <w:proofErr w:type="spellStart"/>
        <w:r w:rsidRPr="00FB27FB">
          <w:rPr>
            <w:rFonts w:ascii="Courier New" w:eastAsia="Times New Roman" w:hAnsi="Courier New" w:cs="Courier New"/>
            <w:color w:val="000000"/>
            <w:sz w:val="20"/>
            <w:szCs w:val="20"/>
          </w:rPr>
          <w:t>getImageDimensions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0000"/>
          <w:sz w:val="20"/>
          <w:szCs w:val="20"/>
        </w:rPr>
      </w:pPr>
      <w:ins w:id="50" w:author="Unknown">
        <w:r w:rsidRPr="00FB27FB">
          <w:rPr>
            <w:rFonts w:ascii="Courier New" w:eastAsia="Times New Roman" w:hAnsi="Courier New" w:cs="Courier New"/>
            <w:color w:val="000000"/>
            <w:sz w:val="20"/>
            <w:szCs w:val="20"/>
          </w:rPr>
          <w:t xml:space="preserve">        width = </w:t>
        </w:r>
        <w:proofErr w:type="spellStart"/>
        <w:r w:rsidRPr="00FB27FB">
          <w:rPr>
            <w:rFonts w:ascii="Courier New" w:eastAsia="Times New Roman" w:hAnsi="Courier New" w:cs="Courier New"/>
            <w:color w:val="000000"/>
            <w:sz w:val="20"/>
            <w:szCs w:val="20"/>
          </w:rPr>
          <w:t>image.getWidth</w:t>
        </w:r>
        <w:proofErr w:type="spellEnd"/>
        <w:r w:rsidRPr="00FB27FB">
          <w:rPr>
            <w:rFonts w:ascii="Courier New" w:eastAsia="Times New Roman" w:hAnsi="Courier New" w:cs="Courier New"/>
            <w:color w:val="000000"/>
            <w:sz w:val="20"/>
            <w:szCs w:val="20"/>
          </w:rPr>
          <w:t>(null);</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FB27FB">
          <w:rPr>
            <w:rFonts w:ascii="Courier New" w:eastAsia="Times New Roman" w:hAnsi="Courier New" w:cs="Courier New"/>
            <w:color w:val="000000"/>
            <w:sz w:val="20"/>
            <w:szCs w:val="20"/>
          </w:rPr>
          <w:t xml:space="preserve">        height = </w:t>
        </w:r>
        <w:proofErr w:type="spellStart"/>
        <w:r w:rsidRPr="00FB27FB">
          <w:rPr>
            <w:rFonts w:ascii="Courier New" w:eastAsia="Times New Roman" w:hAnsi="Courier New" w:cs="Courier New"/>
            <w:color w:val="000000"/>
            <w:sz w:val="20"/>
            <w:szCs w:val="20"/>
          </w:rPr>
          <w:t>image.getHeight</w:t>
        </w:r>
        <w:proofErr w:type="spellEnd"/>
        <w:r w:rsidRPr="00FB27FB">
          <w:rPr>
            <w:rFonts w:ascii="Courier New" w:eastAsia="Times New Roman" w:hAnsi="Courier New" w:cs="Courier New"/>
            <w:color w:val="000000"/>
            <w:sz w:val="20"/>
            <w:szCs w:val="20"/>
          </w:rPr>
          <w:t>(null);</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ins w:id="5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FB27FB">
          <w:rPr>
            <w:rFonts w:ascii="Courier New" w:eastAsia="Times New Roman" w:hAnsi="Courier New" w:cs="Courier New"/>
            <w:color w:val="000000"/>
            <w:sz w:val="20"/>
            <w:szCs w:val="20"/>
          </w:rPr>
          <w:t xml:space="preserve">    protected void </w:t>
        </w:r>
        <w:proofErr w:type="spellStart"/>
        <w:r w:rsidRPr="00FB27FB">
          <w:rPr>
            <w:rFonts w:ascii="Courier New" w:eastAsia="Times New Roman" w:hAnsi="Courier New" w:cs="Courier New"/>
            <w:color w:val="000000"/>
            <w:sz w:val="20"/>
            <w:szCs w:val="20"/>
          </w:rPr>
          <w:t>loadImage</w:t>
        </w:r>
        <w:proofErr w:type="spellEnd"/>
        <w:r w:rsidRPr="00FB27FB">
          <w:rPr>
            <w:rFonts w:ascii="Courier New" w:eastAsia="Times New Roman" w:hAnsi="Courier New" w:cs="Courier New"/>
            <w:color w:val="000000"/>
            <w:sz w:val="20"/>
            <w:szCs w:val="20"/>
          </w:rPr>
          <w:t xml:space="preserve">(String </w:t>
        </w:r>
        <w:proofErr w:type="spellStart"/>
        <w:r w:rsidRPr="00FB27FB">
          <w:rPr>
            <w:rFonts w:ascii="Courier New" w:eastAsia="Times New Roman" w:hAnsi="Courier New" w:cs="Courier New"/>
            <w:color w:val="000000"/>
            <w:sz w:val="20"/>
            <w:szCs w:val="20"/>
          </w:rPr>
          <w:t>imageName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ImageIcon</w:t>
        </w:r>
        <w:proofErr w:type="spellEnd"/>
        <w:r w:rsidRPr="00FB27FB">
          <w:rPr>
            <w:rFonts w:ascii="Courier New" w:eastAsia="Times New Roman" w:hAnsi="Courier New" w:cs="Courier New"/>
            <w:color w:val="000000"/>
            <w:sz w:val="20"/>
            <w:szCs w:val="20"/>
          </w:rPr>
          <w:t xml:space="preserve"> ii = new </w:t>
        </w:r>
        <w:proofErr w:type="spellStart"/>
        <w:r w:rsidRPr="00FB27FB">
          <w:rPr>
            <w:rFonts w:ascii="Courier New" w:eastAsia="Times New Roman" w:hAnsi="Courier New" w:cs="Courier New"/>
            <w:color w:val="000000"/>
            <w:sz w:val="20"/>
            <w:szCs w:val="20"/>
          </w:rPr>
          <w:t>ImageIcon</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imageName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FB27FB">
          <w:rPr>
            <w:rFonts w:ascii="Courier New" w:eastAsia="Times New Roman" w:hAnsi="Courier New" w:cs="Courier New"/>
            <w:color w:val="000000"/>
            <w:sz w:val="20"/>
            <w:szCs w:val="20"/>
          </w:rPr>
          <w:t xml:space="preserve">        image = </w:t>
        </w:r>
        <w:proofErr w:type="spellStart"/>
        <w:r w:rsidRPr="00FB27FB">
          <w:rPr>
            <w:rFonts w:ascii="Courier New" w:eastAsia="Times New Roman" w:hAnsi="Courier New" w:cs="Courier New"/>
            <w:color w:val="000000"/>
            <w:sz w:val="20"/>
            <w:szCs w:val="20"/>
          </w:rPr>
          <w:t>ii.getImage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FB27FB">
          <w:rPr>
            <w:rFonts w:ascii="Courier New" w:eastAsia="Times New Roman" w:hAnsi="Courier New" w:cs="Courier New"/>
            <w:color w:val="000000"/>
            <w:sz w:val="20"/>
            <w:szCs w:val="20"/>
          </w:rPr>
          <w:t xml:space="preserve">    public Image </w:t>
        </w:r>
        <w:proofErr w:type="spellStart"/>
        <w:r w:rsidRPr="00FB27FB">
          <w:rPr>
            <w:rFonts w:ascii="Courier New" w:eastAsia="Times New Roman" w:hAnsi="Courier New" w:cs="Courier New"/>
            <w:color w:val="000000"/>
            <w:sz w:val="20"/>
            <w:szCs w:val="20"/>
          </w:rPr>
          <w:t>getImage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ins w:id="69" w:author="Unknown">
        <w:r w:rsidRPr="00FB27FB">
          <w:rPr>
            <w:rFonts w:ascii="Courier New" w:eastAsia="Times New Roman" w:hAnsi="Courier New" w:cs="Courier New"/>
            <w:color w:val="000000"/>
            <w:sz w:val="20"/>
            <w:szCs w:val="20"/>
          </w:rPr>
          <w:t xml:space="preserve">        return image;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0000"/>
          <w:sz w:val="20"/>
          <w:szCs w:val="20"/>
        </w:rPr>
      </w:pPr>
      <w:ins w:id="7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color w:val="000000"/>
          <w:sz w:val="20"/>
          <w:szCs w:val="20"/>
        </w:rPr>
      </w:pPr>
      <w:ins w:id="74" w:author="Unknown">
        <w:r w:rsidRPr="00FB27FB">
          <w:rPr>
            <w:rFonts w:ascii="Courier New" w:eastAsia="Times New Roman" w:hAnsi="Courier New" w:cs="Courier New"/>
            <w:color w:val="000000"/>
            <w:sz w:val="20"/>
            <w:szCs w:val="20"/>
          </w:rPr>
          <w:t xml:space="preserve">    public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getX</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FB27FB">
          <w:rPr>
            <w:rFonts w:ascii="Courier New" w:eastAsia="Times New Roman" w:hAnsi="Courier New" w:cs="Courier New"/>
            <w:color w:val="000000"/>
            <w:sz w:val="20"/>
            <w:szCs w:val="20"/>
          </w:rPr>
          <w:t xml:space="preserve">        return x;</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0000"/>
          <w:sz w:val="20"/>
          <w:szCs w:val="20"/>
        </w:rPr>
      </w:pPr>
      <w:ins w:id="81" w:author="Unknown">
        <w:r w:rsidRPr="00FB27FB">
          <w:rPr>
            <w:rFonts w:ascii="Courier New" w:eastAsia="Times New Roman" w:hAnsi="Courier New" w:cs="Courier New"/>
            <w:color w:val="000000"/>
            <w:sz w:val="20"/>
            <w:szCs w:val="20"/>
          </w:rPr>
          <w:t xml:space="preserve">    public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getY</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rPr>
      </w:pPr>
      <w:ins w:id="83" w:author="Unknown">
        <w:r w:rsidRPr="00FB27FB">
          <w:rPr>
            <w:rFonts w:ascii="Courier New" w:eastAsia="Times New Roman" w:hAnsi="Courier New" w:cs="Courier New"/>
            <w:color w:val="000000"/>
            <w:sz w:val="20"/>
            <w:szCs w:val="20"/>
          </w:rPr>
          <w:t xml:space="preserve">        return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color w:val="000000"/>
          <w:sz w:val="20"/>
          <w:szCs w:val="20"/>
        </w:rPr>
      </w:pPr>
      <w:ins w:id="8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color w:val="000000"/>
          <w:sz w:val="20"/>
          <w:szCs w:val="20"/>
        </w:rPr>
      </w:pPr>
      <w:ins w:id="88" w:author="Unknown">
        <w:r w:rsidRPr="00FB27FB">
          <w:rPr>
            <w:rFonts w:ascii="Courier New" w:eastAsia="Times New Roman" w:hAnsi="Courier New" w:cs="Courier New"/>
            <w:color w:val="000000"/>
            <w:sz w:val="20"/>
            <w:szCs w:val="20"/>
          </w:rPr>
          <w:t xml:space="preserve">    public </w:t>
        </w:r>
        <w:proofErr w:type="spellStart"/>
        <w:r w:rsidRPr="00FB27FB">
          <w:rPr>
            <w:rFonts w:ascii="Courier New" w:eastAsia="Times New Roman" w:hAnsi="Courier New" w:cs="Courier New"/>
            <w:color w:val="000000"/>
            <w:sz w:val="20"/>
            <w:szCs w:val="20"/>
          </w:rPr>
          <w:t>boolean</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color w:val="000000"/>
          <w:sz w:val="20"/>
          <w:szCs w:val="20"/>
        </w:rPr>
      </w:pPr>
      <w:ins w:id="90" w:author="Unknown">
        <w:r w:rsidRPr="00FB27FB">
          <w:rPr>
            <w:rFonts w:ascii="Courier New" w:eastAsia="Times New Roman" w:hAnsi="Courier New" w:cs="Courier New"/>
            <w:color w:val="000000"/>
            <w:sz w:val="20"/>
            <w:szCs w:val="20"/>
          </w:rPr>
          <w:t xml:space="preserve">        return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rPr>
      </w:pPr>
      <w:ins w:id="9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setVisible</w:t>
        </w:r>
        <w:proofErr w:type="spellEnd"/>
        <w:r w:rsidRPr="00FB27FB">
          <w:rPr>
            <w:rFonts w:ascii="Courier New" w:eastAsia="Times New Roman" w:hAnsi="Courier New" w:cs="Courier New"/>
            <w:color w:val="000000"/>
            <w:sz w:val="20"/>
            <w:szCs w:val="20"/>
          </w:rPr>
          <w:t>(Boolean visible)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ins w:id="9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 xml:space="preserve"> = visible;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color w:val="000000"/>
          <w:sz w:val="20"/>
          <w:szCs w:val="20"/>
        </w:rPr>
      </w:pPr>
      <w:ins w:id="9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rPr>
      </w:pPr>
      <w:ins w:id="102" w:author="Unknown">
        <w:r w:rsidRPr="00FB27FB">
          <w:rPr>
            <w:rFonts w:ascii="Courier New" w:eastAsia="Times New Roman" w:hAnsi="Courier New" w:cs="Courier New"/>
            <w:color w:val="000000"/>
            <w:sz w:val="20"/>
            <w:szCs w:val="20"/>
          </w:rPr>
          <w:t xml:space="preserve">    public Rectangle </w:t>
        </w:r>
        <w:proofErr w:type="spellStart"/>
        <w:r w:rsidRPr="00FB27FB">
          <w:rPr>
            <w:rFonts w:ascii="Courier New" w:eastAsia="Times New Roman" w:hAnsi="Courier New" w:cs="Courier New"/>
            <w:color w:val="000000"/>
            <w:sz w:val="20"/>
            <w:szCs w:val="20"/>
          </w:rPr>
          <w:t>getBounds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rPr>
      </w:pPr>
      <w:ins w:id="104" w:author="Unknown">
        <w:r w:rsidRPr="00FB27FB">
          <w:rPr>
            <w:rFonts w:ascii="Courier New" w:eastAsia="Times New Roman" w:hAnsi="Courier New" w:cs="Courier New"/>
            <w:color w:val="000000"/>
            <w:sz w:val="20"/>
            <w:szCs w:val="20"/>
          </w:rPr>
          <w:t xml:space="preserve">        return new Rectangle(x, y, width, height);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color w:val="000000"/>
          <w:sz w:val="20"/>
          <w:szCs w:val="20"/>
        </w:rPr>
      </w:pPr>
      <w:ins w:id="10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09" w:author="Unknown"/>
          <w:rFonts w:ascii="Georgia" w:eastAsia="Times New Roman" w:hAnsi="Georgia" w:cs="Times New Roman"/>
          <w:color w:val="000000"/>
          <w:sz w:val="24"/>
          <w:szCs w:val="24"/>
        </w:rPr>
      </w:pPr>
      <w:ins w:id="110" w:author="Unknown">
        <w:r w:rsidRPr="00FB27FB">
          <w:rPr>
            <w:rFonts w:ascii="Georgia" w:eastAsia="Times New Roman" w:hAnsi="Georgia" w:cs="Times New Roman"/>
            <w:color w:val="000000"/>
            <w:sz w:val="24"/>
            <w:szCs w:val="24"/>
          </w:rPr>
          <w:t>The code that can be shared by all sprites (a craft, an alien, and a missile) is placed in the </w:t>
        </w:r>
        <w:proofErr w:type="spellStart"/>
        <w:r w:rsidRPr="00FB27FB">
          <w:rPr>
            <w:rFonts w:ascii="Courier New" w:eastAsia="Times New Roman" w:hAnsi="Courier New" w:cs="Courier New"/>
            <w:color w:val="000000"/>
            <w:sz w:val="20"/>
          </w:rPr>
          <w:t>Sprite</w:t>
        </w:r>
        <w:r w:rsidRPr="00FB27FB">
          <w:rPr>
            <w:rFonts w:ascii="Georgia" w:eastAsia="Times New Roman" w:hAnsi="Georgia" w:cs="Times New Roman"/>
            <w:color w:val="000000"/>
            <w:sz w:val="24"/>
            <w:szCs w:val="24"/>
          </w:rPr>
          <w:t>class</w:t>
        </w:r>
        <w:proofErr w:type="spellEnd"/>
        <w:r w:rsidRPr="00FB27FB">
          <w:rPr>
            <w:rFonts w:ascii="Georgia" w:eastAsia="Times New Roman" w:hAnsi="Georgia" w:cs="Times New Roman"/>
            <w:color w:val="000000"/>
            <w:sz w:val="24"/>
            <w:szCs w:val="24"/>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FB27FB">
          <w:rPr>
            <w:rFonts w:ascii="Courier New" w:eastAsia="Times New Roman" w:hAnsi="Courier New" w:cs="Courier New"/>
            <w:color w:val="000000"/>
            <w:sz w:val="20"/>
            <w:szCs w:val="20"/>
          </w:rPr>
          <w:t xml:space="preserve">public Rectangle </w:t>
        </w:r>
        <w:proofErr w:type="spellStart"/>
        <w:r w:rsidRPr="00FB27FB">
          <w:rPr>
            <w:rFonts w:ascii="Courier New" w:eastAsia="Times New Roman" w:hAnsi="Courier New" w:cs="Courier New"/>
            <w:color w:val="000000"/>
            <w:sz w:val="20"/>
            <w:szCs w:val="20"/>
          </w:rPr>
          <w:t>getBounds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ins w:id="114" w:author="Unknown">
        <w:r w:rsidRPr="00FB27FB">
          <w:rPr>
            <w:rFonts w:ascii="Courier New" w:eastAsia="Times New Roman" w:hAnsi="Courier New" w:cs="Courier New"/>
            <w:color w:val="000000"/>
            <w:sz w:val="20"/>
            <w:szCs w:val="20"/>
          </w:rPr>
          <w:t xml:space="preserve">    return new Rectangle(x, y, width, height);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ins w:id="116"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17" w:author="Unknown"/>
          <w:rFonts w:ascii="Georgia" w:eastAsia="Times New Roman" w:hAnsi="Georgia" w:cs="Times New Roman"/>
          <w:color w:val="000000"/>
          <w:sz w:val="24"/>
          <w:szCs w:val="24"/>
        </w:rPr>
      </w:pPr>
      <w:ins w:id="118" w:author="Unknown">
        <w:r w:rsidRPr="00FB27FB">
          <w:rPr>
            <w:rFonts w:ascii="Georgia" w:eastAsia="Times New Roman" w:hAnsi="Georgia" w:cs="Times New Roman"/>
            <w:color w:val="000000"/>
            <w:sz w:val="24"/>
            <w:szCs w:val="24"/>
          </w:rPr>
          <w:t>The </w:t>
        </w:r>
        <w:proofErr w:type="spellStart"/>
        <w:r w:rsidRPr="00FB27FB">
          <w:rPr>
            <w:rFonts w:ascii="Courier New" w:eastAsia="Times New Roman" w:hAnsi="Courier New" w:cs="Courier New"/>
            <w:color w:val="000000"/>
            <w:sz w:val="20"/>
          </w:rPr>
          <w:t>getBounds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returns the bounding rectangle of the sprite image. We need the bounds in collision detection.</w:t>
        </w:r>
      </w:ins>
    </w:p>
    <w:p w:rsidR="00FB27FB" w:rsidRPr="00FB27FB" w:rsidRDefault="00FB27FB" w:rsidP="00FB27FB">
      <w:pPr>
        <w:shd w:val="clear" w:color="auto" w:fill="BDBDBD"/>
        <w:spacing w:after="0" w:line="240" w:lineRule="auto"/>
        <w:rPr>
          <w:ins w:id="119" w:author="Unknown"/>
          <w:rFonts w:ascii="Georgia" w:eastAsia="Times New Roman" w:hAnsi="Georgia" w:cs="Times New Roman"/>
          <w:color w:val="000000"/>
          <w:sz w:val="24"/>
          <w:szCs w:val="24"/>
        </w:rPr>
      </w:pPr>
      <w:ins w:id="120" w:author="Unknown">
        <w:r w:rsidRPr="00FB27FB">
          <w:rPr>
            <w:rFonts w:ascii="Georgia" w:eastAsia="Times New Roman" w:hAnsi="Georgia" w:cs="Times New Roman"/>
            <w:color w:val="000000"/>
            <w:sz w:val="24"/>
            <w:szCs w:val="24"/>
          </w:rPr>
          <w:t>Craft.java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rPr>
      </w:pPr>
      <w:ins w:id="122"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0000"/>
          <w:sz w:val="20"/>
          <w:szCs w:val="20"/>
        </w:rPr>
      </w:pPr>
      <w:ins w:id="125"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java.awt.event.KeyEvent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color w:val="000000"/>
          <w:sz w:val="20"/>
          <w:szCs w:val="20"/>
        </w:rPr>
      </w:pPr>
      <w:ins w:id="127"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java.util.ArrayList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FB27FB">
          <w:rPr>
            <w:rFonts w:ascii="Courier New" w:eastAsia="Times New Roman" w:hAnsi="Courier New" w:cs="Courier New"/>
            <w:color w:val="000000"/>
            <w:sz w:val="20"/>
            <w:szCs w:val="20"/>
          </w:rPr>
          <w:t>public class Craft extends Sprite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color w:val="000000"/>
          <w:sz w:val="20"/>
          <w:szCs w:val="20"/>
        </w:rPr>
      </w:pPr>
      <w:ins w:id="133" w:author="Unknown">
        <w:r w:rsidRPr="00FB27FB">
          <w:rPr>
            <w:rFonts w:ascii="Courier New" w:eastAsia="Times New Roman" w:hAnsi="Courier New" w:cs="Courier New"/>
            <w:color w:val="000000"/>
            <w:sz w:val="20"/>
            <w:szCs w:val="20"/>
          </w:rPr>
          <w:t xml:space="preserve">    private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color w:val="000000"/>
          <w:sz w:val="20"/>
          <w:szCs w:val="20"/>
        </w:rPr>
      </w:pPr>
      <w:ins w:id="135" w:author="Unknown">
        <w:r w:rsidRPr="00FB27FB">
          <w:rPr>
            <w:rFonts w:ascii="Courier New" w:eastAsia="Times New Roman" w:hAnsi="Courier New" w:cs="Courier New"/>
            <w:color w:val="000000"/>
            <w:sz w:val="20"/>
            <w:szCs w:val="20"/>
          </w:rPr>
          <w:t xml:space="preserve">    private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FB27FB">
          <w:rPr>
            <w:rFonts w:ascii="Courier New" w:eastAsia="Times New Roman" w:hAnsi="Courier New" w:cs="Courier New"/>
            <w:color w:val="000000"/>
            <w:sz w:val="20"/>
            <w:szCs w:val="20"/>
          </w:rPr>
          <w:lastRenderedPageBreak/>
          <w:t xml:space="preserve">    private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&lt;Missile&gt; missiles;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ins w:id="140" w:author="Unknown">
        <w:r w:rsidRPr="00FB27FB">
          <w:rPr>
            <w:rFonts w:ascii="Courier New" w:eastAsia="Times New Roman" w:hAnsi="Courier New" w:cs="Courier New"/>
            <w:color w:val="000000"/>
            <w:sz w:val="20"/>
            <w:szCs w:val="20"/>
          </w:rPr>
          <w:t xml:space="preserve">    public Craft(</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x,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y)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rPr>
      </w:pPr>
      <w:ins w:id="142" w:author="Unknown">
        <w:r w:rsidRPr="00FB27FB">
          <w:rPr>
            <w:rFonts w:ascii="Courier New" w:eastAsia="Times New Roman" w:hAnsi="Courier New" w:cs="Courier New"/>
            <w:color w:val="000000"/>
            <w:sz w:val="20"/>
            <w:szCs w:val="20"/>
          </w:rPr>
          <w:t xml:space="preserve">        super(x,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rPr>
      </w:pPr>
      <w:ins w:id="14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initCraft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ins w:id="150"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initCraft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color w:val="000000"/>
          <w:sz w:val="20"/>
          <w:szCs w:val="20"/>
        </w:rPr>
      </w:pPr>
      <w:ins w:id="15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rPr>
      </w:pPr>
      <w:ins w:id="154" w:author="Unknown">
        <w:r w:rsidRPr="00FB27FB">
          <w:rPr>
            <w:rFonts w:ascii="Courier New" w:eastAsia="Times New Roman" w:hAnsi="Courier New" w:cs="Courier New"/>
            <w:color w:val="000000"/>
            <w:sz w:val="20"/>
            <w:szCs w:val="20"/>
          </w:rPr>
          <w:t xml:space="preserve">        missiles = new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&lt;&gt;();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loadImage</w:t>
        </w:r>
        <w:proofErr w:type="spellEnd"/>
        <w:r w:rsidRPr="00FB27FB">
          <w:rPr>
            <w:rFonts w:ascii="Courier New" w:eastAsia="Times New Roman" w:hAnsi="Courier New" w:cs="Courier New"/>
            <w:color w:val="000000"/>
            <w:sz w:val="20"/>
            <w:szCs w:val="20"/>
          </w:rPr>
          <w:t>("craft.png");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ins w:id="15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getImageDimensions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color w:val="000000"/>
          <w:sz w:val="20"/>
          <w:szCs w:val="20"/>
        </w:rPr>
      </w:pPr>
      <w:ins w:id="163" w:author="Unknown">
        <w:r w:rsidRPr="00FB27FB">
          <w:rPr>
            <w:rFonts w:ascii="Courier New" w:eastAsia="Times New Roman" w:hAnsi="Courier New" w:cs="Courier New"/>
            <w:color w:val="000000"/>
            <w:sz w:val="20"/>
            <w:szCs w:val="20"/>
          </w:rPr>
          <w:t xml:space="preserve">    public void move()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ins w:id="166" w:author="Unknown">
        <w:r w:rsidRPr="00FB27FB">
          <w:rPr>
            <w:rFonts w:ascii="Courier New" w:eastAsia="Times New Roman" w:hAnsi="Courier New" w:cs="Courier New"/>
            <w:color w:val="000000"/>
            <w:sz w:val="20"/>
            <w:szCs w:val="20"/>
          </w:rPr>
          <w:t xml:space="preserve">        x +=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rPr>
      </w:pPr>
      <w:ins w:id="168" w:author="Unknown">
        <w:r w:rsidRPr="00FB27FB">
          <w:rPr>
            <w:rFonts w:ascii="Courier New" w:eastAsia="Times New Roman" w:hAnsi="Courier New" w:cs="Courier New"/>
            <w:color w:val="000000"/>
            <w:sz w:val="20"/>
            <w:szCs w:val="20"/>
          </w:rPr>
          <w:t xml:space="preserve">        y +=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FB27FB">
          <w:rPr>
            <w:rFonts w:ascii="Courier New" w:eastAsia="Times New Roman" w:hAnsi="Courier New" w:cs="Courier New"/>
            <w:color w:val="000000"/>
            <w:sz w:val="20"/>
            <w:szCs w:val="20"/>
          </w:rPr>
          <w:t xml:space="preserve">        if (x &lt; 1)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ins w:id="173" w:author="Unknown">
        <w:r w:rsidRPr="00FB27FB">
          <w:rPr>
            <w:rFonts w:ascii="Courier New" w:eastAsia="Times New Roman" w:hAnsi="Courier New" w:cs="Courier New"/>
            <w:color w:val="000000"/>
            <w:sz w:val="20"/>
            <w:szCs w:val="20"/>
          </w:rPr>
          <w:t xml:space="preserve">            x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ins w:id="178" w:author="Unknown">
        <w:r w:rsidRPr="00FB27FB">
          <w:rPr>
            <w:rFonts w:ascii="Courier New" w:eastAsia="Times New Roman" w:hAnsi="Courier New" w:cs="Courier New"/>
            <w:color w:val="000000"/>
            <w:sz w:val="20"/>
            <w:szCs w:val="20"/>
          </w:rPr>
          <w:t xml:space="preserve">        if (y &lt; 1)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FB27FB">
          <w:rPr>
            <w:rFonts w:ascii="Courier New" w:eastAsia="Times New Roman" w:hAnsi="Courier New" w:cs="Courier New"/>
            <w:color w:val="000000"/>
            <w:sz w:val="20"/>
            <w:szCs w:val="20"/>
          </w:rPr>
          <w:t xml:space="preserve">            y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ins w:id="18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ins w:id="187" w:author="Unknown">
        <w:r w:rsidRPr="00FB27FB">
          <w:rPr>
            <w:rFonts w:ascii="Courier New" w:eastAsia="Times New Roman" w:hAnsi="Courier New" w:cs="Courier New"/>
            <w:color w:val="000000"/>
            <w:sz w:val="20"/>
            <w:szCs w:val="20"/>
          </w:rPr>
          <w:t xml:space="preserve">    public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getMissiles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rPr>
      </w:pPr>
      <w:ins w:id="189" w:author="Unknown">
        <w:r w:rsidRPr="00FB27FB">
          <w:rPr>
            <w:rFonts w:ascii="Courier New" w:eastAsia="Times New Roman" w:hAnsi="Courier New" w:cs="Courier New"/>
            <w:color w:val="000000"/>
            <w:sz w:val="20"/>
            <w:szCs w:val="20"/>
          </w:rPr>
          <w:t xml:space="preserve">        return missiles;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color w:val="000000"/>
          <w:sz w:val="20"/>
          <w:szCs w:val="20"/>
        </w:rPr>
      </w:pPr>
      <w:ins w:id="19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ins w:id="194"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keyPressed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KeyEvent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color w:val="000000"/>
          <w:sz w:val="20"/>
          <w:szCs w:val="20"/>
        </w:rPr>
      </w:pPr>
      <w:ins w:id="19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key = </w:t>
        </w:r>
        <w:proofErr w:type="spellStart"/>
        <w:r w:rsidRPr="00FB27FB">
          <w:rPr>
            <w:rFonts w:ascii="Courier New" w:eastAsia="Times New Roman" w:hAnsi="Courier New" w:cs="Courier New"/>
            <w:color w:val="000000"/>
            <w:sz w:val="20"/>
            <w:szCs w:val="20"/>
          </w:rPr>
          <w:t>e.getKeyCode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KeyEvent.VK_SPACE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FB27FB">
          <w:rPr>
            <w:rFonts w:ascii="Courier New" w:eastAsia="Times New Roman" w:hAnsi="Courier New" w:cs="Courier New"/>
            <w:color w:val="000000"/>
            <w:sz w:val="20"/>
            <w:szCs w:val="20"/>
          </w:rPr>
          <w:t xml:space="preserve">            fire();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KeyEvent.VK_LEFT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ins w:id="20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 xml:space="preserve">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color w:val="000000"/>
          <w:sz w:val="20"/>
          <w:szCs w:val="20"/>
        </w:rPr>
      </w:pPr>
      <w:ins w:id="21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KeyEvent.VK_RIGHT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ins w:id="21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 xml:space="preserve">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color w:val="000000"/>
          <w:sz w:val="20"/>
          <w:szCs w:val="20"/>
        </w:rPr>
      </w:pPr>
      <w:ins w:id="21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KeyEvent.VK_UP</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ins w:id="22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 xml:space="preserve">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color w:val="000000"/>
          <w:sz w:val="20"/>
          <w:szCs w:val="20"/>
        </w:rPr>
      </w:pPr>
      <w:ins w:id="22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KeyEvent.VK_DOWN</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 xml:space="preserve">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FB27FB">
          <w:rPr>
            <w:rFonts w:ascii="Courier New" w:eastAsia="Times New Roman" w:hAnsi="Courier New" w:cs="Courier New"/>
            <w:color w:val="000000"/>
            <w:sz w:val="20"/>
            <w:szCs w:val="20"/>
          </w:rPr>
          <w:lastRenderedPageBreak/>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ins w:id="237" w:author="Unknown">
        <w:r w:rsidRPr="00FB27FB">
          <w:rPr>
            <w:rFonts w:ascii="Courier New" w:eastAsia="Times New Roman" w:hAnsi="Courier New" w:cs="Courier New"/>
            <w:color w:val="000000"/>
            <w:sz w:val="20"/>
            <w:szCs w:val="20"/>
          </w:rPr>
          <w:t xml:space="preserve">    public void fire()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ins w:id="23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missiles.add</w:t>
        </w:r>
        <w:proofErr w:type="spellEnd"/>
        <w:r w:rsidRPr="00FB27FB">
          <w:rPr>
            <w:rFonts w:ascii="Courier New" w:eastAsia="Times New Roman" w:hAnsi="Courier New" w:cs="Courier New"/>
            <w:color w:val="000000"/>
            <w:sz w:val="20"/>
            <w:szCs w:val="20"/>
          </w:rPr>
          <w:t>(new Missile(x + width, y + height / 2));</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ins w:id="24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ins w:id="244"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keyReleased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KeyEvent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ins w:id="24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key = </w:t>
        </w:r>
        <w:proofErr w:type="spellStart"/>
        <w:r w:rsidRPr="00FB27FB">
          <w:rPr>
            <w:rFonts w:ascii="Courier New" w:eastAsia="Times New Roman" w:hAnsi="Courier New" w:cs="Courier New"/>
            <w:color w:val="000000"/>
            <w:sz w:val="20"/>
            <w:szCs w:val="20"/>
          </w:rPr>
          <w:t>e.getKeyCode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ins w:id="250"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KeyEvent.VK_LEFT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ins w:id="25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 xml:space="preserve"> = 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 w:author="Unknown"/>
          <w:rFonts w:ascii="Courier New" w:eastAsia="Times New Roman" w:hAnsi="Courier New" w:cs="Courier New"/>
          <w:color w:val="000000"/>
          <w:sz w:val="20"/>
          <w:szCs w:val="20"/>
        </w:rPr>
      </w:pPr>
      <w:ins w:id="25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ins w:id="257"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KeyEvent.VK_RIGHT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dx</w:t>
        </w:r>
        <w:proofErr w:type="spellEnd"/>
        <w:r w:rsidRPr="00FB27FB">
          <w:rPr>
            <w:rFonts w:ascii="Courier New" w:eastAsia="Times New Roman" w:hAnsi="Courier New" w:cs="Courier New"/>
            <w:color w:val="000000"/>
            <w:sz w:val="20"/>
            <w:szCs w:val="20"/>
          </w:rPr>
          <w:t xml:space="preserve"> = 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ins w:id="26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ins w:id="264"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KeyEvent.VK_UP</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ins w:id="26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 xml:space="preserve"> = 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ins w:id="26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FB27FB">
          <w:rPr>
            <w:rFonts w:ascii="Courier New" w:eastAsia="Times New Roman" w:hAnsi="Courier New" w:cs="Courier New"/>
            <w:color w:val="000000"/>
            <w:sz w:val="20"/>
            <w:szCs w:val="20"/>
          </w:rPr>
          <w:t xml:space="preserve">        if (key == </w:t>
        </w:r>
        <w:proofErr w:type="spellStart"/>
        <w:r w:rsidRPr="00FB27FB">
          <w:rPr>
            <w:rFonts w:ascii="Courier New" w:eastAsia="Times New Roman" w:hAnsi="Courier New" w:cs="Courier New"/>
            <w:color w:val="000000"/>
            <w:sz w:val="20"/>
            <w:szCs w:val="20"/>
          </w:rPr>
          <w:t>KeyEvent.VK_DOWN</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rPr>
      </w:pPr>
      <w:ins w:id="27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dy</w:t>
        </w:r>
        <w:proofErr w:type="spellEnd"/>
        <w:r w:rsidRPr="00FB27FB">
          <w:rPr>
            <w:rFonts w:ascii="Courier New" w:eastAsia="Times New Roman" w:hAnsi="Courier New" w:cs="Courier New"/>
            <w:color w:val="000000"/>
            <w:sz w:val="20"/>
            <w:szCs w:val="20"/>
          </w:rPr>
          <w:t xml:space="preserve"> = 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ins w:id="27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rPr>
      </w:pPr>
      <w:ins w:id="279"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280" w:author="Unknown"/>
          <w:rFonts w:ascii="Georgia" w:eastAsia="Times New Roman" w:hAnsi="Georgia" w:cs="Times New Roman"/>
          <w:color w:val="000000"/>
          <w:sz w:val="24"/>
          <w:szCs w:val="24"/>
        </w:rPr>
      </w:pPr>
      <w:ins w:id="281" w:author="Unknown">
        <w:r w:rsidRPr="00FB27FB">
          <w:rPr>
            <w:rFonts w:ascii="Georgia" w:eastAsia="Times New Roman" w:hAnsi="Georgia" w:cs="Times New Roman"/>
            <w:color w:val="000000"/>
            <w:sz w:val="24"/>
            <w:szCs w:val="24"/>
          </w:rPr>
          <w:t>This class represents a spacecraft.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FB27FB">
          <w:rPr>
            <w:rFonts w:ascii="Courier New" w:eastAsia="Times New Roman" w:hAnsi="Courier New" w:cs="Courier New"/>
            <w:color w:val="000000"/>
            <w:sz w:val="20"/>
            <w:szCs w:val="20"/>
          </w:rPr>
          <w:t xml:space="preserve">private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&lt;Missile&gt; missiles;</w:t>
        </w:r>
      </w:ins>
    </w:p>
    <w:p w:rsidR="00FB27FB" w:rsidRPr="00FB27FB" w:rsidRDefault="00FB27FB" w:rsidP="00FB27FB">
      <w:pPr>
        <w:spacing w:before="100" w:beforeAutospacing="1" w:after="100" w:afterAutospacing="1" w:line="240" w:lineRule="auto"/>
        <w:rPr>
          <w:ins w:id="284" w:author="Unknown"/>
          <w:rFonts w:ascii="Georgia" w:eastAsia="Times New Roman" w:hAnsi="Georgia" w:cs="Times New Roman"/>
          <w:color w:val="000000"/>
          <w:sz w:val="24"/>
          <w:szCs w:val="24"/>
        </w:rPr>
      </w:pPr>
      <w:ins w:id="285" w:author="Unknown">
        <w:r w:rsidRPr="00FB27FB">
          <w:rPr>
            <w:rFonts w:ascii="Georgia" w:eastAsia="Times New Roman" w:hAnsi="Georgia" w:cs="Times New Roman"/>
            <w:color w:val="000000"/>
            <w:sz w:val="24"/>
            <w:szCs w:val="24"/>
          </w:rPr>
          <w:t>All the missiles fired by the spacecraft are stored in the </w:t>
        </w:r>
        <w:r w:rsidRPr="00FB27FB">
          <w:rPr>
            <w:rFonts w:ascii="Courier New" w:eastAsia="Times New Roman" w:hAnsi="Courier New" w:cs="Courier New"/>
            <w:color w:val="000000"/>
            <w:sz w:val="20"/>
          </w:rPr>
          <w:t>missiles</w:t>
        </w:r>
        <w:r w:rsidRPr="00FB27FB">
          <w:rPr>
            <w:rFonts w:ascii="Georgia" w:eastAsia="Times New Roman" w:hAnsi="Georgia" w:cs="Times New Roman"/>
            <w:color w:val="000000"/>
            <w:sz w:val="24"/>
            <w:szCs w:val="24"/>
          </w:rPr>
          <w:t> list.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FB27FB">
          <w:rPr>
            <w:rFonts w:ascii="Courier New" w:eastAsia="Times New Roman" w:hAnsi="Courier New" w:cs="Courier New"/>
            <w:color w:val="000000"/>
            <w:sz w:val="20"/>
            <w:szCs w:val="20"/>
          </w:rPr>
          <w:t>public void fire()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ins w:id="28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missiles.add</w:t>
        </w:r>
        <w:proofErr w:type="spellEnd"/>
        <w:r w:rsidRPr="00FB27FB">
          <w:rPr>
            <w:rFonts w:ascii="Courier New" w:eastAsia="Times New Roman" w:hAnsi="Courier New" w:cs="Courier New"/>
            <w:color w:val="000000"/>
            <w:sz w:val="20"/>
            <w:szCs w:val="20"/>
          </w:rPr>
          <w:t>(new Missile(x + width, y + height / 2));</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color w:val="000000"/>
          <w:sz w:val="20"/>
          <w:szCs w:val="20"/>
        </w:rPr>
      </w:pPr>
      <w:ins w:id="291"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292" w:author="Unknown"/>
          <w:rFonts w:ascii="Georgia" w:eastAsia="Times New Roman" w:hAnsi="Georgia" w:cs="Times New Roman"/>
          <w:color w:val="000000"/>
          <w:sz w:val="24"/>
          <w:szCs w:val="24"/>
        </w:rPr>
      </w:pPr>
      <w:ins w:id="293" w:author="Unknown">
        <w:r w:rsidRPr="00FB27FB">
          <w:rPr>
            <w:rFonts w:ascii="Georgia" w:eastAsia="Times New Roman" w:hAnsi="Georgia" w:cs="Times New Roman"/>
            <w:color w:val="000000"/>
            <w:sz w:val="24"/>
            <w:szCs w:val="24"/>
          </w:rPr>
          <w:t>When we fire a missile, a new </w:t>
        </w:r>
        <w:r w:rsidRPr="00FB27FB">
          <w:rPr>
            <w:rFonts w:ascii="Courier New" w:eastAsia="Times New Roman" w:hAnsi="Courier New" w:cs="Courier New"/>
            <w:color w:val="000000"/>
            <w:sz w:val="20"/>
          </w:rPr>
          <w:t>Missile</w:t>
        </w:r>
        <w:r w:rsidRPr="00FB27FB">
          <w:rPr>
            <w:rFonts w:ascii="Georgia" w:eastAsia="Times New Roman" w:hAnsi="Georgia" w:cs="Times New Roman"/>
            <w:color w:val="000000"/>
            <w:sz w:val="24"/>
            <w:szCs w:val="24"/>
          </w:rPr>
          <w:t> object is added to the </w:t>
        </w:r>
        <w:r w:rsidRPr="00FB27FB">
          <w:rPr>
            <w:rFonts w:ascii="Courier New" w:eastAsia="Times New Roman" w:hAnsi="Courier New" w:cs="Courier New"/>
            <w:color w:val="000000"/>
            <w:sz w:val="20"/>
          </w:rPr>
          <w:t>missiles</w:t>
        </w:r>
        <w:r w:rsidRPr="00FB27FB">
          <w:rPr>
            <w:rFonts w:ascii="Georgia" w:eastAsia="Times New Roman" w:hAnsi="Georgia" w:cs="Times New Roman"/>
            <w:color w:val="000000"/>
            <w:sz w:val="24"/>
            <w:szCs w:val="24"/>
          </w:rPr>
          <w:t> list. It is retained in the list until it collides with an alien or goes out of the window.</w:t>
        </w:r>
      </w:ins>
    </w:p>
    <w:p w:rsidR="00FB27FB" w:rsidRPr="00FB27FB" w:rsidRDefault="00FB27FB" w:rsidP="00FB27FB">
      <w:pPr>
        <w:shd w:val="clear" w:color="auto" w:fill="BDBDBD"/>
        <w:spacing w:after="0" w:line="240" w:lineRule="auto"/>
        <w:rPr>
          <w:ins w:id="294" w:author="Unknown"/>
          <w:rFonts w:ascii="Georgia" w:eastAsia="Times New Roman" w:hAnsi="Georgia" w:cs="Times New Roman"/>
          <w:color w:val="000000"/>
          <w:sz w:val="24"/>
          <w:szCs w:val="24"/>
        </w:rPr>
      </w:pPr>
      <w:ins w:id="295" w:author="Unknown">
        <w:r w:rsidRPr="00FB27FB">
          <w:rPr>
            <w:rFonts w:ascii="Georgia" w:eastAsia="Times New Roman" w:hAnsi="Georgia" w:cs="Times New Roman"/>
            <w:color w:val="000000"/>
            <w:sz w:val="24"/>
            <w:szCs w:val="24"/>
          </w:rPr>
          <w:t>Board.java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urier New" w:eastAsia="Times New Roman" w:hAnsi="Courier New" w:cs="Courier New"/>
          <w:color w:val="000000"/>
          <w:sz w:val="20"/>
          <w:szCs w:val="20"/>
        </w:rPr>
      </w:pPr>
      <w:ins w:id="297"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color w:val="000000"/>
          <w:sz w:val="20"/>
          <w:szCs w:val="20"/>
        </w:rPr>
      </w:pPr>
      <w:ins w:id="300"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java.awt.Color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color w:val="000000"/>
          <w:sz w:val="20"/>
          <w:szCs w:val="20"/>
        </w:rPr>
      </w:pPr>
      <w:ins w:id="302"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java.awt.Dimension</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color w:val="000000"/>
          <w:sz w:val="20"/>
          <w:szCs w:val="20"/>
        </w:rPr>
      </w:pPr>
      <w:ins w:id="304"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java.awt.Font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java.awt.FontMetrics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java.awt.Graphics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color w:val="000000"/>
          <w:sz w:val="20"/>
          <w:szCs w:val="20"/>
        </w:rPr>
      </w:pPr>
      <w:ins w:id="310"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java.awt.Rectangle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rPr>
      </w:pPr>
      <w:ins w:id="312"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java.awt.Toolkit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FB27FB">
          <w:rPr>
            <w:rFonts w:ascii="Courier New" w:eastAsia="Times New Roman" w:hAnsi="Courier New" w:cs="Courier New"/>
            <w:color w:val="000000"/>
            <w:sz w:val="20"/>
            <w:szCs w:val="20"/>
          </w:rPr>
          <w:lastRenderedPageBreak/>
          <w:t xml:space="preserve">import </w:t>
        </w:r>
        <w:proofErr w:type="spellStart"/>
        <w:r w:rsidRPr="00FB27FB">
          <w:rPr>
            <w:rFonts w:ascii="Courier New" w:eastAsia="Times New Roman" w:hAnsi="Courier New" w:cs="Courier New"/>
            <w:color w:val="000000"/>
            <w:sz w:val="20"/>
            <w:szCs w:val="20"/>
          </w:rPr>
          <w:t>java.awt.event.ActionEvent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ins w:id="316"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java.awt.event.ActionListener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rPr>
      </w:pPr>
      <w:ins w:id="318"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java.awt.event.KeyAdapter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java.awt.event.KeyEvent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java.util.ArrayList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javax.swing.JPanel</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javax.swing.Timer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FB27FB">
          <w:rPr>
            <w:rFonts w:ascii="Courier New" w:eastAsia="Times New Roman" w:hAnsi="Courier New" w:cs="Courier New"/>
            <w:color w:val="000000"/>
            <w:sz w:val="20"/>
            <w:szCs w:val="20"/>
          </w:rPr>
          <w:t xml:space="preserve">public class Board extends </w:t>
        </w:r>
        <w:proofErr w:type="spellStart"/>
        <w:r w:rsidRPr="00FB27FB">
          <w:rPr>
            <w:rFonts w:ascii="Courier New" w:eastAsia="Times New Roman" w:hAnsi="Courier New" w:cs="Courier New"/>
            <w:color w:val="000000"/>
            <w:sz w:val="20"/>
            <w:szCs w:val="20"/>
          </w:rPr>
          <w:t>JPanel</w:t>
        </w:r>
        <w:proofErr w:type="spellEnd"/>
        <w:r w:rsidRPr="00FB27FB">
          <w:rPr>
            <w:rFonts w:ascii="Courier New" w:eastAsia="Times New Roman" w:hAnsi="Courier New" w:cs="Courier New"/>
            <w:color w:val="000000"/>
            <w:sz w:val="20"/>
            <w:szCs w:val="20"/>
          </w:rPr>
          <w:t xml:space="preserve"> implements </w:t>
        </w:r>
        <w:proofErr w:type="spellStart"/>
        <w:r w:rsidRPr="00FB27FB">
          <w:rPr>
            <w:rFonts w:ascii="Courier New" w:eastAsia="Times New Roman" w:hAnsi="Courier New" w:cs="Courier New"/>
            <w:color w:val="000000"/>
            <w:sz w:val="20"/>
            <w:szCs w:val="20"/>
          </w:rPr>
          <w:t>ActionListener</w:t>
        </w:r>
        <w:proofErr w:type="spellEnd"/>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FB27FB">
          <w:rPr>
            <w:rFonts w:ascii="Courier New" w:eastAsia="Times New Roman" w:hAnsi="Courier New" w:cs="Courier New"/>
            <w:color w:val="000000"/>
            <w:sz w:val="20"/>
            <w:szCs w:val="20"/>
          </w:rPr>
          <w:t xml:space="preserve">    private Timer </w:t>
        </w:r>
        <w:proofErr w:type="spellStart"/>
        <w:r w:rsidRPr="00FB27FB">
          <w:rPr>
            <w:rFonts w:ascii="Courier New" w:eastAsia="Times New Roman" w:hAnsi="Courier New" w:cs="Courier New"/>
            <w:color w:val="000000"/>
            <w:sz w:val="20"/>
            <w:szCs w:val="20"/>
          </w:rPr>
          <w:t>timer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ins w:id="334" w:author="Unknown">
        <w:r w:rsidRPr="00FB27FB">
          <w:rPr>
            <w:rFonts w:ascii="Courier New" w:eastAsia="Times New Roman" w:hAnsi="Courier New" w:cs="Courier New"/>
            <w:color w:val="000000"/>
            <w:sz w:val="20"/>
            <w:szCs w:val="20"/>
          </w:rPr>
          <w:t xml:space="preserve">    private Craft </w:t>
        </w:r>
        <w:proofErr w:type="spellStart"/>
        <w:r w:rsidRPr="00FB27FB">
          <w:rPr>
            <w:rFonts w:ascii="Courier New" w:eastAsia="Times New Roman" w:hAnsi="Courier New" w:cs="Courier New"/>
            <w:color w:val="000000"/>
            <w:sz w:val="20"/>
            <w:szCs w:val="20"/>
          </w:rPr>
          <w:t>craft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color w:val="000000"/>
          <w:sz w:val="20"/>
          <w:szCs w:val="20"/>
        </w:rPr>
      </w:pPr>
      <w:ins w:id="336" w:author="Unknown">
        <w:r w:rsidRPr="00FB27FB">
          <w:rPr>
            <w:rFonts w:ascii="Courier New" w:eastAsia="Times New Roman" w:hAnsi="Courier New" w:cs="Courier New"/>
            <w:color w:val="000000"/>
            <w:sz w:val="20"/>
            <w:szCs w:val="20"/>
          </w:rPr>
          <w:t xml:space="preserve">    private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&lt;Alien&gt; aliens;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color w:val="000000"/>
          <w:sz w:val="20"/>
          <w:szCs w:val="20"/>
        </w:rPr>
      </w:pPr>
      <w:ins w:id="338" w:author="Unknown">
        <w:r w:rsidRPr="00FB27FB">
          <w:rPr>
            <w:rFonts w:ascii="Courier New" w:eastAsia="Times New Roman" w:hAnsi="Courier New" w:cs="Courier New"/>
            <w:color w:val="000000"/>
            <w:sz w:val="20"/>
            <w:szCs w:val="20"/>
          </w:rPr>
          <w:t xml:space="preserve">    private </w:t>
        </w:r>
        <w:proofErr w:type="spellStart"/>
        <w:r w:rsidRPr="00FB27FB">
          <w:rPr>
            <w:rFonts w:ascii="Courier New" w:eastAsia="Times New Roman" w:hAnsi="Courier New" w:cs="Courier New"/>
            <w:color w:val="000000"/>
            <w:sz w:val="20"/>
            <w:szCs w:val="20"/>
          </w:rPr>
          <w:t>boolean</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ICRAFT_X = 40;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ins w:id="342"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ICRAFT_Y = 60;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rPr>
      </w:pPr>
      <w:ins w:id="344"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B_WIDTH = 400;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color w:val="000000"/>
          <w:sz w:val="20"/>
          <w:szCs w:val="20"/>
        </w:rPr>
      </w:pPr>
      <w:ins w:id="346"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B_HEIGHT = 300;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color w:val="000000"/>
          <w:sz w:val="20"/>
          <w:szCs w:val="20"/>
        </w:rPr>
      </w:pPr>
      <w:ins w:id="348"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DELAY = 15;</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ins w:id="351"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pos =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ins w:id="353" w:author="Unknown">
        <w:r w:rsidRPr="00FB27FB">
          <w:rPr>
            <w:rFonts w:ascii="Courier New" w:eastAsia="Times New Roman" w:hAnsi="Courier New" w:cs="Courier New"/>
            <w:color w:val="000000"/>
            <w:sz w:val="20"/>
            <w:szCs w:val="20"/>
          </w:rPr>
          <w:t xml:space="preserve">        {2380, 29}, {2500, 59}, {1380, 89},</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color w:val="000000"/>
          <w:sz w:val="20"/>
          <w:szCs w:val="20"/>
        </w:rPr>
      </w:pPr>
      <w:ins w:id="355" w:author="Unknown">
        <w:r w:rsidRPr="00FB27FB">
          <w:rPr>
            <w:rFonts w:ascii="Courier New" w:eastAsia="Times New Roman" w:hAnsi="Courier New" w:cs="Courier New"/>
            <w:color w:val="000000"/>
            <w:sz w:val="20"/>
            <w:szCs w:val="20"/>
          </w:rPr>
          <w:t xml:space="preserve">        {780, 109}, {580, 139}, {680, 239},</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ins w:id="357" w:author="Unknown">
        <w:r w:rsidRPr="00FB27FB">
          <w:rPr>
            <w:rFonts w:ascii="Courier New" w:eastAsia="Times New Roman" w:hAnsi="Courier New" w:cs="Courier New"/>
            <w:color w:val="000000"/>
            <w:sz w:val="20"/>
            <w:szCs w:val="20"/>
          </w:rPr>
          <w:t xml:space="preserve">        {790, 259}, {760, 50}, {790, 150},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ins w:id="359" w:author="Unknown">
        <w:r w:rsidRPr="00FB27FB">
          <w:rPr>
            <w:rFonts w:ascii="Courier New" w:eastAsia="Times New Roman" w:hAnsi="Courier New" w:cs="Courier New"/>
            <w:color w:val="000000"/>
            <w:sz w:val="20"/>
            <w:szCs w:val="20"/>
          </w:rPr>
          <w:t xml:space="preserve">        {980, 209}, {560, 45}, {510, 70},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rPr>
      </w:pPr>
      <w:ins w:id="361" w:author="Unknown">
        <w:r w:rsidRPr="00FB27FB">
          <w:rPr>
            <w:rFonts w:ascii="Courier New" w:eastAsia="Times New Roman" w:hAnsi="Courier New" w:cs="Courier New"/>
            <w:color w:val="000000"/>
            <w:sz w:val="20"/>
            <w:szCs w:val="20"/>
          </w:rPr>
          <w:t xml:space="preserve">        {930, 159}, {590, 80}, {530, 60},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rPr>
      </w:pPr>
      <w:ins w:id="363" w:author="Unknown">
        <w:r w:rsidRPr="00FB27FB">
          <w:rPr>
            <w:rFonts w:ascii="Courier New" w:eastAsia="Times New Roman" w:hAnsi="Courier New" w:cs="Courier New"/>
            <w:color w:val="000000"/>
            <w:sz w:val="20"/>
            <w:szCs w:val="20"/>
          </w:rPr>
          <w:t xml:space="preserve">        {940, 59}, {990, 30}, {920, 200},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ins w:id="365" w:author="Unknown">
        <w:r w:rsidRPr="00FB27FB">
          <w:rPr>
            <w:rFonts w:ascii="Courier New" w:eastAsia="Times New Roman" w:hAnsi="Courier New" w:cs="Courier New"/>
            <w:color w:val="000000"/>
            <w:sz w:val="20"/>
            <w:szCs w:val="20"/>
          </w:rPr>
          <w:t xml:space="preserve">        {900, 259}, {660, 50}, {540, 90},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ins w:id="367" w:author="Unknown">
        <w:r w:rsidRPr="00FB27FB">
          <w:rPr>
            <w:rFonts w:ascii="Courier New" w:eastAsia="Times New Roman" w:hAnsi="Courier New" w:cs="Courier New"/>
            <w:color w:val="000000"/>
            <w:sz w:val="20"/>
            <w:szCs w:val="20"/>
          </w:rPr>
          <w:t xml:space="preserve">        {810, 220}, {860, 20}, {740, 180},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rPr>
      </w:pPr>
      <w:ins w:id="369" w:author="Unknown">
        <w:r w:rsidRPr="00FB27FB">
          <w:rPr>
            <w:rFonts w:ascii="Courier New" w:eastAsia="Times New Roman" w:hAnsi="Courier New" w:cs="Courier New"/>
            <w:color w:val="000000"/>
            <w:sz w:val="20"/>
            <w:szCs w:val="20"/>
          </w:rPr>
          <w:t xml:space="preserve">        {820, 128}, {490, 170}, {700, 30}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FB27FB">
          <w:rPr>
            <w:rFonts w:ascii="Courier New" w:eastAsia="Times New Roman" w:hAnsi="Courier New" w:cs="Courier New"/>
            <w:color w:val="000000"/>
            <w:sz w:val="20"/>
            <w:szCs w:val="20"/>
          </w:rPr>
          <w:t xml:space="preserve">    public Board()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initBoard</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initBoard</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addKeyListener</w:t>
        </w:r>
        <w:proofErr w:type="spellEnd"/>
        <w:r w:rsidRPr="00FB27FB">
          <w:rPr>
            <w:rFonts w:ascii="Courier New" w:eastAsia="Times New Roman" w:hAnsi="Courier New" w:cs="Courier New"/>
            <w:color w:val="000000"/>
            <w:sz w:val="20"/>
            <w:szCs w:val="20"/>
          </w:rPr>
          <w:t xml:space="preserve">(new </w:t>
        </w:r>
        <w:proofErr w:type="spellStart"/>
        <w:r w:rsidRPr="00FB27FB">
          <w:rPr>
            <w:rFonts w:ascii="Courier New" w:eastAsia="Times New Roman" w:hAnsi="Courier New" w:cs="Courier New"/>
            <w:color w:val="000000"/>
            <w:sz w:val="20"/>
            <w:szCs w:val="20"/>
          </w:rPr>
          <w:t>TAdapter</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ins w:id="38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setFocusable</w:t>
        </w:r>
        <w:proofErr w:type="spellEnd"/>
        <w:r w:rsidRPr="00FB27FB">
          <w:rPr>
            <w:rFonts w:ascii="Courier New" w:eastAsia="Times New Roman" w:hAnsi="Courier New" w:cs="Courier New"/>
            <w:color w:val="000000"/>
            <w:sz w:val="20"/>
            <w:szCs w:val="20"/>
          </w:rPr>
          <w:t>(true);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ins w:id="38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setBackground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Color.BLACK</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color w:val="000000"/>
          <w:sz w:val="20"/>
          <w:szCs w:val="20"/>
        </w:rPr>
      </w:pPr>
      <w:ins w:id="39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xml:space="preserve"> = true;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rPr>
      </w:pPr>
      <w:ins w:id="39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setPreferredSize</w:t>
        </w:r>
        <w:proofErr w:type="spellEnd"/>
        <w:r w:rsidRPr="00FB27FB">
          <w:rPr>
            <w:rFonts w:ascii="Courier New" w:eastAsia="Times New Roman" w:hAnsi="Courier New" w:cs="Courier New"/>
            <w:color w:val="000000"/>
            <w:sz w:val="20"/>
            <w:szCs w:val="20"/>
          </w:rPr>
          <w:t>(new Dimension(B_WIDTH, B_HEIGHT));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FB27FB">
          <w:rPr>
            <w:rFonts w:ascii="Courier New" w:eastAsia="Times New Roman" w:hAnsi="Courier New" w:cs="Courier New"/>
            <w:color w:val="000000"/>
            <w:sz w:val="20"/>
            <w:szCs w:val="20"/>
          </w:rPr>
          <w:t xml:space="preserve">        craft = new Craft(ICRAFT_X, ICRAFT_Y);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initAliens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FB27FB">
          <w:rPr>
            <w:rFonts w:ascii="Courier New" w:eastAsia="Times New Roman" w:hAnsi="Courier New" w:cs="Courier New"/>
            <w:color w:val="000000"/>
            <w:sz w:val="20"/>
            <w:szCs w:val="20"/>
          </w:rPr>
          <w:t xml:space="preserve">        timer = new Timer(DELAY, this);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ins w:id="40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timer.start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ins w:id="40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initAliens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ins w:id="412" w:author="Unknown">
        <w:r w:rsidRPr="00FB27FB">
          <w:rPr>
            <w:rFonts w:ascii="Courier New" w:eastAsia="Times New Roman" w:hAnsi="Courier New" w:cs="Courier New"/>
            <w:color w:val="000000"/>
            <w:sz w:val="20"/>
            <w:szCs w:val="20"/>
          </w:rPr>
          <w:t xml:space="preserve">        aliens = new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&lt;&gt;();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Courier New" w:eastAsia="Times New Roman" w:hAnsi="Courier New" w:cs="Courier New"/>
          <w:color w:val="000000"/>
          <w:sz w:val="20"/>
          <w:szCs w:val="20"/>
        </w:rPr>
      </w:pPr>
      <w:ins w:id="415" w:author="Unknown">
        <w:r w:rsidRPr="00FB27FB">
          <w:rPr>
            <w:rFonts w:ascii="Courier New" w:eastAsia="Times New Roman" w:hAnsi="Courier New" w:cs="Courier New"/>
            <w:color w:val="000000"/>
            <w:sz w:val="20"/>
            <w:szCs w:val="20"/>
          </w:rPr>
          <w:t xml:space="preserve">        for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p : pos)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aliens.add</w:t>
        </w:r>
        <w:proofErr w:type="spellEnd"/>
        <w:r w:rsidRPr="00FB27FB">
          <w:rPr>
            <w:rFonts w:ascii="Courier New" w:eastAsia="Times New Roman" w:hAnsi="Courier New" w:cs="Courier New"/>
            <w:color w:val="000000"/>
            <w:sz w:val="20"/>
            <w:szCs w:val="20"/>
          </w:rPr>
          <w:t>(new Alien(p[0], p[1]));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ins w:id="42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FB27FB">
          <w:rPr>
            <w:rFonts w:ascii="Courier New" w:eastAsia="Times New Roman" w:hAnsi="Courier New" w:cs="Courier New"/>
            <w:color w:val="000000"/>
            <w:sz w:val="20"/>
            <w:szCs w:val="20"/>
          </w:rPr>
          <w:t xml:space="preserve">    @Override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ins w:id="426"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paintComponent</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rPr>
      </w:pPr>
      <w:ins w:id="42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super.paintComponent</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color w:val="000000"/>
          <w:sz w:val="20"/>
          <w:szCs w:val="20"/>
        </w:rPr>
      </w:pPr>
      <w:ins w:id="43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drawObjects</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FB27FB">
          <w:rPr>
            <w:rFonts w:ascii="Courier New" w:eastAsia="Times New Roman" w:hAnsi="Courier New" w:cs="Courier New"/>
            <w:color w:val="000000"/>
            <w:sz w:val="20"/>
            <w:szCs w:val="20"/>
          </w:rPr>
          <w:t xml:space="preserve">        } else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color w:val="000000"/>
          <w:sz w:val="20"/>
          <w:szCs w:val="20"/>
        </w:rPr>
      </w:pPr>
      <w:ins w:id="44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drawGameOver</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color w:val="000000"/>
          <w:sz w:val="20"/>
          <w:szCs w:val="20"/>
        </w:rPr>
      </w:pPr>
      <w:ins w:id="44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rPr>
      </w:pPr>
      <w:ins w:id="44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Toolkit.getDefaultToolkit</w:t>
        </w:r>
        <w:proofErr w:type="spellEnd"/>
        <w:r w:rsidRPr="00FB27FB">
          <w:rPr>
            <w:rFonts w:ascii="Courier New" w:eastAsia="Times New Roman" w:hAnsi="Courier New" w:cs="Courier New"/>
            <w:color w:val="000000"/>
            <w:sz w:val="20"/>
            <w:szCs w:val="20"/>
          </w:rPr>
          <w:t>().sync();</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rPr>
      </w:pPr>
      <w:ins w:id="44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drawObjects</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craft.isVisible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g.drawImage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craft.getImage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craft.getX</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craft.getY</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FB27FB">
          <w:rPr>
            <w:rFonts w:ascii="Courier New" w:eastAsia="Times New Roman" w:hAnsi="Courier New" w:cs="Courier New"/>
            <w:color w:val="000000"/>
            <w:sz w:val="20"/>
            <w:szCs w:val="20"/>
          </w:rPr>
          <w:t xml:space="preserve">                    this);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rPr>
      </w:pPr>
      <w:ins w:id="46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 xml:space="preserve">&lt;Missile&gt; ms = </w:t>
        </w:r>
        <w:proofErr w:type="spellStart"/>
        <w:r w:rsidRPr="00FB27FB">
          <w:rPr>
            <w:rFonts w:ascii="Courier New" w:eastAsia="Times New Roman" w:hAnsi="Courier New" w:cs="Courier New"/>
            <w:color w:val="000000"/>
            <w:sz w:val="20"/>
            <w:szCs w:val="20"/>
          </w:rPr>
          <w:t>craft.getMissiles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ins w:id="465" w:author="Unknown">
        <w:r w:rsidRPr="00FB27FB">
          <w:rPr>
            <w:rFonts w:ascii="Courier New" w:eastAsia="Times New Roman" w:hAnsi="Courier New" w:cs="Courier New"/>
            <w:color w:val="000000"/>
            <w:sz w:val="20"/>
            <w:szCs w:val="20"/>
          </w:rPr>
          <w:t xml:space="preserve">        for (Missile m : ms)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m.isVisible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g.drawImage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m.getImage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m.getX</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m.getY</w:t>
        </w:r>
        <w:proofErr w:type="spellEnd"/>
        <w:r w:rsidRPr="00FB27FB">
          <w:rPr>
            <w:rFonts w:ascii="Courier New" w:eastAsia="Times New Roman" w:hAnsi="Courier New" w:cs="Courier New"/>
            <w:color w:val="000000"/>
            <w:sz w:val="20"/>
            <w:szCs w:val="20"/>
          </w:rPr>
          <w:t>(), this);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5" w:author="Unknown"/>
          <w:rFonts w:ascii="Courier New" w:eastAsia="Times New Roman" w:hAnsi="Courier New" w:cs="Courier New"/>
          <w:color w:val="000000"/>
          <w:sz w:val="20"/>
          <w:szCs w:val="20"/>
        </w:rPr>
      </w:pPr>
      <w:ins w:id="476" w:author="Unknown">
        <w:r w:rsidRPr="00FB27FB">
          <w:rPr>
            <w:rFonts w:ascii="Courier New" w:eastAsia="Times New Roman" w:hAnsi="Courier New" w:cs="Courier New"/>
            <w:color w:val="000000"/>
            <w:sz w:val="20"/>
            <w:szCs w:val="20"/>
          </w:rPr>
          <w:t xml:space="preserve">        for (Alien a : aliens)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7" w:author="Unknown"/>
          <w:rFonts w:ascii="Courier New" w:eastAsia="Times New Roman" w:hAnsi="Courier New" w:cs="Courier New"/>
          <w:color w:val="000000"/>
          <w:sz w:val="20"/>
          <w:szCs w:val="20"/>
        </w:rPr>
      </w:pPr>
      <w:ins w:id="478"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a.isVisible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9" w:author="Unknown"/>
          <w:rFonts w:ascii="Courier New" w:eastAsia="Times New Roman" w:hAnsi="Courier New" w:cs="Courier New"/>
          <w:color w:val="000000"/>
          <w:sz w:val="20"/>
          <w:szCs w:val="20"/>
        </w:rPr>
      </w:pPr>
      <w:ins w:id="48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g.drawImage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a.getImage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a.getX</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a.getY</w:t>
        </w:r>
        <w:proofErr w:type="spellEnd"/>
        <w:r w:rsidRPr="00FB27FB">
          <w:rPr>
            <w:rFonts w:ascii="Courier New" w:eastAsia="Times New Roman" w:hAnsi="Courier New" w:cs="Courier New"/>
            <w:color w:val="000000"/>
            <w:sz w:val="20"/>
            <w:szCs w:val="20"/>
          </w:rPr>
          <w:t>(), this);</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ins w:id="48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g.setColor</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Color.WHITE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ins w:id="48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g.drawString</w:t>
        </w:r>
        <w:proofErr w:type="spellEnd"/>
        <w:r w:rsidRPr="00FB27FB">
          <w:rPr>
            <w:rFonts w:ascii="Courier New" w:eastAsia="Times New Roman" w:hAnsi="Courier New" w:cs="Courier New"/>
            <w:color w:val="000000"/>
            <w:sz w:val="20"/>
            <w:szCs w:val="20"/>
          </w:rPr>
          <w:t xml:space="preserve">("Aliens left: " + </w:t>
        </w:r>
        <w:proofErr w:type="spellStart"/>
        <w:r w:rsidRPr="00FB27FB">
          <w:rPr>
            <w:rFonts w:ascii="Courier New" w:eastAsia="Times New Roman" w:hAnsi="Courier New" w:cs="Courier New"/>
            <w:color w:val="000000"/>
            <w:sz w:val="20"/>
            <w:szCs w:val="20"/>
          </w:rPr>
          <w:t>aliens.size</w:t>
        </w:r>
        <w:proofErr w:type="spellEnd"/>
        <w:r w:rsidRPr="00FB27FB">
          <w:rPr>
            <w:rFonts w:ascii="Courier New" w:eastAsia="Times New Roman" w:hAnsi="Courier New" w:cs="Courier New"/>
            <w:color w:val="000000"/>
            <w:sz w:val="20"/>
            <w:szCs w:val="20"/>
          </w:rPr>
          <w:t>(), 5, 15);</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ins w:id="49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ins w:id="494"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drawGameOver</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FB27FB">
          <w:rPr>
            <w:rFonts w:ascii="Courier New" w:eastAsia="Times New Roman" w:hAnsi="Courier New" w:cs="Courier New"/>
            <w:color w:val="000000"/>
            <w:sz w:val="20"/>
            <w:szCs w:val="20"/>
          </w:rPr>
          <w:t xml:space="preserve">        String </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xml:space="preserve"> = "Game Over";</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FB27FB">
          <w:rPr>
            <w:rFonts w:ascii="Courier New" w:eastAsia="Times New Roman" w:hAnsi="Courier New" w:cs="Courier New"/>
            <w:color w:val="000000"/>
            <w:sz w:val="20"/>
            <w:szCs w:val="20"/>
          </w:rPr>
          <w:t xml:space="preserve">        Font small = new Font("Helvetica", </w:t>
        </w:r>
        <w:proofErr w:type="spellStart"/>
        <w:r w:rsidRPr="00FB27FB">
          <w:rPr>
            <w:rFonts w:ascii="Courier New" w:eastAsia="Times New Roman" w:hAnsi="Courier New" w:cs="Courier New"/>
            <w:color w:val="000000"/>
            <w:sz w:val="20"/>
            <w:szCs w:val="20"/>
          </w:rPr>
          <w:t>Font.BOLD</w:t>
        </w:r>
        <w:proofErr w:type="spellEnd"/>
        <w:r w:rsidRPr="00FB27FB">
          <w:rPr>
            <w:rFonts w:ascii="Courier New" w:eastAsia="Times New Roman" w:hAnsi="Courier New" w:cs="Courier New"/>
            <w:color w:val="000000"/>
            <w:sz w:val="20"/>
            <w:szCs w:val="20"/>
          </w:rPr>
          <w:t>, 14);</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rPr>
      </w:pPr>
      <w:ins w:id="50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FontMetrics</w:t>
        </w:r>
        <w:proofErr w:type="spellEnd"/>
        <w:r w:rsidRPr="00FB27FB">
          <w:rPr>
            <w:rFonts w:ascii="Courier New" w:eastAsia="Times New Roman" w:hAnsi="Courier New" w:cs="Courier New"/>
            <w:color w:val="000000"/>
            <w:sz w:val="20"/>
            <w:szCs w:val="20"/>
          </w:rPr>
          <w:t xml:space="preserve"> fm = </w:t>
        </w:r>
        <w:proofErr w:type="spellStart"/>
        <w:r w:rsidRPr="00FB27FB">
          <w:rPr>
            <w:rFonts w:ascii="Courier New" w:eastAsia="Times New Roman" w:hAnsi="Courier New" w:cs="Courier New"/>
            <w:color w:val="000000"/>
            <w:sz w:val="20"/>
            <w:szCs w:val="20"/>
          </w:rPr>
          <w:t>getFontMetrics</w:t>
        </w:r>
        <w:proofErr w:type="spellEnd"/>
        <w:r w:rsidRPr="00FB27FB">
          <w:rPr>
            <w:rFonts w:ascii="Courier New" w:eastAsia="Times New Roman" w:hAnsi="Courier New" w:cs="Courier New"/>
            <w:color w:val="000000"/>
            <w:sz w:val="20"/>
            <w:szCs w:val="20"/>
          </w:rPr>
          <w:t>(small);</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ins w:id="50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g.setColor</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Color.white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color w:val="000000"/>
          <w:sz w:val="20"/>
          <w:szCs w:val="20"/>
        </w:rPr>
      </w:pPr>
      <w:ins w:id="50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g.setFont</w:t>
        </w:r>
        <w:proofErr w:type="spellEnd"/>
        <w:r w:rsidRPr="00FB27FB">
          <w:rPr>
            <w:rFonts w:ascii="Courier New" w:eastAsia="Times New Roman" w:hAnsi="Courier New" w:cs="Courier New"/>
            <w:color w:val="000000"/>
            <w:sz w:val="20"/>
            <w:szCs w:val="20"/>
          </w:rPr>
          <w:t>(small);</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color w:val="000000"/>
          <w:sz w:val="20"/>
          <w:szCs w:val="20"/>
        </w:rPr>
      </w:pPr>
      <w:ins w:id="50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g.drawString</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xml:space="preserve">, (B_WIDTH - </w:t>
        </w:r>
        <w:proofErr w:type="spellStart"/>
        <w:r w:rsidRPr="00FB27FB">
          <w:rPr>
            <w:rFonts w:ascii="Courier New" w:eastAsia="Times New Roman" w:hAnsi="Courier New" w:cs="Courier New"/>
            <w:color w:val="000000"/>
            <w:sz w:val="20"/>
            <w:szCs w:val="20"/>
          </w:rPr>
          <w:t>fm.stringWidth</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 2,</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9" w:author="Unknown"/>
          <w:rFonts w:ascii="Courier New" w:eastAsia="Times New Roman" w:hAnsi="Courier New" w:cs="Courier New"/>
          <w:color w:val="000000"/>
          <w:sz w:val="20"/>
          <w:szCs w:val="20"/>
        </w:rPr>
      </w:pPr>
      <w:ins w:id="510" w:author="Unknown">
        <w:r w:rsidRPr="00FB27FB">
          <w:rPr>
            <w:rFonts w:ascii="Courier New" w:eastAsia="Times New Roman" w:hAnsi="Courier New" w:cs="Courier New"/>
            <w:color w:val="000000"/>
            <w:sz w:val="20"/>
            <w:szCs w:val="20"/>
          </w:rPr>
          <w:lastRenderedPageBreak/>
          <w:t xml:space="preserve">                B_HEIGHT / 2);</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color w:val="000000"/>
          <w:sz w:val="20"/>
          <w:szCs w:val="20"/>
        </w:rPr>
      </w:pPr>
      <w:ins w:id="515" w:author="Unknown">
        <w:r w:rsidRPr="00FB27FB">
          <w:rPr>
            <w:rFonts w:ascii="Courier New" w:eastAsia="Times New Roman" w:hAnsi="Courier New" w:cs="Courier New"/>
            <w:color w:val="000000"/>
            <w:sz w:val="20"/>
            <w:szCs w:val="20"/>
          </w:rPr>
          <w:t xml:space="preserve">    @Override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color w:val="000000"/>
          <w:sz w:val="20"/>
          <w:szCs w:val="20"/>
        </w:rPr>
      </w:pPr>
      <w:ins w:id="517"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actionPerformed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ActionEvent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color w:val="000000"/>
          <w:sz w:val="20"/>
          <w:szCs w:val="20"/>
        </w:rPr>
      </w:pPr>
      <w:ins w:id="52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updateCraft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ins w:id="52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updateAliens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ins w:id="53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checkCollisions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ins w:id="533" w:author="Unknown">
        <w:r w:rsidRPr="00FB27FB">
          <w:rPr>
            <w:rFonts w:ascii="Courier New" w:eastAsia="Times New Roman" w:hAnsi="Courier New" w:cs="Courier New"/>
            <w:color w:val="000000"/>
            <w:sz w:val="20"/>
            <w:szCs w:val="20"/>
          </w:rPr>
          <w:t xml:space="preserve">        repaint();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rPr>
      </w:pPr>
      <w:ins w:id="53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ins w:id="538"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rPr>
      </w:pPr>
      <w:ins w:id="54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rPr>
      </w:pPr>
      <w:ins w:id="542"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ins w:id="54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timer.stop</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 w:author="Unknown"/>
          <w:rFonts w:ascii="Courier New" w:eastAsia="Times New Roman" w:hAnsi="Courier New" w:cs="Courier New"/>
          <w:color w:val="000000"/>
          <w:sz w:val="20"/>
          <w:szCs w:val="20"/>
        </w:rPr>
      </w:pPr>
      <w:ins w:id="551"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updateCraft</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craft.isVisible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color w:val="000000"/>
          <w:sz w:val="20"/>
          <w:szCs w:val="20"/>
        </w:rPr>
      </w:pPr>
      <w:ins w:id="55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craft.move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rPr>
      </w:pPr>
      <w:ins w:id="55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color w:val="000000"/>
          <w:sz w:val="20"/>
          <w:szCs w:val="20"/>
        </w:rPr>
      </w:pPr>
      <w:ins w:id="563"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updateMissiles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Unknown"/>
          <w:rFonts w:ascii="Courier New" w:eastAsia="Times New Roman" w:hAnsi="Courier New" w:cs="Courier New"/>
          <w:color w:val="000000"/>
          <w:sz w:val="20"/>
          <w:szCs w:val="20"/>
        </w:rPr>
      </w:pPr>
      <w:ins w:id="56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 xml:space="preserve">&lt;Missile&gt; ms = </w:t>
        </w:r>
        <w:proofErr w:type="spellStart"/>
        <w:r w:rsidRPr="00FB27FB">
          <w:rPr>
            <w:rFonts w:ascii="Courier New" w:eastAsia="Times New Roman" w:hAnsi="Courier New" w:cs="Courier New"/>
            <w:color w:val="000000"/>
            <w:sz w:val="20"/>
            <w:szCs w:val="20"/>
          </w:rPr>
          <w:t>craft.getMissiles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rPr>
      </w:pPr>
      <w:ins w:id="569" w:author="Unknown">
        <w:r w:rsidRPr="00FB27FB">
          <w:rPr>
            <w:rFonts w:ascii="Courier New" w:eastAsia="Times New Roman" w:hAnsi="Courier New" w:cs="Courier New"/>
            <w:color w:val="000000"/>
            <w:sz w:val="20"/>
            <w:szCs w:val="20"/>
          </w:rPr>
          <w:t xml:space="preserve">        for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 0;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&lt; </w:t>
        </w:r>
        <w:proofErr w:type="spellStart"/>
        <w:r w:rsidRPr="00FB27FB">
          <w:rPr>
            <w:rFonts w:ascii="Courier New" w:eastAsia="Times New Roman" w:hAnsi="Courier New" w:cs="Courier New"/>
            <w:color w:val="000000"/>
            <w:sz w:val="20"/>
            <w:szCs w:val="20"/>
          </w:rPr>
          <w:t>ms.size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color w:val="000000"/>
          <w:sz w:val="20"/>
          <w:szCs w:val="20"/>
        </w:rPr>
      </w:pPr>
      <w:ins w:id="572" w:author="Unknown">
        <w:r w:rsidRPr="00FB27FB">
          <w:rPr>
            <w:rFonts w:ascii="Courier New" w:eastAsia="Times New Roman" w:hAnsi="Courier New" w:cs="Courier New"/>
            <w:color w:val="000000"/>
            <w:sz w:val="20"/>
            <w:szCs w:val="20"/>
          </w:rPr>
          <w:t xml:space="preserve">            Missile m = </w:t>
        </w:r>
        <w:proofErr w:type="spellStart"/>
        <w:r w:rsidRPr="00FB27FB">
          <w:rPr>
            <w:rFonts w:ascii="Courier New" w:eastAsia="Times New Roman" w:hAnsi="Courier New" w:cs="Courier New"/>
            <w:color w:val="000000"/>
            <w:sz w:val="20"/>
            <w:szCs w:val="20"/>
          </w:rPr>
          <w:t>ms.get</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ins w:id="575"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m.isVisible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ins w:id="57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m.move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FB27FB">
          <w:rPr>
            <w:rFonts w:ascii="Courier New" w:eastAsia="Times New Roman" w:hAnsi="Courier New" w:cs="Courier New"/>
            <w:color w:val="000000"/>
            <w:sz w:val="20"/>
            <w:szCs w:val="20"/>
          </w:rPr>
          <w:t xml:space="preserve">            } else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ms.remove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Unknown"/>
          <w:rFonts w:ascii="Courier New" w:eastAsia="Times New Roman" w:hAnsi="Courier New" w:cs="Courier New"/>
          <w:color w:val="000000"/>
          <w:sz w:val="20"/>
          <w:szCs w:val="20"/>
        </w:rPr>
      </w:pPr>
      <w:ins w:id="590"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updateAliens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ins w:id="593"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aliens.isEmpty</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ins w:id="598" w:author="Unknown">
        <w:r w:rsidRPr="00FB27FB">
          <w:rPr>
            <w:rFonts w:ascii="Courier New" w:eastAsia="Times New Roman" w:hAnsi="Courier New" w:cs="Courier New"/>
            <w:color w:val="000000"/>
            <w:sz w:val="20"/>
            <w:szCs w:val="20"/>
          </w:rPr>
          <w:t xml:space="preserve">            return;</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ins w:id="60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Courier New" w:eastAsia="Times New Roman" w:hAnsi="Courier New" w:cs="Courier New"/>
          <w:color w:val="000000"/>
          <w:sz w:val="20"/>
          <w:szCs w:val="20"/>
        </w:rPr>
      </w:pPr>
      <w:ins w:id="603" w:author="Unknown">
        <w:r w:rsidRPr="00FB27FB">
          <w:rPr>
            <w:rFonts w:ascii="Courier New" w:eastAsia="Times New Roman" w:hAnsi="Courier New" w:cs="Courier New"/>
            <w:color w:val="000000"/>
            <w:sz w:val="20"/>
            <w:szCs w:val="20"/>
          </w:rPr>
          <w:t xml:space="preserve">        for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 0;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&lt; </w:t>
        </w:r>
        <w:proofErr w:type="spellStart"/>
        <w:r w:rsidRPr="00FB27FB">
          <w:rPr>
            <w:rFonts w:ascii="Courier New" w:eastAsia="Times New Roman" w:hAnsi="Courier New" w:cs="Courier New"/>
            <w:color w:val="000000"/>
            <w:sz w:val="20"/>
            <w:szCs w:val="20"/>
          </w:rPr>
          <w:t>aliens.size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ins w:id="606" w:author="Unknown">
        <w:r w:rsidRPr="00FB27FB">
          <w:rPr>
            <w:rFonts w:ascii="Courier New" w:eastAsia="Times New Roman" w:hAnsi="Courier New" w:cs="Courier New"/>
            <w:color w:val="000000"/>
            <w:sz w:val="20"/>
            <w:szCs w:val="20"/>
          </w:rPr>
          <w:t xml:space="preserve">            Alien a = </w:t>
        </w:r>
        <w:proofErr w:type="spellStart"/>
        <w:r w:rsidRPr="00FB27FB">
          <w:rPr>
            <w:rFonts w:ascii="Courier New" w:eastAsia="Times New Roman" w:hAnsi="Courier New" w:cs="Courier New"/>
            <w:color w:val="000000"/>
            <w:sz w:val="20"/>
            <w:szCs w:val="20"/>
          </w:rPr>
          <w:t>aliens.get</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color w:val="000000"/>
          <w:sz w:val="20"/>
          <w:szCs w:val="20"/>
        </w:rPr>
      </w:pPr>
      <w:ins w:id="608"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a.isVisible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color w:val="000000"/>
          <w:sz w:val="20"/>
          <w:szCs w:val="20"/>
        </w:rPr>
      </w:pPr>
      <w:ins w:id="61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a.move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FB27FB">
          <w:rPr>
            <w:rFonts w:ascii="Courier New" w:eastAsia="Times New Roman" w:hAnsi="Courier New" w:cs="Courier New"/>
            <w:color w:val="000000"/>
            <w:sz w:val="20"/>
            <w:szCs w:val="20"/>
          </w:rPr>
          <w:t xml:space="preserve">            } else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aliens.remove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ins w:id="62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ins w:id="623"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checkCollisions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ins w:id="626" w:author="Unknown">
        <w:r w:rsidRPr="00FB27FB">
          <w:rPr>
            <w:rFonts w:ascii="Courier New" w:eastAsia="Times New Roman" w:hAnsi="Courier New" w:cs="Courier New"/>
            <w:color w:val="000000"/>
            <w:sz w:val="20"/>
            <w:szCs w:val="20"/>
          </w:rPr>
          <w:t xml:space="preserve">        Rectangle r3 = </w:t>
        </w:r>
        <w:proofErr w:type="spellStart"/>
        <w:r w:rsidRPr="00FB27FB">
          <w:rPr>
            <w:rFonts w:ascii="Courier New" w:eastAsia="Times New Roman" w:hAnsi="Courier New" w:cs="Courier New"/>
            <w:color w:val="000000"/>
            <w:sz w:val="20"/>
            <w:szCs w:val="20"/>
          </w:rPr>
          <w:t>craft.getBounds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rPr>
      </w:pPr>
      <w:ins w:id="629" w:author="Unknown">
        <w:r w:rsidRPr="00FB27FB">
          <w:rPr>
            <w:rFonts w:ascii="Courier New" w:eastAsia="Times New Roman" w:hAnsi="Courier New" w:cs="Courier New"/>
            <w:color w:val="000000"/>
            <w:sz w:val="20"/>
            <w:szCs w:val="20"/>
          </w:rPr>
          <w:t xml:space="preserve">        for (Alien alien : aliens)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0" w:author="Unknown"/>
          <w:rFonts w:ascii="Courier New" w:eastAsia="Times New Roman" w:hAnsi="Courier New" w:cs="Courier New"/>
          <w:color w:val="000000"/>
          <w:sz w:val="20"/>
          <w:szCs w:val="20"/>
        </w:rPr>
      </w:pPr>
      <w:ins w:id="631" w:author="Unknown">
        <w:r w:rsidRPr="00FB27FB">
          <w:rPr>
            <w:rFonts w:ascii="Courier New" w:eastAsia="Times New Roman" w:hAnsi="Courier New" w:cs="Courier New"/>
            <w:color w:val="000000"/>
            <w:sz w:val="20"/>
            <w:szCs w:val="20"/>
          </w:rPr>
          <w:t xml:space="preserve">            Rectangle r2 = </w:t>
        </w:r>
        <w:proofErr w:type="spellStart"/>
        <w:r w:rsidRPr="00FB27FB">
          <w:rPr>
            <w:rFonts w:ascii="Courier New" w:eastAsia="Times New Roman" w:hAnsi="Courier New" w:cs="Courier New"/>
            <w:color w:val="000000"/>
            <w:sz w:val="20"/>
            <w:szCs w:val="20"/>
          </w:rPr>
          <w:t>alien.getBounds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FB27FB">
          <w:rPr>
            <w:rFonts w:ascii="Courier New" w:eastAsia="Times New Roman" w:hAnsi="Courier New" w:cs="Courier New"/>
            <w:color w:val="000000"/>
            <w:sz w:val="20"/>
            <w:szCs w:val="20"/>
          </w:rPr>
          <w:t xml:space="preserve">            if (r3.intersects(r2))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color w:val="000000"/>
          <w:sz w:val="20"/>
          <w:szCs w:val="20"/>
        </w:rPr>
      </w:pPr>
      <w:ins w:id="64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rPr>
      </w:pPr>
      <w:ins w:id="64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ins w:id="64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 xml:space="preserve">&lt;Missile&gt; ms = </w:t>
        </w:r>
        <w:proofErr w:type="spellStart"/>
        <w:r w:rsidRPr="00FB27FB">
          <w:rPr>
            <w:rFonts w:ascii="Courier New" w:eastAsia="Times New Roman" w:hAnsi="Courier New" w:cs="Courier New"/>
            <w:color w:val="000000"/>
            <w:sz w:val="20"/>
            <w:szCs w:val="20"/>
          </w:rPr>
          <w:t>craft.getMissiles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9" w:author="Unknown"/>
          <w:rFonts w:ascii="Courier New" w:eastAsia="Times New Roman" w:hAnsi="Courier New" w:cs="Courier New"/>
          <w:color w:val="000000"/>
          <w:sz w:val="20"/>
          <w:szCs w:val="20"/>
        </w:rPr>
      </w:pPr>
      <w:ins w:id="650" w:author="Unknown">
        <w:r w:rsidRPr="00FB27FB">
          <w:rPr>
            <w:rFonts w:ascii="Courier New" w:eastAsia="Times New Roman" w:hAnsi="Courier New" w:cs="Courier New"/>
            <w:color w:val="000000"/>
            <w:sz w:val="20"/>
            <w:szCs w:val="20"/>
          </w:rPr>
          <w:t xml:space="preserve">        for (Missile m : ms)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2" w:author="Unknown"/>
          <w:rFonts w:ascii="Courier New" w:eastAsia="Times New Roman" w:hAnsi="Courier New" w:cs="Courier New"/>
          <w:color w:val="000000"/>
          <w:sz w:val="20"/>
          <w:szCs w:val="20"/>
        </w:rPr>
      </w:pPr>
      <w:ins w:id="653" w:author="Unknown">
        <w:r w:rsidRPr="00FB27FB">
          <w:rPr>
            <w:rFonts w:ascii="Courier New" w:eastAsia="Times New Roman" w:hAnsi="Courier New" w:cs="Courier New"/>
            <w:color w:val="000000"/>
            <w:sz w:val="20"/>
            <w:szCs w:val="20"/>
          </w:rPr>
          <w:t xml:space="preserve">            Rectangle r1 = </w:t>
        </w:r>
        <w:proofErr w:type="spellStart"/>
        <w:r w:rsidRPr="00FB27FB">
          <w:rPr>
            <w:rFonts w:ascii="Courier New" w:eastAsia="Times New Roman" w:hAnsi="Courier New" w:cs="Courier New"/>
            <w:color w:val="000000"/>
            <w:sz w:val="20"/>
            <w:szCs w:val="20"/>
          </w:rPr>
          <w:t>m.getBounds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color w:val="000000"/>
          <w:sz w:val="20"/>
          <w:szCs w:val="20"/>
        </w:rPr>
      </w:pPr>
      <w:ins w:id="656" w:author="Unknown">
        <w:r w:rsidRPr="00FB27FB">
          <w:rPr>
            <w:rFonts w:ascii="Courier New" w:eastAsia="Times New Roman" w:hAnsi="Courier New" w:cs="Courier New"/>
            <w:color w:val="000000"/>
            <w:sz w:val="20"/>
            <w:szCs w:val="20"/>
          </w:rPr>
          <w:t xml:space="preserve">            for (Alien alien : aliens)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rPr>
      </w:pPr>
      <w:ins w:id="659" w:author="Unknown">
        <w:r w:rsidRPr="00FB27FB">
          <w:rPr>
            <w:rFonts w:ascii="Courier New" w:eastAsia="Times New Roman" w:hAnsi="Courier New" w:cs="Courier New"/>
            <w:color w:val="000000"/>
            <w:sz w:val="20"/>
            <w:szCs w:val="20"/>
          </w:rPr>
          <w:t xml:space="preserve">                Rectangle r2 = </w:t>
        </w:r>
        <w:proofErr w:type="spellStart"/>
        <w:r w:rsidRPr="00FB27FB">
          <w:rPr>
            <w:rFonts w:ascii="Courier New" w:eastAsia="Times New Roman" w:hAnsi="Courier New" w:cs="Courier New"/>
            <w:color w:val="000000"/>
            <w:sz w:val="20"/>
            <w:szCs w:val="20"/>
          </w:rPr>
          <w:t>alien.getBounds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rPr>
      </w:pPr>
      <w:ins w:id="662" w:author="Unknown">
        <w:r w:rsidRPr="00FB27FB">
          <w:rPr>
            <w:rFonts w:ascii="Courier New" w:eastAsia="Times New Roman" w:hAnsi="Courier New" w:cs="Courier New"/>
            <w:color w:val="000000"/>
            <w:sz w:val="20"/>
            <w:szCs w:val="20"/>
          </w:rPr>
          <w:t xml:space="preserve">                if (r1.intersects(r2))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3" w:author="Unknown"/>
          <w:rFonts w:ascii="Courier New" w:eastAsia="Times New Roman" w:hAnsi="Courier New" w:cs="Courier New"/>
          <w:color w:val="000000"/>
          <w:sz w:val="20"/>
          <w:szCs w:val="20"/>
        </w:rPr>
      </w:pPr>
      <w:ins w:id="66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5" w:author="Unknown"/>
          <w:rFonts w:ascii="Courier New" w:eastAsia="Times New Roman" w:hAnsi="Courier New" w:cs="Courier New"/>
          <w:color w:val="000000"/>
          <w:sz w:val="20"/>
          <w:szCs w:val="20"/>
        </w:rPr>
      </w:pPr>
      <w:ins w:id="66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urier New" w:eastAsia="Times New Roman" w:hAnsi="Courier New" w:cs="Courier New"/>
          <w:color w:val="000000"/>
          <w:sz w:val="20"/>
          <w:szCs w:val="20"/>
        </w:rPr>
      </w:pPr>
      <w:ins w:id="677" w:author="Unknown">
        <w:r w:rsidRPr="00FB27FB">
          <w:rPr>
            <w:rFonts w:ascii="Courier New" w:eastAsia="Times New Roman" w:hAnsi="Courier New" w:cs="Courier New"/>
            <w:color w:val="000000"/>
            <w:sz w:val="20"/>
            <w:szCs w:val="20"/>
          </w:rPr>
          <w:t xml:space="preserve">    private class </w:t>
        </w:r>
        <w:proofErr w:type="spellStart"/>
        <w:r w:rsidRPr="00FB27FB">
          <w:rPr>
            <w:rFonts w:ascii="Courier New" w:eastAsia="Times New Roman" w:hAnsi="Courier New" w:cs="Courier New"/>
            <w:color w:val="000000"/>
            <w:sz w:val="20"/>
            <w:szCs w:val="20"/>
          </w:rPr>
          <w:t>TAdapter</w:t>
        </w:r>
        <w:proofErr w:type="spellEnd"/>
        <w:r w:rsidRPr="00FB27FB">
          <w:rPr>
            <w:rFonts w:ascii="Courier New" w:eastAsia="Times New Roman" w:hAnsi="Courier New" w:cs="Courier New"/>
            <w:color w:val="000000"/>
            <w:sz w:val="20"/>
            <w:szCs w:val="20"/>
          </w:rPr>
          <w:t xml:space="preserve"> extends </w:t>
        </w:r>
        <w:proofErr w:type="spellStart"/>
        <w:r w:rsidRPr="00FB27FB">
          <w:rPr>
            <w:rFonts w:ascii="Courier New" w:eastAsia="Times New Roman" w:hAnsi="Courier New" w:cs="Courier New"/>
            <w:color w:val="000000"/>
            <w:sz w:val="20"/>
            <w:szCs w:val="20"/>
          </w:rPr>
          <w:t>KeyAdapter</w:t>
        </w:r>
        <w:proofErr w:type="spellEnd"/>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color w:val="000000"/>
          <w:sz w:val="20"/>
          <w:szCs w:val="20"/>
        </w:rPr>
      </w:pPr>
      <w:ins w:id="680" w:author="Unknown">
        <w:r w:rsidRPr="00FB27FB">
          <w:rPr>
            <w:rFonts w:ascii="Courier New" w:eastAsia="Times New Roman" w:hAnsi="Courier New" w:cs="Courier New"/>
            <w:color w:val="000000"/>
            <w:sz w:val="20"/>
            <w:szCs w:val="20"/>
          </w:rPr>
          <w:t xml:space="preserve">        @Override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Courier New" w:eastAsia="Times New Roman" w:hAnsi="Courier New" w:cs="Courier New"/>
          <w:color w:val="000000"/>
          <w:sz w:val="20"/>
          <w:szCs w:val="20"/>
        </w:rPr>
      </w:pPr>
      <w:ins w:id="682"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keyReleased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KeyEvent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Courier New" w:eastAsia="Times New Roman" w:hAnsi="Courier New" w:cs="Courier New"/>
          <w:color w:val="000000"/>
          <w:sz w:val="20"/>
          <w:szCs w:val="20"/>
        </w:rPr>
      </w:pPr>
      <w:ins w:id="68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craft.keyReleased</w:t>
        </w:r>
        <w:proofErr w:type="spellEnd"/>
        <w:r w:rsidRPr="00FB27FB">
          <w:rPr>
            <w:rFonts w:ascii="Courier New" w:eastAsia="Times New Roman" w:hAnsi="Courier New" w:cs="Courier New"/>
            <w:color w:val="000000"/>
            <w:sz w:val="20"/>
            <w:szCs w:val="20"/>
          </w:rPr>
          <w:t>(e);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Courier New" w:eastAsia="Times New Roman" w:hAnsi="Courier New" w:cs="Courier New"/>
          <w:color w:val="000000"/>
          <w:sz w:val="20"/>
          <w:szCs w:val="20"/>
        </w:rPr>
      </w:pPr>
      <w:ins w:id="68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color w:val="000000"/>
          <w:sz w:val="20"/>
          <w:szCs w:val="20"/>
        </w:rPr>
      </w:pPr>
      <w:ins w:id="689" w:author="Unknown">
        <w:r w:rsidRPr="00FB27FB">
          <w:rPr>
            <w:rFonts w:ascii="Courier New" w:eastAsia="Times New Roman" w:hAnsi="Courier New" w:cs="Courier New"/>
            <w:color w:val="000000"/>
            <w:sz w:val="20"/>
            <w:szCs w:val="20"/>
          </w:rPr>
          <w:t xml:space="preserve">        @Override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color w:val="000000"/>
          <w:sz w:val="20"/>
          <w:szCs w:val="20"/>
        </w:rPr>
      </w:pPr>
      <w:ins w:id="691" w:author="Unknown">
        <w:r w:rsidRPr="00FB27FB">
          <w:rPr>
            <w:rFonts w:ascii="Courier New" w:eastAsia="Times New Roman" w:hAnsi="Courier New" w:cs="Courier New"/>
            <w:color w:val="000000"/>
            <w:sz w:val="20"/>
            <w:szCs w:val="20"/>
          </w:rPr>
          <w:t xml:space="preserve">        public void </w:t>
        </w:r>
        <w:proofErr w:type="spellStart"/>
        <w:r w:rsidRPr="00FB27FB">
          <w:rPr>
            <w:rFonts w:ascii="Courier New" w:eastAsia="Times New Roman" w:hAnsi="Courier New" w:cs="Courier New"/>
            <w:color w:val="000000"/>
            <w:sz w:val="20"/>
            <w:szCs w:val="20"/>
          </w:rPr>
          <w:t>keyPressed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KeyEvent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color w:val="000000"/>
          <w:sz w:val="20"/>
          <w:szCs w:val="20"/>
        </w:rPr>
      </w:pPr>
      <w:ins w:id="69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craft.keyPressed</w:t>
        </w:r>
        <w:proofErr w:type="spellEnd"/>
        <w:r w:rsidRPr="00FB27FB">
          <w:rPr>
            <w:rFonts w:ascii="Courier New" w:eastAsia="Times New Roman" w:hAnsi="Courier New" w:cs="Courier New"/>
            <w:color w:val="000000"/>
            <w:sz w:val="20"/>
            <w:szCs w:val="20"/>
          </w:rPr>
          <w:t>(e);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4" w:author="Unknown"/>
          <w:rFonts w:ascii="Courier New" w:eastAsia="Times New Roman" w:hAnsi="Courier New" w:cs="Courier New"/>
          <w:color w:val="000000"/>
          <w:sz w:val="20"/>
          <w:szCs w:val="20"/>
        </w:rPr>
      </w:pPr>
      <w:ins w:id="69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6" w:author="Unknown"/>
          <w:rFonts w:ascii="Courier New" w:eastAsia="Times New Roman" w:hAnsi="Courier New" w:cs="Courier New"/>
          <w:color w:val="000000"/>
          <w:sz w:val="20"/>
          <w:szCs w:val="20"/>
        </w:rPr>
      </w:pPr>
      <w:ins w:id="69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8" w:author="Unknown"/>
          <w:rFonts w:ascii="Courier New" w:eastAsia="Times New Roman" w:hAnsi="Courier New" w:cs="Courier New"/>
          <w:color w:val="000000"/>
          <w:sz w:val="20"/>
          <w:szCs w:val="20"/>
        </w:rPr>
      </w:pPr>
      <w:ins w:id="699"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700" w:author="Unknown"/>
          <w:rFonts w:ascii="Georgia" w:eastAsia="Times New Roman" w:hAnsi="Georgia" w:cs="Times New Roman"/>
          <w:color w:val="000000"/>
          <w:sz w:val="24"/>
          <w:szCs w:val="24"/>
        </w:rPr>
      </w:pPr>
      <w:ins w:id="701" w:author="Unknown">
        <w:r w:rsidRPr="00FB27FB">
          <w:rPr>
            <w:rFonts w:ascii="Georgia" w:eastAsia="Times New Roman" w:hAnsi="Georgia" w:cs="Times New Roman"/>
            <w:color w:val="000000"/>
            <w:sz w:val="24"/>
            <w:szCs w:val="24"/>
          </w:rPr>
          <w:lastRenderedPageBreak/>
          <w:t>This is the </w:t>
        </w:r>
        <w:r w:rsidRPr="00FB27FB">
          <w:rPr>
            <w:rFonts w:ascii="Courier New" w:eastAsia="Times New Roman" w:hAnsi="Courier New" w:cs="Courier New"/>
            <w:color w:val="000000"/>
            <w:sz w:val="20"/>
          </w:rPr>
          <w:t>Board</w:t>
        </w:r>
        <w:r w:rsidRPr="00FB27FB">
          <w:rPr>
            <w:rFonts w:ascii="Georgia" w:eastAsia="Times New Roman" w:hAnsi="Georgia" w:cs="Times New Roman"/>
            <w:color w:val="000000"/>
            <w:sz w:val="24"/>
            <w:szCs w:val="24"/>
          </w:rPr>
          <w:t> class.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2" w:author="Unknown"/>
          <w:rFonts w:ascii="Courier New" w:eastAsia="Times New Roman" w:hAnsi="Courier New" w:cs="Courier New"/>
          <w:color w:val="000000"/>
          <w:sz w:val="20"/>
          <w:szCs w:val="20"/>
        </w:rPr>
      </w:pPr>
      <w:ins w:id="703" w:author="Unknown">
        <w:r w:rsidRPr="00FB27FB">
          <w:rPr>
            <w:rFonts w:ascii="Courier New" w:eastAsia="Times New Roman" w:hAnsi="Courier New" w:cs="Courier New"/>
            <w:color w:val="000000"/>
            <w:sz w:val="20"/>
            <w:szCs w:val="20"/>
          </w:rPr>
          <w:t xml:space="preserve">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pos =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4" w:author="Unknown"/>
          <w:rFonts w:ascii="Courier New" w:eastAsia="Times New Roman" w:hAnsi="Courier New" w:cs="Courier New"/>
          <w:color w:val="000000"/>
          <w:sz w:val="20"/>
          <w:szCs w:val="20"/>
        </w:rPr>
      </w:pPr>
      <w:ins w:id="705" w:author="Unknown">
        <w:r w:rsidRPr="00FB27FB">
          <w:rPr>
            <w:rFonts w:ascii="Courier New" w:eastAsia="Times New Roman" w:hAnsi="Courier New" w:cs="Courier New"/>
            <w:color w:val="000000"/>
            <w:sz w:val="20"/>
            <w:szCs w:val="20"/>
          </w:rPr>
          <w:t xml:space="preserve">    {2380, 29}, {2500, 59}, {1380, 89},</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6" w:author="Unknown"/>
          <w:rFonts w:ascii="Courier New" w:eastAsia="Times New Roman" w:hAnsi="Courier New" w:cs="Courier New"/>
          <w:color w:val="000000"/>
          <w:sz w:val="20"/>
          <w:szCs w:val="20"/>
        </w:rPr>
      </w:pPr>
      <w:ins w:id="707" w:author="Unknown">
        <w:r w:rsidRPr="00FB27FB">
          <w:rPr>
            <w:rFonts w:ascii="Courier New" w:eastAsia="Times New Roman" w:hAnsi="Courier New" w:cs="Courier New"/>
            <w:color w:val="000000"/>
            <w:sz w:val="20"/>
            <w:szCs w:val="20"/>
          </w:rPr>
          <w:t xml:space="preserve">    {780, 109}, {580, 139}, {680, 239},</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8" w:author="Unknown"/>
          <w:rFonts w:ascii="Courier New" w:eastAsia="Times New Roman" w:hAnsi="Courier New" w:cs="Courier New"/>
          <w:color w:val="000000"/>
          <w:sz w:val="20"/>
          <w:szCs w:val="20"/>
        </w:rPr>
      </w:pPr>
      <w:ins w:id="709" w:author="Unknown">
        <w:r w:rsidRPr="00FB27FB">
          <w:rPr>
            <w:rFonts w:ascii="Courier New" w:eastAsia="Times New Roman" w:hAnsi="Courier New" w:cs="Courier New"/>
            <w:color w:val="000000"/>
            <w:sz w:val="20"/>
            <w:szCs w:val="20"/>
          </w:rPr>
          <w:t xml:space="preserve">    {790, 259}, {760, 50}, {790, 150},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0" w:author="Unknown"/>
          <w:rFonts w:ascii="Courier New" w:eastAsia="Times New Roman" w:hAnsi="Courier New" w:cs="Courier New"/>
          <w:color w:val="000000"/>
          <w:sz w:val="20"/>
          <w:szCs w:val="20"/>
        </w:rPr>
      </w:pPr>
      <w:ins w:id="711" w:author="Unknown">
        <w:r w:rsidRPr="00FB27FB">
          <w:rPr>
            <w:rFonts w:ascii="Courier New" w:eastAsia="Times New Roman" w:hAnsi="Courier New" w:cs="Courier New"/>
            <w:color w:val="000000"/>
            <w:sz w:val="20"/>
            <w:szCs w:val="20"/>
          </w:rPr>
          <w:t xml:space="preserve">    {980, 209}, {560, 45}, {510, 70},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color w:val="000000"/>
          <w:sz w:val="20"/>
          <w:szCs w:val="20"/>
        </w:rPr>
      </w:pPr>
      <w:ins w:id="713" w:author="Unknown">
        <w:r w:rsidRPr="00FB27FB">
          <w:rPr>
            <w:rFonts w:ascii="Courier New" w:eastAsia="Times New Roman" w:hAnsi="Courier New" w:cs="Courier New"/>
            <w:color w:val="000000"/>
            <w:sz w:val="20"/>
            <w:szCs w:val="20"/>
          </w:rPr>
          <w:t xml:space="preserve">    {930, 159}, {590, 80}, {530, 60},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color w:val="000000"/>
          <w:sz w:val="20"/>
          <w:szCs w:val="20"/>
        </w:rPr>
      </w:pPr>
      <w:ins w:id="715" w:author="Unknown">
        <w:r w:rsidRPr="00FB27FB">
          <w:rPr>
            <w:rFonts w:ascii="Courier New" w:eastAsia="Times New Roman" w:hAnsi="Courier New" w:cs="Courier New"/>
            <w:color w:val="000000"/>
            <w:sz w:val="20"/>
            <w:szCs w:val="20"/>
          </w:rPr>
          <w:t xml:space="preserve">    {940, 59}, {990, 30}, {920, 200},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color w:val="000000"/>
          <w:sz w:val="20"/>
          <w:szCs w:val="20"/>
        </w:rPr>
      </w:pPr>
      <w:ins w:id="717" w:author="Unknown">
        <w:r w:rsidRPr="00FB27FB">
          <w:rPr>
            <w:rFonts w:ascii="Courier New" w:eastAsia="Times New Roman" w:hAnsi="Courier New" w:cs="Courier New"/>
            <w:color w:val="000000"/>
            <w:sz w:val="20"/>
            <w:szCs w:val="20"/>
          </w:rPr>
          <w:t xml:space="preserve">    {900, 259}, {660, 50}, {540, 90},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color w:val="000000"/>
          <w:sz w:val="20"/>
          <w:szCs w:val="20"/>
        </w:rPr>
      </w:pPr>
      <w:ins w:id="719" w:author="Unknown">
        <w:r w:rsidRPr="00FB27FB">
          <w:rPr>
            <w:rFonts w:ascii="Courier New" w:eastAsia="Times New Roman" w:hAnsi="Courier New" w:cs="Courier New"/>
            <w:color w:val="000000"/>
            <w:sz w:val="20"/>
            <w:szCs w:val="20"/>
          </w:rPr>
          <w:t xml:space="preserve">    {810, 220}, {860, 20}, {740, 180},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color w:val="000000"/>
          <w:sz w:val="20"/>
          <w:szCs w:val="20"/>
        </w:rPr>
      </w:pPr>
      <w:ins w:id="721" w:author="Unknown">
        <w:r w:rsidRPr="00FB27FB">
          <w:rPr>
            <w:rFonts w:ascii="Courier New" w:eastAsia="Times New Roman" w:hAnsi="Courier New" w:cs="Courier New"/>
            <w:color w:val="000000"/>
            <w:sz w:val="20"/>
            <w:szCs w:val="20"/>
          </w:rPr>
          <w:t xml:space="preserve">    {820, 128}, {490, 170}, {700, 30}</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color w:val="000000"/>
          <w:sz w:val="20"/>
          <w:szCs w:val="20"/>
        </w:rPr>
      </w:pPr>
      <w:ins w:id="723"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724" w:author="Unknown"/>
          <w:rFonts w:ascii="Georgia" w:eastAsia="Times New Roman" w:hAnsi="Georgia" w:cs="Times New Roman"/>
          <w:color w:val="000000"/>
          <w:sz w:val="24"/>
          <w:szCs w:val="24"/>
        </w:rPr>
      </w:pPr>
      <w:ins w:id="725" w:author="Unknown">
        <w:r w:rsidRPr="00FB27FB">
          <w:rPr>
            <w:rFonts w:ascii="Georgia" w:eastAsia="Times New Roman" w:hAnsi="Georgia" w:cs="Times New Roman"/>
            <w:color w:val="000000"/>
            <w:sz w:val="24"/>
            <w:szCs w:val="24"/>
          </w:rPr>
          <w:t>These are the initial positions of alien ships.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6" w:author="Unknown"/>
          <w:rFonts w:ascii="Courier New" w:eastAsia="Times New Roman" w:hAnsi="Courier New" w:cs="Courier New"/>
          <w:color w:val="000000"/>
          <w:sz w:val="20"/>
          <w:szCs w:val="20"/>
        </w:rPr>
      </w:pPr>
      <w:ins w:id="727" w:author="Unknown">
        <w:r w:rsidRPr="00FB27FB">
          <w:rPr>
            <w:rFonts w:ascii="Courier New" w:eastAsia="Times New Roman" w:hAnsi="Courier New" w:cs="Courier New"/>
            <w:color w:val="000000"/>
            <w:sz w:val="20"/>
            <w:szCs w:val="20"/>
          </w:rPr>
          <w:t xml:space="preserve">public void </w:t>
        </w:r>
        <w:proofErr w:type="spellStart"/>
        <w:r w:rsidRPr="00FB27FB">
          <w:rPr>
            <w:rFonts w:ascii="Courier New" w:eastAsia="Times New Roman" w:hAnsi="Courier New" w:cs="Courier New"/>
            <w:color w:val="000000"/>
            <w:sz w:val="20"/>
            <w:szCs w:val="20"/>
          </w:rPr>
          <w:t>initAliens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8" w:author="Unknown"/>
          <w:rFonts w:ascii="Courier New" w:eastAsia="Times New Roman" w:hAnsi="Courier New" w:cs="Courier New"/>
          <w:color w:val="000000"/>
          <w:sz w:val="20"/>
          <w:szCs w:val="20"/>
        </w:rPr>
      </w:pPr>
      <w:ins w:id="729" w:author="Unknown">
        <w:r w:rsidRPr="00FB27FB">
          <w:rPr>
            <w:rFonts w:ascii="Courier New" w:eastAsia="Times New Roman" w:hAnsi="Courier New" w:cs="Courier New"/>
            <w:color w:val="000000"/>
            <w:sz w:val="20"/>
            <w:szCs w:val="20"/>
          </w:rPr>
          <w:t xml:space="preserve">    aliens = new </w:t>
        </w:r>
        <w:proofErr w:type="spellStart"/>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&lt;&gt;();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1" w:author="Unknown"/>
          <w:rFonts w:ascii="Courier New" w:eastAsia="Times New Roman" w:hAnsi="Courier New" w:cs="Courier New"/>
          <w:color w:val="000000"/>
          <w:sz w:val="20"/>
          <w:szCs w:val="20"/>
        </w:rPr>
      </w:pPr>
      <w:ins w:id="732" w:author="Unknown">
        <w:r w:rsidRPr="00FB27FB">
          <w:rPr>
            <w:rFonts w:ascii="Courier New" w:eastAsia="Times New Roman" w:hAnsi="Courier New" w:cs="Courier New"/>
            <w:color w:val="000000"/>
            <w:sz w:val="20"/>
            <w:szCs w:val="20"/>
          </w:rPr>
          <w:t xml:space="preserve">    for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p : pos)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3" w:author="Unknown"/>
          <w:rFonts w:ascii="Courier New" w:eastAsia="Times New Roman" w:hAnsi="Courier New" w:cs="Courier New"/>
          <w:color w:val="000000"/>
          <w:sz w:val="20"/>
          <w:szCs w:val="20"/>
        </w:rPr>
      </w:pPr>
      <w:ins w:id="73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aliens.add</w:t>
        </w:r>
        <w:proofErr w:type="spellEnd"/>
        <w:r w:rsidRPr="00FB27FB">
          <w:rPr>
            <w:rFonts w:ascii="Courier New" w:eastAsia="Times New Roman" w:hAnsi="Courier New" w:cs="Courier New"/>
            <w:color w:val="000000"/>
            <w:sz w:val="20"/>
            <w:szCs w:val="20"/>
          </w:rPr>
          <w:t>(new Alien(p[0], p[1]));</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5" w:author="Unknown"/>
          <w:rFonts w:ascii="Courier New" w:eastAsia="Times New Roman" w:hAnsi="Courier New" w:cs="Courier New"/>
          <w:color w:val="000000"/>
          <w:sz w:val="20"/>
          <w:szCs w:val="20"/>
        </w:rPr>
      </w:pPr>
      <w:ins w:id="73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739" w:author="Unknown"/>
          <w:rFonts w:ascii="Georgia" w:eastAsia="Times New Roman" w:hAnsi="Georgia" w:cs="Times New Roman"/>
          <w:color w:val="000000"/>
          <w:sz w:val="24"/>
          <w:szCs w:val="24"/>
        </w:rPr>
      </w:pPr>
      <w:ins w:id="740" w:author="Unknown">
        <w:r w:rsidRPr="00FB27FB">
          <w:rPr>
            <w:rFonts w:ascii="Georgia" w:eastAsia="Times New Roman" w:hAnsi="Georgia" w:cs="Times New Roman"/>
            <w:color w:val="000000"/>
            <w:sz w:val="24"/>
            <w:szCs w:val="24"/>
          </w:rPr>
          <w:t>The </w:t>
        </w:r>
        <w:proofErr w:type="spellStart"/>
        <w:r w:rsidRPr="00FB27FB">
          <w:rPr>
            <w:rFonts w:ascii="Courier New" w:eastAsia="Times New Roman" w:hAnsi="Courier New" w:cs="Courier New"/>
            <w:color w:val="000000"/>
            <w:sz w:val="20"/>
          </w:rPr>
          <w:t>initAliens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creates a list of alien objects. The aliens take their initial positions from the </w:t>
        </w:r>
        <w:r w:rsidRPr="00FB27FB">
          <w:rPr>
            <w:rFonts w:ascii="Courier New" w:eastAsia="Times New Roman" w:hAnsi="Courier New" w:cs="Courier New"/>
            <w:color w:val="000000"/>
            <w:sz w:val="20"/>
          </w:rPr>
          <w:t>pos</w:t>
        </w:r>
        <w:r w:rsidRPr="00FB27FB">
          <w:rPr>
            <w:rFonts w:ascii="Georgia" w:eastAsia="Times New Roman" w:hAnsi="Georgia" w:cs="Times New Roman"/>
            <w:color w:val="000000"/>
            <w:sz w:val="24"/>
            <w:szCs w:val="24"/>
          </w:rPr>
          <w:t> array.</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FB27FB">
          <w:rPr>
            <w:rFonts w:ascii="Courier New" w:eastAsia="Times New Roman" w:hAnsi="Courier New" w:cs="Courier New"/>
            <w:color w:val="000000"/>
            <w:sz w:val="20"/>
            <w:szCs w:val="20"/>
          </w:rPr>
          <w:t>@Override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color w:val="000000"/>
          <w:sz w:val="20"/>
          <w:szCs w:val="20"/>
        </w:rPr>
      </w:pPr>
      <w:ins w:id="744" w:author="Unknown">
        <w:r w:rsidRPr="00FB27FB">
          <w:rPr>
            <w:rFonts w:ascii="Courier New" w:eastAsia="Times New Roman" w:hAnsi="Courier New" w:cs="Courier New"/>
            <w:color w:val="000000"/>
            <w:sz w:val="20"/>
            <w:szCs w:val="20"/>
          </w:rPr>
          <w:t xml:space="preserve">public void </w:t>
        </w:r>
        <w:proofErr w:type="spellStart"/>
        <w:r w:rsidRPr="00FB27FB">
          <w:rPr>
            <w:rFonts w:ascii="Courier New" w:eastAsia="Times New Roman" w:hAnsi="Courier New" w:cs="Courier New"/>
            <w:color w:val="000000"/>
            <w:sz w:val="20"/>
            <w:szCs w:val="20"/>
          </w:rPr>
          <w:t>paintComponent</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5" w:author="Unknown"/>
          <w:rFonts w:ascii="Courier New" w:eastAsia="Times New Roman" w:hAnsi="Courier New" w:cs="Courier New"/>
          <w:color w:val="000000"/>
          <w:sz w:val="20"/>
          <w:szCs w:val="20"/>
        </w:rPr>
      </w:pPr>
      <w:ins w:id="74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super.paintComponent</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8" w:author="Unknown"/>
          <w:rFonts w:ascii="Courier New" w:eastAsia="Times New Roman" w:hAnsi="Courier New" w:cs="Courier New"/>
          <w:color w:val="000000"/>
          <w:sz w:val="20"/>
          <w:szCs w:val="20"/>
        </w:rPr>
      </w:pPr>
      <w:ins w:id="749"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0"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ins w:id="75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drawObjects</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4" w:author="Unknown"/>
          <w:rFonts w:ascii="Courier New" w:eastAsia="Times New Roman" w:hAnsi="Courier New" w:cs="Courier New"/>
          <w:color w:val="000000"/>
          <w:sz w:val="20"/>
          <w:szCs w:val="20"/>
        </w:rPr>
      </w:pPr>
      <w:ins w:id="755" w:author="Unknown">
        <w:r w:rsidRPr="00FB27FB">
          <w:rPr>
            <w:rFonts w:ascii="Courier New" w:eastAsia="Times New Roman" w:hAnsi="Courier New" w:cs="Courier New"/>
            <w:color w:val="000000"/>
            <w:sz w:val="20"/>
            <w:szCs w:val="20"/>
          </w:rPr>
          <w:t xml:space="preserve">    } else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color w:val="000000"/>
          <w:sz w:val="20"/>
          <w:szCs w:val="20"/>
        </w:rPr>
      </w:pPr>
      <w:ins w:id="75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drawGameOver</w:t>
        </w:r>
        <w:proofErr w:type="spellEnd"/>
        <w:r w:rsidRPr="00FB27FB">
          <w:rPr>
            <w:rFonts w:ascii="Courier New" w:eastAsia="Times New Roman" w:hAnsi="Courier New" w:cs="Courier New"/>
            <w:color w:val="000000"/>
            <w:sz w:val="20"/>
            <w:szCs w:val="20"/>
          </w:rPr>
          <w:t>(g);</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ins w:id="76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2" w:author="Unknown"/>
          <w:rFonts w:ascii="Courier New" w:eastAsia="Times New Roman" w:hAnsi="Courier New" w:cs="Courier New"/>
          <w:color w:val="000000"/>
          <w:sz w:val="20"/>
          <w:szCs w:val="20"/>
        </w:rPr>
      </w:pPr>
      <w:ins w:id="76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Toolkit.getDefaultToolkit</w:t>
        </w:r>
        <w:proofErr w:type="spellEnd"/>
        <w:r w:rsidRPr="00FB27FB">
          <w:rPr>
            <w:rFonts w:ascii="Courier New" w:eastAsia="Times New Roman" w:hAnsi="Courier New" w:cs="Courier New"/>
            <w:color w:val="000000"/>
            <w:sz w:val="20"/>
            <w:szCs w:val="20"/>
          </w:rPr>
          <w:t>().sync();</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4" w:author="Unknown"/>
          <w:rFonts w:ascii="Courier New" w:eastAsia="Times New Roman" w:hAnsi="Courier New" w:cs="Courier New"/>
          <w:color w:val="000000"/>
          <w:sz w:val="20"/>
          <w:szCs w:val="20"/>
        </w:rPr>
      </w:pPr>
      <w:ins w:id="765"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766" w:author="Unknown"/>
          <w:rFonts w:ascii="Georgia" w:eastAsia="Times New Roman" w:hAnsi="Georgia" w:cs="Times New Roman"/>
          <w:color w:val="000000"/>
          <w:sz w:val="24"/>
          <w:szCs w:val="24"/>
        </w:rPr>
      </w:pPr>
      <w:ins w:id="767" w:author="Unknown">
        <w:r w:rsidRPr="00FB27FB">
          <w:rPr>
            <w:rFonts w:ascii="Georgia" w:eastAsia="Times New Roman" w:hAnsi="Georgia" w:cs="Times New Roman"/>
            <w:color w:val="000000"/>
            <w:sz w:val="24"/>
            <w:szCs w:val="24"/>
          </w:rPr>
          <w:t>Inside the </w:t>
        </w:r>
        <w:proofErr w:type="spellStart"/>
        <w:r w:rsidRPr="00FB27FB">
          <w:rPr>
            <w:rFonts w:ascii="Courier New" w:eastAsia="Times New Roman" w:hAnsi="Courier New" w:cs="Courier New"/>
            <w:color w:val="000000"/>
            <w:sz w:val="20"/>
          </w:rPr>
          <w:t>paintComponent</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we either draw game sprites or write the game over message. This depends on the </w:t>
        </w:r>
        <w:proofErr w:type="spellStart"/>
        <w:r w:rsidRPr="00FB27FB">
          <w:rPr>
            <w:rFonts w:ascii="Courier New" w:eastAsia="Times New Roman" w:hAnsi="Courier New" w:cs="Courier New"/>
            <w:color w:val="000000"/>
            <w:sz w:val="20"/>
          </w:rPr>
          <w:t>ingame</w:t>
        </w:r>
        <w:proofErr w:type="spellEnd"/>
        <w:r w:rsidRPr="00FB27FB">
          <w:rPr>
            <w:rFonts w:ascii="Georgia" w:eastAsia="Times New Roman" w:hAnsi="Georgia" w:cs="Times New Roman"/>
            <w:color w:val="000000"/>
            <w:sz w:val="24"/>
            <w:szCs w:val="24"/>
          </w:rPr>
          <w:t> variable.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8" w:author="Unknown"/>
          <w:rFonts w:ascii="Courier New" w:eastAsia="Times New Roman" w:hAnsi="Courier New" w:cs="Courier New"/>
          <w:color w:val="000000"/>
          <w:sz w:val="20"/>
          <w:szCs w:val="20"/>
        </w:rPr>
      </w:pPr>
      <w:ins w:id="769" w:author="Unknown">
        <w:r w:rsidRPr="00FB27FB">
          <w:rPr>
            <w:rFonts w:ascii="Courier New" w:eastAsia="Times New Roman" w:hAnsi="Courier New" w:cs="Courier New"/>
            <w:color w:val="000000"/>
            <w:sz w:val="20"/>
            <w:szCs w:val="20"/>
          </w:rPr>
          <w:t xml:space="preserve">private void </w:t>
        </w:r>
        <w:proofErr w:type="spellStart"/>
        <w:r w:rsidRPr="00FB27FB">
          <w:rPr>
            <w:rFonts w:ascii="Courier New" w:eastAsia="Times New Roman" w:hAnsi="Courier New" w:cs="Courier New"/>
            <w:color w:val="000000"/>
            <w:sz w:val="20"/>
            <w:szCs w:val="20"/>
          </w:rPr>
          <w:t>drawObjects</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1" w:author="Unknown"/>
          <w:rFonts w:ascii="Courier New" w:eastAsia="Times New Roman" w:hAnsi="Courier New" w:cs="Courier New"/>
          <w:color w:val="000000"/>
          <w:sz w:val="20"/>
          <w:szCs w:val="20"/>
        </w:rPr>
      </w:pPr>
      <w:ins w:id="772"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craft.isVisible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g.drawImage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craft.getImage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craft.getX</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craft.getY</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FB27FB">
          <w:rPr>
            <w:rFonts w:ascii="Courier New" w:eastAsia="Times New Roman" w:hAnsi="Courier New" w:cs="Courier New"/>
            <w:color w:val="000000"/>
            <w:sz w:val="20"/>
            <w:szCs w:val="20"/>
          </w:rPr>
          <w:t xml:space="preserve">                this);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ins w:id="77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9" w:author="Unknown"/>
          <w:rFonts w:ascii="Courier New" w:eastAsia="Times New Roman" w:hAnsi="Courier New" w:cs="Courier New"/>
          <w:color w:val="000000"/>
          <w:sz w:val="20"/>
          <w:szCs w:val="20"/>
        </w:rPr>
      </w:pPr>
      <w:ins w:id="780" w:author="Unknown">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1" w:author="Unknown"/>
          <w:rFonts w:ascii="Courier New" w:eastAsia="Times New Roman" w:hAnsi="Courier New" w:cs="Courier New"/>
          <w:color w:val="000000"/>
          <w:sz w:val="20"/>
          <w:szCs w:val="20"/>
        </w:rPr>
      </w:pPr>
      <w:ins w:id="78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pacing w:before="100" w:beforeAutospacing="1" w:after="100" w:afterAutospacing="1" w:line="240" w:lineRule="auto"/>
        <w:rPr>
          <w:ins w:id="783" w:author="Unknown"/>
          <w:rFonts w:ascii="Georgia" w:eastAsia="Times New Roman" w:hAnsi="Georgia" w:cs="Times New Roman"/>
          <w:color w:val="000000"/>
          <w:sz w:val="24"/>
          <w:szCs w:val="24"/>
        </w:rPr>
      </w:pPr>
      <w:ins w:id="784" w:author="Unknown">
        <w:r w:rsidRPr="00FB27FB">
          <w:rPr>
            <w:rFonts w:ascii="Georgia" w:eastAsia="Times New Roman" w:hAnsi="Georgia" w:cs="Times New Roman"/>
            <w:color w:val="000000"/>
            <w:sz w:val="24"/>
            <w:szCs w:val="24"/>
          </w:rPr>
          <w:lastRenderedPageBreak/>
          <w:t>The </w:t>
        </w:r>
        <w:proofErr w:type="spellStart"/>
        <w:r w:rsidRPr="00FB27FB">
          <w:rPr>
            <w:rFonts w:ascii="Courier New" w:eastAsia="Times New Roman" w:hAnsi="Courier New" w:cs="Courier New"/>
            <w:color w:val="000000"/>
            <w:sz w:val="20"/>
          </w:rPr>
          <w:t>drawObjects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draws game sprites on the window. First, we draw the craft sprite.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5" w:author="Unknown"/>
          <w:rFonts w:ascii="Courier New" w:eastAsia="Times New Roman" w:hAnsi="Courier New" w:cs="Courier New"/>
          <w:color w:val="000000"/>
          <w:sz w:val="20"/>
          <w:szCs w:val="20"/>
        </w:rPr>
      </w:pPr>
      <w:ins w:id="786" w:author="Unknown">
        <w:r w:rsidRPr="00FB27FB">
          <w:rPr>
            <w:rFonts w:ascii="Courier New" w:eastAsia="Times New Roman" w:hAnsi="Courier New" w:cs="Courier New"/>
            <w:color w:val="000000"/>
            <w:sz w:val="20"/>
            <w:szCs w:val="20"/>
          </w:rPr>
          <w:t>for (Alien a : aliens)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rPr>
      </w:pPr>
      <w:ins w:id="788"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a.isVisible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Courier New" w:eastAsia="Times New Roman" w:hAnsi="Courier New" w:cs="Courier New"/>
          <w:color w:val="000000"/>
          <w:sz w:val="20"/>
          <w:szCs w:val="20"/>
        </w:rPr>
      </w:pPr>
      <w:ins w:id="79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g.drawImage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a.getImage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a.getX</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a.getY</w:t>
        </w:r>
        <w:proofErr w:type="spellEnd"/>
        <w:r w:rsidRPr="00FB27FB">
          <w:rPr>
            <w:rFonts w:ascii="Courier New" w:eastAsia="Times New Roman" w:hAnsi="Courier New" w:cs="Courier New"/>
            <w:color w:val="000000"/>
            <w:sz w:val="20"/>
            <w:szCs w:val="20"/>
          </w:rPr>
          <w:t>(), this);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1" w:author="Unknown"/>
          <w:rFonts w:ascii="Courier New" w:eastAsia="Times New Roman" w:hAnsi="Courier New" w:cs="Courier New"/>
          <w:color w:val="000000"/>
          <w:sz w:val="20"/>
          <w:szCs w:val="20"/>
        </w:rPr>
      </w:pPr>
      <w:ins w:id="79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Courier New" w:eastAsia="Times New Roman" w:hAnsi="Courier New" w:cs="Courier New"/>
          <w:color w:val="000000"/>
          <w:sz w:val="20"/>
          <w:szCs w:val="20"/>
        </w:rPr>
      </w:pPr>
      <w:ins w:id="794"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795" w:author="Unknown"/>
          <w:rFonts w:ascii="Georgia" w:eastAsia="Times New Roman" w:hAnsi="Georgia" w:cs="Times New Roman"/>
          <w:color w:val="000000"/>
          <w:sz w:val="24"/>
          <w:szCs w:val="24"/>
        </w:rPr>
      </w:pPr>
      <w:ins w:id="796" w:author="Unknown">
        <w:r w:rsidRPr="00FB27FB">
          <w:rPr>
            <w:rFonts w:ascii="Georgia" w:eastAsia="Times New Roman" w:hAnsi="Georgia" w:cs="Times New Roman"/>
            <w:color w:val="000000"/>
            <w:sz w:val="24"/>
            <w:szCs w:val="24"/>
          </w:rPr>
          <w:t>In this loop we draw all aliens; they are drawn only if they have not been previously destroyed. This is checked by the </w:t>
        </w:r>
        <w:proofErr w:type="spellStart"/>
        <w:r w:rsidRPr="00FB27FB">
          <w:rPr>
            <w:rFonts w:ascii="Courier New" w:eastAsia="Times New Roman" w:hAnsi="Courier New" w:cs="Courier New"/>
            <w:color w:val="000000"/>
            <w:sz w:val="20"/>
          </w:rPr>
          <w:t>isVisible</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7" w:author="Unknown"/>
          <w:rFonts w:ascii="Courier New" w:eastAsia="Times New Roman" w:hAnsi="Courier New" w:cs="Courier New"/>
          <w:color w:val="000000"/>
          <w:sz w:val="20"/>
          <w:szCs w:val="20"/>
        </w:rPr>
      </w:pPr>
      <w:proofErr w:type="spellStart"/>
      <w:ins w:id="798" w:author="Unknown">
        <w:r w:rsidRPr="00FB27FB">
          <w:rPr>
            <w:rFonts w:ascii="Courier New" w:eastAsia="Times New Roman" w:hAnsi="Courier New" w:cs="Courier New"/>
            <w:color w:val="000000"/>
            <w:sz w:val="20"/>
            <w:szCs w:val="20"/>
          </w:rPr>
          <w:t>g.setColor</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Color.WHITE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9" w:author="Unknown"/>
          <w:rFonts w:ascii="Courier New" w:eastAsia="Times New Roman" w:hAnsi="Courier New" w:cs="Courier New"/>
          <w:color w:val="000000"/>
          <w:sz w:val="20"/>
          <w:szCs w:val="20"/>
        </w:rPr>
      </w:pPr>
      <w:proofErr w:type="spellStart"/>
      <w:ins w:id="800" w:author="Unknown">
        <w:r w:rsidRPr="00FB27FB">
          <w:rPr>
            <w:rFonts w:ascii="Courier New" w:eastAsia="Times New Roman" w:hAnsi="Courier New" w:cs="Courier New"/>
            <w:color w:val="000000"/>
            <w:sz w:val="20"/>
            <w:szCs w:val="20"/>
          </w:rPr>
          <w:t>g.drawString</w:t>
        </w:r>
        <w:proofErr w:type="spellEnd"/>
        <w:r w:rsidRPr="00FB27FB">
          <w:rPr>
            <w:rFonts w:ascii="Courier New" w:eastAsia="Times New Roman" w:hAnsi="Courier New" w:cs="Courier New"/>
            <w:color w:val="000000"/>
            <w:sz w:val="20"/>
            <w:szCs w:val="20"/>
          </w:rPr>
          <w:t xml:space="preserve">("Aliens left: " + </w:t>
        </w:r>
        <w:proofErr w:type="spellStart"/>
        <w:r w:rsidRPr="00FB27FB">
          <w:rPr>
            <w:rFonts w:ascii="Courier New" w:eastAsia="Times New Roman" w:hAnsi="Courier New" w:cs="Courier New"/>
            <w:color w:val="000000"/>
            <w:sz w:val="20"/>
            <w:szCs w:val="20"/>
          </w:rPr>
          <w:t>aliens.size</w:t>
        </w:r>
        <w:proofErr w:type="spellEnd"/>
        <w:r w:rsidRPr="00FB27FB">
          <w:rPr>
            <w:rFonts w:ascii="Courier New" w:eastAsia="Times New Roman" w:hAnsi="Courier New" w:cs="Courier New"/>
            <w:color w:val="000000"/>
            <w:sz w:val="20"/>
            <w:szCs w:val="20"/>
          </w:rPr>
          <w:t>(), 5, 15);</w:t>
        </w:r>
      </w:ins>
    </w:p>
    <w:p w:rsidR="00FB27FB" w:rsidRPr="00FB27FB" w:rsidRDefault="00FB27FB" w:rsidP="00FB27FB">
      <w:pPr>
        <w:spacing w:before="100" w:beforeAutospacing="1" w:after="100" w:afterAutospacing="1" w:line="240" w:lineRule="auto"/>
        <w:rPr>
          <w:ins w:id="801" w:author="Unknown"/>
          <w:rFonts w:ascii="Georgia" w:eastAsia="Times New Roman" w:hAnsi="Georgia" w:cs="Times New Roman"/>
          <w:color w:val="000000"/>
          <w:sz w:val="24"/>
          <w:szCs w:val="24"/>
        </w:rPr>
      </w:pPr>
      <w:ins w:id="802" w:author="Unknown">
        <w:r w:rsidRPr="00FB27FB">
          <w:rPr>
            <w:rFonts w:ascii="Georgia" w:eastAsia="Times New Roman" w:hAnsi="Georgia" w:cs="Times New Roman"/>
            <w:color w:val="000000"/>
            <w:sz w:val="24"/>
            <w:szCs w:val="24"/>
          </w:rPr>
          <w:t>In the top-left corner of the window, we draw how many aliens are left.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3" w:author="Unknown"/>
          <w:rFonts w:ascii="Courier New" w:eastAsia="Times New Roman" w:hAnsi="Courier New" w:cs="Courier New"/>
          <w:color w:val="000000"/>
          <w:sz w:val="20"/>
          <w:szCs w:val="20"/>
        </w:rPr>
      </w:pPr>
      <w:ins w:id="804" w:author="Unknown">
        <w:r w:rsidRPr="00FB27FB">
          <w:rPr>
            <w:rFonts w:ascii="Courier New" w:eastAsia="Times New Roman" w:hAnsi="Courier New" w:cs="Courier New"/>
            <w:color w:val="000000"/>
            <w:sz w:val="20"/>
            <w:szCs w:val="20"/>
          </w:rPr>
          <w:t xml:space="preserve">private void </w:t>
        </w:r>
        <w:proofErr w:type="spellStart"/>
        <w:r w:rsidRPr="00FB27FB">
          <w:rPr>
            <w:rFonts w:ascii="Courier New" w:eastAsia="Times New Roman" w:hAnsi="Courier New" w:cs="Courier New"/>
            <w:color w:val="000000"/>
            <w:sz w:val="20"/>
            <w:szCs w:val="20"/>
          </w:rPr>
          <w:t>drawGameOver</w:t>
        </w:r>
        <w:proofErr w:type="spellEnd"/>
        <w:r w:rsidRPr="00FB27FB">
          <w:rPr>
            <w:rFonts w:ascii="Courier New" w:eastAsia="Times New Roman" w:hAnsi="Courier New" w:cs="Courier New"/>
            <w:color w:val="000000"/>
            <w:sz w:val="20"/>
            <w:szCs w:val="20"/>
          </w:rPr>
          <w:t>(Graphics g)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6" w:author="Unknown"/>
          <w:rFonts w:ascii="Courier New" w:eastAsia="Times New Roman" w:hAnsi="Courier New" w:cs="Courier New"/>
          <w:color w:val="000000"/>
          <w:sz w:val="20"/>
          <w:szCs w:val="20"/>
        </w:rPr>
      </w:pPr>
      <w:ins w:id="807" w:author="Unknown">
        <w:r w:rsidRPr="00FB27FB">
          <w:rPr>
            <w:rFonts w:ascii="Courier New" w:eastAsia="Times New Roman" w:hAnsi="Courier New" w:cs="Courier New"/>
            <w:color w:val="000000"/>
            <w:sz w:val="20"/>
            <w:szCs w:val="20"/>
          </w:rPr>
          <w:t xml:space="preserve">    String </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xml:space="preserve"> = "Game Over";</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8" w:author="Unknown"/>
          <w:rFonts w:ascii="Courier New" w:eastAsia="Times New Roman" w:hAnsi="Courier New" w:cs="Courier New"/>
          <w:color w:val="000000"/>
          <w:sz w:val="20"/>
          <w:szCs w:val="20"/>
        </w:rPr>
      </w:pPr>
      <w:ins w:id="809" w:author="Unknown">
        <w:r w:rsidRPr="00FB27FB">
          <w:rPr>
            <w:rFonts w:ascii="Courier New" w:eastAsia="Times New Roman" w:hAnsi="Courier New" w:cs="Courier New"/>
            <w:color w:val="000000"/>
            <w:sz w:val="20"/>
            <w:szCs w:val="20"/>
          </w:rPr>
          <w:t xml:space="preserve">    Font small = new Font("Helvetica", </w:t>
        </w:r>
        <w:proofErr w:type="spellStart"/>
        <w:r w:rsidRPr="00FB27FB">
          <w:rPr>
            <w:rFonts w:ascii="Courier New" w:eastAsia="Times New Roman" w:hAnsi="Courier New" w:cs="Courier New"/>
            <w:color w:val="000000"/>
            <w:sz w:val="20"/>
            <w:szCs w:val="20"/>
          </w:rPr>
          <w:t>Font.BOLD</w:t>
        </w:r>
        <w:proofErr w:type="spellEnd"/>
        <w:r w:rsidRPr="00FB27FB">
          <w:rPr>
            <w:rFonts w:ascii="Courier New" w:eastAsia="Times New Roman" w:hAnsi="Courier New" w:cs="Courier New"/>
            <w:color w:val="000000"/>
            <w:sz w:val="20"/>
            <w:szCs w:val="20"/>
          </w:rPr>
          <w:t>, 14);</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Courier New" w:eastAsia="Times New Roman" w:hAnsi="Courier New" w:cs="Courier New"/>
          <w:color w:val="000000"/>
          <w:sz w:val="20"/>
          <w:szCs w:val="20"/>
        </w:rPr>
      </w:pPr>
      <w:ins w:id="81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FontMetrics</w:t>
        </w:r>
        <w:proofErr w:type="spellEnd"/>
        <w:r w:rsidRPr="00FB27FB">
          <w:rPr>
            <w:rFonts w:ascii="Courier New" w:eastAsia="Times New Roman" w:hAnsi="Courier New" w:cs="Courier New"/>
            <w:color w:val="000000"/>
            <w:sz w:val="20"/>
            <w:szCs w:val="20"/>
          </w:rPr>
          <w:t xml:space="preserve"> fm = </w:t>
        </w:r>
        <w:proofErr w:type="spellStart"/>
        <w:r w:rsidRPr="00FB27FB">
          <w:rPr>
            <w:rFonts w:ascii="Courier New" w:eastAsia="Times New Roman" w:hAnsi="Courier New" w:cs="Courier New"/>
            <w:color w:val="000000"/>
            <w:sz w:val="20"/>
            <w:szCs w:val="20"/>
          </w:rPr>
          <w:t>getFontMetrics</w:t>
        </w:r>
        <w:proofErr w:type="spellEnd"/>
        <w:r w:rsidRPr="00FB27FB">
          <w:rPr>
            <w:rFonts w:ascii="Courier New" w:eastAsia="Times New Roman" w:hAnsi="Courier New" w:cs="Courier New"/>
            <w:color w:val="000000"/>
            <w:sz w:val="20"/>
            <w:szCs w:val="20"/>
          </w:rPr>
          <w:t>(small);</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3" w:author="Unknown"/>
          <w:rFonts w:ascii="Courier New" w:eastAsia="Times New Roman" w:hAnsi="Courier New" w:cs="Courier New"/>
          <w:color w:val="000000"/>
          <w:sz w:val="20"/>
          <w:szCs w:val="20"/>
        </w:rPr>
      </w:pPr>
      <w:ins w:id="81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g.setColor</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Color.white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5" w:author="Unknown"/>
          <w:rFonts w:ascii="Courier New" w:eastAsia="Times New Roman" w:hAnsi="Courier New" w:cs="Courier New"/>
          <w:color w:val="000000"/>
          <w:sz w:val="20"/>
          <w:szCs w:val="20"/>
        </w:rPr>
      </w:pPr>
      <w:ins w:id="81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g.setFont</w:t>
        </w:r>
        <w:proofErr w:type="spellEnd"/>
        <w:r w:rsidRPr="00FB27FB">
          <w:rPr>
            <w:rFonts w:ascii="Courier New" w:eastAsia="Times New Roman" w:hAnsi="Courier New" w:cs="Courier New"/>
            <w:color w:val="000000"/>
            <w:sz w:val="20"/>
            <w:szCs w:val="20"/>
          </w:rPr>
          <w:t>(small);</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7" w:author="Unknown"/>
          <w:rFonts w:ascii="Courier New" w:eastAsia="Times New Roman" w:hAnsi="Courier New" w:cs="Courier New"/>
          <w:color w:val="000000"/>
          <w:sz w:val="20"/>
          <w:szCs w:val="20"/>
        </w:rPr>
      </w:pPr>
      <w:ins w:id="81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g.drawString</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xml:space="preserve">, (B_WIDTH - </w:t>
        </w:r>
        <w:proofErr w:type="spellStart"/>
        <w:r w:rsidRPr="00FB27FB">
          <w:rPr>
            <w:rFonts w:ascii="Courier New" w:eastAsia="Times New Roman" w:hAnsi="Courier New" w:cs="Courier New"/>
            <w:color w:val="000000"/>
            <w:sz w:val="20"/>
            <w:szCs w:val="20"/>
          </w:rPr>
          <w:t>fm.stringWidth</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msg</w:t>
        </w:r>
        <w:proofErr w:type="spellEnd"/>
        <w:r w:rsidRPr="00FB27FB">
          <w:rPr>
            <w:rFonts w:ascii="Courier New" w:eastAsia="Times New Roman" w:hAnsi="Courier New" w:cs="Courier New"/>
            <w:color w:val="000000"/>
            <w:sz w:val="20"/>
            <w:szCs w:val="20"/>
          </w:rPr>
          <w:t>)) / 2,</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9" w:author="Unknown"/>
          <w:rFonts w:ascii="Courier New" w:eastAsia="Times New Roman" w:hAnsi="Courier New" w:cs="Courier New"/>
          <w:color w:val="000000"/>
          <w:sz w:val="20"/>
          <w:szCs w:val="20"/>
        </w:rPr>
      </w:pPr>
      <w:ins w:id="820" w:author="Unknown">
        <w:r w:rsidRPr="00FB27FB">
          <w:rPr>
            <w:rFonts w:ascii="Courier New" w:eastAsia="Times New Roman" w:hAnsi="Courier New" w:cs="Courier New"/>
            <w:color w:val="000000"/>
            <w:sz w:val="20"/>
            <w:szCs w:val="20"/>
          </w:rPr>
          <w:t xml:space="preserve">            B_HEIGHT / 2);</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1" w:author="Unknown"/>
          <w:rFonts w:ascii="Courier New" w:eastAsia="Times New Roman" w:hAnsi="Courier New" w:cs="Courier New"/>
          <w:color w:val="000000"/>
          <w:sz w:val="20"/>
          <w:szCs w:val="20"/>
        </w:rPr>
      </w:pPr>
      <w:ins w:id="822"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823" w:author="Unknown"/>
          <w:rFonts w:ascii="Georgia" w:eastAsia="Times New Roman" w:hAnsi="Georgia" w:cs="Times New Roman"/>
          <w:color w:val="000000"/>
          <w:sz w:val="24"/>
          <w:szCs w:val="24"/>
        </w:rPr>
      </w:pPr>
      <w:ins w:id="824" w:author="Unknown">
        <w:r w:rsidRPr="00FB27FB">
          <w:rPr>
            <w:rFonts w:ascii="Georgia" w:eastAsia="Times New Roman" w:hAnsi="Georgia" w:cs="Times New Roman"/>
            <w:color w:val="000000"/>
            <w:sz w:val="24"/>
            <w:szCs w:val="24"/>
          </w:rPr>
          <w:t>The </w:t>
        </w:r>
        <w:proofErr w:type="spellStart"/>
        <w:r w:rsidRPr="00FB27FB">
          <w:rPr>
            <w:rFonts w:ascii="Courier New" w:eastAsia="Times New Roman" w:hAnsi="Courier New" w:cs="Courier New"/>
            <w:color w:val="000000"/>
            <w:sz w:val="20"/>
          </w:rPr>
          <w:t>drawGameOver</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draws a game over message in the middle of the window. The message is displayed at the end of the game, either when we destroy all alien ships or when we collide with one of them.</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5" w:author="Unknown"/>
          <w:rFonts w:ascii="Courier New" w:eastAsia="Times New Roman" w:hAnsi="Courier New" w:cs="Courier New"/>
          <w:color w:val="000000"/>
          <w:sz w:val="20"/>
          <w:szCs w:val="20"/>
        </w:rPr>
      </w:pPr>
      <w:ins w:id="826" w:author="Unknown">
        <w:r w:rsidRPr="00FB27FB">
          <w:rPr>
            <w:rFonts w:ascii="Courier New" w:eastAsia="Times New Roman" w:hAnsi="Courier New" w:cs="Courier New"/>
            <w:color w:val="000000"/>
            <w:sz w:val="20"/>
            <w:szCs w:val="20"/>
          </w:rPr>
          <w:t>@Override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ins w:id="828" w:author="Unknown">
        <w:r w:rsidRPr="00FB27FB">
          <w:rPr>
            <w:rFonts w:ascii="Courier New" w:eastAsia="Times New Roman" w:hAnsi="Courier New" w:cs="Courier New"/>
            <w:color w:val="000000"/>
            <w:sz w:val="20"/>
            <w:szCs w:val="20"/>
          </w:rPr>
          <w:t xml:space="preserve">public void </w:t>
        </w:r>
        <w:proofErr w:type="spellStart"/>
        <w:r w:rsidRPr="00FB27FB">
          <w:rPr>
            <w:rFonts w:ascii="Courier New" w:eastAsia="Times New Roman" w:hAnsi="Courier New" w:cs="Courier New"/>
            <w:color w:val="000000"/>
            <w:sz w:val="20"/>
            <w:szCs w:val="20"/>
          </w:rPr>
          <w:t>actionPerformed</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ActionEvent</w:t>
        </w:r>
        <w:proofErr w:type="spellEnd"/>
        <w:r w:rsidRPr="00FB27FB">
          <w:rPr>
            <w:rFonts w:ascii="Courier New" w:eastAsia="Times New Roman" w:hAnsi="Courier New" w:cs="Courier New"/>
            <w:color w:val="000000"/>
            <w:sz w:val="20"/>
            <w:szCs w:val="20"/>
          </w:rPr>
          <w:t xml:space="preserve"> 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9"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0" w:author="Unknown"/>
          <w:rFonts w:ascii="Courier New" w:eastAsia="Times New Roman" w:hAnsi="Courier New" w:cs="Courier New"/>
          <w:color w:val="000000"/>
          <w:sz w:val="20"/>
          <w:szCs w:val="20"/>
        </w:rPr>
      </w:pPr>
      <w:ins w:id="83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2"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Courier New" w:eastAsia="Times New Roman" w:hAnsi="Courier New" w:cs="Courier New"/>
          <w:color w:val="000000"/>
          <w:sz w:val="20"/>
          <w:szCs w:val="20"/>
        </w:rPr>
      </w:pPr>
      <w:ins w:id="83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updateCraft</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5" w:author="Unknown"/>
          <w:rFonts w:ascii="Courier New" w:eastAsia="Times New Roman" w:hAnsi="Courier New" w:cs="Courier New"/>
          <w:color w:val="000000"/>
          <w:sz w:val="20"/>
          <w:szCs w:val="20"/>
        </w:rPr>
      </w:pPr>
      <w:ins w:id="83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7" w:author="Unknown"/>
          <w:rFonts w:ascii="Courier New" w:eastAsia="Times New Roman" w:hAnsi="Courier New" w:cs="Courier New"/>
          <w:color w:val="000000"/>
          <w:sz w:val="20"/>
          <w:szCs w:val="20"/>
        </w:rPr>
      </w:pPr>
      <w:ins w:id="83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updateAliens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9"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0" w:author="Unknown"/>
          <w:rFonts w:ascii="Courier New" w:eastAsia="Times New Roman" w:hAnsi="Courier New" w:cs="Courier New"/>
          <w:color w:val="000000"/>
          <w:sz w:val="20"/>
          <w:szCs w:val="20"/>
        </w:rPr>
      </w:pPr>
      <w:ins w:id="84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checkCollisions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2"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rPr>
      </w:pPr>
      <w:ins w:id="844" w:author="Unknown">
        <w:r w:rsidRPr="00FB27FB">
          <w:rPr>
            <w:rFonts w:ascii="Courier New" w:eastAsia="Times New Roman" w:hAnsi="Courier New" w:cs="Courier New"/>
            <w:color w:val="000000"/>
            <w:sz w:val="20"/>
            <w:szCs w:val="20"/>
          </w:rPr>
          <w:t xml:space="preserve">    repaint();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Courier New" w:eastAsia="Times New Roman" w:hAnsi="Courier New" w:cs="Courier New"/>
          <w:color w:val="000000"/>
          <w:sz w:val="20"/>
          <w:szCs w:val="20"/>
        </w:rPr>
      </w:pPr>
      <w:ins w:id="846"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847" w:author="Unknown"/>
          <w:rFonts w:ascii="Georgia" w:eastAsia="Times New Roman" w:hAnsi="Georgia" w:cs="Times New Roman"/>
          <w:color w:val="000000"/>
          <w:sz w:val="24"/>
          <w:szCs w:val="24"/>
        </w:rPr>
      </w:pPr>
      <w:ins w:id="848" w:author="Unknown">
        <w:r w:rsidRPr="00FB27FB">
          <w:rPr>
            <w:rFonts w:ascii="Georgia" w:eastAsia="Times New Roman" w:hAnsi="Georgia" w:cs="Times New Roman"/>
            <w:color w:val="000000"/>
            <w:sz w:val="24"/>
            <w:szCs w:val="24"/>
          </w:rPr>
          <w:t>Each action event represents one game cycle. The game logic is factored into specific methods. For instance, the </w:t>
        </w:r>
        <w:proofErr w:type="spellStart"/>
        <w:r w:rsidRPr="00FB27FB">
          <w:rPr>
            <w:rFonts w:ascii="Courier New" w:eastAsia="Times New Roman" w:hAnsi="Courier New" w:cs="Courier New"/>
            <w:color w:val="000000"/>
            <w:sz w:val="20"/>
          </w:rPr>
          <w:t>updateMissiles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moves all the available missiles.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9" w:author="Unknown"/>
          <w:rFonts w:ascii="Courier New" w:eastAsia="Times New Roman" w:hAnsi="Courier New" w:cs="Courier New"/>
          <w:color w:val="000000"/>
          <w:sz w:val="20"/>
          <w:szCs w:val="20"/>
        </w:rPr>
      </w:pPr>
      <w:ins w:id="850" w:author="Unknown">
        <w:r w:rsidRPr="00FB27FB">
          <w:rPr>
            <w:rFonts w:ascii="Courier New" w:eastAsia="Times New Roman" w:hAnsi="Courier New" w:cs="Courier New"/>
            <w:color w:val="000000"/>
            <w:sz w:val="20"/>
            <w:szCs w:val="20"/>
          </w:rPr>
          <w:t xml:space="preserve">private void </w:t>
        </w:r>
        <w:proofErr w:type="spellStart"/>
        <w:r w:rsidRPr="00FB27FB">
          <w:rPr>
            <w:rFonts w:ascii="Courier New" w:eastAsia="Times New Roman" w:hAnsi="Courier New" w:cs="Courier New"/>
            <w:color w:val="000000"/>
            <w:sz w:val="20"/>
            <w:szCs w:val="20"/>
          </w:rPr>
          <w:t>updateAliens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1"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2" w:author="Unknown"/>
          <w:rFonts w:ascii="Courier New" w:eastAsia="Times New Roman" w:hAnsi="Courier New" w:cs="Courier New"/>
          <w:color w:val="000000"/>
          <w:sz w:val="20"/>
          <w:szCs w:val="20"/>
        </w:rPr>
      </w:pPr>
      <w:ins w:id="853" w:author="Unknown">
        <w:r w:rsidRPr="00FB27FB">
          <w:rPr>
            <w:rFonts w:ascii="Courier New" w:eastAsia="Times New Roman" w:hAnsi="Courier New" w:cs="Courier New"/>
            <w:color w:val="000000"/>
            <w:sz w:val="20"/>
            <w:szCs w:val="20"/>
          </w:rPr>
          <w:lastRenderedPageBreak/>
          <w:t xml:space="preserve">    if (</w:t>
        </w:r>
        <w:proofErr w:type="spellStart"/>
        <w:r w:rsidRPr="00FB27FB">
          <w:rPr>
            <w:rFonts w:ascii="Courier New" w:eastAsia="Times New Roman" w:hAnsi="Courier New" w:cs="Courier New"/>
            <w:color w:val="000000"/>
            <w:sz w:val="20"/>
            <w:szCs w:val="20"/>
          </w:rPr>
          <w:t>aliens.isEmpty</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4"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5" w:author="Unknown"/>
          <w:rFonts w:ascii="Courier New" w:eastAsia="Times New Roman" w:hAnsi="Courier New" w:cs="Courier New"/>
          <w:color w:val="000000"/>
          <w:sz w:val="20"/>
          <w:szCs w:val="20"/>
        </w:rPr>
      </w:pPr>
      <w:ins w:id="85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7" w:author="Unknown"/>
          <w:rFonts w:ascii="Courier New" w:eastAsia="Times New Roman" w:hAnsi="Courier New" w:cs="Courier New"/>
          <w:color w:val="000000"/>
          <w:sz w:val="20"/>
          <w:szCs w:val="20"/>
        </w:rPr>
      </w:pPr>
      <w:ins w:id="858" w:author="Unknown">
        <w:r w:rsidRPr="00FB27FB">
          <w:rPr>
            <w:rFonts w:ascii="Courier New" w:eastAsia="Times New Roman" w:hAnsi="Courier New" w:cs="Courier New"/>
            <w:color w:val="000000"/>
            <w:sz w:val="20"/>
            <w:szCs w:val="20"/>
          </w:rPr>
          <w:t xml:space="preserve">        return;</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9" w:author="Unknown"/>
          <w:rFonts w:ascii="Courier New" w:eastAsia="Times New Roman" w:hAnsi="Courier New" w:cs="Courier New"/>
          <w:color w:val="000000"/>
          <w:sz w:val="20"/>
          <w:szCs w:val="20"/>
        </w:rPr>
      </w:pPr>
      <w:ins w:id="86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1"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2" w:author="Unknown"/>
          <w:rFonts w:ascii="Courier New" w:eastAsia="Times New Roman" w:hAnsi="Courier New" w:cs="Courier New"/>
          <w:color w:val="000000"/>
          <w:sz w:val="20"/>
          <w:szCs w:val="20"/>
        </w:rPr>
      </w:pPr>
      <w:ins w:id="863" w:author="Unknown">
        <w:r w:rsidRPr="00FB27FB">
          <w:rPr>
            <w:rFonts w:ascii="Courier New" w:eastAsia="Times New Roman" w:hAnsi="Courier New" w:cs="Courier New"/>
            <w:color w:val="000000"/>
            <w:sz w:val="20"/>
            <w:szCs w:val="20"/>
          </w:rPr>
          <w:t xml:space="preserve">    for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 0;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xml:space="preserve"> &lt; </w:t>
        </w:r>
        <w:proofErr w:type="spellStart"/>
        <w:r w:rsidRPr="00FB27FB">
          <w:rPr>
            <w:rFonts w:ascii="Courier New" w:eastAsia="Times New Roman" w:hAnsi="Courier New" w:cs="Courier New"/>
            <w:color w:val="000000"/>
            <w:sz w:val="20"/>
            <w:szCs w:val="20"/>
          </w:rPr>
          <w:t>aliens.size</w:t>
        </w:r>
        <w:proofErr w:type="spellEnd"/>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5" w:author="Unknown"/>
          <w:rFonts w:ascii="Courier New" w:eastAsia="Times New Roman" w:hAnsi="Courier New" w:cs="Courier New"/>
          <w:color w:val="000000"/>
          <w:sz w:val="20"/>
          <w:szCs w:val="20"/>
        </w:rPr>
      </w:pPr>
      <w:ins w:id="866" w:author="Unknown">
        <w:r w:rsidRPr="00FB27FB">
          <w:rPr>
            <w:rFonts w:ascii="Courier New" w:eastAsia="Times New Roman" w:hAnsi="Courier New" w:cs="Courier New"/>
            <w:color w:val="000000"/>
            <w:sz w:val="20"/>
            <w:szCs w:val="20"/>
          </w:rPr>
          <w:t xml:space="preserve">        Alien a = </w:t>
        </w:r>
        <w:proofErr w:type="spellStart"/>
        <w:r w:rsidRPr="00FB27FB">
          <w:rPr>
            <w:rFonts w:ascii="Courier New" w:eastAsia="Times New Roman" w:hAnsi="Courier New" w:cs="Courier New"/>
            <w:color w:val="000000"/>
            <w:sz w:val="20"/>
            <w:szCs w:val="20"/>
          </w:rPr>
          <w:t>aliens.get</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7" w:author="Unknown"/>
          <w:rFonts w:ascii="Courier New" w:eastAsia="Times New Roman" w:hAnsi="Courier New" w:cs="Courier New"/>
          <w:color w:val="000000"/>
          <w:sz w:val="20"/>
          <w:szCs w:val="20"/>
        </w:rPr>
      </w:pPr>
      <w:ins w:id="868" w:author="Unknown">
        <w:r w:rsidRPr="00FB27FB">
          <w:rPr>
            <w:rFonts w:ascii="Courier New" w:eastAsia="Times New Roman" w:hAnsi="Courier New" w:cs="Courier New"/>
            <w:color w:val="000000"/>
            <w:sz w:val="20"/>
            <w:szCs w:val="20"/>
          </w:rPr>
          <w:t xml:space="preserve">        if (</w:t>
        </w:r>
        <w:proofErr w:type="spellStart"/>
        <w:r w:rsidRPr="00FB27FB">
          <w:rPr>
            <w:rFonts w:ascii="Courier New" w:eastAsia="Times New Roman" w:hAnsi="Courier New" w:cs="Courier New"/>
            <w:color w:val="000000"/>
            <w:sz w:val="20"/>
            <w:szCs w:val="20"/>
          </w:rPr>
          <w:t>a.isVisible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9" w:author="Unknown"/>
          <w:rFonts w:ascii="Courier New" w:eastAsia="Times New Roman" w:hAnsi="Courier New" w:cs="Courier New"/>
          <w:color w:val="000000"/>
          <w:sz w:val="20"/>
          <w:szCs w:val="20"/>
        </w:rPr>
      </w:pPr>
      <w:ins w:id="87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a.move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1" w:author="Unknown"/>
          <w:rFonts w:ascii="Courier New" w:eastAsia="Times New Roman" w:hAnsi="Courier New" w:cs="Courier New"/>
          <w:color w:val="000000"/>
          <w:sz w:val="20"/>
          <w:szCs w:val="20"/>
        </w:rPr>
      </w:pPr>
      <w:ins w:id="872" w:author="Unknown">
        <w:r w:rsidRPr="00FB27FB">
          <w:rPr>
            <w:rFonts w:ascii="Courier New" w:eastAsia="Times New Roman" w:hAnsi="Courier New" w:cs="Courier New"/>
            <w:color w:val="000000"/>
            <w:sz w:val="20"/>
            <w:szCs w:val="20"/>
          </w:rPr>
          <w:t xml:space="preserve">        } else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3" w:author="Unknown"/>
          <w:rFonts w:ascii="Courier New" w:eastAsia="Times New Roman" w:hAnsi="Courier New" w:cs="Courier New"/>
          <w:color w:val="000000"/>
          <w:sz w:val="20"/>
          <w:szCs w:val="20"/>
        </w:rPr>
      </w:pPr>
      <w:ins w:id="87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aliens.remove</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5" w:author="Unknown"/>
          <w:rFonts w:ascii="Courier New" w:eastAsia="Times New Roman" w:hAnsi="Courier New" w:cs="Courier New"/>
          <w:color w:val="000000"/>
          <w:sz w:val="20"/>
          <w:szCs w:val="20"/>
        </w:rPr>
      </w:pPr>
      <w:ins w:id="87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7" w:author="Unknown"/>
          <w:rFonts w:ascii="Courier New" w:eastAsia="Times New Roman" w:hAnsi="Courier New" w:cs="Courier New"/>
          <w:color w:val="000000"/>
          <w:sz w:val="20"/>
          <w:szCs w:val="20"/>
        </w:rPr>
      </w:pPr>
      <w:ins w:id="87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9" w:author="Unknown"/>
          <w:rFonts w:ascii="Courier New" w:eastAsia="Times New Roman" w:hAnsi="Courier New" w:cs="Courier New"/>
          <w:color w:val="000000"/>
          <w:sz w:val="20"/>
          <w:szCs w:val="20"/>
        </w:rPr>
      </w:pPr>
      <w:ins w:id="880"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881" w:author="Unknown"/>
          <w:rFonts w:ascii="Georgia" w:eastAsia="Times New Roman" w:hAnsi="Georgia" w:cs="Times New Roman"/>
          <w:color w:val="000000"/>
          <w:sz w:val="24"/>
          <w:szCs w:val="24"/>
        </w:rPr>
      </w:pPr>
      <w:ins w:id="882" w:author="Unknown">
        <w:r w:rsidRPr="00FB27FB">
          <w:rPr>
            <w:rFonts w:ascii="Georgia" w:eastAsia="Times New Roman" w:hAnsi="Georgia" w:cs="Times New Roman"/>
            <w:color w:val="000000"/>
            <w:sz w:val="24"/>
            <w:szCs w:val="24"/>
          </w:rPr>
          <w:t>Inside the </w:t>
        </w:r>
        <w:proofErr w:type="spellStart"/>
        <w:r w:rsidRPr="00FB27FB">
          <w:rPr>
            <w:rFonts w:ascii="Courier New" w:eastAsia="Times New Roman" w:hAnsi="Courier New" w:cs="Courier New"/>
            <w:color w:val="000000"/>
            <w:sz w:val="20"/>
          </w:rPr>
          <w:t>updateAliens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we first check if there are any alien objects left in the </w:t>
        </w:r>
        <w:r w:rsidRPr="00FB27FB">
          <w:rPr>
            <w:rFonts w:ascii="Courier New" w:eastAsia="Times New Roman" w:hAnsi="Courier New" w:cs="Courier New"/>
            <w:color w:val="000000"/>
            <w:sz w:val="20"/>
          </w:rPr>
          <w:t>aliens</w:t>
        </w:r>
        <w:r w:rsidRPr="00FB27FB">
          <w:rPr>
            <w:rFonts w:ascii="Georgia" w:eastAsia="Times New Roman" w:hAnsi="Georgia" w:cs="Times New Roman"/>
            <w:color w:val="000000"/>
            <w:sz w:val="24"/>
            <w:szCs w:val="24"/>
          </w:rPr>
          <w:t xml:space="preserve"> list. The game is finished if the list is empty. If it is not empty, we go </w:t>
        </w:r>
        <w:proofErr w:type="spellStart"/>
        <w:r w:rsidRPr="00FB27FB">
          <w:rPr>
            <w:rFonts w:ascii="Georgia" w:eastAsia="Times New Roman" w:hAnsi="Georgia" w:cs="Times New Roman"/>
            <w:color w:val="000000"/>
            <w:sz w:val="24"/>
            <w:szCs w:val="24"/>
          </w:rPr>
          <w:t>trough</w:t>
        </w:r>
        <w:proofErr w:type="spellEnd"/>
        <w:r w:rsidRPr="00FB27FB">
          <w:rPr>
            <w:rFonts w:ascii="Georgia" w:eastAsia="Times New Roman" w:hAnsi="Georgia" w:cs="Times New Roman"/>
            <w:color w:val="000000"/>
            <w:sz w:val="24"/>
            <w:szCs w:val="24"/>
          </w:rPr>
          <w:t xml:space="preserve"> the list and move all its items. The destroyed aliens are removed from the list.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3" w:author="Unknown"/>
          <w:rFonts w:ascii="Courier New" w:eastAsia="Times New Roman" w:hAnsi="Courier New" w:cs="Courier New"/>
          <w:color w:val="000000"/>
          <w:sz w:val="20"/>
          <w:szCs w:val="20"/>
        </w:rPr>
      </w:pPr>
      <w:ins w:id="884" w:author="Unknown">
        <w:r w:rsidRPr="00FB27FB">
          <w:rPr>
            <w:rFonts w:ascii="Courier New" w:eastAsia="Times New Roman" w:hAnsi="Courier New" w:cs="Courier New"/>
            <w:color w:val="000000"/>
            <w:sz w:val="20"/>
            <w:szCs w:val="20"/>
          </w:rPr>
          <w:t xml:space="preserve">public void </w:t>
        </w:r>
        <w:proofErr w:type="spellStart"/>
        <w:r w:rsidRPr="00FB27FB">
          <w:rPr>
            <w:rFonts w:ascii="Courier New" w:eastAsia="Times New Roman" w:hAnsi="Courier New" w:cs="Courier New"/>
            <w:color w:val="000000"/>
            <w:sz w:val="20"/>
            <w:szCs w:val="20"/>
          </w:rPr>
          <w:t>checkCollisions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5"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6" w:author="Unknown"/>
          <w:rFonts w:ascii="Courier New" w:eastAsia="Times New Roman" w:hAnsi="Courier New" w:cs="Courier New"/>
          <w:color w:val="000000"/>
          <w:sz w:val="20"/>
          <w:szCs w:val="20"/>
        </w:rPr>
      </w:pPr>
      <w:ins w:id="887" w:author="Unknown">
        <w:r w:rsidRPr="00FB27FB">
          <w:rPr>
            <w:rFonts w:ascii="Courier New" w:eastAsia="Times New Roman" w:hAnsi="Courier New" w:cs="Courier New"/>
            <w:color w:val="000000"/>
            <w:sz w:val="20"/>
            <w:szCs w:val="20"/>
          </w:rPr>
          <w:t xml:space="preserve">    Rectangle r3 = </w:t>
        </w:r>
        <w:proofErr w:type="spellStart"/>
        <w:r w:rsidRPr="00FB27FB">
          <w:rPr>
            <w:rFonts w:ascii="Courier New" w:eastAsia="Times New Roman" w:hAnsi="Courier New" w:cs="Courier New"/>
            <w:color w:val="000000"/>
            <w:sz w:val="20"/>
            <w:szCs w:val="20"/>
          </w:rPr>
          <w:t>craft.getBounds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8"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9" w:author="Unknown"/>
          <w:rFonts w:ascii="Courier New" w:eastAsia="Times New Roman" w:hAnsi="Courier New" w:cs="Courier New"/>
          <w:color w:val="000000"/>
          <w:sz w:val="20"/>
          <w:szCs w:val="20"/>
        </w:rPr>
      </w:pPr>
      <w:ins w:id="890" w:author="Unknown">
        <w:r w:rsidRPr="00FB27FB">
          <w:rPr>
            <w:rFonts w:ascii="Courier New" w:eastAsia="Times New Roman" w:hAnsi="Courier New" w:cs="Courier New"/>
            <w:color w:val="000000"/>
            <w:sz w:val="20"/>
            <w:szCs w:val="20"/>
          </w:rPr>
          <w:t xml:space="preserve">    for (Alien alien : aliens)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1" w:author="Unknown"/>
          <w:rFonts w:ascii="Courier New" w:eastAsia="Times New Roman" w:hAnsi="Courier New" w:cs="Courier New"/>
          <w:color w:val="000000"/>
          <w:sz w:val="20"/>
          <w:szCs w:val="20"/>
        </w:rPr>
      </w:pPr>
      <w:ins w:id="892" w:author="Unknown">
        <w:r w:rsidRPr="00FB27FB">
          <w:rPr>
            <w:rFonts w:ascii="Courier New" w:eastAsia="Times New Roman" w:hAnsi="Courier New" w:cs="Courier New"/>
            <w:color w:val="000000"/>
            <w:sz w:val="20"/>
            <w:szCs w:val="20"/>
          </w:rPr>
          <w:t xml:space="preserve">        Rectangle r2 = </w:t>
        </w:r>
        <w:proofErr w:type="spellStart"/>
        <w:r w:rsidRPr="00FB27FB">
          <w:rPr>
            <w:rFonts w:ascii="Courier New" w:eastAsia="Times New Roman" w:hAnsi="Courier New" w:cs="Courier New"/>
            <w:color w:val="000000"/>
            <w:sz w:val="20"/>
            <w:szCs w:val="20"/>
          </w:rPr>
          <w:t>alien.getBounds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3"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Courier New" w:eastAsia="Times New Roman" w:hAnsi="Courier New" w:cs="Courier New"/>
          <w:color w:val="000000"/>
          <w:sz w:val="20"/>
          <w:szCs w:val="20"/>
        </w:rPr>
      </w:pPr>
      <w:ins w:id="895" w:author="Unknown">
        <w:r w:rsidRPr="00FB27FB">
          <w:rPr>
            <w:rFonts w:ascii="Courier New" w:eastAsia="Times New Roman" w:hAnsi="Courier New" w:cs="Courier New"/>
            <w:color w:val="000000"/>
            <w:sz w:val="20"/>
            <w:szCs w:val="20"/>
          </w:rPr>
          <w:t xml:space="preserve">        if (r3.intersects(r2))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6" w:author="Unknown"/>
          <w:rFonts w:ascii="Courier New" w:eastAsia="Times New Roman" w:hAnsi="Courier New" w:cs="Courier New"/>
          <w:color w:val="000000"/>
          <w:sz w:val="20"/>
          <w:szCs w:val="20"/>
        </w:rPr>
      </w:pPr>
      <w:ins w:id="89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craft.setVisible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color w:val="000000"/>
          <w:sz w:val="20"/>
          <w:szCs w:val="20"/>
        </w:rPr>
      </w:pPr>
      <w:ins w:id="899"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alien.setVisible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color w:val="000000"/>
          <w:sz w:val="20"/>
          <w:szCs w:val="20"/>
        </w:rPr>
      </w:pPr>
      <w:ins w:id="901"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ingame</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color w:val="000000"/>
          <w:sz w:val="20"/>
          <w:szCs w:val="20"/>
        </w:rPr>
      </w:pPr>
      <w:ins w:id="903"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rPr>
      </w:pPr>
      <w:ins w:id="90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rPr>
      </w:pPr>
      <w:ins w:id="907" w:author="Unknown">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color w:val="000000"/>
          <w:sz w:val="20"/>
          <w:szCs w:val="20"/>
        </w:rPr>
      </w:pPr>
      <w:ins w:id="909"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910" w:author="Unknown"/>
          <w:rFonts w:ascii="Georgia" w:eastAsia="Times New Roman" w:hAnsi="Georgia" w:cs="Times New Roman"/>
          <w:color w:val="000000"/>
          <w:sz w:val="24"/>
          <w:szCs w:val="24"/>
        </w:rPr>
      </w:pPr>
      <w:ins w:id="911" w:author="Unknown">
        <w:r w:rsidRPr="00FB27FB">
          <w:rPr>
            <w:rFonts w:ascii="Georgia" w:eastAsia="Times New Roman" w:hAnsi="Georgia" w:cs="Times New Roman"/>
            <w:color w:val="000000"/>
            <w:sz w:val="24"/>
            <w:szCs w:val="24"/>
          </w:rPr>
          <w:t>The </w:t>
        </w:r>
        <w:proofErr w:type="spellStart"/>
        <w:r w:rsidRPr="00FB27FB">
          <w:rPr>
            <w:rFonts w:ascii="Courier New" w:eastAsia="Times New Roman" w:hAnsi="Courier New" w:cs="Courier New"/>
            <w:color w:val="000000"/>
            <w:sz w:val="20"/>
          </w:rPr>
          <w:t>checkCollisions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 method checks for possible collisions. First, we check if the craft object collides with any of the alien objects. We get the rectangles of the objects with the </w:t>
        </w:r>
        <w:proofErr w:type="spellStart"/>
        <w:r w:rsidRPr="00FB27FB">
          <w:rPr>
            <w:rFonts w:ascii="Courier New" w:eastAsia="Times New Roman" w:hAnsi="Courier New" w:cs="Courier New"/>
            <w:color w:val="000000"/>
            <w:sz w:val="20"/>
          </w:rPr>
          <w:t>getBounds</w:t>
        </w:r>
        <w:proofErr w:type="spellEnd"/>
        <w:r w:rsidRPr="00FB27FB">
          <w:rPr>
            <w:rFonts w:ascii="Courier New" w:eastAsia="Times New Roman" w:hAnsi="Courier New" w:cs="Courier New"/>
            <w:color w:val="000000"/>
            <w:sz w:val="20"/>
          </w:rPr>
          <w:t>()</w:t>
        </w:r>
        <w:r w:rsidRPr="00FB27FB">
          <w:rPr>
            <w:rFonts w:ascii="Georgia" w:eastAsia="Times New Roman" w:hAnsi="Georgia" w:cs="Times New Roman"/>
            <w:color w:val="000000"/>
            <w:sz w:val="24"/>
            <w:szCs w:val="24"/>
          </w:rPr>
          <w:t>method. The </w:t>
        </w:r>
        <w:r w:rsidRPr="00FB27FB">
          <w:rPr>
            <w:rFonts w:ascii="Courier New" w:eastAsia="Times New Roman" w:hAnsi="Courier New" w:cs="Courier New"/>
            <w:color w:val="000000"/>
            <w:sz w:val="20"/>
          </w:rPr>
          <w:t>intersects()</w:t>
        </w:r>
        <w:r w:rsidRPr="00FB27FB">
          <w:rPr>
            <w:rFonts w:ascii="Georgia" w:eastAsia="Times New Roman" w:hAnsi="Georgia" w:cs="Times New Roman"/>
            <w:color w:val="000000"/>
            <w:sz w:val="24"/>
            <w:szCs w:val="24"/>
          </w:rPr>
          <w:t> method checks if the two rectangles intersect.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color w:val="000000"/>
          <w:sz w:val="20"/>
          <w:szCs w:val="20"/>
        </w:rPr>
      </w:pPr>
      <w:proofErr w:type="spellStart"/>
      <w:ins w:id="913" w:author="Unknown">
        <w:r w:rsidRPr="00FB27FB">
          <w:rPr>
            <w:rFonts w:ascii="Courier New" w:eastAsia="Times New Roman" w:hAnsi="Courier New" w:cs="Courier New"/>
            <w:color w:val="000000"/>
            <w:sz w:val="20"/>
            <w:szCs w:val="20"/>
          </w:rPr>
          <w:t>ArrayList</w:t>
        </w:r>
        <w:proofErr w:type="spellEnd"/>
        <w:r w:rsidRPr="00FB27FB">
          <w:rPr>
            <w:rFonts w:ascii="Courier New" w:eastAsia="Times New Roman" w:hAnsi="Courier New" w:cs="Courier New"/>
            <w:color w:val="000000"/>
            <w:sz w:val="20"/>
            <w:szCs w:val="20"/>
          </w:rPr>
          <w:t xml:space="preserve">&lt;Missile&gt; ms = </w:t>
        </w:r>
        <w:proofErr w:type="spellStart"/>
        <w:r w:rsidRPr="00FB27FB">
          <w:rPr>
            <w:rFonts w:ascii="Courier New" w:eastAsia="Times New Roman" w:hAnsi="Courier New" w:cs="Courier New"/>
            <w:color w:val="000000"/>
            <w:sz w:val="20"/>
            <w:szCs w:val="20"/>
          </w:rPr>
          <w:t>craft.getMissiles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4"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5" w:author="Unknown"/>
          <w:rFonts w:ascii="Courier New" w:eastAsia="Times New Roman" w:hAnsi="Courier New" w:cs="Courier New"/>
          <w:color w:val="000000"/>
          <w:sz w:val="20"/>
          <w:szCs w:val="20"/>
        </w:rPr>
      </w:pPr>
      <w:ins w:id="916" w:author="Unknown">
        <w:r w:rsidRPr="00FB27FB">
          <w:rPr>
            <w:rFonts w:ascii="Courier New" w:eastAsia="Times New Roman" w:hAnsi="Courier New" w:cs="Courier New"/>
            <w:color w:val="000000"/>
            <w:sz w:val="20"/>
            <w:szCs w:val="20"/>
          </w:rPr>
          <w:t>for (Missile m : ms)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7"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8" w:author="Unknown"/>
          <w:rFonts w:ascii="Courier New" w:eastAsia="Times New Roman" w:hAnsi="Courier New" w:cs="Courier New"/>
          <w:color w:val="000000"/>
          <w:sz w:val="20"/>
          <w:szCs w:val="20"/>
        </w:rPr>
      </w:pPr>
      <w:ins w:id="919" w:author="Unknown">
        <w:r w:rsidRPr="00FB27FB">
          <w:rPr>
            <w:rFonts w:ascii="Courier New" w:eastAsia="Times New Roman" w:hAnsi="Courier New" w:cs="Courier New"/>
            <w:color w:val="000000"/>
            <w:sz w:val="20"/>
            <w:szCs w:val="20"/>
          </w:rPr>
          <w:t xml:space="preserve">    Rectangle r1 = </w:t>
        </w:r>
        <w:proofErr w:type="spellStart"/>
        <w:r w:rsidRPr="00FB27FB">
          <w:rPr>
            <w:rFonts w:ascii="Courier New" w:eastAsia="Times New Roman" w:hAnsi="Courier New" w:cs="Courier New"/>
            <w:color w:val="000000"/>
            <w:sz w:val="20"/>
            <w:szCs w:val="20"/>
          </w:rPr>
          <w:t>m.getBounds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0"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1" w:author="Unknown"/>
          <w:rFonts w:ascii="Courier New" w:eastAsia="Times New Roman" w:hAnsi="Courier New" w:cs="Courier New"/>
          <w:color w:val="000000"/>
          <w:sz w:val="20"/>
          <w:szCs w:val="20"/>
        </w:rPr>
      </w:pPr>
      <w:ins w:id="922" w:author="Unknown">
        <w:r w:rsidRPr="00FB27FB">
          <w:rPr>
            <w:rFonts w:ascii="Courier New" w:eastAsia="Times New Roman" w:hAnsi="Courier New" w:cs="Courier New"/>
            <w:color w:val="000000"/>
            <w:sz w:val="20"/>
            <w:szCs w:val="20"/>
          </w:rPr>
          <w:t xml:space="preserve">    for (Alien alien : aliens)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3"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4" w:author="Unknown"/>
          <w:rFonts w:ascii="Courier New" w:eastAsia="Times New Roman" w:hAnsi="Courier New" w:cs="Courier New"/>
          <w:color w:val="000000"/>
          <w:sz w:val="20"/>
          <w:szCs w:val="20"/>
        </w:rPr>
      </w:pPr>
      <w:ins w:id="925" w:author="Unknown">
        <w:r w:rsidRPr="00FB27FB">
          <w:rPr>
            <w:rFonts w:ascii="Courier New" w:eastAsia="Times New Roman" w:hAnsi="Courier New" w:cs="Courier New"/>
            <w:color w:val="000000"/>
            <w:sz w:val="20"/>
            <w:szCs w:val="20"/>
          </w:rPr>
          <w:t xml:space="preserve">        Rectangle r2 = </w:t>
        </w:r>
        <w:proofErr w:type="spellStart"/>
        <w:r w:rsidRPr="00FB27FB">
          <w:rPr>
            <w:rFonts w:ascii="Courier New" w:eastAsia="Times New Roman" w:hAnsi="Courier New" w:cs="Courier New"/>
            <w:color w:val="000000"/>
            <w:sz w:val="20"/>
            <w:szCs w:val="20"/>
          </w:rPr>
          <w:t>alien.getBounds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6"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7" w:author="Unknown"/>
          <w:rFonts w:ascii="Courier New" w:eastAsia="Times New Roman" w:hAnsi="Courier New" w:cs="Courier New"/>
          <w:color w:val="000000"/>
          <w:sz w:val="20"/>
          <w:szCs w:val="20"/>
        </w:rPr>
      </w:pPr>
      <w:ins w:id="928" w:author="Unknown">
        <w:r w:rsidRPr="00FB27FB">
          <w:rPr>
            <w:rFonts w:ascii="Courier New" w:eastAsia="Times New Roman" w:hAnsi="Courier New" w:cs="Courier New"/>
            <w:color w:val="000000"/>
            <w:sz w:val="20"/>
            <w:szCs w:val="20"/>
          </w:rPr>
          <w:t xml:space="preserve">        if (r1.intersects(r2))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9" w:author="Unknown"/>
          <w:rFonts w:ascii="Courier New" w:eastAsia="Times New Roman" w:hAnsi="Courier New" w:cs="Courier New"/>
          <w:color w:val="000000"/>
          <w:sz w:val="20"/>
          <w:szCs w:val="20"/>
        </w:rPr>
      </w:pPr>
      <w:ins w:id="93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m.setVisible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1" w:author="Unknown"/>
          <w:rFonts w:ascii="Courier New" w:eastAsia="Times New Roman" w:hAnsi="Courier New" w:cs="Courier New"/>
          <w:color w:val="000000"/>
          <w:sz w:val="20"/>
          <w:szCs w:val="20"/>
        </w:rPr>
      </w:pPr>
      <w:ins w:id="932" w:author="Unknown">
        <w:r w:rsidRPr="00FB27FB">
          <w:rPr>
            <w:rFonts w:ascii="Courier New" w:eastAsia="Times New Roman" w:hAnsi="Courier New" w:cs="Courier New"/>
            <w:color w:val="000000"/>
            <w:sz w:val="20"/>
            <w:szCs w:val="20"/>
          </w:rPr>
          <w:lastRenderedPageBreak/>
          <w:t xml:space="preserve">            </w:t>
        </w:r>
        <w:proofErr w:type="spellStart"/>
        <w:r w:rsidRPr="00FB27FB">
          <w:rPr>
            <w:rFonts w:ascii="Courier New" w:eastAsia="Times New Roman" w:hAnsi="Courier New" w:cs="Courier New"/>
            <w:color w:val="000000"/>
            <w:sz w:val="20"/>
            <w:szCs w:val="20"/>
          </w:rPr>
          <w:t>alien.setVisible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3" w:author="Unknown"/>
          <w:rFonts w:ascii="Courier New" w:eastAsia="Times New Roman" w:hAnsi="Courier New" w:cs="Courier New"/>
          <w:color w:val="000000"/>
          <w:sz w:val="20"/>
          <w:szCs w:val="20"/>
        </w:rPr>
      </w:pPr>
      <w:ins w:id="93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5" w:author="Unknown"/>
          <w:rFonts w:ascii="Courier New" w:eastAsia="Times New Roman" w:hAnsi="Courier New" w:cs="Courier New"/>
          <w:color w:val="000000"/>
          <w:sz w:val="20"/>
          <w:szCs w:val="20"/>
        </w:rPr>
      </w:pPr>
      <w:ins w:id="93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7" w:author="Unknown"/>
          <w:rFonts w:ascii="Courier New" w:eastAsia="Times New Roman" w:hAnsi="Courier New" w:cs="Courier New"/>
          <w:color w:val="000000"/>
          <w:sz w:val="20"/>
          <w:szCs w:val="20"/>
        </w:rPr>
      </w:pPr>
      <w:ins w:id="938"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939" w:author="Unknown"/>
          <w:rFonts w:ascii="Georgia" w:eastAsia="Times New Roman" w:hAnsi="Georgia" w:cs="Times New Roman"/>
          <w:color w:val="000000"/>
          <w:sz w:val="24"/>
          <w:szCs w:val="24"/>
        </w:rPr>
      </w:pPr>
      <w:ins w:id="940" w:author="Unknown">
        <w:r w:rsidRPr="00FB27FB">
          <w:rPr>
            <w:rFonts w:ascii="Georgia" w:eastAsia="Times New Roman" w:hAnsi="Georgia" w:cs="Times New Roman"/>
            <w:color w:val="000000"/>
            <w:sz w:val="24"/>
            <w:szCs w:val="24"/>
          </w:rPr>
          <w:t>This code checks the collisions between missiles and aliens.</w:t>
        </w:r>
      </w:ins>
    </w:p>
    <w:p w:rsidR="00FB27FB" w:rsidRPr="00FB27FB" w:rsidRDefault="00FB27FB" w:rsidP="00FB27FB">
      <w:pPr>
        <w:shd w:val="clear" w:color="auto" w:fill="BDBDBD"/>
        <w:spacing w:after="0" w:line="240" w:lineRule="auto"/>
        <w:rPr>
          <w:ins w:id="941" w:author="Unknown"/>
          <w:rFonts w:ascii="Georgia" w:eastAsia="Times New Roman" w:hAnsi="Georgia" w:cs="Times New Roman"/>
          <w:color w:val="000000"/>
          <w:sz w:val="24"/>
          <w:szCs w:val="24"/>
        </w:rPr>
      </w:pPr>
      <w:ins w:id="942" w:author="Unknown">
        <w:r w:rsidRPr="00FB27FB">
          <w:rPr>
            <w:rFonts w:ascii="Georgia" w:eastAsia="Times New Roman" w:hAnsi="Georgia" w:cs="Times New Roman"/>
            <w:color w:val="000000"/>
            <w:sz w:val="24"/>
            <w:szCs w:val="24"/>
          </w:rPr>
          <w:t>Alien.java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3" w:author="Unknown"/>
          <w:rFonts w:ascii="Courier New" w:eastAsia="Times New Roman" w:hAnsi="Courier New" w:cs="Courier New"/>
          <w:color w:val="000000"/>
          <w:sz w:val="20"/>
          <w:szCs w:val="20"/>
        </w:rPr>
      </w:pPr>
      <w:ins w:id="944"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5"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6" w:author="Unknown"/>
          <w:rFonts w:ascii="Courier New" w:eastAsia="Times New Roman" w:hAnsi="Courier New" w:cs="Courier New"/>
          <w:color w:val="000000"/>
          <w:sz w:val="20"/>
          <w:szCs w:val="20"/>
        </w:rPr>
      </w:pPr>
      <w:ins w:id="947" w:author="Unknown">
        <w:r w:rsidRPr="00FB27FB">
          <w:rPr>
            <w:rFonts w:ascii="Courier New" w:eastAsia="Times New Roman" w:hAnsi="Courier New" w:cs="Courier New"/>
            <w:color w:val="000000"/>
            <w:sz w:val="20"/>
            <w:szCs w:val="20"/>
          </w:rPr>
          <w:t>public class Alien extends Sprite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9" w:author="Unknown"/>
          <w:rFonts w:ascii="Courier New" w:eastAsia="Times New Roman" w:hAnsi="Courier New" w:cs="Courier New"/>
          <w:color w:val="000000"/>
          <w:sz w:val="20"/>
          <w:szCs w:val="20"/>
        </w:rPr>
      </w:pPr>
      <w:ins w:id="950"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INITIAL_X = 400;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2" w:author="Unknown"/>
          <w:rFonts w:ascii="Courier New" w:eastAsia="Times New Roman" w:hAnsi="Courier New" w:cs="Courier New"/>
          <w:color w:val="000000"/>
          <w:sz w:val="20"/>
          <w:szCs w:val="20"/>
        </w:rPr>
      </w:pPr>
      <w:ins w:id="953" w:author="Unknown">
        <w:r w:rsidRPr="00FB27FB">
          <w:rPr>
            <w:rFonts w:ascii="Courier New" w:eastAsia="Times New Roman" w:hAnsi="Courier New" w:cs="Courier New"/>
            <w:color w:val="000000"/>
            <w:sz w:val="20"/>
            <w:szCs w:val="20"/>
          </w:rPr>
          <w:t xml:space="preserve">    public Alien(</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x,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y)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4" w:author="Unknown"/>
          <w:rFonts w:ascii="Courier New" w:eastAsia="Times New Roman" w:hAnsi="Courier New" w:cs="Courier New"/>
          <w:color w:val="000000"/>
          <w:sz w:val="20"/>
          <w:szCs w:val="20"/>
        </w:rPr>
      </w:pPr>
      <w:ins w:id="955" w:author="Unknown">
        <w:r w:rsidRPr="00FB27FB">
          <w:rPr>
            <w:rFonts w:ascii="Courier New" w:eastAsia="Times New Roman" w:hAnsi="Courier New" w:cs="Courier New"/>
            <w:color w:val="000000"/>
            <w:sz w:val="20"/>
            <w:szCs w:val="20"/>
          </w:rPr>
          <w:t xml:space="preserve">        super(x,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6"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7" w:author="Unknown"/>
          <w:rFonts w:ascii="Courier New" w:eastAsia="Times New Roman" w:hAnsi="Courier New" w:cs="Courier New"/>
          <w:color w:val="000000"/>
          <w:sz w:val="20"/>
          <w:szCs w:val="20"/>
        </w:rPr>
      </w:pPr>
      <w:ins w:id="95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initAlien</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9" w:author="Unknown"/>
          <w:rFonts w:ascii="Courier New" w:eastAsia="Times New Roman" w:hAnsi="Courier New" w:cs="Courier New"/>
          <w:color w:val="000000"/>
          <w:sz w:val="20"/>
          <w:szCs w:val="20"/>
        </w:rPr>
      </w:pPr>
      <w:ins w:id="96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2" w:author="Unknown"/>
          <w:rFonts w:ascii="Courier New" w:eastAsia="Times New Roman" w:hAnsi="Courier New" w:cs="Courier New"/>
          <w:color w:val="000000"/>
          <w:sz w:val="20"/>
          <w:szCs w:val="20"/>
        </w:rPr>
      </w:pPr>
      <w:ins w:id="963"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initAlien</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5" w:author="Unknown"/>
          <w:rFonts w:ascii="Courier New" w:eastAsia="Times New Roman" w:hAnsi="Courier New" w:cs="Courier New"/>
          <w:color w:val="000000"/>
          <w:sz w:val="20"/>
          <w:szCs w:val="20"/>
        </w:rPr>
      </w:pPr>
      <w:ins w:id="96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loadImage</w:t>
        </w:r>
        <w:proofErr w:type="spellEnd"/>
        <w:r w:rsidRPr="00FB27FB">
          <w:rPr>
            <w:rFonts w:ascii="Courier New" w:eastAsia="Times New Roman" w:hAnsi="Courier New" w:cs="Courier New"/>
            <w:color w:val="000000"/>
            <w:sz w:val="20"/>
            <w:szCs w:val="20"/>
          </w:rPr>
          <w:t>("alien.png");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7" w:author="Unknown"/>
          <w:rFonts w:ascii="Courier New" w:eastAsia="Times New Roman" w:hAnsi="Courier New" w:cs="Courier New"/>
          <w:color w:val="000000"/>
          <w:sz w:val="20"/>
          <w:szCs w:val="20"/>
        </w:rPr>
      </w:pPr>
      <w:ins w:id="968"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getImageDimensions</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9" w:author="Unknown"/>
          <w:rFonts w:ascii="Courier New" w:eastAsia="Times New Roman" w:hAnsi="Courier New" w:cs="Courier New"/>
          <w:color w:val="000000"/>
          <w:sz w:val="20"/>
          <w:szCs w:val="20"/>
        </w:rPr>
      </w:pPr>
      <w:ins w:id="97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color w:val="000000"/>
          <w:sz w:val="20"/>
          <w:szCs w:val="20"/>
        </w:rPr>
      </w:pPr>
      <w:ins w:id="973" w:author="Unknown">
        <w:r w:rsidRPr="00FB27FB">
          <w:rPr>
            <w:rFonts w:ascii="Courier New" w:eastAsia="Times New Roman" w:hAnsi="Courier New" w:cs="Courier New"/>
            <w:color w:val="000000"/>
            <w:sz w:val="20"/>
            <w:szCs w:val="20"/>
          </w:rPr>
          <w:t xml:space="preserve">    public void move()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5" w:author="Unknown"/>
          <w:rFonts w:ascii="Courier New" w:eastAsia="Times New Roman" w:hAnsi="Courier New" w:cs="Courier New"/>
          <w:color w:val="000000"/>
          <w:sz w:val="20"/>
          <w:szCs w:val="20"/>
        </w:rPr>
      </w:pPr>
      <w:ins w:id="976" w:author="Unknown">
        <w:r w:rsidRPr="00FB27FB">
          <w:rPr>
            <w:rFonts w:ascii="Courier New" w:eastAsia="Times New Roman" w:hAnsi="Courier New" w:cs="Courier New"/>
            <w:color w:val="000000"/>
            <w:sz w:val="20"/>
            <w:szCs w:val="20"/>
          </w:rPr>
          <w:t xml:space="preserve">        if (x &lt; 0)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7" w:author="Unknown"/>
          <w:rFonts w:ascii="Courier New" w:eastAsia="Times New Roman" w:hAnsi="Courier New" w:cs="Courier New"/>
          <w:color w:val="000000"/>
          <w:sz w:val="20"/>
          <w:szCs w:val="20"/>
        </w:rPr>
      </w:pPr>
      <w:ins w:id="978" w:author="Unknown">
        <w:r w:rsidRPr="00FB27FB">
          <w:rPr>
            <w:rFonts w:ascii="Courier New" w:eastAsia="Times New Roman" w:hAnsi="Courier New" w:cs="Courier New"/>
            <w:color w:val="000000"/>
            <w:sz w:val="20"/>
            <w:szCs w:val="20"/>
          </w:rPr>
          <w:t xml:space="preserve">            x = INITIAL_X;</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9" w:author="Unknown"/>
          <w:rFonts w:ascii="Courier New" w:eastAsia="Times New Roman" w:hAnsi="Courier New" w:cs="Courier New"/>
          <w:color w:val="000000"/>
          <w:sz w:val="20"/>
          <w:szCs w:val="20"/>
        </w:rPr>
      </w:pPr>
      <w:ins w:id="98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1"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2" w:author="Unknown"/>
          <w:rFonts w:ascii="Courier New" w:eastAsia="Times New Roman" w:hAnsi="Courier New" w:cs="Courier New"/>
          <w:color w:val="000000"/>
          <w:sz w:val="20"/>
          <w:szCs w:val="20"/>
        </w:rPr>
      </w:pPr>
      <w:ins w:id="983" w:author="Unknown">
        <w:r w:rsidRPr="00FB27FB">
          <w:rPr>
            <w:rFonts w:ascii="Courier New" w:eastAsia="Times New Roman" w:hAnsi="Courier New" w:cs="Courier New"/>
            <w:color w:val="000000"/>
            <w:sz w:val="20"/>
            <w:szCs w:val="20"/>
          </w:rPr>
          <w:t xml:space="preserve">        x -= 1;</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4" w:author="Unknown"/>
          <w:rFonts w:ascii="Courier New" w:eastAsia="Times New Roman" w:hAnsi="Courier New" w:cs="Courier New"/>
          <w:color w:val="000000"/>
          <w:sz w:val="20"/>
          <w:szCs w:val="20"/>
        </w:rPr>
      </w:pPr>
      <w:ins w:id="98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6" w:author="Unknown"/>
          <w:rFonts w:ascii="Courier New" w:eastAsia="Times New Roman" w:hAnsi="Courier New" w:cs="Courier New"/>
          <w:color w:val="000000"/>
          <w:sz w:val="20"/>
          <w:szCs w:val="20"/>
        </w:rPr>
      </w:pPr>
      <w:ins w:id="987"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988" w:author="Unknown"/>
          <w:rFonts w:ascii="Georgia" w:eastAsia="Times New Roman" w:hAnsi="Georgia" w:cs="Times New Roman"/>
          <w:color w:val="000000"/>
          <w:sz w:val="24"/>
          <w:szCs w:val="24"/>
        </w:rPr>
      </w:pPr>
      <w:ins w:id="989" w:author="Unknown">
        <w:r w:rsidRPr="00FB27FB">
          <w:rPr>
            <w:rFonts w:ascii="Georgia" w:eastAsia="Times New Roman" w:hAnsi="Georgia" w:cs="Times New Roman"/>
            <w:color w:val="000000"/>
            <w:sz w:val="24"/>
            <w:szCs w:val="24"/>
          </w:rPr>
          <w:t>This is the </w:t>
        </w:r>
        <w:r w:rsidRPr="00FB27FB">
          <w:rPr>
            <w:rFonts w:ascii="Courier New" w:eastAsia="Times New Roman" w:hAnsi="Courier New" w:cs="Courier New"/>
            <w:color w:val="000000"/>
            <w:sz w:val="20"/>
          </w:rPr>
          <w:t>Alien</w:t>
        </w:r>
        <w:r w:rsidRPr="00FB27FB">
          <w:rPr>
            <w:rFonts w:ascii="Georgia" w:eastAsia="Times New Roman" w:hAnsi="Georgia" w:cs="Times New Roman"/>
            <w:color w:val="000000"/>
            <w:sz w:val="24"/>
            <w:szCs w:val="24"/>
          </w:rPr>
          <w:t> class.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0" w:author="Unknown"/>
          <w:rFonts w:ascii="Courier New" w:eastAsia="Times New Roman" w:hAnsi="Courier New" w:cs="Courier New"/>
          <w:color w:val="000000"/>
          <w:sz w:val="20"/>
          <w:szCs w:val="20"/>
        </w:rPr>
      </w:pPr>
      <w:ins w:id="991" w:author="Unknown">
        <w:r w:rsidRPr="00FB27FB">
          <w:rPr>
            <w:rFonts w:ascii="Courier New" w:eastAsia="Times New Roman" w:hAnsi="Courier New" w:cs="Courier New"/>
            <w:color w:val="000000"/>
            <w:sz w:val="20"/>
            <w:szCs w:val="20"/>
          </w:rPr>
          <w:t>public void move()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2"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3" w:author="Unknown"/>
          <w:rFonts w:ascii="Courier New" w:eastAsia="Times New Roman" w:hAnsi="Courier New" w:cs="Courier New"/>
          <w:color w:val="000000"/>
          <w:sz w:val="20"/>
          <w:szCs w:val="20"/>
        </w:rPr>
      </w:pPr>
      <w:ins w:id="994" w:author="Unknown">
        <w:r w:rsidRPr="00FB27FB">
          <w:rPr>
            <w:rFonts w:ascii="Courier New" w:eastAsia="Times New Roman" w:hAnsi="Courier New" w:cs="Courier New"/>
            <w:color w:val="000000"/>
            <w:sz w:val="20"/>
            <w:szCs w:val="20"/>
          </w:rPr>
          <w:t xml:space="preserve">    if (x &lt; 0)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5" w:author="Unknown"/>
          <w:rFonts w:ascii="Courier New" w:eastAsia="Times New Roman" w:hAnsi="Courier New" w:cs="Courier New"/>
          <w:color w:val="000000"/>
          <w:sz w:val="20"/>
          <w:szCs w:val="20"/>
        </w:rPr>
      </w:pPr>
      <w:ins w:id="996" w:author="Unknown">
        <w:r w:rsidRPr="00FB27FB">
          <w:rPr>
            <w:rFonts w:ascii="Courier New" w:eastAsia="Times New Roman" w:hAnsi="Courier New" w:cs="Courier New"/>
            <w:color w:val="000000"/>
            <w:sz w:val="20"/>
            <w:szCs w:val="20"/>
          </w:rPr>
          <w:t xml:space="preserve">        x = INITIAL_X;</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7" w:author="Unknown"/>
          <w:rFonts w:ascii="Courier New" w:eastAsia="Times New Roman" w:hAnsi="Courier New" w:cs="Courier New"/>
          <w:color w:val="000000"/>
          <w:sz w:val="20"/>
          <w:szCs w:val="20"/>
        </w:rPr>
      </w:pPr>
      <w:ins w:id="99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9" w:author="Unknown"/>
          <w:rFonts w:ascii="Courier New" w:eastAsia="Times New Roman" w:hAnsi="Courier New" w:cs="Courier New"/>
          <w:color w:val="000000"/>
          <w:sz w:val="20"/>
          <w:szCs w:val="20"/>
        </w:rPr>
      </w:pPr>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color w:val="000000"/>
          <w:sz w:val="20"/>
          <w:szCs w:val="20"/>
        </w:rPr>
      </w:pPr>
      <w:ins w:id="1001" w:author="Unknown">
        <w:r w:rsidRPr="00FB27FB">
          <w:rPr>
            <w:rFonts w:ascii="Courier New" w:eastAsia="Times New Roman" w:hAnsi="Courier New" w:cs="Courier New"/>
            <w:color w:val="000000"/>
            <w:sz w:val="20"/>
            <w:szCs w:val="20"/>
          </w:rPr>
          <w:t xml:space="preserve">    x -= 1;</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color w:val="000000"/>
          <w:sz w:val="20"/>
          <w:szCs w:val="20"/>
        </w:rPr>
      </w:pPr>
      <w:ins w:id="1003"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004" w:author="Unknown"/>
          <w:rFonts w:ascii="Georgia" w:eastAsia="Times New Roman" w:hAnsi="Georgia" w:cs="Times New Roman"/>
          <w:color w:val="000000"/>
          <w:sz w:val="24"/>
          <w:szCs w:val="24"/>
        </w:rPr>
      </w:pPr>
      <w:ins w:id="1005" w:author="Unknown">
        <w:r w:rsidRPr="00FB27FB">
          <w:rPr>
            <w:rFonts w:ascii="Georgia" w:eastAsia="Times New Roman" w:hAnsi="Georgia" w:cs="Times New Roman"/>
            <w:color w:val="000000"/>
            <w:sz w:val="24"/>
            <w:szCs w:val="24"/>
          </w:rPr>
          <w:t>Aliens return to the screen on the right side after they have disappeared on the left.</w:t>
        </w:r>
      </w:ins>
    </w:p>
    <w:p w:rsidR="00FB27FB" w:rsidRPr="00FB27FB" w:rsidRDefault="00FB27FB" w:rsidP="00FB27FB">
      <w:pPr>
        <w:shd w:val="clear" w:color="auto" w:fill="BDBDBD"/>
        <w:spacing w:after="0" w:line="240" w:lineRule="auto"/>
        <w:rPr>
          <w:ins w:id="1006" w:author="Unknown"/>
          <w:rFonts w:ascii="Georgia" w:eastAsia="Times New Roman" w:hAnsi="Georgia" w:cs="Times New Roman"/>
          <w:color w:val="000000"/>
          <w:sz w:val="24"/>
          <w:szCs w:val="24"/>
        </w:rPr>
      </w:pPr>
      <w:ins w:id="1007" w:author="Unknown">
        <w:r w:rsidRPr="00FB27FB">
          <w:rPr>
            <w:rFonts w:ascii="Georgia" w:eastAsia="Times New Roman" w:hAnsi="Georgia" w:cs="Times New Roman"/>
            <w:color w:val="000000"/>
            <w:sz w:val="24"/>
            <w:szCs w:val="24"/>
          </w:rPr>
          <w:t>Missile.java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color w:val="000000"/>
          <w:sz w:val="20"/>
          <w:szCs w:val="20"/>
        </w:rPr>
      </w:pPr>
      <w:ins w:id="1009"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1" w:author="Unknown"/>
          <w:rFonts w:ascii="Courier New" w:eastAsia="Times New Roman" w:hAnsi="Courier New" w:cs="Courier New"/>
          <w:color w:val="000000"/>
          <w:sz w:val="20"/>
          <w:szCs w:val="20"/>
        </w:rPr>
      </w:pPr>
      <w:ins w:id="1012" w:author="Unknown">
        <w:r w:rsidRPr="00FB27FB">
          <w:rPr>
            <w:rFonts w:ascii="Courier New" w:eastAsia="Times New Roman" w:hAnsi="Courier New" w:cs="Courier New"/>
            <w:color w:val="000000"/>
            <w:sz w:val="20"/>
            <w:szCs w:val="20"/>
          </w:rPr>
          <w:lastRenderedPageBreak/>
          <w:t>public class Missile extends Sprite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4" w:author="Unknown"/>
          <w:rFonts w:ascii="Courier New" w:eastAsia="Times New Roman" w:hAnsi="Courier New" w:cs="Courier New"/>
          <w:color w:val="000000"/>
          <w:sz w:val="20"/>
          <w:szCs w:val="20"/>
        </w:rPr>
      </w:pPr>
      <w:ins w:id="1015"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BOARD_WIDTH = 390;</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6" w:author="Unknown"/>
          <w:rFonts w:ascii="Courier New" w:eastAsia="Times New Roman" w:hAnsi="Courier New" w:cs="Courier New"/>
          <w:color w:val="000000"/>
          <w:sz w:val="20"/>
          <w:szCs w:val="20"/>
        </w:rPr>
      </w:pPr>
      <w:ins w:id="1017" w:author="Unknown">
        <w:r w:rsidRPr="00FB27FB">
          <w:rPr>
            <w:rFonts w:ascii="Courier New" w:eastAsia="Times New Roman" w:hAnsi="Courier New" w:cs="Courier New"/>
            <w:color w:val="000000"/>
            <w:sz w:val="20"/>
            <w:szCs w:val="20"/>
          </w:rPr>
          <w:t xml:space="preserve">    private final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MISSILE_SPEED = 2;</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8"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9" w:author="Unknown"/>
          <w:rFonts w:ascii="Courier New" w:eastAsia="Times New Roman" w:hAnsi="Courier New" w:cs="Courier New"/>
          <w:color w:val="000000"/>
          <w:sz w:val="20"/>
          <w:szCs w:val="20"/>
        </w:rPr>
      </w:pPr>
      <w:ins w:id="1020" w:author="Unknown">
        <w:r w:rsidRPr="00FB27FB">
          <w:rPr>
            <w:rFonts w:ascii="Courier New" w:eastAsia="Times New Roman" w:hAnsi="Courier New" w:cs="Courier New"/>
            <w:color w:val="000000"/>
            <w:sz w:val="20"/>
            <w:szCs w:val="20"/>
          </w:rPr>
          <w:t xml:space="preserve">    public Missile(</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x, </w:t>
        </w:r>
        <w:proofErr w:type="spellStart"/>
        <w:r w:rsidRPr="00FB27FB">
          <w:rPr>
            <w:rFonts w:ascii="Courier New" w:eastAsia="Times New Roman" w:hAnsi="Courier New" w:cs="Courier New"/>
            <w:color w:val="000000"/>
            <w:sz w:val="20"/>
            <w:szCs w:val="20"/>
          </w:rPr>
          <w:t>int</w:t>
        </w:r>
        <w:proofErr w:type="spellEnd"/>
        <w:r w:rsidRPr="00FB27FB">
          <w:rPr>
            <w:rFonts w:ascii="Courier New" w:eastAsia="Times New Roman" w:hAnsi="Courier New" w:cs="Courier New"/>
            <w:color w:val="000000"/>
            <w:sz w:val="20"/>
            <w:szCs w:val="20"/>
          </w:rPr>
          <w:t xml:space="preserve"> y)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1" w:author="Unknown"/>
          <w:rFonts w:ascii="Courier New" w:eastAsia="Times New Roman" w:hAnsi="Courier New" w:cs="Courier New"/>
          <w:color w:val="000000"/>
          <w:sz w:val="20"/>
          <w:szCs w:val="20"/>
        </w:rPr>
      </w:pPr>
      <w:ins w:id="1022" w:author="Unknown">
        <w:r w:rsidRPr="00FB27FB">
          <w:rPr>
            <w:rFonts w:ascii="Courier New" w:eastAsia="Times New Roman" w:hAnsi="Courier New" w:cs="Courier New"/>
            <w:color w:val="000000"/>
            <w:sz w:val="20"/>
            <w:szCs w:val="20"/>
          </w:rPr>
          <w:t xml:space="preserve">        super(x, y);</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3"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4" w:author="Unknown"/>
          <w:rFonts w:ascii="Courier New" w:eastAsia="Times New Roman" w:hAnsi="Courier New" w:cs="Courier New"/>
          <w:color w:val="000000"/>
          <w:sz w:val="20"/>
          <w:szCs w:val="20"/>
        </w:rPr>
      </w:pPr>
      <w:ins w:id="102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initMissile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6" w:author="Unknown"/>
          <w:rFonts w:ascii="Courier New" w:eastAsia="Times New Roman" w:hAnsi="Courier New" w:cs="Courier New"/>
          <w:color w:val="000000"/>
          <w:sz w:val="20"/>
          <w:szCs w:val="20"/>
        </w:rPr>
      </w:pPr>
      <w:ins w:id="102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8" w:author="Unknown"/>
          <w:rFonts w:ascii="Courier New" w:eastAsia="Times New Roman" w:hAnsi="Courier New" w:cs="Courier New"/>
          <w:color w:val="000000"/>
          <w:sz w:val="20"/>
          <w:szCs w:val="20"/>
        </w:rPr>
      </w:pPr>
      <w:ins w:id="102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0" w:author="Unknown"/>
          <w:rFonts w:ascii="Courier New" w:eastAsia="Times New Roman" w:hAnsi="Courier New" w:cs="Courier New"/>
          <w:color w:val="000000"/>
          <w:sz w:val="20"/>
          <w:szCs w:val="20"/>
        </w:rPr>
      </w:pPr>
      <w:ins w:id="1031"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initMissile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2" w:author="Unknown"/>
          <w:rFonts w:ascii="Courier New" w:eastAsia="Times New Roman" w:hAnsi="Courier New" w:cs="Courier New"/>
          <w:color w:val="000000"/>
          <w:sz w:val="20"/>
          <w:szCs w:val="20"/>
        </w:rPr>
      </w:pPr>
      <w:ins w:id="1033"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4" w:author="Unknown"/>
          <w:rFonts w:ascii="Courier New" w:eastAsia="Times New Roman" w:hAnsi="Courier New" w:cs="Courier New"/>
          <w:color w:val="000000"/>
          <w:sz w:val="20"/>
          <w:szCs w:val="20"/>
        </w:rPr>
      </w:pPr>
      <w:ins w:id="103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loadImage</w:t>
        </w:r>
        <w:proofErr w:type="spellEnd"/>
        <w:r w:rsidRPr="00FB27FB">
          <w:rPr>
            <w:rFonts w:ascii="Courier New" w:eastAsia="Times New Roman" w:hAnsi="Courier New" w:cs="Courier New"/>
            <w:color w:val="000000"/>
            <w:sz w:val="20"/>
            <w:szCs w:val="20"/>
          </w:rPr>
          <w:t>("missile.png");</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6" w:author="Unknown"/>
          <w:rFonts w:ascii="Courier New" w:eastAsia="Times New Roman" w:hAnsi="Courier New" w:cs="Courier New"/>
          <w:color w:val="000000"/>
          <w:sz w:val="20"/>
          <w:szCs w:val="20"/>
        </w:rPr>
      </w:pPr>
      <w:ins w:id="103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getImageDimensions</w:t>
        </w:r>
        <w:proofErr w:type="spellEnd"/>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8" w:author="Unknown"/>
          <w:rFonts w:ascii="Courier New" w:eastAsia="Times New Roman" w:hAnsi="Courier New" w:cs="Courier New"/>
          <w:color w:val="000000"/>
          <w:sz w:val="20"/>
          <w:szCs w:val="20"/>
        </w:rPr>
      </w:pPr>
      <w:ins w:id="103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1" w:author="Unknown"/>
          <w:rFonts w:ascii="Courier New" w:eastAsia="Times New Roman" w:hAnsi="Courier New" w:cs="Courier New"/>
          <w:color w:val="000000"/>
          <w:sz w:val="20"/>
          <w:szCs w:val="20"/>
        </w:rPr>
      </w:pPr>
      <w:ins w:id="1042" w:author="Unknown">
        <w:r w:rsidRPr="00FB27FB">
          <w:rPr>
            <w:rFonts w:ascii="Courier New" w:eastAsia="Times New Roman" w:hAnsi="Courier New" w:cs="Courier New"/>
            <w:color w:val="000000"/>
            <w:sz w:val="20"/>
            <w:szCs w:val="20"/>
          </w:rPr>
          <w:t xml:space="preserve">    public void move()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3" w:author="Unknown"/>
          <w:rFonts w:ascii="Courier New" w:eastAsia="Times New Roman" w:hAnsi="Courier New" w:cs="Courier New"/>
          <w:color w:val="000000"/>
          <w:sz w:val="20"/>
          <w:szCs w:val="20"/>
        </w:rPr>
      </w:pPr>
      <w:ins w:id="104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5" w:author="Unknown"/>
          <w:rFonts w:ascii="Courier New" w:eastAsia="Times New Roman" w:hAnsi="Courier New" w:cs="Courier New"/>
          <w:color w:val="000000"/>
          <w:sz w:val="20"/>
          <w:szCs w:val="20"/>
        </w:rPr>
      </w:pPr>
      <w:ins w:id="1046" w:author="Unknown">
        <w:r w:rsidRPr="00FB27FB">
          <w:rPr>
            <w:rFonts w:ascii="Courier New" w:eastAsia="Times New Roman" w:hAnsi="Courier New" w:cs="Courier New"/>
            <w:color w:val="000000"/>
            <w:sz w:val="20"/>
            <w:szCs w:val="20"/>
          </w:rPr>
          <w:t xml:space="preserve">        x += MISSILE_SPEED;</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7" w:author="Unknown"/>
          <w:rFonts w:ascii="Courier New" w:eastAsia="Times New Roman" w:hAnsi="Courier New" w:cs="Courier New"/>
          <w:color w:val="000000"/>
          <w:sz w:val="20"/>
          <w:szCs w:val="20"/>
        </w:rPr>
      </w:pPr>
      <w:ins w:id="104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9" w:author="Unknown"/>
          <w:rFonts w:ascii="Courier New" w:eastAsia="Times New Roman" w:hAnsi="Courier New" w:cs="Courier New"/>
          <w:color w:val="000000"/>
          <w:sz w:val="20"/>
          <w:szCs w:val="20"/>
        </w:rPr>
      </w:pPr>
      <w:ins w:id="1050" w:author="Unknown">
        <w:r w:rsidRPr="00FB27FB">
          <w:rPr>
            <w:rFonts w:ascii="Courier New" w:eastAsia="Times New Roman" w:hAnsi="Courier New" w:cs="Courier New"/>
            <w:color w:val="000000"/>
            <w:sz w:val="20"/>
            <w:szCs w:val="20"/>
          </w:rPr>
          <w:t xml:space="preserve">        if (x &gt; BOARD_WIDTH)</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1" w:author="Unknown"/>
          <w:rFonts w:ascii="Courier New" w:eastAsia="Times New Roman" w:hAnsi="Courier New" w:cs="Courier New"/>
          <w:color w:val="000000"/>
          <w:sz w:val="20"/>
          <w:szCs w:val="20"/>
        </w:rPr>
      </w:pPr>
      <w:ins w:id="105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3" w:author="Unknown"/>
          <w:rFonts w:ascii="Courier New" w:eastAsia="Times New Roman" w:hAnsi="Courier New" w:cs="Courier New"/>
          <w:color w:val="000000"/>
          <w:sz w:val="20"/>
          <w:szCs w:val="20"/>
        </w:rPr>
      </w:pPr>
      <w:ins w:id="105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5" w:author="Unknown"/>
          <w:rFonts w:ascii="Courier New" w:eastAsia="Times New Roman" w:hAnsi="Courier New" w:cs="Courier New"/>
          <w:color w:val="000000"/>
          <w:sz w:val="20"/>
          <w:szCs w:val="20"/>
        </w:rPr>
      </w:pPr>
      <w:ins w:id="1056"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057" w:author="Unknown"/>
          <w:rFonts w:ascii="Georgia" w:eastAsia="Times New Roman" w:hAnsi="Georgia" w:cs="Times New Roman"/>
          <w:color w:val="000000"/>
          <w:sz w:val="24"/>
          <w:szCs w:val="24"/>
        </w:rPr>
      </w:pPr>
      <w:ins w:id="1058" w:author="Unknown">
        <w:r w:rsidRPr="00FB27FB">
          <w:rPr>
            <w:rFonts w:ascii="Georgia" w:eastAsia="Times New Roman" w:hAnsi="Georgia" w:cs="Times New Roman"/>
            <w:color w:val="000000"/>
            <w:sz w:val="24"/>
            <w:szCs w:val="24"/>
          </w:rPr>
          <w:t>This is the </w:t>
        </w:r>
        <w:r w:rsidRPr="00FB27FB">
          <w:rPr>
            <w:rFonts w:ascii="Courier New" w:eastAsia="Times New Roman" w:hAnsi="Courier New" w:cs="Courier New"/>
            <w:color w:val="000000"/>
            <w:sz w:val="20"/>
          </w:rPr>
          <w:t>Missile</w:t>
        </w:r>
        <w:r w:rsidRPr="00FB27FB">
          <w:rPr>
            <w:rFonts w:ascii="Georgia" w:eastAsia="Times New Roman" w:hAnsi="Georgia" w:cs="Times New Roman"/>
            <w:color w:val="000000"/>
            <w:sz w:val="24"/>
            <w:szCs w:val="24"/>
          </w:rPr>
          <w:t> class.</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9" w:author="Unknown"/>
          <w:rFonts w:ascii="Courier New" w:eastAsia="Times New Roman" w:hAnsi="Courier New" w:cs="Courier New"/>
          <w:color w:val="000000"/>
          <w:sz w:val="20"/>
          <w:szCs w:val="20"/>
        </w:rPr>
      </w:pPr>
      <w:ins w:id="1060" w:author="Unknown">
        <w:r w:rsidRPr="00FB27FB">
          <w:rPr>
            <w:rFonts w:ascii="Courier New" w:eastAsia="Times New Roman" w:hAnsi="Courier New" w:cs="Courier New"/>
            <w:color w:val="000000"/>
            <w:sz w:val="20"/>
            <w:szCs w:val="20"/>
          </w:rPr>
          <w:t>public void move()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1" w:author="Unknown"/>
          <w:rFonts w:ascii="Courier New" w:eastAsia="Times New Roman" w:hAnsi="Courier New" w:cs="Courier New"/>
          <w:color w:val="000000"/>
          <w:sz w:val="20"/>
          <w:szCs w:val="20"/>
        </w:rPr>
      </w:pPr>
      <w:ins w:id="1062"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3" w:author="Unknown"/>
          <w:rFonts w:ascii="Courier New" w:eastAsia="Times New Roman" w:hAnsi="Courier New" w:cs="Courier New"/>
          <w:color w:val="000000"/>
          <w:sz w:val="20"/>
          <w:szCs w:val="20"/>
        </w:rPr>
      </w:pPr>
      <w:ins w:id="1064" w:author="Unknown">
        <w:r w:rsidRPr="00FB27FB">
          <w:rPr>
            <w:rFonts w:ascii="Courier New" w:eastAsia="Times New Roman" w:hAnsi="Courier New" w:cs="Courier New"/>
            <w:color w:val="000000"/>
            <w:sz w:val="20"/>
            <w:szCs w:val="20"/>
          </w:rPr>
          <w:t xml:space="preserve">    x += MISSILE_SPEED;</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5" w:author="Unknown"/>
          <w:rFonts w:ascii="Courier New" w:eastAsia="Times New Roman" w:hAnsi="Courier New" w:cs="Courier New"/>
          <w:color w:val="000000"/>
          <w:sz w:val="20"/>
          <w:szCs w:val="20"/>
        </w:rPr>
      </w:pPr>
      <w:ins w:id="106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7" w:author="Unknown"/>
          <w:rFonts w:ascii="Courier New" w:eastAsia="Times New Roman" w:hAnsi="Courier New" w:cs="Courier New"/>
          <w:color w:val="000000"/>
          <w:sz w:val="20"/>
          <w:szCs w:val="20"/>
        </w:rPr>
      </w:pPr>
      <w:ins w:id="1068" w:author="Unknown">
        <w:r w:rsidRPr="00FB27FB">
          <w:rPr>
            <w:rFonts w:ascii="Courier New" w:eastAsia="Times New Roman" w:hAnsi="Courier New" w:cs="Courier New"/>
            <w:color w:val="000000"/>
            <w:sz w:val="20"/>
            <w:szCs w:val="20"/>
          </w:rPr>
          <w:t xml:space="preserve">    if (x &gt; BOARD_WIDTH)</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9" w:author="Unknown"/>
          <w:rFonts w:ascii="Courier New" w:eastAsia="Times New Roman" w:hAnsi="Courier New" w:cs="Courier New"/>
          <w:color w:val="000000"/>
          <w:sz w:val="20"/>
          <w:szCs w:val="20"/>
        </w:rPr>
      </w:pPr>
      <w:ins w:id="1070"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vis</w:t>
        </w:r>
        <w:proofErr w:type="spellEnd"/>
        <w:r w:rsidRPr="00FB27FB">
          <w:rPr>
            <w:rFonts w:ascii="Courier New" w:eastAsia="Times New Roman" w:hAnsi="Courier New" w:cs="Courier New"/>
            <w:color w:val="000000"/>
            <w:sz w:val="20"/>
            <w:szCs w:val="20"/>
          </w:rPr>
          <w:t xml:space="preserve"> = false;</w:t>
        </w:r>
      </w:ins>
    </w:p>
    <w:p w:rsidR="00FB27FB" w:rsidRPr="00FB27FB" w:rsidRDefault="00FB27FB" w:rsidP="00FB27FB">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1" w:author="Unknown"/>
          <w:rFonts w:ascii="Courier New" w:eastAsia="Times New Roman" w:hAnsi="Courier New" w:cs="Courier New"/>
          <w:color w:val="000000"/>
          <w:sz w:val="20"/>
          <w:szCs w:val="20"/>
        </w:rPr>
      </w:pPr>
      <w:ins w:id="1072"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073" w:author="Unknown"/>
          <w:rFonts w:ascii="Georgia" w:eastAsia="Times New Roman" w:hAnsi="Georgia" w:cs="Times New Roman"/>
          <w:color w:val="000000"/>
          <w:sz w:val="24"/>
          <w:szCs w:val="24"/>
        </w:rPr>
      </w:pPr>
      <w:ins w:id="1074" w:author="Unknown">
        <w:r w:rsidRPr="00FB27FB">
          <w:rPr>
            <w:rFonts w:ascii="Georgia" w:eastAsia="Times New Roman" w:hAnsi="Georgia" w:cs="Times New Roman"/>
            <w:color w:val="000000"/>
            <w:sz w:val="24"/>
            <w:szCs w:val="24"/>
          </w:rPr>
          <w:t>Missiles move in one direction only. They disappear after they reach the right window border.</w:t>
        </w:r>
      </w:ins>
    </w:p>
    <w:p w:rsidR="00FB27FB" w:rsidRPr="00FB27FB" w:rsidRDefault="00FB27FB" w:rsidP="00FB27FB">
      <w:pPr>
        <w:shd w:val="clear" w:color="auto" w:fill="BDBDBD"/>
        <w:spacing w:after="0" w:line="240" w:lineRule="auto"/>
        <w:rPr>
          <w:ins w:id="1075" w:author="Unknown"/>
          <w:rFonts w:ascii="Georgia" w:eastAsia="Times New Roman" w:hAnsi="Georgia" w:cs="Times New Roman"/>
          <w:color w:val="000000"/>
          <w:sz w:val="24"/>
          <w:szCs w:val="24"/>
        </w:rPr>
      </w:pPr>
      <w:ins w:id="1076" w:author="Unknown">
        <w:r w:rsidRPr="00FB27FB">
          <w:rPr>
            <w:rFonts w:ascii="Georgia" w:eastAsia="Times New Roman" w:hAnsi="Georgia" w:cs="Times New Roman"/>
            <w:color w:val="000000"/>
            <w:sz w:val="24"/>
            <w:szCs w:val="24"/>
          </w:rPr>
          <w:t>CollisionEx.java</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7" w:author="Unknown"/>
          <w:rFonts w:ascii="Courier New" w:eastAsia="Times New Roman" w:hAnsi="Courier New" w:cs="Courier New"/>
          <w:color w:val="000000"/>
          <w:sz w:val="20"/>
          <w:szCs w:val="20"/>
        </w:rPr>
      </w:pPr>
      <w:ins w:id="1078" w:author="Unknown">
        <w:r w:rsidRPr="00FB27FB">
          <w:rPr>
            <w:rFonts w:ascii="Courier New" w:eastAsia="Times New Roman" w:hAnsi="Courier New" w:cs="Courier New"/>
            <w:color w:val="000000"/>
            <w:sz w:val="20"/>
            <w:szCs w:val="20"/>
          </w:rPr>
          <w:t xml:space="preserve">package </w:t>
        </w:r>
        <w:proofErr w:type="spellStart"/>
        <w:r w:rsidRPr="00FB27FB">
          <w:rPr>
            <w:rFonts w:ascii="Courier New" w:eastAsia="Times New Roman" w:hAnsi="Courier New" w:cs="Courier New"/>
            <w:color w:val="000000"/>
            <w:sz w:val="20"/>
            <w:szCs w:val="20"/>
          </w:rPr>
          <w:t>com.zetcode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9"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0" w:author="Unknown"/>
          <w:rFonts w:ascii="Courier New" w:eastAsia="Times New Roman" w:hAnsi="Courier New" w:cs="Courier New"/>
          <w:color w:val="000000"/>
          <w:sz w:val="20"/>
          <w:szCs w:val="20"/>
        </w:rPr>
      </w:pPr>
      <w:ins w:id="1081"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java.awt.EventQueue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2" w:author="Unknown"/>
          <w:rFonts w:ascii="Courier New" w:eastAsia="Times New Roman" w:hAnsi="Courier New" w:cs="Courier New"/>
          <w:color w:val="000000"/>
          <w:sz w:val="20"/>
          <w:szCs w:val="20"/>
        </w:rPr>
      </w:pPr>
      <w:ins w:id="1083" w:author="Unknown">
        <w:r w:rsidRPr="00FB27FB">
          <w:rPr>
            <w:rFonts w:ascii="Courier New" w:eastAsia="Times New Roman" w:hAnsi="Courier New" w:cs="Courier New"/>
            <w:color w:val="000000"/>
            <w:sz w:val="20"/>
            <w:szCs w:val="20"/>
          </w:rPr>
          <w:t xml:space="preserve">import </w:t>
        </w:r>
        <w:proofErr w:type="spellStart"/>
        <w:r w:rsidRPr="00FB27FB">
          <w:rPr>
            <w:rFonts w:ascii="Courier New" w:eastAsia="Times New Roman" w:hAnsi="Courier New" w:cs="Courier New"/>
            <w:color w:val="000000"/>
            <w:sz w:val="20"/>
            <w:szCs w:val="20"/>
          </w:rPr>
          <w:t>javax.swing.JFrame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4"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5" w:author="Unknown"/>
          <w:rFonts w:ascii="Courier New" w:eastAsia="Times New Roman" w:hAnsi="Courier New" w:cs="Courier New"/>
          <w:color w:val="000000"/>
          <w:sz w:val="20"/>
          <w:szCs w:val="20"/>
        </w:rPr>
      </w:pPr>
      <w:ins w:id="1086" w:author="Unknown">
        <w:r w:rsidRPr="00FB27FB">
          <w:rPr>
            <w:rFonts w:ascii="Courier New" w:eastAsia="Times New Roman" w:hAnsi="Courier New" w:cs="Courier New"/>
            <w:color w:val="000000"/>
            <w:sz w:val="20"/>
            <w:szCs w:val="20"/>
          </w:rPr>
          <w:t xml:space="preserve">public class </w:t>
        </w:r>
        <w:proofErr w:type="spellStart"/>
        <w:r w:rsidRPr="00FB27FB">
          <w:rPr>
            <w:rFonts w:ascii="Courier New" w:eastAsia="Times New Roman" w:hAnsi="Courier New" w:cs="Courier New"/>
            <w:color w:val="000000"/>
            <w:sz w:val="20"/>
            <w:szCs w:val="20"/>
          </w:rPr>
          <w:t>CollisionEx</w:t>
        </w:r>
        <w:proofErr w:type="spellEnd"/>
        <w:r w:rsidRPr="00FB27FB">
          <w:rPr>
            <w:rFonts w:ascii="Courier New" w:eastAsia="Times New Roman" w:hAnsi="Courier New" w:cs="Courier New"/>
            <w:color w:val="000000"/>
            <w:sz w:val="20"/>
            <w:szCs w:val="20"/>
          </w:rPr>
          <w:t xml:space="preserve"> extends </w:t>
        </w:r>
        <w:proofErr w:type="spellStart"/>
        <w:r w:rsidRPr="00FB27FB">
          <w:rPr>
            <w:rFonts w:ascii="Courier New" w:eastAsia="Times New Roman" w:hAnsi="Courier New" w:cs="Courier New"/>
            <w:color w:val="000000"/>
            <w:sz w:val="20"/>
            <w:szCs w:val="20"/>
          </w:rPr>
          <w:t>JFrame</w:t>
        </w:r>
        <w:proofErr w:type="spellEnd"/>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7"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8" w:author="Unknown"/>
          <w:rFonts w:ascii="Courier New" w:eastAsia="Times New Roman" w:hAnsi="Courier New" w:cs="Courier New"/>
          <w:color w:val="000000"/>
          <w:sz w:val="20"/>
          <w:szCs w:val="20"/>
        </w:rPr>
      </w:pPr>
      <w:ins w:id="1089" w:author="Unknown">
        <w:r w:rsidRPr="00FB27FB">
          <w:rPr>
            <w:rFonts w:ascii="Courier New" w:eastAsia="Times New Roman" w:hAnsi="Courier New" w:cs="Courier New"/>
            <w:color w:val="000000"/>
            <w:sz w:val="20"/>
            <w:szCs w:val="20"/>
          </w:rPr>
          <w:t xml:space="preserve">    public </w:t>
        </w:r>
        <w:proofErr w:type="spellStart"/>
        <w:r w:rsidRPr="00FB27FB">
          <w:rPr>
            <w:rFonts w:ascii="Courier New" w:eastAsia="Times New Roman" w:hAnsi="Courier New" w:cs="Courier New"/>
            <w:color w:val="000000"/>
            <w:sz w:val="20"/>
            <w:szCs w:val="20"/>
          </w:rPr>
          <w:t>CollisionEx</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0" w:author="Unknown"/>
          <w:rFonts w:ascii="Courier New" w:eastAsia="Times New Roman" w:hAnsi="Courier New" w:cs="Courier New"/>
          <w:color w:val="000000"/>
          <w:sz w:val="20"/>
          <w:szCs w:val="20"/>
        </w:rPr>
      </w:pPr>
      <w:ins w:id="109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2" w:author="Unknown"/>
          <w:rFonts w:ascii="Courier New" w:eastAsia="Times New Roman" w:hAnsi="Courier New" w:cs="Courier New"/>
          <w:color w:val="000000"/>
          <w:sz w:val="20"/>
          <w:szCs w:val="20"/>
        </w:rPr>
      </w:pPr>
      <w:ins w:id="109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initUI</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4" w:author="Unknown"/>
          <w:rFonts w:ascii="Courier New" w:eastAsia="Times New Roman" w:hAnsi="Courier New" w:cs="Courier New"/>
          <w:color w:val="000000"/>
          <w:sz w:val="20"/>
          <w:szCs w:val="20"/>
        </w:rPr>
      </w:pPr>
      <w:ins w:id="109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6" w:author="Unknown"/>
          <w:rFonts w:ascii="Courier New" w:eastAsia="Times New Roman" w:hAnsi="Courier New" w:cs="Courier New"/>
          <w:color w:val="000000"/>
          <w:sz w:val="20"/>
          <w:szCs w:val="20"/>
        </w:rPr>
      </w:pPr>
      <w:ins w:id="1097"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8" w:author="Unknown"/>
          <w:rFonts w:ascii="Courier New" w:eastAsia="Times New Roman" w:hAnsi="Courier New" w:cs="Courier New"/>
          <w:color w:val="000000"/>
          <w:sz w:val="20"/>
          <w:szCs w:val="20"/>
        </w:rPr>
      </w:pPr>
      <w:ins w:id="1099" w:author="Unknown">
        <w:r w:rsidRPr="00FB27FB">
          <w:rPr>
            <w:rFonts w:ascii="Courier New" w:eastAsia="Times New Roman" w:hAnsi="Courier New" w:cs="Courier New"/>
            <w:color w:val="000000"/>
            <w:sz w:val="20"/>
            <w:szCs w:val="20"/>
          </w:rPr>
          <w:t xml:space="preserve">    private void </w:t>
        </w:r>
        <w:proofErr w:type="spellStart"/>
        <w:r w:rsidRPr="00FB27FB">
          <w:rPr>
            <w:rFonts w:ascii="Courier New" w:eastAsia="Times New Roman" w:hAnsi="Courier New" w:cs="Courier New"/>
            <w:color w:val="000000"/>
            <w:sz w:val="20"/>
            <w:szCs w:val="20"/>
          </w:rPr>
          <w:t>initUI</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0" w:author="Unknown"/>
          <w:rFonts w:ascii="Courier New" w:eastAsia="Times New Roman" w:hAnsi="Courier New" w:cs="Courier New"/>
          <w:color w:val="000000"/>
          <w:sz w:val="20"/>
          <w:szCs w:val="20"/>
        </w:rPr>
      </w:pPr>
      <w:ins w:id="1101" w:author="Unknown">
        <w:r w:rsidRPr="00FB27FB">
          <w:rPr>
            <w:rFonts w:ascii="Courier New" w:eastAsia="Times New Roman" w:hAnsi="Courier New" w:cs="Courier New"/>
            <w:color w:val="000000"/>
            <w:sz w:val="20"/>
            <w:szCs w:val="20"/>
          </w:rPr>
          <w:lastRenderedPageBreak/>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2" w:author="Unknown"/>
          <w:rFonts w:ascii="Courier New" w:eastAsia="Times New Roman" w:hAnsi="Courier New" w:cs="Courier New"/>
          <w:color w:val="000000"/>
          <w:sz w:val="20"/>
          <w:szCs w:val="20"/>
        </w:rPr>
      </w:pPr>
      <w:ins w:id="1103" w:author="Unknown">
        <w:r w:rsidRPr="00FB27FB">
          <w:rPr>
            <w:rFonts w:ascii="Courier New" w:eastAsia="Times New Roman" w:hAnsi="Courier New" w:cs="Courier New"/>
            <w:color w:val="000000"/>
            <w:sz w:val="20"/>
            <w:szCs w:val="20"/>
          </w:rPr>
          <w:t xml:space="preserve">        add(new Board());</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4" w:author="Unknown"/>
          <w:rFonts w:ascii="Courier New" w:eastAsia="Times New Roman" w:hAnsi="Courier New" w:cs="Courier New"/>
          <w:color w:val="000000"/>
          <w:sz w:val="20"/>
          <w:szCs w:val="20"/>
        </w:rPr>
      </w:pPr>
      <w:ins w:id="1105"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6" w:author="Unknown"/>
          <w:rFonts w:ascii="Courier New" w:eastAsia="Times New Roman" w:hAnsi="Courier New" w:cs="Courier New"/>
          <w:color w:val="000000"/>
          <w:sz w:val="20"/>
          <w:szCs w:val="20"/>
        </w:rPr>
      </w:pPr>
      <w:ins w:id="110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setResizable</w:t>
        </w:r>
        <w:proofErr w:type="spellEnd"/>
        <w:r w:rsidRPr="00FB27FB">
          <w:rPr>
            <w:rFonts w:ascii="Courier New" w:eastAsia="Times New Roman" w:hAnsi="Courier New" w:cs="Courier New"/>
            <w:color w:val="000000"/>
            <w:sz w:val="20"/>
            <w:szCs w:val="20"/>
          </w:rPr>
          <w:t>(false);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8" w:author="Unknown"/>
          <w:rFonts w:ascii="Courier New" w:eastAsia="Times New Roman" w:hAnsi="Courier New" w:cs="Courier New"/>
          <w:color w:val="000000"/>
          <w:sz w:val="20"/>
          <w:szCs w:val="20"/>
        </w:rPr>
      </w:pPr>
      <w:ins w:id="1109" w:author="Unknown">
        <w:r w:rsidRPr="00FB27FB">
          <w:rPr>
            <w:rFonts w:ascii="Courier New" w:eastAsia="Times New Roman" w:hAnsi="Courier New" w:cs="Courier New"/>
            <w:color w:val="000000"/>
            <w:sz w:val="20"/>
            <w:szCs w:val="20"/>
          </w:rPr>
          <w:t xml:space="preserve">        pack();</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0" w:author="Unknown"/>
          <w:rFonts w:ascii="Courier New" w:eastAsia="Times New Roman" w:hAnsi="Courier New" w:cs="Courier New"/>
          <w:color w:val="000000"/>
          <w:sz w:val="20"/>
          <w:szCs w:val="20"/>
        </w:rPr>
      </w:pPr>
      <w:ins w:id="1111"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2" w:author="Unknown"/>
          <w:rFonts w:ascii="Courier New" w:eastAsia="Times New Roman" w:hAnsi="Courier New" w:cs="Courier New"/>
          <w:color w:val="000000"/>
          <w:sz w:val="20"/>
          <w:szCs w:val="20"/>
        </w:rPr>
      </w:pPr>
      <w:ins w:id="1113"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setTitle</w:t>
        </w:r>
        <w:proofErr w:type="spellEnd"/>
        <w:r w:rsidRPr="00FB27FB">
          <w:rPr>
            <w:rFonts w:ascii="Courier New" w:eastAsia="Times New Roman" w:hAnsi="Courier New" w:cs="Courier New"/>
            <w:color w:val="000000"/>
            <w:sz w:val="20"/>
            <w:szCs w:val="20"/>
          </w:rPr>
          <w:t>("Collision");</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4" w:author="Unknown"/>
          <w:rFonts w:ascii="Courier New" w:eastAsia="Times New Roman" w:hAnsi="Courier New" w:cs="Courier New"/>
          <w:color w:val="000000"/>
          <w:sz w:val="20"/>
          <w:szCs w:val="20"/>
        </w:rPr>
      </w:pPr>
      <w:ins w:id="1115"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setLocationRelativeTo</w:t>
        </w:r>
        <w:proofErr w:type="spellEnd"/>
        <w:r w:rsidRPr="00FB27FB">
          <w:rPr>
            <w:rFonts w:ascii="Courier New" w:eastAsia="Times New Roman" w:hAnsi="Courier New" w:cs="Courier New"/>
            <w:color w:val="000000"/>
            <w:sz w:val="20"/>
            <w:szCs w:val="20"/>
          </w:rPr>
          <w:t>(null);</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6" w:author="Unknown"/>
          <w:rFonts w:ascii="Courier New" w:eastAsia="Times New Roman" w:hAnsi="Courier New" w:cs="Courier New"/>
          <w:color w:val="000000"/>
          <w:sz w:val="20"/>
          <w:szCs w:val="20"/>
        </w:rPr>
      </w:pPr>
      <w:ins w:id="1117"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setDefaultCloseOperation</w:t>
        </w:r>
        <w:proofErr w:type="spellEnd"/>
        <w:r w:rsidRPr="00FB27FB">
          <w:rPr>
            <w:rFonts w:ascii="Courier New" w:eastAsia="Times New Roman" w:hAnsi="Courier New" w:cs="Courier New"/>
            <w:color w:val="000000"/>
            <w:sz w:val="20"/>
            <w:szCs w:val="20"/>
          </w:rPr>
          <w:t>(</w:t>
        </w:r>
        <w:proofErr w:type="spellStart"/>
        <w:r w:rsidRPr="00FB27FB">
          <w:rPr>
            <w:rFonts w:ascii="Courier New" w:eastAsia="Times New Roman" w:hAnsi="Courier New" w:cs="Courier New"/>
            <w:color w:val="000000"/>
            <w:sz w:val="20"/>
            <w:szCs w:val="20"/>
          </w:rPr>
          <w:t>JFrame.EXIT_ON_CLOSE</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8" w:author="Unknown"/>
          <w:rFonts w:ascii="Courier New" w:eastAsia="Times New Roman" w:hAnsi="Courier New" w:cs="Courier New"/>
          <w:color w:val="000000"/>
          <w:sz w:val="20"/>
          <w:szCs w:val="20"/>
        </w:rPr>
      </w:pPr>
      <w:ins w:id="1119"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0" w:author="Unknown"/>
          <w:rFonts w:ascii="Courier New" w:eastAsia="Times New Roman" w:hAnsi="Courier New" w:cs="Courier New"/>
          <w:color w:val="000000"/>
          <w:sz w:val="20"/>
          <w:szCs w:val="20"/>
        </w:rPr>
      </w:pPr>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1" w:author="Unknown"/>
          <w:rFonts w:ascii="Courier New" w:eastAsia="Times New Roman" w:hAnsi="Courier New" w:cs="Courier New"/>
          <w:color w:val="000000"/>
          <w:sz w:val="20"/>
          <w:szCs w:val="20"/>
        </w:rPr>
      </w:pPr>
      <w:ins w:id="1122" w:author="Unknown">
        <w:r w:rsidRPr="00FB27FB">
          <w:rPr>
            <w:rFonts w:ascii="Courier New" w:eastAsia="Times New Roman" w:hAnsi="Courier New" w:cs="Courier New"/>
            <w:color w:val="000000"/>
            <w:sz w:val="20"/>
            <w:szCs w:val="20"/>
          </w:rPr>
          <w:t xml:space="preserve">    public static void main(String[] </w:t>
        </w:r>
        <w:proofErr w:type="spellStart"/>
        <w:r w:rsidRPr="00FB27FB">
          <w:rPr>
            <w:rFonts w:ascii="Courier New" w:eastAsia="Times New Roman" w:hAnsi="Courier New" w:cs="Courier New"/>
            <w:color w:val="000000"/>
            <w:sz w:val="20"/>
            <w:szCs w:val="20"/>
          </w:rPr>
          <w:t>args</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3" w:author="Unknown"/>
          <w:rFonts w:ascii="Courier New" w:eastAsia="Times New Roman" w:hAnsi="Courier New" w:cs="Courier New"/>
          <w:color w:val="000000"/>
          <w:sz w:val="20"/>
          <w:szCs w:val="20"/>
        </w:rPr>
      </w:pPr>
      <w:ins w:id="1124"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color w:val="000000"/>
          <w:sz w:val="20"/>
          <w:szCs w:val="20"/>
        </w:rPr>
      </w:pPr>
      <w:ins w:id="1126"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EventQueue.invokeLater</w:t>
        </w:r>
        <w:proofErr w:type="spellEnd"/>
        <w:r w:rsidRPr="00FB27FB">
          <w:rPr>
            <w:rFonts w:ascii="Courier New" w:eastAsia="Times New Roman" w:hAnsi="Courier New" w:cs="Courier New"/>
            <w:color w:val="000000"/>
            <w:sz w:val="20"/>
            <w:szCs w:val="20"/>
          </w:rPr>
          <w:t xml:space="preserve">(new </w:t>
        </w:r>
        <w:proofErr w:type="spellStart"/>
        <w:r w:rsidRPr="00FB27FB">
          <w:rPr>
            <w:rFonts w:ascii="Courier New" w:eastAsia="Times New Roman" w:hAnsi="Courier New" w:cs="Courier New"/>
            <w:color w:val="000000"/>
            <w:sz w:val="20"/>
            <w:szCs w:val="20"/>
          </w:rPr>
          <w:t>Runnable</w:t>
        </w:r>
        <w:proofErr w:type="spellEnd"/>
        <w:r w:rsidRPr="00FB27FB">
          <w:rPr>
            <w:rFonts w:ascii="Courier New" w:eastAsia="Times New Roman" w:hAnsi="Courier New" w:cs="Courier New"/>
            <w:color w:val="000000"/>
            <w:sz w:val="20"/>
            <w:szCs w:val="20"/>
          </w:rPr>
          <w:t>()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color w:val="000000"/>
          <w:sz w:val="20"/>
          <w:szCs w:val="20"/>
        </w:rPr>
      </w:pPr>
      <w:ins w:id="1128" w:author="Unknown">
        <w:r w:rsidRPr="00FB27FB">
          <w:rPr>
            <w:rFonts w:ascii="Courier New" w:eastAsia="Times New Roman" w:hAnsi="Courier New" w:cs="Courier New"/>
            <w:color w:val="000000"/>
            <w:sz w:val="20"/>
            <w:szCs w:val="20"/>
          </w:rPr>
          <w:t xml:space="preserve">            @Override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9" w:author="Unknown"/>
          <w:rFonts w:ascii="Courier New" w:eastAsia="Times New Roman" w:hAnsi="Courier New" w:cs="Courier New"/>
          <w:color w:val="000000"/>
          <w:sz w:val="20"/>
          <w:szCs w:val="20"/>
        </w:rPr>
      </w:pPr>
      <w:ins w:id="1130" w:author="Unknown">
        <w:r w:rsidRPr="00FB27FB">
          <w:rPr>
            <w:rFonts w:ascii="Courier New" w:eastAsia="Times New Roman" w:hAnsi="Courier New" w:cs="Courier New"/>
            <w:color w:val="000000"/>
            <w:sz w:val="20"/>
            <w:szCs w:val="20"/>
          </w:rPr>
          <w:t xml:space="preserve">            public void run()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1" w:author="Unknown"/>
          <w:rFonts w:ascii="Courier New" w:eastAsia="Times New Roman" w:hAnsi="Courier New" w:cs="Courier New"/>
          <w:color w:val="000000"/>
          <w:sz w:val="20"/>
          <w:szCs w:val="20"/>
        </w:rPr>
      </w:pPr>
      <w:ins w:id="1132"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CollisionEx</w:t>
        </w:r>
        <w:proofErr w:type="spellEnd"/>
        <w:r w:rsidRPr="00FB27FB">
          <w:rPr>
            <w:rFonts w:ascii="Courier New" w:eastAsia="Times New Roman" w:hAnsi="Courier New" w:cs="Courier New"/>
            <w:color w:val="000000"/>
            <w:sz w:val="20"/>
            <w:szCs w:val="20"/>
          </w:rPr>
          <w:t xml:space="preserve"> ex = new </w:t>
        </w:r>
        <w:proofErr w:type="spellStart"/>
        <w:r w:rsidRPr="00FB27FB">
          <w:rPr>
            <w:rFonts w:ascii="Courier New" w:eastAsia="Times New Roman" w:hAnsi="Courier New" w:cs="Courier New"/>
            <w:color w:val="000000"/>
            <w:sz w:val="20"/>
            <w:szCs w:val="20"/>
          </w:rPr>
          <w:t>CollisionEx</w:t>
        </w:r>
        <w:proofErr w:type="spellEnd"/>
        <w:r w:rsidRPr="00FB27FB">
          <w:rPr>
            <w:rFonts w:ascii="Courier New" w:eastAsia="Times New Roman" w:hAnsi="Courier New" w:cs="Courier New"/>
            <w:color w:val="000000"/>
            <w:sz w:val="20"/>
            <w:szCs w:val="20"/>
          </w:rPr>
          <w:t>();</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3" w:author="Unknown"/>
          <w:rFonts w:ascii="Courier New" w:eastAsia="Times New Roman" w:hAnsi="Courier New" w:cs="Courier New"/>
          <w:color w:val="000000"/>
          <w:sz w:val="20"/>
          <w:szCs w:val="20"/>
        </w:rPr>
      </w:pPr>
      <w:ins w:id="1134" w:author="Unknown">
        <w:r w:rsidRPr="00FB27FB">
          <w:rPr>
            <w:rFonts w:ascii="Courier New" w:eastAsia="Times New Roman" w:hAnsi="Courier New" w:cs="Courier New"/>
            <w:color w:val="000000"/>
            <w:sz w:val="20"/>
            <w:szCs w:val="20"/>
          </w:rPr>
          <w:t xml:space="preserve">                </w:t>
        </w:r>
        <w:proofErr w:type="spellStart"/>
        <w:r w:rsidRPr="00FB27FB">
          <w:rPr>
            <w:rFonts w:ascii="Courier New" w:eastAsia="Times New Roman" w:hAnsi="Courier New" w:cs="Courier New"/>
            <w:color w:val="000000"/>
            <w:sz w:val="20"/>
            <w:szCs w:val="20"/>
          </w:rPr>
          <w:t>ex.setVisible</w:t>
        </w:r>
        <w:proofErr w:type="spellEnd"/>
        <w:r w:rsidRPr="00FB27FB">
          <w:rPr>
            <w:rFonts w:ascii="Courier New" w:eastAsia="Times New Roman" w:hAnsi="Courier New" w:cs="Courier New"/>
            <w:color w:val="000000"/>
            <w:sz w:val="20"/>
            <w:szCs w:val="20"/>
          </w:rPr>
          <w:t>(true);</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5" w:author="Unknown"/>
          <w:rFonts w:ascii="Courier New" w:eastAsia="Times New Roman" w:hAnsi="Courier New" w:cs="Courier New"/>
          <w:color w:val="000000"/>
          <w:sz w:val="20"/>
          <w:szCs w:val="20"/>
        </w:rPr>
      </w:pPr>
      <w:ins w:id="1136"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7" w:author="Unknown"/>
          <w:rFonts w:ascii="Courier New" w:eastAsia="Times New Roman" w:hAnsi="Courier New" w:cs="Courier New"/>
          <w:color w:val="000000"/>
          <w:sz w:val="20"/>
          <w:szCs w:val="20"/>
        </w:rPr>
      </w:pPr>
      <w:ins w:id="1138"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9" w:author="Unknown"/>
          <w:rFonts w:ascii="Courier New" w:eastAsia="Times New Roman" w:hAnsi="Courier New" w:cs="Courier New"/>
          <w:color w:val="000000"/>
          <w:sz w:val="20"/>
          <w:szCs w:val="20"/>
        </w:rPr>
      </w:pPr>
      <w:ins w:id="1140" w:author="Unknown">
        <w:r w:rsidRPr="00FB27FB">
          <w:rPr>
            <w:rFonts w:ascii="Courier New" w:eastAsia="Times New Roman" w:hAnsi="Courier New" w:cs="Courier New"/>
            <w:color w:val="000000"/>
            <w:sz w:val="20"/>
            <w:szCs w:val="20"/>
          </w:rPr>
          <w:t xml:space="preserve">    }</w:t>
        </w:r>
      </w:ins>
    </w:p>
    <w:p w:rsidR="00FB27FB" w:rsidRPr="00FB27FB" w:rsidRDefault="00FB27FB" w:rsidP="00FB27FB">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1" w:author="Unknown"/>
          <w:rFonts w:ascii="Courier New" w:eastAsia="Times New Roman" w:hAnsi="Courier New" w:cs="Courier New"/>
          <w:color w:val="000000"/>
          <w:sz w:val="20"/>
          <w:szCs w:val="20"/>
        </w:rPr>
      </w:pPr>
      <w:ins w:id="1142" w:author="Unknown">
        <w:r w:rsidRPr="00FB27FB">
          <w:rPr>
            <w:rFonts w:ascii="Courier New" w:eastAsia="Times New Roman" w:hAnsi="Courier New" w:cs="Courier New"/>
            <w:color w:val="000000"/>
            <w:sz w:val="20"/>
            <w:szCs w:val="20"/>
          </w:rPr>
          <w:t>}</w:t>
        </w:r>
      </w:ins>
    </w:p>
    <w:p w:rsidR="00FB27FB" w:rsidRPr="00FB27FB" w:rsidRDefault="00FB27FB" w:rsidP="00FB27FB">
      <w:pPr>
        <w:spacing w:before="100" w:beforeAutospacing="1" w:after="100" w:afterAutospacing="1" w:line="240" w:lineRule="auto"/>
        <w:rPr>
          <w:ins w:id="1143" w:author="Unknown"/>
          <w:rFonts w:ascii="Georgia" w:eastAsia="Times New Roman" w:hAnsi="Georgia" w:cs="Times New Roman"/>
          <w:color w:val="000000"/>
          <w:sz w:val="24"/>
          <w:szCs w:val="24"/>
        </w:rPr>
      </w:pPr>
      <w:ins w:id="1144" w:author="Unknown">
        <w:r w:rsidRPr="00FB27FB">
          <w:rPr>
            <w:rFonts w:ascii="Georgia" w:eastAsia="Times New Roman" w:hAnsi="Georgia" w:cs="Times New Roman"/>
            <w:color w:val="000000"/>
            <w:sz w:val="24"/>
            <w:szCs w:val="24"/>
          </w:rPr>
          <w:t>Finally, this is the main class.</w:t>
        </w:r>
      </w:ins>
    </w:p>
    <w:p w:rsidR="00FB27FB" w:rsidRDefault="00FB27FB" w:rsidP="00FB27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9050" cy="3105150"/>
            <wp:effectExtent l="19050" t="0" r="0" b="0"/>
            <wp:docPr id="1" name="Picture 1" descr="Shooting ali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oting aliens"/>
                    <pic:cNvPicPr>
                      <a:picLocks noChangeAspect="1" noChangeArrowheads="1"/>
                    </pic:cNvPicPr>
                  </pic:nvPicPr>
                  <pic:blipFill>
                    <a:blip r:embed="rId4"/>
                    <a:srcRect/>
                    <a:stretch>
                      <a:fillRect/>
                    </a:stretch>
                  </pic:blipFill>
                  <pic:spPr bwMode="auto">
                    <a:xfrm>
                      <a:off x="0" y="0"/>
                      <a:ext cx="3829050" cy="3105150"/>
                    </a:xfrm>
                    <a:prstGeom prst="rect">
                      <a:avLst/>
                    </a:prstGeom>
                    <a:noFill/>
                    <a:ln w="9525">
                      <a:noFill/>
                      <a:miter lim="800000"/>
                      <a:headEnd/>
                      <a:tailEnd/>
                    </a:ln>
                  </pic:spPr>
                </pic:pic>
              </a:graphicData>
            </a:graphic>
          </wp:inline>
        </w:drawing>
      </w:r>
    </w:p>
    <w:p w:rsidR="00D83F82" w:rsidRDefault="00FB27FB" w:rsidP="00FB27FB">
      <w:ins w:id="1145" w:author="Unknown">
        <w:r w:rsidRPr="00FB27FB">
          <w:rPr>
            <w:rFonts w:ascii="Times New Roman" w:eastAsia="Times New Roman" w:hAnsi="Times New Roman" w:cs="Times New Roman"/>
            <w:sz w:val="24"/>
            <w:szCs w:val="24"/>
          </w:rPr>
          <w:t>Figure: Shooting aliens</w:t>
        </w:r>
      </w:ins>
    </w:p>
    <w:sectPr w:rsidR="00D83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B27FB"/>
    <w:rsid w:val="00591C3F"/>
    <w:rsid w:val="00D83F82"/>
    <w:rsid w:val="00FB2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7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2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27FB"/>
  </w:style>
  <w:style w:type="paragraph" w:styleId="HTMLPreformatted">
    <w:name w:val="HTML Preformatted"/>
    <w:basedOn w:val="Normal"/>
    <w:link w:val="HTMLPreformattedChar"/>
    <w:uiPriority w:val="99"/>
    <w:semiHidden/>
    <w:unhideWhenUsed/>
    <w:rsid w:val="00FB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7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3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3</cp:revision>
  <dcterms:created xsi:type="dcterms:W3CDTF">2016-11-17T17:24:00Z</dcterms:created>
  <dcterms:modified xsi:type="dcterms:W3CDTF">2016-11-17T17:25:00Z</dcterms:modified>
</cp:coreProperties>
</file>