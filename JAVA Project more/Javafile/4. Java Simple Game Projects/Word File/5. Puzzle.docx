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69C" w:rsidRPr="00CE569C" w:rsidRDefault="00CE569C" w:rsidP="00CE569C">
      <w:pPr>
        <w:spacing w:before="375" w:after="375" w:line="240" w:lineRule="auto"/>
        <w:outlineLvl w:val="0"/>
        <w:rPr>
          <w:rFonts w:ascii="Times New Roman" w:eastAsia="Times New Roman" w:hAnsi="Times New Roman" w:cs="Times New Roman"/>
          <w:b/>
          <w:bCs/>
          <w:color w:val="000000"/>
          <w:kern w:val="36"/>
          <w:sz w:val="48"/>
          <w:szCs w:val="48"/>
        </w:rPr>
      </w:pPr>
      <w:r w:rsidRPr="00CE569C">
        <w:rPr>
          <w:rFonts w:ascii="Times New Roman" w:eastAsia="Times New Roman" w:hAnsi="Times New Roman" w:cs="Times New Roman"/>
          <w:b/>
          <w:bCs/>
          <w:color w:val="000000"/>
          <w:kern w:val="36"/>
          <w:sz w:val="48"/>
          <w:szCs w:val="48"/>
        </w:rPr>
        <w:t>The Puzzle game</w:t>
      </w:r>
    </w:p>
    <w:p w:rsidR="00CE569C" w:rsidRPr="00CE569C" w:rsidRDefault="00CE569C" w:rsidP="00CE569C">
      <w:pPr>
        <w:spacing w:before="100" w:beforeAutospacing="1" w:after="100" w:afterAutospacing="1" w:line="240" w:lineRule="auto"/>
        <w:rPr>
          <w:rFonts w:ascii="Georgia" w:eastAsia="Times New Roman" w:hAnsi="Georgia" w:cs="Times New Roman"/>
          <w:color w:val="000000"/>
          <w:sz w:val="24"/>
          <w:szCs w:val="24"/>
        </w:rPr>
      </w:pPr>
      <w:r w:rsidRPr="00CE569C">
        <w:rPr>
          <w:rFonts w:ascii="Georgia" w:eastAsia="Times New Roman" w:hAnsi="Georgia" w:cs="Times New Roman"/>
          <w:color w:val="000000"/>
          <w:sz w:val="24"/>
          <w:szCs w:val="24"/>
        </w:rPr>
        <w:t>In this chapter, we will create a simple puzzle game.</w:t>
      </w:r>
    </w:p>
    <w:p w:rsidR="00CE569C" w:rsidRPr="00CE569C" w:rsidRDefault="00CE569C" w:rsidP="00CE569C">
      <w:pPr>
        <w:spacing w:before="375" w:after="375" w:line="240" w:lineRule="auto"/>
        <w:outlineLvl w:val="1"/>
        <w:rPr>
          <w:ins w:id="0" w:author="Unknown"/>
          <w:rFonts w:ascii="Times New Roman" w:eastAsia="Times New Roman" w:hAnsi="Times New Roman" w:cs="Times New Roman"/>
          <w:b/>
          <w:bCs/>
          <w:color w:val="000000"/>
          <w:sz w:val="36"/>
          <w:szCs w:val="36"/>
        </w:rPr>
      </w:pPr>
      <w:ins w:id="1" w:author="Unknown">
        <w:r w:rsidRPr="00CE569C">
          <w:rPr>
            <w:rFonts w:ascii="Times New Roman" w:eastAsia="Times New Roman" w:hAnsi="Times New Roman" w:cs="Times New Roman"/>
            <w:b/>
            <w:bCs/>
            <w:color w:val="000000"/>
            <w:sz w:val="36"/>
            <w:szCs w:val="36"/>
          </w:rPr>
          <w:t>Puzzle</w:t>
        </w:r>
      </w:ins>
    </w:p>
    <w:p w:rsidR="00CE569C" w:rsidRPr="00CE569C" w:rsidRDefault="00CE569C" w:rsidP="00CE569C">
      <w:pPr>
        <w:spacing w:before="100" w:beforeAutospacing="1" w:after="100" w:afterAutospacing="1" w:line="240" w:lineRule="auto"/>
        <w:rPr>
          <w:ins w:id="2" w:author="Unknown"/>
          <w:rFonts w:ascii="Georgia" w:eastAsia="Times New Roman" w:hAnsi="Georgia" w:cs="Times New Roman"/>
          <w:color w:val="000000"/>
          <w:sz w:val="24"/>
          <w:szCs w:val="24"/>
        </w:rPr>
      </w:pPr>
      <w:ins w:id="3" w:author="Unknown">
        <w:r w:rsidRPr="00CE569C">
          <w:rPr>
            <w:rFonts w:ascii="Georgia" w:eastAsia="Times New Roman" w:hAnsi="Georgia" w:cs="Times New Roman"/>
            <w:color w:val="000000"/>
            <w:sz w:val="24"/>
            <w:szCs w:val="24"/>
          </w:rPr>
          <w:t>The goal of this little game is to form a picture. Buttons containing images are moved by clicking on them. Only buttons adjacent to the empty button can be moved.</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 w:author="Unknown"/>
          <w:rFonts w:ascii="Courier New" w:eastAsia="Times New Roman" w:hAnsi="Courier New" w:cs="Courier New"/>
          <w:color w:val="000000"/>
          <w:sz w:val="20"/>
          <w:szCs w:val="20"/>
        </w:rPr>
      </w:pPr>
      <w:ins w:id="5" w:author="Unknown">
        <w:r w:rsidRPr="00CE569C">
          <w:rPr>
            <w:rFonts w:ascii="Courier New" w:eastAsia="Times New Roman" w:hAnsi="Courier New" w:cs="Courier New"/>
            <w:color w:val="000000"/>
            <w:sz w:val="20"/>
            <w:szCs w:val="20"/>
          </w:rPr>
          <w:t>package com.zetcode;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 w:author="Unknown"/>
          <w:rFonts w:ascii="Courier New" w:eastAsia="Times New Roman" w:hAnsi="Courier New" w:cs="Courier New"/>
          <w:color w:val="000000"/>
          <w:sz w:val="20"/>
          <w:szCs w:val="20"/>
        </w:rPr>
      </w:pPr>
      <w:ins w:id="8" w:author="Unknown">
        <w:r w:rsidRPr="00CE569C">
          <w:rPr>
            <w:rFonts w:ascii="Courier New" w:eastAsia="Times New Roman" w:hAnsi="Courier New" w:cs="Courier New"/>
            <w:color w:val="000000"/>
            <w:sz w:val="20"/>
            <w:szCs w:val="20"/>
          </w:rPr>
          <w:t>import java.awt.BorderLayout;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 w:author="Unknown"/>
          <w:rFonts w:ascii="Courier New" w:eastAsia="Times New Roman" w:hAnsi="Courier New" w:cs="Courier New"/>
          <w:color w:val="000000"/>
          <w:sz w:val="20"/>
          <w:szCs w:val="20"/>
        </w:rPr>
      </w:pPr>
      <w:ins w:id="10" w:author="Unknown">
        <w:r w:rsidRPr="00CE569C">
          <w:rPr>
            <w:rFonts w:ascii="Courier New" w:eastAsia="Times New Roman" w:hAnsi="Courier New" w:cs="Courier New"/>
            <w:color w:val="000000"/>
            <w:sz w:val="20"/>
            <w:szCs w:val="20"/>
          </w:rPr>
          <w:t>import java.awt.Color;</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 w:author="Unknown"/>
          <w:rFonts w:ascii="Courier New" w:eastAsia="Times New Roman" w:hAnsi="Courier New" w:cs="Courier New"/>
          <w:color w:val="000000"/>
          <w:sz w:val="20"/>
          <w:szCs w:val="20"/>
        </w:rPr>
      </w:pPr>
      <w:ins w:id="12" w:author="Unknown">
        <w:r w:rsidRPr="00CE569C">
          <w:rPr>
            <w:rFonts w:ascii="Courier New" w:eastAsia="Times New Roman" w:hAnsi="Courier New" w:cs="Courier New"/>
            <w:color w:val="000000"/>
            <w:sz w:val="20"/>
            <w:szCs w:val="20"/>
          </w:rPr>
          <w:t>import java.awt.EventQueue;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 w:author="Unknown"/>
          <w:rFonts w:ascii="Courier New" w:eastAsia="Times New Roman" w:hAnsi="Courier New" w:cs="Courier New"/>
          <w:color w:val="000000"/>
          <w:sz w:val="20"/>
          <w:szCs w:val="20"/>
        </w:rPr>
      </w:pPr>
      <w:ins w:id="14" w:author="Unknown">
        <w:r w:rsidRPr="00CE569C">
          <w:rPr>
            <w:rFonts w:ascii="Courier New" w:eastAsia="Times New Roman" w:hAnsi="Courier New" w:cs="Courier New"/>
            <w:color w:val="000000"/>
            <w:sz w:val="20"/>
            <w:szCs w:val="20"/>
          </w:rPr>
          <w:t>import java.awt.Graphics2D;</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Courier New" w:eastAsia="Times New Roman" w:hAnsi="Courier New" w:cs="Courier New"/>
          <w:color w:val="000000"/>
          <w:sz w:val="20"/>
          <w:szCs w:val="20"/>
        </w:rPr>
      </w:pPr>
      <w:ins w:id="16" w:author="Unknown">
        <w:r w:rsidRPr="00CE569C">
          <w:rPr>
            <w:rFonts w:ascii="Courier New" w:eastAsia="Times New Roman" w:hAnsi="Courier New" w:cs="Courier New"/>
            <w:color w:val="000000"/>
            <w:sz w:val="20"/>
            <w:szCs w:val="20"/>
          </w:rPr>
          <w:t>import java.awt.GridLayout;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color w:val="000000"/>
          <w:sz w:val="20"/>
          <w:szCs w:val="20"/>
        </w:rPr>
      </w:pPr>
      <w:ins w:id="18" w:author="Unknown">
        <w:r w:rsidRPr="00CE569C">
          <w:rPr>
            <w:rFonts w:ascii="Courier New" w:eastAsia="Times New Roman" w:hAnsi="Courier New" w:cs="Courier New"/>
            <w:color w:val="000000"/>
            <w:sz w:val="20"/>
            <w:szCs w:val="20"/>
          </w:rPr>
          <w:t>import java.awt.Image;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color w:val="000000"/>
          <w:sz w:val="20"/>
          <w:szCs w:val="20"/>
        </w:rPr>
      </w:pPr>
      <w:ins w:id="20" w:author="Unknown">
        <w:r w:rsidRPr="00CE569C">
          <w:rPr>
            <w:rFonts w:ascii="Courier New" w:eastAsia="Times New Roman" w:hAnsi="Courier New" w:cs="Courier New"/>
            <w:color w:val="000000"/>
            <w:sz w:val="20"/>
            <w:szCs w:val="20"/>
          </w:rPr>
          <w:t>import java.awt.Point;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color w:val="000000"/>
          <w:sz w:val="20"/>
          <w:szCs w:val="20"/>
        </w:rPr>
      </w:pPr>
      <w:ins w:id="22" w:author="Unknown">
        <w:r w:rsidRPr="00CE569C">
          <w:rPr>
            <w:rFonts w:ascii="Courier New" w:eastAsia="Times New Roman" w:hAnsi="Courier New" w:cs="Courier New"/>
            <w:color w:val="000000"/>
            <w:sz w:val="20"/>
            <w:szCs w:val="20"/>
          </w:rPr>
          <w:t>import java.awt.event.ActionEvent;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color w:val="000000"/>
          <w:sz w:val="20"/>
          <w:szCs w:val="20"/>
        </w:rPr>
      </w:pPr>
      <w:ins w:id="24" w:author="Unknown">
        <w:r w:rsidRPr="00CE569C">
          <w:rPr>
            <w:rFonts w:ascii="Courier New" w:eastAsia="Times New Roman" w:hAnsi="Courier New" w:cs="Courier New"/>
            <w:color w:val="000000"/>
            <w:sz w:val="20"/>
            <w:szCs w:val="20"/>
          </w:rPr>
          <w:t>import java.awt.event.MouseAdapter;</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color w:val="000000"/>
          <w:sz w:val="20"/>
          <w:szCs w:val="20"/>
        </w:rPr>
      </w:pPr>
      <w:ins w:id="26" w:author="Unknown">
        <w:r w:rsidRPr="00CE569C">
          <w:rPr>
            <w:rFonts w:ascii="Courier New" w:eastAsia="Times New Roman" w:hAnsi="Courier New" w:cs="Courier New"/>
            <w:color w:val="000000"/>
            <w:sz w:val="20"/>
            <w:szCs w:val="20"/>
          </w:rPr>
          <w:t>import java.awt.event.MouseEvent;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color w:val="000000"/>
          <w:sz w:val="20"/>
          <w:szCs w:val="20"/>
        </w:rPr>
      </w:pPr>
      <w:ins w:id="28" w:author="Unknown">
        <w:r w:rsidRPr="00CE569C">
          <w:rPr>
            <w:rFonts w:ascii="Courier New" w:eastAsia="Times New Roman" w:hAnsi="Courier New" w:cs="Courier New"/>
            <w:color w:val="000000"/>
            <w:sz w:val="20"/>
            <w:szCs w:val="20"/>
          </w:rPr>
          <w:t>import java.awt.image.BufferedImage;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 w:author="Unknown"/>
          <w:rFonts w:ascii="Courier New" w:eastAsia="Times New Roman" w:hAnsi="Courier New" w:cs="Courier New"/>
          <w:color w:val="000000"/>
          <w:sz w:val="20"/>
          <w:szCs w:val="20"/>
        </w:rPr>
      </w:pPr>
      <w:ins w:id="30" w:author="Unknown">
        <w:r w:rsidRPr="00CE569C">
          <w:rPr>
            <w:rFonts w:ascii="Courier New" w:eastAsia="Times New Roman" w:hAnsi="Courier New" w:cs="Courier New"/>
            <w:color w:val="000000"/>
            <w:sz w:val="20"/>
            <w:szCs w:val="20"/>
          </w:rPr>
          <w:t>import java.awt.image.CropImageFilter;</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 w:author="Unknown"/>
          <w:rFonts w:ascii="Courier New" w:eastAsia="Times New Roman" w:hAnsi="Courier New" w:cs="Courier New"/>
          <w:color w:val="000000"/>
          <w:sz w:val="20"/>
          <w:szCs w:val="20"/>
        </w:rPr>
      </w:pPr>
      <w:ins w:id="32" w:author="Unknown">
        <w:r w:rsidRPr="00CE569C">
          <w:rPr>
            <w:rFonts w:ascii="Courier New" w:eastAsia="Times New Roman" w:hAnsi="Courier New" w:cs="Courier New"/>
            <w:color w:val="000000"/>
            <w:sz w:val="20"/>
            <w:szCs w:val="20"/>
          </w:rPr>
          <w:t>import java.awt.image.FilteredImageSource;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 w:author="Unknown"/>
          <w:rFonts w:ascii="Courier New" w:eastAsia="Times New Roman" w:hAnsi="Courier New" w:cs="Courier New"/>
          <w:color w:val="000000"/>
          <w:sz w:val="20"/>
          <w:szCs w:val="20"/>
        </w:rPr>
      </w:pPr>
      <w:ins w:id="34" w:author="Unknown">
        <w:r w:rsidRPr="00CE569C">
          <w:rPr>
            <w:rFonts w:ascii="Courier New" w:eastAsia="Times New Roman" w:hAnsi="Courier New" w:cs="Courier New"/>
            <w:color w:val="000000"/>
            <w:sz w:val="20"/>
            <w:szCs w:val="20"/>
          </w:rPr>
          <w:t>import java.io.File;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 w:author="Unknown"/>
          <w:rFonts w:ascii="Courier New" w:eastAsia="Times New Roman" w:hAnsi="Courier New" w:cs="Courier New"/>
          <w:color w:val="000000"/>
          <w:sz w:val="20"/>
          <w:szCs w:val="20"/>
        </w:rPr>
      </w:pPr>
      <w:ins w:id="36" w:author="Unknown">
        <w:r w:rsidRPr="00CE569C">
          <w:rPr>
            <w:rFonts w:ascii="Courier New" w:eastAsia="Times New Roman" w:hAnsi="Courier New" w:cs="Courier New"/>
            <w:color w:val="000000"/>
            <w:sz w:val="20"/>
            <w:szCs w:val="20"/>
          </w:rPr>
          <w:t>import java.io.IOException;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 w:author="Unknown"/>
          <w:rFonts w:ascii="Courier New" w:eastAsia="Times New Roman" w:hAnsi="Courier New" w:cs="Courier New"/>
          <w:color w:val="000000"/>
          <w:sz w:val="20"/>
          <w:szCs w:val="20"/>
        </w:rPr>
      </w:pPr>
      <w:ins w:id="38" w:author="Unknown">
        <w:r w:rsidRPr="00CE569C">
          <w:rPr>
            <w:rFonts w:ascii="Courier New" w:eastAsia="Times New Roman" w:hAnsi="Courier New" w:cs="Courier New"/>
            <w:color w:val="000000"/>
            <w:sz w:val="20"/>
            <w:szCs w:val="20"/>
          </w:rPr>
          <w:t>import java.util.ArrayList;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 w:author="Unknown"/>
          <w:rFonts w:ascii="Courier New" w:eastAsia="Times New Roman" w:hAnsi="Courier New" w:cs="Courier New"/>
          <w:color w:val="000000"/>
          <w:sz w:val="20"/>
          <w:szCs w:val="20"/>
        </w:rPr>
      </w:pPr>
      <w:ins w:id="40" w:author="Unknown">
        <w:r w:rsidRPr="00CE569C">
          <w:rPr>
            <w:rFonts w:ascii="Courier New" w:eastAsia="Times New Roman" w:hAnsi="Courier New" w:cs="Courier New"/>
            <w:color w:val="000000"/>
            <w:sz w:val="20"/>
            <w:szCs w:val="20"/>
          </w:rPr>
          <w:t>import java.util.Collections;</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 w:author="Unknown"/>
          <w:rFonts w:ascii="Courier New" w:eastAsia="Times New Roman" w:hAnsi="Courier New" w:cs="Courier New"/>
          <w:color w:val="000000"/>
          <w:sz w:val="20"/>
          <w:szCs w:val="20"/>
        </w:rPr>
      </w:pPr>
      <w:ins w:id="42" w:author="Unknown">
        <w:r w:rsidRPr="00CE569C">
          <w:rPr>
            <w:rFonts w:ascii="Courier New" w:eastAsia="Times New Roman" w:hAnsi="Courier New" w:cs="Courier New"/>
            <w:color w:val="000000"/>
            <w:sz w:val="20"/>
            <w:szCs w:val="20"/>
          </w:rPr>
          <w:t>import java.util.List;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 w:author="Unknown"/>
          <w:rFonts w:ascii="Courier New" w:eastAsia="Times New Roman" w:hAnsi="Courier New" w:cs="Courier New"/>
          <w:color w:val="000000"/>
          <w:sz w:val="20"/>
          <w:szCs w:val="20"/>
        </w:rPr>
      </w:pPr>
      <w:ins w:id="44" w:author="Unknown">
        <w:r w:rsidRPr="00CE569C">
          <w:rPr>
            <w:rFonts w:ascii="Courier New" w:eastAsia="Times New Roman" w:hAnsi="Courier New" w:cs="Courier New"/>
            <w:color w:val="000000"/>
            <w:sz w:val="20"/>
            <w:szCs w:val="20"/>
          </w:rPr>
          <w:t>import java.util.logging.Level;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 w:author="Unknown"/>
          <w:rFonts w:ascii="Courier New" w:eastAsia="Times New Roman" w:hAnsi="Courier New" w:cs="Courier New"/>
          <w:color w:val="000000"/>
          <w:sz w:val="20"/>
          <w:szCs w:val="20"/>
        </w:rPr>
      </w:pPr>
      <w:ins w:id="46" w:author="Unknown">
        <w:r w:rsidRPr="00CE569C">
          <w:rPr>
            <w:rFonts w:ascii="Courier New" w:eastAsia="Times New Roman" w:hAnsi="Courier New" w:cs="Courier New"/>
            <w:color w:val="000000"/>
            <w:sz w:val="20"/>
            <w:szCs w:val="20"/>
          </w:rPr>
          <w:t>import java.util.logging.Logger;</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 w:author="Unknown"/>
          <w:rFonts w:ascii="Courier New" w:eastAsia="Times New Roman" w:hAnsi="Courier New" w:cs="Courier New"/>
          <w:color w:val="000000"/>
          <w:sz w:val="20"/>
          <w:szCs w:val="20"/>
        </w:rPr>
      </w:pPr>
      <w:ins w:id="48" w:author="Unknown">
        <w:r w:rsidRPr="00CE569C">
          <w:rPr>
            <w:rFonts w:ascii="Courier New" w:eastAsia="Times New Roman" w:hAnsi="Courier New" w:cs="Courier New"/>
            <w:color w:val="000000"/>
            <w:sz w:val="20"/>
            <w:szCs w:val="20"/>
          </w:rPr>
          <w:t>import javax.imageio.ImageIO;</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Courier New" w:eastAsia="Times New Roman" w:hAnsi="Courier New" w:cs="Courier New"/>
          <w:color w:val="000000"/>
          <w:sz w:val="20"/>
          <w:szCs w:val="20"/>
        </w:rPr>
      </w:pPr>
      <w:ins w:id="50" w:author="Unknown">
        <w:r w:rsidRPr="00CE569C">
          <w:rPr>
            <w:rFonts w:ascii="Courier New" w:eastAsia="Times New Roman" w:hAnsi="Courier New" w:cs="Courier New"/>
            <w:color w:val="000000"/>
            <w:sz w:val="20"/>
            <w:szCs w:val="20"/>
          </w:rPr>
          <w:t>import javax.swing.AbstractAction;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 w:author="Unknown"/>
          <w:rFonts w:ascii="Courier New" w:eastAsia="Times New Roman" w:hAnsi="Courier New" w:cs="Courier New"/>
          <w:color w:val="000000"/>
          <w:sz w:val="20"/>
          <w:szCs w:val="20"/>
        </w:rPr>
      </w:pPr>
      <w:ins w:id="52" w:author="Unknown">
        <w:r w:rsidRPr="00CE569C">
          <w:rPr>
            <w:rFonts w:ascii="Courier New" w:eastAsia="Times New Roman" w:hAnsi="Courier New" w:cs="Courier New"/>
            <w:color w:val="000000"/>
            <w:sz w:val="20"/>
            <w:szCs w:val="20"/>
          </w:rPr>
          <w:t>import javax.swing.BorderFactory;</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color w:val="000000"/>
          <w:sz w:val="20"/>
          <w:szCs w:val="20"/>
        </w:rPr>
      </w:pPr>
      <w:ins w:id="54" w:author="Unknown">
        <w:r w:rsidRPr="00CE569C">
          <w:rPr>
            <w:rFonts w:ascii="Courier New" w:eastAsia="Times New Roman" w:hAnsi="Courier New" w:cs="Courier New"/>
            <w:color w:val="000000"/>
            <w:sz w:val="20"/>
            <w:szCs w:val="20"/>
          </w:rPr>
          <w:t>import javax.swing.ImageIcon;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color w:val="000000"/>
          <w:sz w:val="20"/>
          <w:szCs w:val="20"/>
        </w:rPr>
      </w:pPr>
      <w:ins w:id="56" w:author="Unknown">
        <w:r w:rsidRPr="00CE569C">
          <w:rPr>
            <w:rFonts w:ascii="Courier New" w:eastAsia="Times New Roman" w:hAnsi="Courier New" w:cs="Courier New"/>
            <w:color w:val="000000"/>
            <w:sz w:val="20"/>
            <w:szCs w:val="20"/>
          </w:rPr>
          <w:t>import javax.swing.JButton;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 w:author="Unknown"/>
          <w:rFonts w:ascii="Courier New" w:eastAsia="Times New Roman" w:hAnsi="Courier New" w:cs="Courier New"/>
          <w:color w:val="000000"/>
          <w:sz w:val="20"/>
          <w:szCs w:val="20"/>
        </w:rPr>
      </w:pPr>
      <w:ins w:id="58" w:author="Unknown">
        <w:r w:rsidRPr="00CE569C">
          <w:rPr>
            <w:rFonts w:ascii="Courier New" w:eastAsia="Times New Roman" w:hAnsi="Courier New" w:cs="Courier New"/>
            <w:color w:val="000000"/>
            <w:sz w:val="20"/>
            <w:szCs w:val="20"/>
          </w:rPr>
          <w:t>import javax.swing.JComponent;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 w:author="Unknown"/>
          <w:rFonts w:ascii="Courier New" w:eastAsia="Times New Roman" w:hAnsi="Courier New" w:cs="Courier New"/>
          <w:color w:val="000000"/>
          <w:sz w:val="20"/>
          <w:szCs w:val="20"/>
        </w:rPr>
      </w:pPr>
      <w:ins w:id="60" w:author="Unknown">
        <w:r w:rsidRPr="00CE569C">
          <w:rPr>
            <w:rFonts w:ascii="Courier New" w:eastAsia="Times New Roman" w:hAnsi="Courier New" w:cs="Courier New"/>
            <w:color w:val="000000"/>
            <w:sz w:val="20"/>
            <w:szCs w:val="20"/>
          </w:rPr>
          <w:t>import javax.swing.JFrame;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color w:val="000000"/>
          <w:sz w:val="20"/>
          <w:szCs w:val="20"/>
        </w:rPr>
      </w:pPr>
      <w:ins w:id="62" w:author="Unknown">
        <w:r w:rsidRPr="00CE569C">
          <w:rPr>
            <w:rFonts w:ascii="Courier New" w:eastAsia="Times New Roman" w:hAnsi="Courier New" w:cs="Courier New"/>
            <w:color w:val="000000"/>
            <w:sz w:val="20"/>
            <w:szCs w:val="20"/>
          </w:rPr>
          <w:t>import javax.swing.JOptionPane;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color w:val="000000"/>
          <w:sz w:val="20"/>
          <w:szCs w:val="20"/>
        </w:rPr>
      </w:pPr>
      <w:ins w:id="64" w:author="Unknown">
        <w:r w:rsidRPr="00CE569C">
          <w:rPr>
            <w:rFonts w:ascii="Courier New" w:eastAsia="Times New Roman" w:hAnsi="Courier New" w:cs="Courier New"/>
            <w:color w:val="000000"/>
            <w:sz w:val="20"/>
            <w:szCs w:val="20"/>
          </w:rPr>
          <w:t>import javax.swing.JPanel;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color w:val="000000"/>
          <w:sz w:val="20"/>
          <w:szCs w:val="20"/>
        </w:rPr>
      </w:pPr>
      <w:ins w:id="67" w:author="Unknown">
        <w:r w:rsidRPr="00CE569C">
          <w:rPr>
            <w:rFonts w:ascii="Courier New" w:eastAsia="Times New Roman" w:hAnsi="Courier New" w:cs="Courier New"/>
            <w:color w:val="000000"/>
            <w:sz w:val="20"/>
            <w:szCs w:val="20"/>
          </w:rPr>
          <w:t>class MyButton extends JButton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 w:author="Unknown"/>
          <w:rFonts w:ascii="Courier New" w:eastAsia="Times New Roman" w:hAnsi="Courier New" w:cs="Courier New"/>
          <w:color w:val="000000"/>
          <w:sz w:val="20"/>
          <w:szCs w:val="20"/>
        </w:rPr>
      </w:pPr>
      <w:ins w:id="70" w:author="Unknown">
        <w:r w:rsidRPr="00CE569C">
          <w:rPr>
            <w:rFonts w:ascii="Courier New" w:eastAsia="Times New Roman" w:hAnsi="Courier New" w:cs="Courier New"/>
            <w:color w:val="000000"/>
            <w:sz w:val="20"/>
            <w:szCs w:val="20"/>
          </w:rPr>
          <w:t xml:space="preserve">    private boolean isLastButton;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color w:val="000000"/>
          <w:sz w:val="20"/>
          <w:szCs w:val="20"/>
        </w:rPr>
      </w:pPr>
      <w:ins w:id="73" w:author="Unknown">
        <w:r w:rsidRPr="00CE569C">
          <w:rPr>
            <w:rFonts w:ascii="Courier New" w:eastAsia="Times New Roman" w:hAnsi="Courier New" w:cs="Courier New"/>
            <w:color w:val="000000"/>
            <w:sz w:val="20"/>
            <w:szCs w:val="20"/>
          </w:rPr>
          <w:t xml:space="preserve">    public MyButton()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5" w:author="Unknown"/>
          <w:rFonts w:ascii="Courier New" w:eastAsia="Times New Roman" w:hAnsi="Courier New" w:cs="Courier New"/>
          <w:color w:val="000000"/>
          <w:sz w:val="20"/>
          <w:szCs w:val="20"/>
        </w:rPr>
      </w:pPr>
      <w:ins w:id="76" w:author="Unknown">
        <w:r w:rsidRPr="00CE569C">
          <w:rPr>
            <w:rFonts w:ascii="Courier New" w:eastAsia="Times New Roman" w:hAnsi="Courier New" w:cs="Courier New"/>
            <w:color w:val="000000"/>
            <w:sz w:val="20"/>
            <w:szCs w:val="20"/>
          </w:rPr>
          <w:t xml:space="preserve">        super();</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7"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color w:val="000000"/>
          <w:sz w:val="20"/>
          <w:szCs w:val="20"/>
        </w:rPr>
      </w:pPr>
      <w:ins w:id="79" w:author="Unknown">
        <w:r w:rsidRPr="00CE569C">
          <w:rPr>
            <w:rFonts w:ascii="Courier New" w:eastAsia="Times New Roman" w:hAnsi="Courier New" w:cs="Courier New"/>
            <w:color w:val="000000"/>
            <w:sz w:val="20"/>
            <w:szCs w:val="20"/>
          </w:rPr>
          <w:lastRenderedPageBreak/>
          <w:t xml:space="preserve">        initUI();</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0" w:author="Unknown"/>
          <w:rFonts w:ascii="Courier New" w:eastAsia="Times New Roman" w:hAnsi="Courier New" w:cs="Courier New"/>
          <w:color w:val="000000"/>
          <w:sz w:val="20"/>
          <w:szCs w:val="20"/>
        </w:rPr>
      </w:pPr>
      <w:ins w:id="81"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2"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color w:val="000000"/>
          <w:sz w:val="20"/>
          <w:szCs w:val="20"/>
        </w:rPr>
      </w:pPr>
      <w:ins w:id="84" w:author="Unknown">
        <w:r w:rsidRPr="00CE569C">
          <w:rPr>
            <w:rFonts w:ascii="Courier New" w:eastAsia="Times New Roman" w:hAnsi="Courier New" w:cs="Courier New"/>
            <w:color w:val="000000"/>
            <w:sz w:val="20"/>
            <w:szCs w:val="20"/>
          </w:rPr>
          <w:t xml:space="preserve">    public MyButton(Image image)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color w:val="000000"/>
          <w:sz w:val="20"/>
          <w:szCs w:val="20"/>
        </w:rPr>
      </w:pPr>
      <w:ins w:id="87" w:author="Unknown">
        <w:r w:rsidRPr="00CE569C">
          <w:rPr>
            <w:rFonts w:ascii="Courier New" w:eastAsia="Times New Roman" w:hAnsi="Courier New" w:cs="Courier New"/>
            <w:color w:val="000000"/>
            <w:sz w:val="20"/>
            <w:szCs w:val="20"/>
          </w:rPr>
          <w:t xml:space="preserve">        super(new ImageIcon(image));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9" w:author="Unknown"/>
          <w:rFonts w:ascii="Courier New" w:eastAsia="Times New Roman" w:hAnsi="Courier New" w:cs="Courier New"/>
          <w:color w:val="000000"/>
          <w:sz w:val="20"/>
          <w:szCs w:val="20"/>
        </w:rPr>
      </w:pPr>
      <w:ins w:id="90" w:author="Unknown">
        <w:r w:rsidRPr="00CE569C">
          <w:rPr>
            <w:rFonts w:ascii="Courier New" w:eastAsia="Times New Roman" w:hAnsi="Courier New" w:cs="Courier New"/>
            <w:color w:val="000000"/>
            <w:sz w:val="20"/>
            <w:szCs w:val="20"/>
          </w:rPr>
          <w:t xml:space="preserve">        initUI();</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1" w:author="Unknown"/>
          <w:rFonts w:ascii="Courier New" w:eastAsia="Times New Roman" w:hAnsi="Courier New" w:cs="Courier New"/>
          <w:color w:val="000000"/>
          <w:sz w:val="20"/>
          <w:szCs w:val="20"/>
        </w:rPr>
      </w:pPr>
      <w:ins w:id="92"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4" w:author="Unknown"/>
          <w:rFonts w:ascii="Courier New" w:eastAsia="Times New Roman" w:hAnsi="Courier New" w:cs="Courier New"/>
          <w:color w:val="000000"/>
          <w:sz w:val="20"/>
          <w:szCs w:val="20"/>
        </w:rPr>
      </w:pPr>
      <w:ins w:id="95" w:author="Unknown">
        <w:r w:rsidRPr="00CE569C">
          <w:rPr>
            <w:rFonts w:ascii="Courier New" w:eastAsia="Times New Roman" w:hAnsi="Courier New" w:cs="Courier New"/>
            <w:color w:val="000000"/>
            <w:sz w:val="20"/>
            <w:szCs w:val="20"/>
          </w:rPr>
          <w:t xml:space="preserve">    private void initUI()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Courier New" w:eastAsia="Times New Roman" w:hAnsi="Courier New" w:cs="Courier New"/>
          <w:color w:val="000000"/>
          <w:sz w:val="20"/>
          <w:szCs w:val="20"/>
        </w:rPr>
      </w:pPr>
      <w:ins w:id="98" w:author="Unknown">
        <w:r w:rsidRPr="00CE569C">
          <w:rPr>
            <w:rFonts w:ascii="Courier New" w:eastAsia="Times New Roman" w:hAnsi="Courier New" w:cs="Courier New"/>
            <w:color w:val="000000"/>
            <w:sz w:val="20"/>
            <w:szCs w:val="20"/>
          </w:rPr>
          <w:t xml:space="preserve">        isLastButton = false;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color w:val="000000"/>
          <w:sz w:val="20"/>
          <w:szCs w:val="20"/>
        </w:rPr>
      </w:pPr>
      <w:ins w:id="100" w:author="Unknown">
        <w:r w:rsidRPr="00CE569C">
          <w:rPr>
            <w:rFonts w:ascii="Courier New" w:eastAsia="Times New Roman" w:hAnsi="Courier New" w:cs="Courier New"/>
            <w:color w:val="000000"/>
            <w:sz w:val="20"/>
            <w:szCs w:val="20"/>
          </w:rPr>
          <w:t xml:space="preserve">        BorderFactory.createLineBorder(Color.gray);</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1"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color w:val="000000"/>
          <w:sz w:val="20"/>
          <w:szCs w:val="20"/>
        </w:rPr>
      </w:pPr>
      <w:ins w:id="103" w:author="Unknown">
        <w:r w:rsidRPr="00CE569C">
          <w:rPr>
            <w:rFonts w:ascii="Courier New" w:eastAsia="Times New Roman" w:hAnsi="Courier New" w:cs="Courier New"/>
            <w:color w:val="000000"/>
            <w:sz w:val="20"/>
            <w:szCs w:val="20"/>
          </w:rPr>
          <w:t xml:space="preserve">        addMouseListener(new MouseAdapter()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5" w:author="Unknown"/>
          <w:rFonts w:ascii="Courier New" w:eastAsia="Times New Roman" w:hAnsi="Courier New" w:cs="Courier New"/>
          <w:color w:val="000000"/>
          <w:sz w:val="20"/>
          <w:szCs w:val="20"/>
        </w:rPr>
      </w:pPr>
      <w:ins w:id="106" w:author="Unknown">
        <w:r w:rsidRPr="00CE569C">
          <w:rPr>
            <w:rFonts w:ascii="Courier New" w:eastAsia="Times New Roman" w:hAnsi="Courier New" w:cs="Courier New"/>
            <w:color w:val="000000"/>
            <w:sz w:val="20"/>
            <w:szCs w:val="20"/>
          </w:rPr>
          <w:t xml:space="preserve">            @Override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7" w:author="Unknown"/>
          <w:rFonts w:ascii="Courier New" w:eastAsia="Times New Roman" w:hAnsi="Courier New" w:cs="Courier New"/>
          <w:color w:val="000000"/>
          <w:sz w:val="20"/>
          <w:szCs w:val="20"/>
        </w:rPr>
      </w:pPr>
      <w:ins w:id="108" w:author="Unknown">
        <w:r w:rsidRPr="00CE569C">
          <w:rPr>
            <w:rFonts w:ascii="Courier New" w:eastAsia="Times New Roman" w:hAnsi="Courier New" w:cs="Courier New"/>
            <w:color w:val="000000"/>
            <w:sz w:val="20"/>
            <w:szCs w:val="20"/>
          </w:rPr>
          <w:t xml:space="preserve">            public void mouseEntered(MouseEvent 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9" w:author="Unknown"/>
          <w:rFonts w:ascii="Courier New" w:eastAsia="Times New Roman" w:hAnsi="Courier New" w:cs="Courier New"/>
          <w:color w:val="000000"/>
          <w:sz w:val="20"/>
          <w:szCs w:val="20"/>
        </w:rPr>
      </w:pPr>
      <w:ins w:id="110" w:author="Unknown">
        <w:r w:rsidRPr="00CE569C">
          <w:rPr>
            <w:rFonts w:ascii="Courier New" w:eastAsia="Times New Roman" w:hAnsi="Courier New" w:cs="Courier New"/>
            <w:color w:val="000000"/>
            <w:sz w:val="20"/>
            <w:szCs w:val="20"/>
          </w:rPr>
          <w:t xml:space="preserve">                setBorder(BorderFactory.createLineBorder(Color.yellow));</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color w:val="000000"/>
          <w:sz w:val="20"/>
          <w:szCs w:val="20"/>
        </w:rPr>
      </w:pPr>
      <w:ins w:id="112"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 w:author="Unknown"/>
          <w:rFonts w:ascii="Courier New" w:eastAsia="Times New Roman" w:hAnsi="Courier New" w:cs="Courier New"/>
          <w:color w:val="000000"/>
          <w:sz w:val="20"/>
          <w:szCs w:val="20"/>
        </w:rPr>
      </w:pPr>
      <w:ins w:id="115" w:author="Unknown">
        <w:r w:rsidRPr="00CE569C">
          <w:rPr>
            <w:rFonts w:ascii="Courier New" w:eastAsia="Times New Roman" w:hAnsi="Courier New" w:cs="Courier New"/>
            <w:color w:val="000000"/>
            <w:sz w:val="20"/>
            <w:szCs w:val="20"/>
          </w:rPr>
          <w:t xml:space="preserve">            @Override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6" w:author="Unknown"/>
          <w:rFonts w:ascii="Courier New" w:eastAsia="Times New Roman" w:hAnsi="Courier New" w:cs="Courier New"/>
          <w:color w:val="000000"/>
          <w:sz w:val="20"/>
          <w:szCs w:val="20"/>
        </w:rPr>
      </w:pPr>
      <w:ins w:id="117" w:author="Unknown">
        <w:r w:rsidRPr="00CE569C">
          <w:rPr>
            <w:rFonts w:ascii="Courier New" w:eastAsia="Times New Roman" w:hAnsi="Courier New" w:cs="Courier New"/>
            <w:color w:val="000000"/>
            <w:sz w:val="20"/>
            <w:szCs w:val="20"/>
          </w:rPr>
          <w:t xml:space="preserve">            public void mouseExited(MouseEvent 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8" w:author="Unknown"/>
          <w:rFonts w:ascii="Courier New" w:eastAsia="Times New Roman" w:hAnsi="Courier New" w:cs="Courier New"/>
          <w:color w:val="000000"/>
          <w:sz w:val="20"/>
          <w:szCs w:val="20"/>
        </w:rPr>
      </w:pPr>
      <w:ins w:id="119" w:author="Unknown">
        <w:r w:rsidRPr="00CE569C">
          <w:rPr>
            <w:rFonts w:ascii="Courier New" w:eastAsia="Times New Roman" w:hAnsi="Courier New" w:cs="Courier New"/>
            <w:color w:val="000000"/>
            <w:sz w:val="20"/>
            <w:szCs w:val="20"/>
          </w:rPr>
          <w:t xml:space="preserve">                setBorder(BorderFactory.createLineBorder(Color.gray));</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0" w:author="Unknown"/>
          <w:rFonts w:ascii="Courier New" w:eastAsia="Times New Roman" w:hAnsi="Courier New" w:cs="Courier New"/>
          <w:color w:val="000000"/>
          <w:sz w:val="20"/>
          <w:szCs w:val="20"/>
        </w:rPr>
      </w:pPr>
      <w:ins w:id="121"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 w:author="Unknown"/>
          <w:rFonts w:ascii="Courier New" w:eastAsia="Times New Roman" w:hAnsi="Courier New" w:cs="Courier New"/>
          <w:color w:val="000000"/>
          <w:sz w:val="20"/>
          <w:szCs w:val="20"/>
        </w:rPr>
      </w:pPr>
      <w:ins w:id="123"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Courier New" w:eastAsia="Times New Roman" w:hAnsi="Courier New" w:cs="Courier New"/>
          <w:color w:val="000000"/>
          <w:sz w:val="20"/>
          <w:szCs w:val="20"/>
        </w:rPr>
      </w:pPr>
      <w:ins w:id="125"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6"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7" w:author="Unknown"/>
          <w:rFonts w:ascii="Courier New" w:eastAsia="Times New Roman" w:hAnsi="Courier New" w:cs="Courier New"/>
          <w:color w:val="000000"/>
          <w:sz w:val="20"/>
          <w:szCs w:val="20"/>
        </w:rPr>
      </w:pPr>
      <w:ins w:id="128" w:author="Unknown">
        <w:r w:rsidRPr="00CE569C">
          <w:rPr>
            <w:rFonts w:ascii="Courier New" w:eastAsia="Times New Roman" w:hAnsi="Courier New" w:cs="Courier New"/>
            <w:color w:val="000000"/>
            <w:sz w:val="20"/>
            <w:szCs w:val="20"/>
          </w:rPr>
          <w:t xml:space="preserve">    public void setLastButton()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9" w:author="Unknown"/>
          <w:rFonts w:ascii="Courier New" w:eastAsia="Times New Roman" w:hAnsi="Courier New" w:cs="Courier New"/>
          <w:color w:val="000000"/>
          <w:sz w:val="20"/>
          <w:szCs w:val="20"/>
        </w:rPr>
      </w:pPr>
      <w:ins w:id="130"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 w:author="Unknown"/>
          <w:rFonts w:ascii="Courier New" w:eastAsia="Times New Roman" w:hAnsi="Courier New" w:cs="Courier New"/>
          <w:color w:val="000000"/>
          <w:sz w:val="20"/>
          <w:szCs w:val="20"/>
        </w:rPr>
      </w:pPr>
      <w:ins w:id="132" w:author="Unknown">
        <w:r w:rsidRPr="00CE569C">
          <w:rPr>
            <w:rFonts w:ascii="Courier New" w:eastAsia="Times New Roman" w:hAnsi="Courier New" w:cs="Courier New"/>
            <w:color w:val="000000"/>
            <w:sz w:val="20"/>
            <w:szCs w:val="20"/>
          </w:rPr>
          <w:t xml:space="preserve">        isLastButton = true;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3" w:author="Unknown"/>
          <w:rFonts w:ascii="Courier New" w:eastAsia="Times New Roman" w:hAnsi="Courier New" w:cs="Courier New"/>
          <w:color w:val="000000"/>
          <w:sz w:val="20"/>
          <w:szCs w:val="20"/>
        </w:rPr>
      </w:pPr>
      <w:ins w:id="134"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color w:val="000000"/>
          <w:sz w:val="20"/>
          <w:szCs w:val="20"/>
        </w:rPr>
      </w:pPr>
      <w:ins w:id="137" w:author="Unknown">
        <w:r w:rsidRPr="00CE569C">
          <w:rPr>
            <w:rFonts w:ascii="Courier New" w:eastAsia="Times New Roman" w:hAnsi="Courier New" w:cs="Courier New"/>
            <w:color w:val="000000"/>
            <w:sz w:val="20"/>
            <w:szCs w:val="20"/>
          </w:rPr>
          <w:t xml:space="preserve">    public boolean isLastButton()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Courier New" w:eastAsia="Times New Roman" w:hAnsi="Courier New" w:cs="Courier New"/>
          <w:color w:val="000000"/>
          <w:sz w:val="20"/>
          <w:szCs w:val="20"/>
        </w:rPr>
      </w:pPr>
      <w:ins w:id="140" w:author="Unknown">
        <w:r w:rsidRPr="00CE569C">
          <w:rPr>
            <w:rFonts w:ascii="Courier New" w:eastAsia="Times New Roman" w:hAnsi="Courier New" w:cs="Courier New"/>
            <w:color w:val="000000"/>
            <w:sz w:val="20"/>
            <w:szCs w:val="20"/>
          </w:rPr>
          <w:t xml:space="preserve">        return isLastButton;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 w:author="Unknown"/>
          <w:rFonts w:ascii="Courier New" w:eastAsia="Times New Roman" w:hAnsi="Courier New" w:cs="Courier New"/>
          <w:color w:val="000000"/>
          <w:sz w:val="20"/>
          <w:szCs w:val="20"/>
        </w:rPr>
      </w:pPr>
      <w:ins w:id="142"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3" w:author="Unknown"/>
          <w:rFonts w:ascii="Courier New" w:eastAsia="Times New Roman" w:hAnsi="Courier New" w:cs="Courier New"/>
          <w:color w:val="000000"/>
          <w:sz w:val="20"/>
          <w:szCs w:val="20"/>
        </w:rPr>
      </w:pPr>
      <w:ins w:id="144" w:author="Unknown">
        <w:r w:rsidRPr="00CE569C">
          <w:rPr>
            <w:rFonts w:ascii="Courier New" w:eastAsia="Times New Roman" w:hAnsi="Courier New" w:cs="Courier New"/>
            <w:color w:val="000000"/>
            <w:sz w:val="20"/>
            <w:szCs w:val="20"/>
          </w:rPr>
          <w: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color w:val="000000"/>
          <w:sz w:val="20"/>
          <w:szCs w:val="20"/>
        </w:rPr>
      </w:pPr>
      <w:ins w:id="147" w:author="Unknown">
        <w:r w:rsidRPr="00CE569C">
          <w:rPr>
            <w:rFonts w:ascii="Courier New" w:eastAsia="Times New Roman" w:hAnsi="Courier New" w:cs="Courier New"/>
            <w:color w:val="000000"/>
            <w:sz w:val="20"/>
            <w:szCs w:val="20"/>
          </w:rPr>
          <w:t>public class PuzzleEx extends JFrame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9" w:author="Unknown"/>
          <w:rFonts w:ascii="Courier New" w:eastAsia="Times New Roman" w:hAnsi="Courier New" w:cs="Courier New"/>
          <w:color w:val="000000"/>
          <w:sz w:val="20"/>
          <w:szCs w:val="20"/>
        </w:rPr>
      </w:pPr>
      <w:ins w:id="150" w:author="Unknown">
        <w:r w:rsidRPr="00CE569C">
          <w:rPr>
            <w:rFonts w:ascii="Courier New" w:eastAsia="Times New Roman" w:hAnsi="Courier New" w:cs="Courier New"/>
            <w:color w:val="000000"/>
            <w:sz w:val="20"/>
            <w:szCs w:val="20"/>
          </w:rPr>
          <w:t xml:space="preserve">    private JPanel panel;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1" w:author="Unknown"/>
          <w:rFonts w:ascii="Courier New" w:eastAsia="Times New Roman" w:hAnsi="Courier New" w:cs="Courier New"/>
          <w:color w:val="000000"/>
          <w:sz w:val="20"/>
          <w:szCs w:val="20"/>
        </w:rPr>
      </w:pPr>
      <w:ins w:id="152" w:author="Unknown">
        <w:r w:rsidRPr="00CE569C">
          <w:rPr>
            <w:rFonts w:ascii="Courier New" w:eastAsia="Times New Roman" w:hAnsi="Courier New" w:cs="Courier New"/>
            <w:color w:val="000000"/>
            <w:sz w:val="20"/>
            <w:szCs w:val="20"/>
          </w:rPr>
          <w:t xml:space="preserve">    private BufferedImage source;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 w:author="Unknown"/>
          <w:rFonts w:ascii="Courier New" w:eastAsia="Times New Roman" w:hAnsi="Courier New" w:cs="Courier New"/>
          <w:color w:val="000000"/>
          <w:sz w:val="20"/>
          <w:szCs w:val="20"/>
        </w:rPr>
      </w:pPr>
      <w:ins w:id="154" w:author="Unknown">
        <w:r w:rsidRPr="00CE569C">
          <w:rPr>
            <w:rFonts w:ascii="Courier New" w:eastAsia="Times New Roman" w:hAnsi="Courier New" w:cs="Courier New"/>
            <w:color w:val="000000"/>
            <w:sz w:val="20"/>
            <w:szCs w:val="20"/>
          </w:rPr>
          <w:t xml:space="preserve">    private ArrayList&lt;MyButton&gt; buttons;</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color w:val="000000"/>
          <w:sz w:val="20"/>
          <w:szCs w:val="20"/>
        </w:rPr>
      </w:pPr>
      <w:ins w:id="157" w:author="Unknown">
        <w:r w:rsidRPr="00CE569C">
          <w:rPr>
            <w:rFonts w:ascii="Courier New" w:eastAsia="Times New Roman" w:hAnsi="Courier New" w:cs="Courier New"/>
            <w:color w:val="000000"/>
            <w:sz w:val="20"/>
            <w:szCs w:val="20"/>
          </w:rPr>
          <w:t xml:space="preserve">    ArrayList&lt;Point&gt; solution = new ArrayList();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9" w:author="Unknown"/>
          <w:rFonts w:ascii="Courier New" w:eastAsia="Times New Roman" w:hAnsi="Courier New" w:cs="Courier New"/>
          <w:color w:val="000000"/>
          <w:sz w:val="20"/>
          <w:szCs w:val="20"/>
        </w:rPr>
      </w:pPr>
      <w:ins w:id="160" w:author="Unknown">
        <w:r w:rsidRPr="00CE569C">
          <w:rPr>
            <w:rFonts w:ascii="Courier New" w:eastAsia="Times New Roman" w:hAnsi="Courier New" w:cs="Courier New"/>
            <w:color w:val="000000"/>
            <w:sz w:val="20"/>
            <w:szCs w:val="20"/>
          </w:rPr>
          <w:t xml:space="preserve">    private Image image;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 w:author="Unknown"/>
          <w:rFonts w:ascii="Courier New" w:eastAsia="Times New Roman" w:hAnsi="Courier New" w:cs="Courier New"/>
          <w:color w:val="000000"/>
          <w:sz w:val="20"/>
          <w:szCs w:val="20"/>
        </w:rPr>
      </w:pPr>
      <w:ins w:id="162" w:author="Unknown">
        <w:r w:rsidRPr="00CE569C">
          <w:rPr>
            <w:rFonts w:ascii="Courier New" w:eastAsia="Times New Roman" w:hAnsi="Courier New" w:cs="Courier New"/>
            <w:color w:val="000000"/>
            <w:sz w:val="20"/>
            <w:szCs w:val="20"/>
          </w:rPr>
          <w:t xml:space="preserve">    private MyButton lastButton;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3" w:author="Unknown"/>
          <w:rFonts w:ascii="Courier New" w:eastAsia="Times New Roman" w:hAnsi="Courier New" w:cs="Courier New"/>
          <w:color w:val="000000"/>
          <w:sz w:val="20"/>
          <w:szCs w:val="20"/>
        </w:rPr>
      </w:pPr>
      <w:ins w:id="164" w:author="Unknown">
        <w:r w:rsidRPr="00CE569C">
          <w:rPr>
            <w:rFonts w:ascii="Courier New" w:eastAsia="Times New Roman" w:hAnsi="Courier New" w:cs="Courier New"/>
            <w:color w:val="000000"/>
            <w:sz w:val="20"/>
            <w:szCs w:val="20"/>
          </w:rPr>
          <w:t xml:space="preserve">    private int width, height;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 w:author="Unknown"/>
          <w:rFonts w:ascii="Courier New" w:eastAsia="Times New Roman" w:hAnsi="Courier New" w:cs="Courier New"/>
          <w:color w:val="000000"/>
          <w:sz w:val="20"/>
          <w:szCs w:val="20"/>
        </w:rPr>
      </w:pPr>
      <w:ins w:id="166" w:author="Unknown">
        <w:r w:rsidRPr="00CE569C">
          <w:rPr>
            <w:rFonts w:ascii="Courier New" w:eastAsia="Times New Roman" w:hAnsi="Courier New" w:cs="Courier New"/>
            <w:color w:val="000000"/>
            <w:sz w:val="20"/>
            <w:szCs w:val="20"/>
          </w:rPr>
          <w:t xml:space="preserve">    private final int DESIRED_WIDTH = 300;</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7" w:author="Unknown"/>
          <w:rFonts w:ascii="Courier New" w:eastAsia="Times New Roman" w:hAnsi="Courier New" w:cs="Courier New"/>
          <w:color w:val="000000"/>
          <w:sz w:val="20"/>
          <w:szCs w:val="20"/>
        </w:rPr>
      </w:pPr>
      <w:ins w:id="168" w:author="Unknown">
        <w:r w:rsidRPr="00CE569C">
          <w:rPr>
            <w:rFonts w:ascii="Courier New" w:eastAsia="Times New Roman" w:hAnsi="Courier New" w:cs="Courier New"/>
            <w:color w:val="000000"/>
            <w:sz w:val="20"/>
            <w:szCs w:val="20"/>
          </w:rPr>
          <w:t xml:space="preserve">    private BufferedImage resized;</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9"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Courier New" w:eastAsia="Times New Roman" w:hAnsi="Courier New" w:cs="Courier New"/>
          <w:color w:val="000000"/>
          <w:sz w:val="20"/>
          <w:szCs w:val="20"/>
        </w:rPr>
      </w:pPr>
      <w:ins w:id="171" w:author="Unknown">
        <w:r w:rsidRPr="00CE569C">
          <w:rPr>
            <w:rFonts w:ascii="Courier New" w:eastAsia="Times New Roman" w:hAnsi="Courier New" w:cs="Courier New"/>
            <w:color w:val="000000"/>
            <w:sz w:val="20"/>
            <w:szCs w:val="20"/>
          </w:rPr>
          <w:t xml:space="preserve">    public PuzzleEx()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 w:author="Unknown"/>
          <w:rFonts w:ascii="Courier New" w:eastAsia="Times New Roman" w:hAnsi="Courier New" w:cs="Courier New"/>
          <w:color w:val="000000"/>
          <w:sz w:val="20"/>
          <w:szCs w:val="20"/>
        </w:rPr>
      </w:pPr>
      <w:ins w:id="174" w:author="Unknown">
        <w:r w:rsidRPr="00CE569C">
          <w:rPr>
            <w:rFonts w:ascii="Courier New" w:eastAsia="Times New Roman" w:hAnsi="Courier New" w:cs="Courier New"/>
            <w:color w:val="000000"/>
            <w:sz w:val="20"/>
            <w:szCs w:val="20"/>
          </w:rPr>
          <w:lastRenderedPageBreak/>
          <w:t xml:space="preserve">        initUI();</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5" w:author="Unknown"/>
          <w:rFonts w:ascii="Courier New" w:eastAsia="Times New Roman" w:hAnsi="Courier New" w:cs="Courier New"/>
          <w:color w:val="000000"/>
          <w:sz w:val="20"/>
          <w:szCs w:val="20"/>
        </w:rPr>
      </w:pPr>
      <w:ins w:id="176"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7"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 w:author="Unknown"/>
          <w:rFonts w:ascii="Courier New" w:eastAsia="Times New Roman" w:hAnsi="Courier New" w:cs="Courier New"/>
          <w:color w:val="000000"/>
          <w:sz w:val="20"/>
          <w:szCs w:val="20"/>
        </w:rPr>
      </w:pPr>
      <w:ins w:id="179" w:author="Unknown">
        <w:r w:rsidRPr="00CE569C">
          <w:rPr>
            <w:rFonts w:ascii="Courier New" w:eastAsia="Times New Roman" w:hAnsi="Courier New" w:cs="Courier New"/>
            <w:color w:val="000000"/>
            <w:sz w:val="20"/>
            <w:szCs w:val="20"/>
          </w:rPr>
          <w:t xml:space="preserve">    private void initUI()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1" w:author="Unknown"/>
          <w:rFonts w:ascii="Courier New" w:eastAsia="Times New Roman" w:hAnsi="Courier New" w:cs="Courier New"/>
          <w:color w:val="000000"/>
          <w:sz w:val="20"/>
          <w:szCs w:val="20"/>
        </w:rPr>
      </w:pPr>
      <w:ins w:id="182" w:author="Unknown">
        <w:r w:rsidRPr="00CE569C">
          <w:rPr>
            <w:rFonts w:ascii="Courier New" w:eastAsia="Times New Roman" w:hAnsi="Courier New" w:cs="Courier New"/>
            <w:color w:val="000000"/>
            <w:sz w:val="20"/>
            <w:szCs w:val="20"/>
          </w:rPr>
          <w:t xml:space="preserve">        solution.add(new Point(0, 0));</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3" w:author="Unknown"/>
          <w:rFonts w:ascii="Courier New" w:eastAsia="Times New Roman" w:hAnsi="Courier New" w:cs="Courier New"/>
          <w:color w:val="000000"/>
          <w:sz w:val="20"/>
          <w:szCs w:val="20"/>
        </w:rPr>
      </w:pPr>
      <w:ins w:id="184" w:author="Unknown">
        <w:r w:rsidRPr="00CE569C">
          <w:rPr>
            <w:rFonts w:ascii="Courier New" w:eastAsia="Times New Roman" w:hAnsi="Courier New" w:cs="Courier New"/>
            <w:color w:val="000000"/>
            <w:sz w:val="20"/>
            <w:szCs w:val="20"/>
          </w:rPr>
          <w:t xml:space="preserve">        solution.add(new Point(0, 1));</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5" w:author="Unknown"/>
          <w:rFonts w:ascii="Courier New" w:eastAsia="Times New Roman" w:hAnsi="Courier New" w:cs="Courier New"/>
          <w:color w:val="000000"/>
          <w:sz w:val="20"/>
          <w:szCs w:val="20"/>
        </w:rPr>
      </w:pPr>
      <w:ins w:id="186" w:author="Unknown">
        <w:r w:rsidRPr="00CE569C">
          <w:rPr>
            <w:rFonts w:ascii="Courier New" w:eastAsia="Times New Roman" w:hAnsi="Courier New" w:cs="Courier New"/>
            <w:color w:val="000000"/>
            <w:sz w:val="20"/>
            <w:szCs w:val="20"/>
          </w:rPr>
          <w:t xml:space="preserve">        solution.add(new Point(0, 2));</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 w:author="Unknown"/>
          <w:rFonts w:ascii="Courier New" w:eastAsia="Times New Roman" w:hAnsi="Courier New" w:cs="Courier New"/>
          <w:color w:val="000000"/>
          <w:sz w:val="20"/>
          <w:szCs w:val="20"/>
        </w:rPr>
      </w:pPr>
      <w:ins w:id="188" w:author="Unknown">
        <w:r w:rsidRPr="00CE569C">
          <w:rPr>
            <w:rFonts w:ascii="Courier New" w:eastAsia="Times New Roman" w:hAnsi="Courier New" w:cs="Courier New"/>
            <w:color w:val="000000"/>
            <w:sz w:val="20"/>
            <w:szCs w:val="20"/>
          </w:rPr>
          <w:t xml:space="preserve">        solution.add(new Point(1, 0));</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Courier New" w:eastAsia="Times New Roman" w:hAnsi="Courier New" w:cs="Courier New"/>
          <w:color w:val="000000"/>
          <w:sz w:val="20"/>
          <w:szCs w:val="20"/>
        </w:rPr>
      </w:pPr>
      <w:ins w:id="190" w:author="Unknown">
        <w:r w:rsidRPr="00CE569C">
          <w:rPr>
            <w:rFonts w:ascii="Courier New" w:eastAsia="Times New Roman" w:hAnsi="Courier New" w:cs="Courier New"/>
            <w:color w:val="000000"/>
            <w:sz w:val="20"/>
            <w:szCs w:val="20"/>
          </w:rPr>
          <w:t xml:space="preserve">        solution.add(new Point(1, 1));</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1" w:author="Unknown"/>
          <w:rFonts w:ascii="Courier New" w:eastAsia="Times New Roman" w:hAnsi="Courier New" w:cs="Courier New"/>
          <w:color w:val="000000"/>
          <w:sz w:val="20"/>
          <w:szCs w:val="20"/>
        </w:rPr>
      </w:pPr>
      <w:ins w:id="192" w:author="Unknown">
        <w:r w:rsidRPr="00CE569C">
          <w:rPr>
            <w:rFonts w:ascii="Courier New" w:eastAsia="Times New Roman" w:hAnsi="Courier New" w:cs="Courier New"/>
            <w:color w:val="000000"/>
            <w:sz w:val="20"/>
            <w:szCs w:val="20"/>
          </w:rPr>
          <w:t xml:space="preserve">        solution.add(new Point(1, 2));</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3" w:author="Unknown"/>
          <w:rFonts w:ascii="Courier New" w:eastAsia="Times New Roman" w:hAnsi="Courier New" w:cs="Courier New"/>
          <w:color w:val="000000"/>
          <w:sz w:val="20"/>
          <w:szCs w:val="20"/>
        </w:rPr>
      </w:pPr>
      <w:ins w:id="194" w:author="Unknown">
        <w:r w:rsidRPr="00CE569C">
          <w:rPr>
            <w:rFonts w:ascii="Courier New" w:eastAsia="Times New Roman" w:hAnsi="Courier New" w:cs="Courier New"/>
            <w:color w:val="000000"/>
            <w:sz w:val="20"/>
            <w:szCs w:val="20"/>
          </w:rPr>
          <w:t xml:space="preserve">        solution.add(new Point(2, 0));</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 w:author="Unknown"/>
          <w:rFonts w:ascii="Courier New" w:eastAsia="Times New Roman" w:hAnsi="Courier New" w:cs="Courier New"/>
          <w:color w:val="000000"/>
          <w:sz w:val="20"/>
          <w:szCs w:val="20"/>
        </w:rPr>
      </w:pPr>
      <w:ins w:id="196" w:author="Unknown">
        <w:r w:rsidRPr="00CE569C">
          <w:rPr>
            <w:rFonts w:ascii="Courier New" w:eastAsia="Times New Roman" w:hAnsi="Courier New" w:cs="Courier New"/>
            <w:color w:val="000000"/>
            <w:sz w:val="20"/>
            <w:szCs w:val="20"/>
          </w:rPr>
          <w:t xml:space="preserve">        solution.add(new Point(2, 1));</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 w:author="Unknown"/>
          <w:rFonts w:ascii="Courier New" w:eastAsia="Times New Roman" w:hAnsi="Courier New" w:cs="Courier New"/>
          <w:color w:val="000000"/>
          <w:sz w:val="20"/>
          <w:szCs w:val="20"/>
        </w:rPr>
      </w:pPr>
      <w:ins w:id="198" w:author="Unknown">
        <w:r w:rsidRPr="00CE569C">
          <w:rPr>
            <w:rFonts w:ascii="Courier New" w:eastAsia="Times New Roman" w:hAnsi="Courier New" w:cs="Courier New"/>
            <w:color w:val="000000"/>
            <w:sz w:val="20"/>
            <w:szCs w:val="20"/>
          </w:rPr>
          <w:t xml:space="preserve">        solution.add(new Point(2, 2));</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 w:author="Unknown"/>
          <w:rFonts w:ascii="Courier New" w:eastAsia="Times New Roman" w:hAnsi="Courier New" w:cs="Courier New"/>
          <w:color w:val="000000"/>
          <w:sz w:val="20"/>
          <w:szCs w:val="20"/>
        </w:rPr>
      </w:pPr>
      <w:ins w:id="200" w:author="Unknown">
        <w:r w:rsidRPr="00CE569C">
          <w:rPr>
            <w:rFonts w:ascii="Courier New" w:eastAsia="Times New Roman" w:hAnsi="Courier New" w:cs="Courier New"/>
            <w:color w:val="000000"/>
            <w:sz w:val="20"/>
            <w:szCs w:val="20"/>
          </w:rPr>
          <w:t xml:space="preserve">        solution.add(new Point(3, 0));</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1" w:author="Unknown"/>
          <w:rFonts w:ascii="Courier New" w:eastAsia="Times New Roman" w:hAnsi="Courier New" w:cs="Courier New"/>
          <w:color w:val="000000"/>
          <w:sz w:val="20"/>
          <w:szCs w:val="20"/>
        </w:rPr>
      </w:pPr>
      <w:ins w:id="202" w:author="Unknown">
        <w:r w:rsidRPr="00CE569C">
          <w:rPr>
            <w:rFonts w:ascii="Courier New" w:eastAsia="Times New Roman" w:hAnsi="Courier New" w:cs="Courier New"/>
            <w:color w:val="000000"/>
            <w:sz w:val="20"/>
            <w:szCs w:val="20"/>
          </w:rPr>
          <w:t xml:space="preserve">        solution.add(new Point(3, 1));</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3" w:author="Unknown"/>
          <w:rFonts w:ascii="Courier New" w:eastAsia="Times New Roman" w:hAnsi="Courier New" w:cs="Courier New"/>
          <w:color w:val="000000"/>
          <w:sz w:val="20"/>
          <w:szCs w:val="20"/>
        </w:rPr>
      </w:pPr>
      <w:ins w:id="204" w:author="Unknown">
        <w:r w:rsidRPr="00CE569C">
          <w:rPr>
            <w:rFonts w:ascii="Courier New" w:eastAsia="Times New Roman" w:hAnsi="Courier New" w:cs="Courier New"/>
            <w:color w:val="000000"/>
            <w:sz w:val="20"/>
            <w:szCs w:val="20"/>
          </w:rPr>
          <w:t xml:space="preserve">        solution.add(new Point(3, 2));</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6" w:author="Unknown"/>
          <w:rFonts w:ascii="Courier New" w:eastAsia="Times New Roman" w:hAnsi="Courier New" w:cs="Courier New"/>
          <w:color w:val="000000"/>
          <w:sz w:val="20"/>
          <w:szCs w:val="20"/>
        </w:rPr>
      </w:pPr>
      <w:ins w:id="207" w:author="Unknown">
        <w:r w:rsidRPr="00CE569C">
          <w:rPr>
            <w:rFonts w:ascii="Courier New" w:eastAsia="Times New Roman" w:hAnsi="Courier New" w:cs="Courier New"/>
            <w:color w:val="000000"/>
            <w:sz w:val="20"/>
            <w:szCs w:val="20"/>
          </w:rPr>
          <w:t xml:space="preserve">        buttons = new ArrayList();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 w:author="Unknown"/>
          <w:rFonts w:ascii="Courier New" w:eastAsia="Times New Roman" w:hAnsi="Courier New" w:cs="Courier New"/>
          <w:color w:val="000000"/>
          <w:sz w:val="20"/>
          <w:szCs w:val="20"/>
        </w:rPr>
      </w:pPr>
      <w:ins w:id="210" w:author="Unknown">
        <w:r w:rsidRPr="00CE569C">
          <w:rPr>
            <w:rFonts w:ascii="Courier New" w:eastAsia="Times New Roman" w:hAnsi="Courier New" w:cs="Courier New"/>
            <w:color w:val="000000"/>
            <w:sz w:val="20"/>
            <w:szCs w:val="20"/>
          </w:rPr>
          <w:t xml:space="preserve">        panel = new JPanel();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1" w:author="Unknown"/>
          <w:rFonts w:ascii="Courier New" w:eastAsia="Times New Roman" w:hAnsi="Courier New" w:cs="Courier New"/>
          <w:color w:val="000000"/>
          <w:sz w:val="20"/>
          <w:szCs w:val="20"/>
        </w:rPr>
      </w:pPr>
      <w:ins w:id="212" w:author="Unknown">
        <w:r w:rsidRPr="00CE569C">
          <w:rPr>
            <w:rFonts w:ascii="Courier New" w:eastAsia="Times New Roman" w:hAnsi="Courier New" w:cs="Courier New"/>
            <w:color w:val="000000"/>
            <w:sz w:val="20"/>
            <w:szCs w:val="20"/>
          </w:rPr>
          <w:t xml:space="preserve">        panel.setBorder(BorderFactory.createLineBorder(Color.gray));</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Courier New" w:eastAsia="Times New Roman" w:hAnsi="Courier New" w:cs="Courier New"/>
          <w:color w:val="000000"/>
          <w:sz w:val="20"/>
          <w:szCs w:val="20"/>
        </w:rPr>
      </w:pPr>
      <w:ins w:id="214" w:author="Unknown">
        <w:r w:rsidRPr="00CE569C">
          <w:rPr>
            <w:rFonts w:ascii="Courier New" w:eastAsia="Times New Roman" w:hAnsi="Courier New" w:cs="Courier New"/>
            <w:color w:val="000000"/>
            <w:sz w:val="20"/>
            <w:szCs w:val="20"/>
          </w:rPr>
          <w:t xml:space="preserve">        panel.setLayout(new GridLayout(4, 3, 0, 0));</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6" w:author="Unknown"/>
          <w:rFonts w:ascii="Courier New" w:eastAsia="Times New Roman" w:hAnsi="Courier New" w:cs="Courier New"/>
          <w:color w:val="000000"/>
          <w:sz w:val="20"/>
          <w:szCs w:val="20"/>
        </w:rPr>
      </w:pPr>
      <w:ins w:id="217" w:author="Unknown">
        <w:r w:rsidRPr="00CE569C">
          <w:rPr>
            <w:rFonts w:ascii="Courier New" w:eastAsia="Times New Roman" w:hAnsi="Courier New" w:cs="Courier New"/>
            <w:color w:val="000000"/>
            <w:sz w:val="20"/>
            <w:szCs w:val="20"/>
          </w:rPr>
          <w:t xml:space="preserve">        try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8" w:author="Unknown"/>
          <w:rFonts w:ascii="Courier New" w:eastAsia="Times New Roman" w:hAnsi="Courier New" w:cs="Courier New"/>
          <w:color w:val="000000"/>
          <w:sz w:val="20"/>
          <w:szCs w:val="20"/>
        </w:rPr>
      </w:pPr>
      <w:ins w:id="219" w:author="Unknown">
        <w:r w:rsidRPr="00CE569C">
          <w:rPr>
            <w:rFonts w:ascii="Courier New" w:eastAsia="Times New Roman" w:hAnsi="Courier New" w:cs="Courier New"/>
            <w:color w:val="000000"/>
            <w:sz w:val="20"/>
            <w:szCs w:val="20"/>
          </w:rPr>
          <w:t xml:space="preserve">            source = loadImage();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 w:author="Unknown"/>
          <w:rFonts w:ascii="Courier New" w:eastAsia="Times New Roman" w:hAnsi="Courier New" w:cs="Courier New"/>
          <w:color w:val="000000"/>
          <w:sz w:val="20"/>
          <w:szCs w:val="20"/>
        </w:rPr>
      </w:pPr>
      <w:ins w:id="221" w:author="Unknown">
        <w:r w:rsidRPr="00CE569C">
          <w:rPr>
            <w:rFonts w:ascii="Courier New" w:eastAsia="Times New Roman" w:hAnsi="Courier New" w:cs="Courier New"/>
            <w:color w:val="000000"/>
            <w:sz w:val="20"/>
            <w:szCs w:val="20"/>
          </w:rPr>
          <w:t xml:space="preserve">            int h = getNewHeight(source.getWidth(), source.getHeight());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2" w:author="Unknown"/>
          <w:rFonts w:ascii="Courier New" w:eastAsia="Times New Roman" w:hAnsi="Courier New" w:cs="Courier New"/>
          <w:color w:val="000000"/>
          <w:sz w:val="20"/>
          <w:szCs w:val="20"/>
        </w:rPr>
      </w:pPr>
      <w:ins w:id="223" w:author="Unknown">
        <w:r w:rsidRPr="00CE569C">
          <w:rPr>
            <w:rFonts w:ascii="Courier New" w:eastAsia="Times New Roman" w:hAnsi="Courier New" w:cs="Courier New"/>
            <w:color w:val="000000"/>
            <w:sz w:val="20"/>
            <w:szCs w:val="20"/>
          </w:rPr>
          <w:t xml:space="preserve">            resized = resizeImage(source, DESIRED_WIDTH, h,</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4" w:author="Unknown"/>
          <w:rFonts w:ascii="Courier New" w:eastAsia="Times New Roman" w:hAnsi="Courier New" w:cs="Courier New"/>
          <w:color w:val="000000"/>
          <w:sz w:val="20"/>
          <w:szCs w:val="20"/>
        </w:rPr>
      </w:pPr>
      <w:ins w:id="225" w:author="Unknown">
        <w:r w:rsidRPr="00CE569C">
          <w:rPr>
            <w:rFonts w:ascii="Courier New" w:eastAsia="Times New Roman" w:hAnsi="Courier New" w:cs="Courier New"/>
            <w:color w:val="000000"/>
            <w:sz w:val="20"/>
            <w:szCs w:val="20"/>
          </w:rPr>
          <w:t xml:space="preserve">                    BufferedImage.TYPE_INT_ARGB);</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6"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7" w:author="Unknown"/>
          <w:rFonts w:ascii="Courier New" w:eastAsia="Times New Roman" w:hAnsi="Courier New" w:cs="Courier New"/>
          <w:color w:val="000000"/>
          <w:sz w:val="20"/>
          <w:szCs w:val="20"/>
        </w:rPr>
      </w:pPr>
      <w:ins w:id="228" w:author="Unknown">
        <w:r w:rsidRPr="00CE569C">
          <w:rPr>
            <w:rFonts w:ascii="Courier New" w:eastAsia="Times New Roman" w:hAnsi="Courier New" w:cs="Courier New"/>
            <w:color w:val="000000"/>
            <w:sz w:val="20"/>
            <w:szCs w:val="20"/>
          </w:rPr>
          <w:t xml:space="preserve">        } catch (IOException ex)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 w:author="Unknown"/>
          <w:rFonts w:ascii="Courier New" w:eastAsia="Times New Roman" w:hAnsi="Courier New" w:cs="Courier New"/>
          <w:color w:val="000000"/>
          <w:sz w:val="20"/>
          <w:szCs w:val="20"/>
        </w:rPr>
      </w:pPr>
      <w:ins w:id="230" w:author="Unknown">
        <w:r w:rsidRPr="00CE569C">
          <w:rPr>
            <w:rFonts w:ascii="Courier New" w:eastAsia="Times New Roman" w:hAnsi="Courier New" w:cs="Courier New"/>
            <w:color w:val="000000"/>
            <w:sz w:val="20"/>
            <w:szCs w:val="20"/>
          </w:rPr>
          <w:t xml:space="preserve">            Logger.getLogger(PuzzleEx.class.getName()).log(</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1" w:author="Unknown"/>
          <w:rFonts w:ascii="Courier New" w:eastAsia="Times New Roman" w:hAnsi="Courier New" w:cs="Courier New"/>
          <w:color w:val="000000"/>
          <w:sz w:val="20"/>
          <w:szCs w:val="20"/>
        </w:rPr>
      </w:pPr>
      <w:ins w:id="232" w:author="Unknown">
        <w:r w:rsidRPr="00CE569C">
          <w:rPr>
            <w:rFonts w:ascii="Courier New" w:eastAsia="Times New Roman" w:hAnsi="Courier New" w:cs="Courier New"/>
            <w:color w:val="000000"/>
            <w:sz w:val="20"/>
            <w:szCs w:val="20"/>
          </w:rPr>
          <w:t xml:space="preserve">                    Level.SEVERE, null, ex);</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 w:author="Unknown"/>
          <w:rFonts w:ascii="Courier New" w:eastAsia="Times New Roman" w:hAnsi="Courier New" w:cs="Courier New"/>
          <w:color w:val="000000"/>
          <w:sz w:val="20"/>
          <w:szCs w:val="20"/>
        </w:rPr>
      </w:pPr>
      <w:ins w:id="234"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6" w:author="Unknown"/>
          <w:rFonts w:ascii="Courier New" w:eastAsia="Times New Roman" w:hAnsi="Courier New" w:cs="Courier New"/>
          <w:color w:val="000000"/>
          <w:sz w:val="20"/>
          <w:szCs w:val="20"/>
        </w:rPr>
      </w:pPr>
      <w:ins w:id="237" w:author="Unknown">
        <w:r w:rsidRPr="00CE569C">
          <w:rPr>
            <w:rFonts w:ascii="Courier New" w:eastAsia="Times New Roman" w:hAnsi="Courier New" w:cs="Courier New"/>
            <w:color w:val="000000"/>
            <w:sz w:val="20"/>
            <w:szCs w:val="20"/>
          </w:rPr>
          <w:t xml:space="preserve">        width = resized.getWidth(null);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8" w:author="Unknown"/>
          <w:rFonts w:ascii="Courier New" w:eastAsia="Times New Roman" w:hAnsi="Courier New" w:cs="Courier New"/>
          <w:color w:val="000000"/>
          <w:sz w:val="20"/>
          <w:szCs w:val="20"/>
        </w:rPr>
      </w:pPr>
      <w:ins w:id="239" w:author="Unknown">
        <w:r w:rsidRPr="00CE569C">
          <w:rPr>
            <w:rFonts w:ascii="Courier New" w:eastAsia="Times New Roman" w:hAnsi="Courier New" w:cs="Courier New"/>
            <w:color w:val="000000"/>
            <w:sz w:val="20"/>
            <w:szCs w:val="20"/>
          </w:rPr>
          <w:t xml:space="preserve">        height = resized.getHeight(null);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1" w:author="Unknown"/>
          <w:rFonts w:ascii="Courier New" w:eastAsia="Times New Roman" w:hAnsi="Courier New" w:cs="Courier New"/>
          <w:color w:val="000000"/>
          <w:sz w:val="20"/>
          <w:szCs w:val="20"/>
        </w:rPr>
      </w:pPr>
      <w:ins w:id="242" w:author="Unknown">
        <w:r w:rsidRPr="00CE569C">
          <w:rPr>
            <w:rFonts w:ascii="Courier New" w:eastAsia="Times New Roman" w:hAnsi="Courier New" w:cs="Courier New"/>
            <w:color w:val="000000"/>
            <w:sz w:val="20"/>
            <w:szCs w:val="20"/>
          </w:rPr>
          <w:t xml:space="preserve">        add(panel, BorderLayout.CENTER);</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 w:author="Unknown"/>
          <w:rFonts w:ascii="Courier New" w:eastAsia="Times New Roman" w:hAnsi="Courier New" w:cs="Courier New"/>
          <w:color w:val="000000"/>
          <w:sz w:val="20"/>
          <w:szCs w:val="20"/>
        </w:rPr>
      </w:pPr>
      <w:ins w:id="245" w:author="Unknown">
        <w:r w:rsidRPr="00CE569C">
          <w:rPr>
            <w:rFonts w:ascii="Courier New" w:eastAsia="Times New Roman" w:hAnsi="Courier New" w:cs="Courier New"/>
            <w:color w:val="000000"/>
            <w:sz w:val="20"/>
            <w:szCs w:val="20"/>
          </w:rPr>
          <w:t xml:space="preserve">        for (int i = 0; i &lt; 4; i++)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6"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7" w:author="Unknown"/>
          <w:rFonts w:ascii="Courier New" w:eastAsia="Times New Roman" w:hAnsi="Courier New" w:cs="Courier New"/>
          <w:color w:val="000000"/>
          <w:sz w:val="20"/>
          <w:szCs w:val="20"/>
        </w:rPr>
      </w:pPr>
      <w:ins w:id="248" w:author="Unknown">
        <w:r w:rsidRPr="00CE569C">
          <w:rPr>
            <w:rFonts w:ascii="Courier New" w:eastAsia="Times New Roman" w:hAnsi="Courier New" w:cs="Courier New"/>
            <w:color w:val="000000"/>
            <w:sz w:val="20"/>
            <w:szCs w:val="20"/>
          </w:rPr>
          <w:t xml:space="preserve">            for (int j = 0; j &lt; 3; j++)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urier New" w:eastAsia="Times New Roman" w:hAnsi="Courier New" w:cs="Courier New"/>
          <w:color w:val="000000"/>
          <w:sz w:val="20"/>
          <w:szCs w:val="20"/>
        </w:rPr>
      </w:pPr>
      <w:ins w:id="251" w:author="Unknown">
        <w:r w:rsidRPr="00CE569C">
          <w:rPr>
            <w:rFonts w:ascii="Courier New" w:eastAsia="Times New Roman" w:hAnsi="Courier New" w:cs="Courier New"/>
            <w:color w:val="000000"/>
            <w:sz w:val="20"/>
            <w:szCs w:val="20"/>
          </w:rPr>
          <w:t xml:space="preserve">                image = createImage(new FilteredImageSource(resized.getSource(),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2" w:author="Unknown"/>
          <w:rFonts w:ascii="Courier New" w:eastAsia="Times New Roman" w:hAnsi="Courier New" w:cs="Courier New"/>
          <w:color w:val="000000"/>
          <w:sz w:val="20"/>
          <w:szCs w:val="20"/>
        </w:rPr>
      </w:pPr>
      <w:ins w:id="253" w:author="Unknown">
        <w:r w:rsidRPr="00CE569C">
          <w:rPr>
            <w:rFonts w:ascii="Courier New" w:eastAsia="Times New Roman" w:hAnsi="Courier New" w:cs="Courier New"/>
            <w:color w:val="000000"/>
            <w:sz w:val="20"/>
            <w:szCs w:val="20"/>
          </w:rPr>
          <w:t xml:space="preserve">                        new CropImageFilter(j * width / 3, i * height / 4,</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4" w:author="Unknown"/>
          <w:rFonts w:ascii="Courier New" w:eastAsia="Times New Roman" w:hAnsi="Courier New" w:cs="Courier New"/>
          <w:color w:val="000000"/>
          <w:sz w:val="20"/>
          <w:szCs w:val="20"/>
        </w:rPr>
      </w:pPr>
      <w:ins w:id="255" w:author="Unknown">
        <w:r w:rsidRPr="00CE569C">
          <w:rPr>
            <w:rFonts w:ascii="Courier New" w:eastAsia="Times New Roman" w:hAnsi="Courier New" w:cs="Courier New"/>
            <w:color w:val="000000"/>
            <w:sz w:val="20"/>
            <w:szCs w:val="20"/>
          </w:rPr>
          <w:t xml:space="preserve">                                (width / 3), height / 4)));</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6" w:author="Unknown"/>
          <w:rFonts w:ascii="Courier New" w:eastAsia="Times New Roman" w:hAnsi="Courier New" w:cs="Courier New"/>
          <w:color w:val="000000"/>
          <w:sz w:val="20"/>
          <w:szCs w:val="20"/>
        </w:rPr>
      </w:pPr>
      <w:ins w:id="257" w:author="Unknown">
        <w:r w:rsidRPr="00CE569C">
          <w:rPr>
            <w:rFonts w:ascii="Courier New" w:eastAsia="Times New Roman" w:hAnsi="Courier New" w:cs="Courier New"/>
            <w:color w:val="000000"/>
            <w:sz w:val="20"/>
            <w:szCs w:val="20"/>
          </w:rPr>
          <w:t xml:space="preserve">                MyButton button = new MyButton(image);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8" w:author="Unknown"/>
          <w:rFonts w:ascii="Courier New" w:eastAsia="Times New Roman" w:hAnsi="Courier New" w:cs="Courier New"/>
          <w:color w:val="000000"/>
          <w:sz w:val="20"/>
          <w:szCs w:val="20"/>
        </w:rPr>
      </w:pPr>
      <w:ins w:id="259" w:author="Unknown">
        <w:r w:rsidRPr="00CE569C">
          <w:rPr>
            <w:rFonts w:ascii="Courier New" w:eastAsia="Times New Roman" w:hAnsi="Courier New" w:cs="Courier New"/>
            <w:color w:val="000000"/>
            <w:sz w:val="20"/>
            <w:szCs w:val="20"/>
          </w:rPr>
          <w:t xml:space="preserve">                button.putClientProperty("position", new Point(i, j));</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 w:author="Unknown"/>
          <w:rFonts w:ascii="Courier New" w:eastAsia="Times New Roman" w:hAnsi="Courier New" w:cs="Courier New"/>
          <w:color w:val="000000"/>
          <w:sz w:val="20"/>
          <w:szCs w:val="20"/>
        </w:rPr>
      </w:pPr>
      <w:ins w:id="262" w:author="Unknown">
        <w:r w:rsidRPr="00CE569C">
          <w:rPr>
            <w:rFonts w:ascii="Courier New" w:eastAsia="Times New Roman" w:hAnsi="Courier New" w:cs="Courier New"/>
            <w:color w:val="000000"/>
            <w:sz w:val="20"/>
            <w:szCs w:val="20"/>
          </w:rPr>
          <w:t xml:space="preserve">                if (i == 3 &amp;&amp; j == 2)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3" w:author="Unknown"/>
          <w:rFonts w:ascii="Courier New" w:eastAsia="Times New Roman" w:hAnsi="Courier New" w:cs="Courier New"/>
          <w:color w:val="000000"/>
          <w:sz w:val="20"/>
          <w:szCs w:val="20"/>
        </w:rPr>
      </w:pPr>
      <w:ins w:id="264" w:author="Unknown">
        <w:r w:rsidRPr="00CE569C">
          <w:rPr>
            <w:rFonts w:ascii="Courier New" w:eastAsia="Times New Roman" w:hAnsi="Courier New" w:cs="Courier New"/>
            <w:color w:val="000000"/>
            <w:sz w:val="20"/>
            <w:szCs w:val="20"/>
          </w:rPr>
          <w:t xml:space="preserve">                    lastButton = new MyButton();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5" w:author="Unknown"/>
          <w:rFonts w:ascii="Courier New" w:eastAsia="Times New Roman" w:hAnsi="Courier New" w:cs="Courier New"/>
          <w:color w:val="000000"/>
          <w:sz w:val="20"/>
          <w:szCs w:val="20"/>
        </w:rPr>
      </w:pPr>
      <w:ins w:id="266" w:author="Unknown">
        <w:r w:rsidRPr="00CE569C">
          <w:rPr>
            <w:rFonts w:ascii="Courier New" w:eastAsia="Times New Roman" w:hAnsi="Courier New" w:cs="Courier New"/>
            <w:color w:val="000000"/>
            <w:sz w:val="20"/>
            <w:szCs w:val="20"/>
          </w:rPr>
          <w:t xml:space="preserve">                    lastButton.setBorderPainted(false);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7" w:author="Unknown"/>
          <w:rFonts w:ascii="Courier New" w:eastAsia="Times New Roman" w:hAnsi="Courier New" w:cs="Courier New"/>
          <w:color w:val="000000"/>
          <w:sz w:val="20"/>
          <w:szCs w:val="20"/>
        </w:rPr>
      </w:pPr>
      <w:ins w:id="268" w:author="Unknown">
        <w:r w:rsidRPr="00CE569C">
          <w:rPr>
            <w:rFonts w:ascii="Courier New" w:eastAsia="Times New Roman" w:hAnsi="Courier New" w:cs="Courier New"/>
            <w:color w:val="000000"/>
            <w:sz w:val="20"/>
            <w:szCs w:val="20"/>
          </w:rPr>
          <w:t xml:space="preserve">                    lastButton.setContentAreaFilled(false);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9" w:author="Unknown"/>
          <w:rFonts w:ascii="Courier New" w:eastAsia="Times New Roman" w:hAnsi="Courier New" w:cs="Courier New"/>
          <w:color w:val="000000"/>
          <w:sz w:val="20"/>
          <w:szCs w:val="20"/>
        </w:rPr>
      </w:pPr>
      <w:ins w:id="270" w:author="Unknown">
        <w:r w:rsidRPr="00CE569C">
          <w:rPr>
            <w:rFonts w:ascii="Courier New" w:eastAsia="Times New Roman" w:hAnsi="Courier New" w:cs="Courier New"/>
            <w:color w:val="000000"/>
            <w:sz w:val="20"/>
            <w:szCs w:val="20"/>
          </w:rPr>
          <w:t xml:space="preserve">                    lastButton.setLastButton();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1" w:author="Unknown"/>
          <w:rFonts w:ascii="Courier New" w:eastAsia="Times New Roman" w:hAnsi="Courier New" w:cs="Courier New"/>
          <w:color w:val="000000"/>
          <w:sz w:val="20"/>
          <w:szCs w:val="20"/>
        </w:rPr>
      </w:pPr>
      <w:ins w:id="272" w:author="Unknown">
        <w:r w:rsidRPr="00CE569C">
          <w:rPr>
            <w:rFonts w:ascii="Courier New" w:eastAsia="Times New Roman" w:hAnsi="Courier New" w:cs="Courier New"/>
            <w:color w:val="000000"/>
            <w:sz w:val="20"/>
            <w:szCs w:val="20"/>
          </w:rPr>
          <w:lastRenderedPageBreak/>
          <w:t xml:space="preserve">                    lastButton.putClientProperty("position", new Point(i, j));</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3" w:author="Unknown"/>
          <w:rFonts w:ascii="Courier New" w:eastAsia="Times New Roman" w:hAnsi="Courier New" w:cs="Courier New"/>
          <w:color w:val="000000"/>
          <w:sz w:val="20"/>
          <w:szCs w:val="20"/>
        </w:rPr>
      </w:pPr>
      <w:ins w:id="274" w:author="Unknown">
        <w:r w:rsidRPr="00CE569C">
          <w:rPr>
            <w:rFonts w:ascii="Courier New" w:eastAsia="Times New Roman" w:hAnsi="Courier New" w:cs="Courier New"/>
            <w:color w:val="000000"/>
            <w:sz w:val="20"/>
            <w:szCs w:val="20"/>
          </w:rPr>
          <w:t xml:space="preserve">                } else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 w:author="Unknown"/>
          <w:rFonts w:ascii="Courier New" w:eastAsia="Times New Roman" w:hAnsi="Courier New" w:cs="Courier New"/>
          <w:color w:val="000000"/>
          <w:sz w:val="20"/>
          <w:szCs w:val="20"/>
        </w:rPr>
      </w:pPr>
      <w:ins w:id="276" w:author="Unknown">
        <w:r w:rsidRPr="00CE569C">
          <w:rPr>
            <w:rFonts w:ascii="Courier New" w:eastAsia="Times New Roman" w:hAnsi="Courier New" w:cs="Courier New"/>
            <w:color w:val="000000"/>
            <w:sz w:val="20"/>
            <w:szCs w:val="20"/>
          </w:rPr>
          <w:t xml:space="preserve">                    buttons.add(button);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7" w:author="Unknown"/>
          <w:rFonts w:ascii="Courier New" w:eastAsia="Times New Roman" w:hAnsi="Courier New" w:cs="Courier New"/>
          <w:color w:val="000000"/>
          <w:sz w:val="20"/>
          <w:szCs w:val="20"/>
        </w:rPr>
      </w:pPr>
      <w:ins w:id="278"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 w:author="Unknown"/>
          <w:rFonts w:ascii="Courier New" w:eastAsia="Times New Roman" w:hAnsi="Courier New" w:cs="Courier New"/>
          <w:color w:val="000000"/>
          <w:sz w:val="20"/>
          <w:szCs w:val="20"/>
        </w:rPr>
      </w:pPr>
      <w:ins w:id="280"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 w:author="Unknown"/>
          <w:rFonts w:ascii="Courier New" w:eastAsia="Times New Roman" w:hAnsi="Courier New" w:cs="Courier New"/>
          <w:color w:val="000000"/>
          <w:sz w:val="20"/>
          <w:szCs w:val="20"/>
        </w:rPr>
      </w:pPr>
      <w:ins w:id="282"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4" w:author="Unknown"/>
          <w:rFonts w:ascii="Courier New" w:eastAsia="Times New Roman" w:hAnsi="Courier New" w:cs="Courier New"/>
          <w:color w:val="000000"/>
          <w:sz w:val="20"/>
          <w:szCs w:val="20"/>
        </w:rPr>
      </w:pPr>
      <w:ins w:id="285" w:author="Unknown">
        <w:r w:rsidRPr="00CE569C">
          <w:rPr>
            <w:rFonts w:ascii="Courier New" w:eastAsia="Times New Roman" w:hAnsi="Courier New" w:cs="Courier New"/>
            <w:color w:val="000000"/>
            <w:sz w:val="20"/>
            <w:szCs w:val="20"/>
          </w:rPr>
          <w:t xml:space="preserve">        Collections.shuffle(buttons);</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 w:author="Unknown"/>
          <w:rFonts w:ascii="Courier New" w:eastAsia="Times New Roman" w:hAnsi="Courier New" w:cs="Courier New"/>
          <w:color w:val="000000"/>
          <w:sz w:val="20"/>
          <w:szCs w:val="20"/>
        </w:rPr>
      </w:pPr>
      <w:ins w:id="287" w:author="Unknown">
        <w:r w:rsidRPr="00CE569C">
          <w:rPr>
            <w:rFonts w:ascii="Courier New" w:eastAsia="Times New Roman" w:hAnsi="Courier New" w:cs="Courier New"/>
            <w:color w:val="000000"/>
            <w:sz w:val="20"/>
            <w:szCs w:val="20"/>
          </w:rPr>
          <w:t xml:space="preserve">        buttons.add(lastButton);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 w:author="Unknown"/>
          <w:rFonts w:ascii="Courier New" w:eastAsia="Times New Roman" w:hAnsi="Courier New" w:cs="Courier New"/>
          <w:color w:val="000000"/>
          <w:sz w:val="20"/>
          <w:szCs w:val="20"/>
        </w:rPr>
      </w:pPr>
      <w:ins w:id="290" w:author="Unknown">
        <w:r w:rsidRPr="00CE569C">
          <w:rPr>
            <w:rFonts w:ascii="Courier New" w:eastAsia="Times New Roman" w:hAnsi="Courier New" w:cs="Courier New"/>
            <w:color w:val="000000"/>
            <w:sz w:val="20"/>
            <w:szCs w:val="20"/>
          </w:rPr>
          <w:t xml:space="preserve">        for (int i = 0; i &lt; 12; i++)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1"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 w:author="Unknown"/>
          <w:rFonts w:ascii="Courier New" w:eastAsia="Times New Roman" w:hAnsi="Courier New" w:cs="Courier New"/>
          <w:color w:val="000000"/>
          <w:sz w:val="20"/>
          <w:szCs w:val="20"/>
        </w:rPr>
      </w:pPr>
      <w:ins w:id="293" w:author="Unknown">
        <w:r w:rsidRPr="00CE569C">
          <w:rPr>
            <w:rFonts w:ascii="Courier New" w:eastAsia="Times New Roman" w:hAnsi="Courier New" w:cs="Courier New"/>
            <w:color w:val="000000"/>
            <w:sz w:val="20"/>
            <w:szCs w:val="20"/>
          </w:rPr>
          <w:t xml:space="preserve">            MyButton btn = buttons.get(i);</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4" w:author="Unknown"/>
          <w:rFonts w:ascii="Courier New" w:eastAsia="Times New Roman" w:hAnsi="Courier New" w:cs="Courier New"/>
          <w:color w:val="000000"/>
          <w:sz w:val="20"/>
          <w:szCs w:val="20"/>
        </w:rPr>
      </w:pPr>
      <w:ins w:id="295" w:author="Unknown">
        <w:r w:rsidRPr="00CE569C">
          <w:rPr>
            <w:rFonts w:ascii="Courier New" w:eastAsia="Times New Roman" w:hAnsi="Courier New" w:cs="Courier New"/>
            <w:color w:val="000000"/>
            <w:sz w:val="20"/>
            <w:szCs w:val="20"/>
          </w:rPr>
          <w:t xml:space="preserve">            panel.add(btn);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6" w:author="Unknown"/>
          <w:rFonts w:ascii="Courier New" w:eastAsia="Times New Roman" w:hAnsi="Courier New" w:cs="Courier New"/>
          <w:color w:val="000000"/>
          <w:sz w:val="20"/>
          <w:szCs w:val="20"/>
        </w:rPr>
      </w:pPr>
      <w:ins w:id="297" w:author="Unknown">
        <w:r w:rsidRPr="00CE569C">
          <w:rPr>
            <w:rFonts w:ascii="Courier New" w:eastAsia="Times New Roman" w:hAnsi="Courier New" w:cs="Courier New"/>
            <w:color w:val="000000"/>
            <w:sz w:val="20"/>
            <w:szCs w:val="20"/>
          </w:rPr>
          <w:t xml:space="preserve">            btn.setBorder(BorderFactory.createLineBorder(Color.gray));</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8" w:author="Unknown"/>
          <w:rFonts w:ascii="Courier New" w:eastAsia="Times New Roman" w:hAnsi="Courier New" w:cs="Courier New"/>
          <w:color w:val="000000"/>
          <w:sz w:val="20"/>
          <w:szCs w:val="20"/>
        </w:rPr>
      </w:pPr>
      <w:ins w:id="299" w:author="Unknown">
        <w:r w:rsidRPr="00CE569C">
          <w:rPr>
            <w:rFonts w:ascii="Courier New" w:eastAsia="Times New Roman" w:hAnsi="Courier New" w:cs="Courier New"/>
            <w:color w:val="000000"/>
            <w:sz w:val="20"/>
            <w:szCs w:val="20"/>
          </w:rPr>
          <w:t xml:space="preserve">            btn.addActionListener(new ClickAction());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 w:author="Unknown"/>
          <w:rFonts w:ascii="Courier New" w:eastAsia="Times New Roman" w:hAnsi="Courier New" w:cs="Courier New"/>
          <w:color w:val="000000"/>
          <w:sz w:val="20"/>
          <w:szCs w:val="20"/>
        </w:rPr>
      </w:pPr>
      <w:ins w:id="301"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2"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3" w:author="Unknown"/>
          <w:rFonts w:ascii="Courier New" w:eastAsia="Times New Roman" w:hAnsi="Courier New" w:cs="Courier New"/>
          <w:color w:val="000000"/>
          <w:sz w:val="20"/>
          <w:szCs w:val="20"/>
        </w:rPr>
      </w:pPr>
      <w:ins w:id="304" w:author="Unknown">
        <w:r w:rsidRPr="00CE569C">
          <w:rPr>
            <w:rFonts w:ascii="Courier New" w:eastAsia="Times New Roman" w:hAnsi="Courier New" w:cs="Courier New"/>
            <w:color w:val="000000"/>
            <w:sz w:val="20"/>
            <w:szCs w:val="20"/>
          </w:rPr>
          <w:t xml:space="preserve">        pack();</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 w:author="Unknown"/>
          <w:rFonts w:ascii="Courier New" w:eastAsia="Times New Roman" w:hAnsi="Courier New" w:cs="Courier New"/>
          <w:color w:val="000000"/>
          <w:sz w:val="20"/>
          <w:szCs w:val="20"/>
        </w:rPr>
      </w:pPr>
      <w:ins w:id="306" w:author="Unknown">
        <w:r w:rsidRPr="00CE569C">
          <w:rPr>
            <w:rFonts w:ascii="Courier New" w:eastAsia="Times New Roman" w:hAnsi="Courier New" w:cs="Courier New"/>
            <w:color w:val="000000"/>
            <w:sz w:val="20"/>
            <w:szCs w:val="20"/>
          </w:rPr>
          <w:t xml:space="preserve">        setTitle("Puzzle");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7" w:author="Unknown"/>
          <w:rFonts w:ascii="Courier New" w:eastAsia="Times New Roman" w:hAnsi="Courier New" w:cs="Courier New"/>
          <w:color w:val="000000"/>
          <w:sz w:val="20"/>
          <w:szCs w:val="20"/>
        </w:rPr>
      </w:pPr>
      <w:ins w:id="308" w:author="Unknown">
        <w:r w:rsidRPr="00CE569C">
          <w:rPr>
            <w:rFonts w:ascii="Courier New" w:eastAsia="Times New Roman" w:hAnsi="Courier New" w:cs="Courier New"/>
            <w:color w:val="000000"/>
            <w:sz w:val="20"/>
            <w:szCs w:val="20"/>
          </w:rPr>
          <w:t xml:space="preserve">        setResizable(false);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9" w:author="Unknown"/>
          <w:rFonts w:ascii="Courier New" w:eastAsia="Times New Roman" w:hAnsi="Courier New" w:cs="Courier New"/>
          <w:color w:val="000000"/>
          <w:sz w:val="20"/>
          <w:szCs w:val="20"/>
        </w:rPr>
      </w:pPr>
      <w:ins w:id="310" w:author="Unknown">
        <w:r w:rsidRPr="00CE569C">
          <w:rPr>
            <w:rFonts w:ascii="Courier New" w:eastAsia="Times New Roman" w:hAnsi="Courier New" w:cs="Courier New"/>
            <w:color w:val="000000"/>
            <w:sz w:val="20"/>
            <w:szCs w:val="20"/>
          </w:rPr>
          <w:t xml:space="preserve">        setLocationRelativeTo(null);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1" w:author="Unknown"/>
          <w:rFonts w:ascii="Courier New" w:eastAsia="Times New Roman" w:hAnsi="Courier New" w:cs="Courier New"/>
          <w:color w:val="000000"/>
          <w:sz w:val="20"/>
          <w:szCs w:val="20"/>
        </w:rPr>
      </w:pPr>
      <w:ins w:id="312" w:author="Unknown">
        <w:r w:rsidRPr="00CE569C">
          <w:rPr>
            <w:rFonts w:ascii="Courier New" w:eastAsia="Times New Roman" w:hAnsi="Courier New" w:cs="Courier New"/>
            <w:color w:val="000000"/>
            <w:sz w:val="20"/>
            <w:szCs w:val="20"/>
          </w:rPr>
          <w:t xml:space="preserve">        setDefaultCloseOperation(JFrame.EXIT_ON_CLOSE);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 w:author="Unknown"/>
          <w:rFonts w:ascii="Courier New" w:eastAsia="Times New Roman" w:hAnsi="Courier New" w:cs="Courier New"/>
          <w:color w:val="000000"/>
          <w:sz w:val="20"/>
          <w:szCs w:val="20"/>
        </w:rPr>
      </w:pPr>
      <w:ins w:id="314"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6" w:author="Unknown"/>
          <w:rFonts w:ascii="Courier New" w:eastAsia="Times New Roman" w:hAnsi="Courier New" w:cs="Courier New"/>
          <w:color w:val="000000"/>
          <w:sz w:val="20"/>
          <w:szCs w:val="20"/>
        </w:rPr>
      </w:pPr>
      <w:ins w:id="317" w:author="Unknown">
        <w:r w:rsidRPr="00CE569C">
          <w:rPr>
            <w:rFonts w:ascii="Courier New" w:eastAsia="Times New Roman" w:hAnsi="Courier New" w:cs="Courier New"/>
            <w:color w:val="000000"/>
            <w:sz w:val="20"/>
            <w:szCs w:val="20"/>
          </w:rPr>
          <w:t xml:space="preserve">    private int getNewHeight(int w, int h)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 w:author="Unknown"/>
          <w:rFonts w:ascii="Courier New" w:eastAsia="Times New Roman" w:hAnsi="Courier New" w:cs="Courier New"/>
          <w:color w:val="000000"/>
          <w:sz w:val="20"/>
          <w:szCs w:val="20"/>
        </w:rPr>
      </w:pPr>
      <w:ins w:id="320" w:author="Unknown">
        <w:r w:rsidRPr="00CE569C">
          <w:rPr>
            <w:rFonts w:ascii="Courier New" w:eastAsia="Times New Roman" w:hAnsi="Courier New" w:cs="Courier New"/>
            <w:color w:val="000000"/>
            <w:sz w:val="20"/>
            <w:szCs w:val="20"/>
          </w:rPr>
          <w:t xml:space="preserve">        double ratio = DESIRED_WIDTH / (double) w;</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1" w:author="Unknown"/>
          <w:rFonts w:ascii="Courier New" w:eastAsia="Times New Roman" w:hAnsi="Courier New" w:cs="Courier New"/>
          <w:color w:val="000000"/>
          <w:sz w:val="20"/>
          <w:szCs w:val="20"/>
        </w:rPr>
      </w:pPr>
      <w:ins w:id="322" w:author="Unknown">
        <w:r w:rsidRPr="00CE569C">
          <w:rPr>
            <w:rFonts w:ascii="Courier New" w:eastAsia="Times New Roman" w:hAnsi="Courier New" w:cs="Courier New"/>
            <w:color w:val="000000"/>
            <w:sz w:val="20"/>
            <w:szCs w:val="20"/>
          </w:rPr>
          <w:t xml:space="preserve">        int newHeight = (int) (h * ratio);</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3" w:author="Unknown"/>
          <w:rFonts w:ascii="Courier New" w:eastAsia="Times New Roman" w:hAnsi="Courier New" w:cs="Courier New"/>
          <w:color w:val="000000"/>
          <w:sz w:val="20"/>
          <w:szCs w:val="20"/>
        </w:rPr>
      </w:pPr>
      <w:ins w:id="324" w:author="Unknown">
        <w:r w:rsidRPr="00CE569C">
          <w:rPr>
            <w:rFonts w:ascii="Courier New" w:eastAsia="Times New Roman" w:hAnsi="Courier New" w:cs="Courier New"/>
            <w:color w:val="000000"/>
            <w:sz w:val="20"/>
            <w:szCs w:val="20"/>
          </w:rPr>
          <w:t xml:space="preserve">        return newHeight;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5" w:author="Unknown"/>
          <w:rFonts w:ascii="Courier New" w:eastAsia="Times New Roman" w:hAnsi="Courier New" w:cs="Courier New"/>
          <w:color w:val="000000"/>
          <w:sz w:val="20"/>
          <w:szCs w:val="20"/>
        </w:rPr>
      </w:pPr>
      <w:ins w:id="326"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7"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8" w:author="Unknown"/>
          <w:rFonts w:ascii="Courier New" w:eastAsia="Times New Roman" w:hAnsi="Courier New" w:cs="Courier New"/>
          <w:color w:val="000000"/>
          <w:sz w:val="20"/>
          <w:szCs w:val="20"/>
        </w:rPr>
      </w:pPr>
      <w:ins w:id="329" w:author="Unknown">
        <w:r w:rsidRPr="00CE569C">
          <w:rPr>
            <w:rFonts w:ascii="Courier New" w:eastAsia="Times New Roman" w:hAnsi="Courier New" w:cs="Courier New"/>
            <w:color w:val="000000"/>
            <w:sz w:val="20"/>
            <w:szCs w:val="20"/>
          </w:rPr>
          <w:t xml:space="preserve">    private BufferedImage loadImage() throws IOException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1" w:author="Unknown"/>
          <w:rFonts w:ascii="Courier New" w:eastAsia="Times New Roman" w:hAnsi="Courier New" w:cs="Courier New"/>
          <w:color w:val="000000"/>
          <w:sz w:val="20"/>
          <w:szCs w:val="20"/>
        </w:rPr>
      </w:pPr>
      <w:ins w:id="332" w:author="Unknown">
        <w:r w:rsidRPr="00CE569C">
          <w:rPr>
            <w:rFonts w:ascii="Courier New" w:eastAsia="Times New Roman" w:hAnsi="Courier New" w:cs="Courier New"/>
            <w:color w:val="000000"/>
            <w:sz w:val="20"/>
            <w:szCs w:val="20"/>
          </w:rPr>
          <w:t xml:space="preserve">        BufferedImage bimg = ImageIO.read(new File("icesid.jpg"));</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 w:author="Unknown"/>
          <w:rFonts w:ascii="Courier New" w:eastAsia="Times New Roman" w:hAnsi="Courier New" w:cs="Courier New"/>
          <w:color w:val="000000"/>
          <w:sz w:val="20"/>
          <w:szCs w:val="20"/>
        </w:rPr>
      </w:pPr>
      <w:ins w:id="335" w:author="Unknown">
        <w:r w:rsidRPr="00CE569C">
          <w:rPr>
            <w:rFonts w:ascii="Courier New" w:eastAsia="Times New Roman" w:hAnsi="Courier New" w:cs="Courier New"/>
            <w:color w:val="000000"/>
            <w:sz w:val="20"/>
            <w:szCs w:val="20"/>
          </w:rPr>
          <w:t xml:space="preserve">        return bimg;</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6" w:author="Unknown"/>
          <w:rFonts w:ascii="Courier New" w:eastAsia="Times New Roman" w:hAnsi="Courier New" w:cs="Courier New"/>
          <w:color w:val="000000"/>
          <w:sz w:val="20"/>
          <w:szCs w:val="20"/>
        </w:rPr>
      </w:pPr>
      <w:ins w:id="337"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9" w:author="Unknown"/>
          <w:rFonts w:ascii="Courier New" w:eastAsia="Times New Roman" w:hAnsi="Courier New" w:cs="Courier New"/>
          <w:color w:val="000000"/>
          <w:sz w:val="20"/>
          <w:szCs w:val="20"/>
        </w:rPr>
      </w:pPr>
      <w:ins w:id="340" w:author="Unknown">
        <w:r w:rsidRPr="00CE569C">
          <w:rPr>
            <w:rFonts w:ascii="Courier New" w:eastAsia="Times New Roman" w:hAnsi="Courier New" w:cs="Courier New"/>
            <w:color w:val="000000"/>
            <w:sz w:val="20"/>
            <w:szCs w:val="20"/>
          </w:rPr>
          <w:t xml:space="preserve">    private BufferedImage resizeImage(BufferedImage originalImage, int width,</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1" w:author="Unknown"/>
          <w:rFonts w:ascii="Courier New" w:eastAsia="Times New Roman" w:hAnsi="Courier New" w:cs="Courier New"/>
          <w:color w:val="000000"/>
          <w:sz w:val="20"/>
          <w:szCs w:val="20"/>
        </w:rPr>
      </w:pPr>
      <w:ins w:id="342" w:author="Unknown">
        <w:r w:rsidRPr="00CE569C">
          <w:rPr>
            <w:rFonts w:ascii="Courier New" w:eastAsia="Times New Roman" w:hAnsi="Courier New" w:cs="Courier New"/>
            <w:color w:val="000000"/>
            <w:sz w:val="20"/>
            <w:szCs w:val="20"/>
          </w:rPr>
          <w:t xml:space="preserve">            int height, int type) throws IOException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4" w:author="Unknown"/>
          <w:rFonts w:ascii="Courier New" w:eastAsia="Times New Roman" w:hAnsi="Courier New" w:cs="Courier New"/>
          <w:color w:val="000000"/>
          <w:sz w:val="20"/>
          <w:szCs w:val="20"/>
        </w:rPr>
      </w:pPr>
      <w:ins w:id="345" w:author="Unknown">
        <w:r w:rsidRPr="00CE569C">
          <w:rPr>
            <w:rFonts w:ascii="Courier New" w:eastAsia="Times New Roman" w:hAnsi="Courier New" w:cs="Courier New"/>
            <w:color w:val="000000"/>
            <w:sz w:val="20"/>
            <w:szCs w:val="20"/>
          </w:rPr>
          <w:t xml:space="preserve">        BufferedImage resizedImage = new BufferedImage(width, height, type);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 w:author="Unknown"/>
          <w:rFonts w:ascii="Courier New" w:eastAsia="Times New Roman" w:hAnsi="Courier New" w:cs="Courier New"/>
          <w:color w:val="000000"/>
          <w:sz w:val="20"/>
          <w:szCs w:val="20"/>
        </w:rPr>
      </w:pPr>
      <w:ins w:id="347" w:author="Unknown">
        <w:r w:rsidRPr="00CE569C">
          <w:rPr>
            <w:rFonts w:ascii="Courier New" w:eastAsia="Times New Roman" w:hAnsi="Courier New" w:cs="Courier New"/>
            <w:color w:val="000000"/>
            <w:sz w:val="20"/>
            <w:szCs w:val="20"/>
          </w:rPr>
          <w:t xml:space="preserve">        Graphics2D g = resizedImage.createGraphics();</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8" w:author="Unknown"/>
          <w:rFonts w:ascii="Courier New" w:eastAsia="Times New Roman" w:hAnsi="Courier New" w:cs="Courier New"/>
          <w:color w:val="000000"/>
          <w:sz w:val="20"/>
          <w:szCs w:val="20"/>
        </w:rPr>
      </w:pPr>
      <w:ins w:id="349" w:author="Unknown">
        <w:r w:rsidRPr="00CE569C">
          <w:rPr>
            <w:rFonts w:ascii="Courier New" w:eastAsia="Times New Roman" w:hAnsi="Courier New" w:cs="Courier New"/>
            <w:color w:val="000000"/>
            <w:sz w:val="20"/>
            <w:szCs w:val="20"/>
          </w:rPr>
          <w:t xml:space="preserve">        g.drawImage(originalImage, 0, 0, width, height, null);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0" w:author="Unknown"/>
          <w:rFonts w:ascii="Courier New" w:eastAsia="Times New Roman" w:hAnsi="Courier New" w:cs="Courier New"/>
          <w:color w:val="000000"/>
          <w:sz w:val="20"/>
          <w:szCs w:val="20"/>
        </w:rPr>
      </w:pPr>
      <w:ins w:id="351" w:author="Unknown">
        <w:r w:rsidRPr="00CE569C">
          <w:rPr>
            <w:rFonts w:ascii="Courier New" w:eastAsia="Times New Roman" w:hAnsi="Courier New" w:cs="Courier New"/>
            <w:color w:val="000000"/>
            <w:sz w:val="20"/>
            <w:szCs w:val="20"/>
          </w:rPr>
          <w:t xml:space="preserve">        g.dispose();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2"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 w:author="Unknown"/>
          <w:rFonts w:ascii="Courier New" w:eastAsia="Times New Roman" w:hAnsi="Courier New" w:cs="Courier New"/>
          <w:color w:val="000000"/>
          <w:sz w:val="20"/>
          <w:szCs w:val="20"/>
        </w:rPr>
      </w:pPr>
      <w:ins w:id="354" w:author="Unknown">
        <w:r w:rsidRPr="00CE569C">
          <w:rPr>
            <w:rFonts w:ascii="Courier New" w:eastAsia="Times New Roman" w:hAnsi="Courier New" w:cs="Courier New"/>
            <w:color w:val="000000"/>
            <w:sz w:val="20"/>
            <w:szCs w:val="20"/>
          </w:rPr>
          <w:t xml:space="preserve">        return resizedImage;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5" w:author="Unknown"/>
          <w:rFonts w:ascii="Courier New" w:eastAsia="Times New Roman" w:hAnsi="Courier New" w:cs="Courier New"/>
          <w:color w:val="000000"/>
          <w:sz w:val="20"/>
          <w:szCs w:val="20"/>
        </w:rPr>
      </w:pPr>
      <w:ins w:id="356"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7"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8" w:author="Unknown"/>
          <w:rFonts w:ascii="Courier New" w:eastAsia="Times New Roman" w:hAnsi="Courier New" w:cs="Courier New"/>
          <w:color w:val="000000"/>
          <w:sz w:val="20"/>
          <w:szCs w:val="20"/>
        </w:rPr>
      </w:pPr>
      <w:ins w:id="359" w:author="Unknown">
        <w:r w:rsidRPr="00CE569C">
          <w:rPr>
            <w:rFonts w:ascii="Courier New" w:eastAsia="Times New Roman" w:hAnsi="Courier New" w:cs="Courier New"/>
            <w:color w:val="000000"/>
            <w:sz w:val="20"/>
            <w:szCs w:val="20"/>
          </w:rPr>
          <w:t xml:space="preserve">    private class ClickAction extends AbstractAction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 w:author="Unknown"/>
          <w:rFonts w:ascii="Courier New" w:eastAsia="Times New Roman" w:hAnsi="Courier New" w:cs="Courier New"/>
          <w:color w:val="000000"/>
          <w:sz w:val="20"/>
          <w:szCs w:val="20"/>
        </w:rPr>
      </w:pPr>
      <w:ins w:id="362" w:author="Unknown">
        <w:r w:rsidRPr="00CE569C">
          <w:rPr>
            <w:rFonts w:ascii="Courier New" w:eastAsia="Times New Roman" w:hAnsi="Courier New" w:cs="Courier New"/>
            <w:color w:val="000000"/>
            <w:sz w:val="20"/>
            <w:szCs w:val="20"/>
          </w:rPr>
          <w:t xml:space="preserve">        @Override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3" w:author="Unknown"/>
          <w:rFonts w:ascii="Courier New" w:eastAsia="Times New Roman" w:hAnsi="Courier New" w:cs="Courier New"/>
          <w:color w:val="000000"/>
          <w:sz w:val="20"/>
          <w:szCs w:val="20"/>
        </w:rPr>
      </w:pPr>
      <w:ins w:id="364" w:author="Unknown">
        <w:r w:rsidRPr="00CE569C">
          <w:rPr>
            <w:rFonts w:ascii="Courier New" w:eastAsia="Times New Roman" w:hAnsi="Courier New" w:cs="Courier New"/>
            <w:color w:val="000000"/>
            <w:sz w:val="20"/>
            <w:szCs w:val="20"/>
          </w:rPr>
          <w:t xml:space="preserve">        public void actionPerformed(ActionEvent 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 w:author="Unknown"/>
          <w:rFonts w:ascii="Courier New" w:eastAsia="Times New Roman" w:hAnsi="Courier New" w:cs="Courier New"/>
          <w:color w:val="000000"/>
          <w:sz w:val="20"/>
          <w:szCs w:val="20"/>
        </w:rPr>
      </w:pPr>
      <w:ins w:id="367" w:author="Unknown">
        <w:r w:rsidRPr="00CE569C">
          <w:rPr>
            <w:rFonts w:ascii="Courier New" w:eastAsia="Times New Roman" w:hAnsi="Courier New" w:cs="Courier New"/>
            <w:color w:val="000000"/>
            <w:sz w:val="20"/>
            <w:szCs w:val="20"/>
          </w:rPr>
          <w:lastRenderedPageBreak/>
          <w:t xml:space="preserve">            checkButton(e);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8" w:author="Unknown"/>
          <w:rFonts w:ascii="Courier New" w:eastAsia="Times New Roman" w:hAnsi="Courier New" w:cs="Courier New"/>
          <w:color w:val="000000"/>
          <w:sz w:val="20"/>
          <w:szCs w:val="20"/>
        </w:rPr>
      </w:pPr>
      <w:ins w:id="369" w:author="Unknown">
        <w:r w:rsidRPr="00CE569C">
          <w:rPr>
            <w:rFonts w:ascii="Courier New" w:eastAsia="Times New Roman" w:hAnsi="Courier New" w:cs="Courier New"/>
            <w:color w:val="000000"/>
            <w:sz w:val="20"/>
            <w:szCs w:val="20"/>
          </w:rPr>
          <w:t xml:space="preserve">            checkSolution();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0" w:author="Unknown"/>
          <w:rFonts w:ascii="Courier New" w:eastAsia="Times New Roman" w:hAnsi="Courier New" w:cs="Courier New"/>
          <w:color w:val="000000"/>
          <w:sz w:val="20"/>
          <w:szCs w:val="20"/>
        </w:rPr>
      </w:pPr>
      <w:ins w:id="371"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 w:author="Unknown"/>
          <w:rFonts w:ascii="Courier New" w:eastAsia="Times New Roman" w:hAnsi="Courier New" w:cs="Courier New"/>
          <w:color w:val="000000"/>
          <w:sz w:val="20"/>
          <w:szCs w:val="20"/>
        </w:rPr>
      </w:pPr>
      <w:ins w:id="374" w:author="Unknown">
        <w:r w:rsidRPr="00CE569C">
          <w:rPr>
            <w:rFonts w:ascii="Courier New" w:eastAsia="Times New Roman" w:hAnsi="Courier New" w:cs="Courier New"/>
            <w:color w:val="000000"/>
            <w:sz w:val="20"/>
            <w:szCs w:val="20"/>
          </w:rPr>
          <w:t xml:space="preserve">        private void checkButton(ActionEvent 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6" w:author="Unknown"/>
          <w:rFonts w:ascii="Courier New" w:eastAsia="Times New Roman" w:hAnsi="Courier New" w:cs="Courier New"/>
          <w:color w:val="000000"/>
          <w:sz w:val="20"/>
          <w:szCs w:val="20"/>
        </w:rPr>
      </w:pPr>
      <w:ins w:id="377" w:author="Unknown">
        <w:r w:rsidRPr="00CE569C">
          <w:rPr>
            <w:rFonts w:ascii="Courier New" w:eastAsia="Times New Roman" w:hAnsi="Courier New" w:cs="Courier New"/>
            <w:color w:val="000000"/>
            <w:sz w:val="20"/>
            <w:szCs w:val="20"/>
          </w:rPr>
          <w:t xml:space="preserve">            int lidx = 0;</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8" w:author="Unknown"/>
          <w:rFonts w:ascii="Courier New" w:eastAsia="Times New Roman" w:hAnsi="Courier New" w:cs="Courier New"/>
          <w:color w:val="000000"/>
          <w:sz w:val="20"/>
          <w:szCs w:val="20"/>
        </w:rPr>
      </w:pPr>
      <w:ins w:id="379" w:author="Unknown">
        <w:r w:rsidRPr="00CE569C">
          <w:rPr>
            <w:rFonts w:ascii="Courier New" w:eastAsia="Times New Roman" w:hAnsi="Courier New" w:cs="Courier New"/>
            <w:color w:val="000000"/>
            <w:sz w:val="20"/>
            <w:szCs w:val="20"/>
          </w:rPr>
          <w:t xml:space="preserve">            for (MyButton button : buttons)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0" w:author="Unknown"/>
          <w:rFonts w:ascii="Courier New" w:eastAsia="Times New Roman" w:hAnsi="Courier New" w:cs="Courier New"/>
          <w:color w:val="000000"/>
          <w:sz w:val="20"/>
          <w:szCs w:val="20"/>
        </w:rPr>
      </w:pPr>
      <w:ins w:id="381" w:author="Unknown">
        <w:r w:rsidRPr="00CE569C">
          <w:rPr>
            <w:rFonts w:ascii="Courier New" w:eastAsia="Times New Roman" w:hAnsi="Courier New" w:cs="Courier New"/>
            <w:color w:val="000000"/>
            <w:sz w:val="20"/>
            <w:szCs w:val="20"/>
          </w:rPr>
          <w:t xml:space="preserve">                if (button.isLastButton())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2" w:author="Unknown"/>
          <w:rFonts w:ascii="Courier New" w:eastAsia="Times New Roman" w:hAnsi="Courier New" w:cs="Courier New"/>
          <w:color w:val="000000"/>
          <w:sz w:val="20"/>
          <w:szCs w:val="20"/>
        </w:rPr>
      </w:pPr>
      <w:ins w:id="383" w:author="Unknown">
        <w:r w:rsidRPr="00CE569C">
          <w:rPr>
            <w:rFonts w:ascii="Courier New" w:eastAsia="Times New Roman" w:hAnsi="Courier New" w:cs="Courier New"/>
            <w:color w:val="000000"/>
            <w:sz w:val="20"/>
            <w:szCs w:val="20"/>
          </w:rPr>
          <w:t xml:space="preserve">                    lidx = buttons.indexOf(button);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4" w:author="Unknown"/>
          <w:rFonts w:ascii="Courier New" w:eastAsia="Times New Roman" w:hAnsi="Courier New" w:cs="Courier New"/>
          <w:color w:val="000000"/>
          <w:sz w:val="20"/>
          <w:szCs w:val="20"/>
        </w:rPr>
      </w:pPr>
      <w:ins w:id="385"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6" w:author="Unknown"/>
          <w:rFonts w:ascii="Courier New" w:eastAsia="Times New Roman" w:hAnsi="Courier New" w:cs="Courier New"/>
          <w:color w:val="000000"/>
          <w:sz w:val="20"/>
          <w:szCs w:val="20"/>
        </w:rPr>
      </w:pPr>
      <w:ins w:id="387"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9" w:author="Unknown"/>
          <w:rFonts w:ascii="Courier New" w:eastAsia="Times New Roman" w:hAnsi="Courier New" w:cs="Courier New"/>
          <w:color w:val="000000"/>
          <w:sz w:val="20"/>
          <w:szCs w:val="20"/>
        </w:rPr>
      </w:pPr>
      <w:ins w:id="390" w:author="Unknown">
        <w:r w:rsidRPr="00CE569C">
          <w:rPr>
            <w:rFonts w:ascii="Courier New" w:eastAsia="Times New Roman" w:hAnsi="Courier New" w:cs="Courier New"/>
            <w:color w:val="000000"/>
            <w:sz w:val="20"/>
            <w:szCs w:val="20"/>
          </w:rPr>
          <w:t xml:space="preserve">            JButton button = (JButton) e.getSource();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1" w:author="Unknown"/>
          <w:rFonts w:ascii="Courier New" w:eastAsia="Times New Roman" w:hAnsi="Courier New" w:cs="Courier New"/>
          <w:color w:val="000000"/>
          <w:sz w:val="20"/>
          <w:szCs w:val="20"/>
        </w:rPr>
      </w:pPr>
      <w:ins w:id="392" w:author="Unknown">
        <w:r w:rsidRPr="00CE569C">
          <w:rPr>
            <w:rFonts w:ascii="Courier New" w:eastAsia="Times New Roman" w:hAnsi="Courier New" w:cs="Courier New"/>
            <w:color w:val="000000"/>
            <w:sz w:val="20"/>
            <w:szCs w:val="20"/>
          </w:rPr>
          <w:t xml:space="preserve">            int bidx = buttons.indexOf(button);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4" w:author="Unknown"/>
          <w:rFonts w:ascii="Courier New" w:eastAsia="Times New Roman" w:hAnsi="Courier New" w:cs="Courier New"/>
          <w:color w:val="000000"/>
          <w:sz w:val="20"/>
          <w:szCs w:val="20"/>
        </w:rPr>
      </w:pPr>
      <w:ins w:id="395" w:author="Unknown">
        <w:r w:rsidRPr="00CE569C">
          <w:rPr>
            <w:rFonts w:ascii="Courier New" w:eastAsia="Times New Roman" w:hAnsi="Courier New" w:cs="Courier New"/>
            <w:color w:val="000000"/>
            <w:sz w:val="20"/>
            <w:szCs w:val="20"/>
          </w:rPr>
          <w:t xml:space="preserve">            if ((bidx - 1 == lidx) || (bidx + 1 == lidx)</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6" w:author="Unknown"/>
          <w:rFonts w:ascii="Courier New" w:eastAsia="Times New Roman" w:hAnsi="Courier New" w:cs="Courier New"/>
          <w:color w:val="000000"/>
          <w:sz w:val="20"/>
          <w:szCs w:val="20"/>
        </w:rPr>
      </w:pPr>
      <w:ins w:id="397" w:author="Unknown">
        <w:r w:rsidRPr="00CE569C">
          <w:rPr>
            <w:rFonts w:ascii="Courier New" w:eastAsia="Times New Roman" w:hAnsi="Courier New" w:cs="Courier New"/>
            <w:color w:val="000000"/>
            <w:sz w:val="20"/>
            <w:szCs w:val="20"/>
          </w:rPr>
          <w:t xml:space="preserve">                    || (bidx - 3 == lidx) || (bidx + 3 == lidx))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98" w:author="Unknown"/>
          <w:rFonts w:ascii="Courier New" w:eastAsia="Times New Roman" w:hAnsi="Courier New" w:cs="Courier New"/>
          <w:color w:val="000000"/>
          <w:sz w:val="20"/>
          <w:szCs w:val="20"/>
        </w:rPr>
      </w:pPr>
      <w:ins w:id="399" w:author="Unknown">
        <w:r w:rsidRPr="00CE569C">
          <w:rPr>
            <w:rFonts w:ascii="Courier New" w:eastAsia="Times New Roman" w:hAnsi="Courier New" w:cs="Courier New"/>
            <w:color w:val="000000"/>
            <w:sz w:val="20"/>
            <w:szCs w:val="20"/>
          </w:rPr>
          <w:t xml:space="preserve">                Collections.swap(buttons, bidx, lidx);</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0" w:author="Unknown"/>
          <w:rFonts w:ascii="Courier New" w:eastAsia="Times New Roman" w:hAnsi="Courier New" w:cs="Courier New"/>
          <w:color w:val="000000"/>
          <w:sz w:val="20"/>
          <w:szCs w:val="20"/>
        </w:rPr>
      </w:pPr>
      <w:ins w:id="401" w:author="Unknown">
        <w:r w:rsidRPr="00CE569C">
          <w:rPr>
            <w:rFonts w:ascii="Courier New" w:eastAsia="Times New Roman" w:hAnsi="Courier New" w:cs="Courier New"/>
            <w:color w:val="000000"/>
            <w:sz w:val="20"/>
            <w:szCs w:val="20"/>
          </w:rPr>
          <w:t xml:space="preserve">                updateButtons();</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2" w:author="Unknown"/>
          <w:rFonts w:ascii="Courier New" w:eastAsia="Times New Roman" w:hAnsi="Courier New" w:cs="Courier New"/>
          <w:color w:val="000000"/>
          <w:sz w:val="20"/>
          <w:szCs w:val="20"/>
        </w:rPr>
      </w:pPr>
      <w:ins w:id="403"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4" w:author="Unknown"/>
          <w:rFonts w:ascii="Courier New" w:eastAsia="Times New Roman" w:hAnsi="Courier New" w:cs="Courier New"/>
          <w:color w:val="000000"/>
          <w:sz w:val="20"/>
          <w:szCs w:val="20"/>
        </w:rPr>
      </w:pPr>
      <w:ins w:id="405"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6"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7" w:author="Unknown"/>
          <w:rFonts w:ascii="Courier New" w:eastAsia="Times New Roman" w:hAnsi="Courier New" w:cs="Courier New"/>
          <w:color w:val="000000"/>
          <w:sz w:val="20"/>
          <w:szCs w:val="20"/>
        </w:rPr>
      </w:pPr>
      <w:ins w:id="408" w:author="Unknown">
        <w:r w:rsidRPr="00CE569C">
          <w:rPr>
            <w:rFonts w:ascii="Courier New" w:eastAsia="Times New Roman" w:hAnsi="Courier New" w:cs="Courier New"/>
            <w:color w:val="000000"/>
            <w:sz w:val="20"/>
            <w:szCs w:val="20"/>
          </w:rPr>
          <w:t xml:space="preserve">        private void updateButtons()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9"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0" w:author="Unknown"/>
          <w:rFonts w:ascii="Courier New" w:eastAsia="Times New Roman" w:hAnsi="Courier New" w:cs="Courier New"/>
          <w:color w:val="000000"/>
          <w:sz w:val="20"/>
          <w:szCs w:val="20"/>
        </w:rPr>
      </w:pPr>
      <w:ins w:id="411" w:author="Unknown">
        <w:r w:rsidRPr="00CE569C">
          <w:rPr>
            <w:rFonts w:ascii="Courier New" w:eastAsia="Times New Roman" w:hAnsi="Courier New" w:cs="Courier New"/>
            <w:color w:val="000000"/>
            <w:sz w:val="20"/>
            <w:szCs w:val="20"/>
          </w:rPr>
          <w:t xml:space="preserve">            panel.removeAll();</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2"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3" w:author="Unknown"/>
          <w:rFonts w:ascii="Courier New" w:eastAsia="Times New Roman" w:hAnsi="Courier New" w:cs="Courier New"/>
          <w:color w:val="000000"/>
          <w:sz w:val="20"/>
          <w:szCs w:val="20"/>
        </w:rPr>
      </w:pPr>
      <w:ins w:id="414" w:author="Unknown">
        <w:r w:rsidRPr="00CE569C">
          <w:rPr>
            <w:rFonts w:ascii="Courier New" w:eastAsia="Times New Roman" w:hAnsi="Courier New" w:cs="Courier New"/>
            <w:color w:val="000000"/>
            <w:sz w:val="20"/>
            <w:szCs w:val="20"/>
          </w:rPr>
          <w:t xml:space="preserve">            for (JComponent btn : buttons)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5"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Unknown"/>
          <w:rFonts w:ascii="Courier New" w:eastAsia="Times New Roman" w:hAnsi="Courier New" w:cs="Courier New"/>
          <w:color w:val="000000"/>
          <w:sz w:val="20"/>
          <w:szCs w:val="20"/>
        </w:rPr>
      </w:pPr>
      <w:ins w:id="417" w:author="Unknown">
        <w:r w:rsidRPr="00CE569C">
          <w:rPr>
            <w:rFonts w:ascii="Courier New" w:eastAsia="Times New Roman" w:hAnsi="Courier New" w:cs="Courier New"/>
            <w:color w:val="000000"/>
            <w:sz w:val="20"/>
            <w:szCs w:val="20"/>
          </w:rPr>
          <w:t xml:space="preserve">                panel.add(btn);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8" w:author="Unknown"/>
          <w:rFonts w:ascii="Courier New" w:eastAsia="Times New Roman" w:hAnsi="Courier New" w:cs="Courier New"/>
          <w:color w:val="000000"/>
          <w:sz w:val="20"/>
          <w:szCs w:val="20"/>
        </w:rPr>
      </w:pPr>
      <w:ins w:id="419"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1" w:author="Unknown"/>
          <w:rFonts w:ascii="Courier New" w:eastAsia="Times New Roman" w:hAnsi="Courier New" w:cs="Courier New"/>
          <w:color w:val="000000"/>
          <w:sz w:val="20"/>
          <w:szCs w:val="20"/>
        </w:rPr>
      </w:pPr>
      <w:ins w:id="422" w:author="Unknown">
        <w:r w:rsidRPr="00CE569C">
          <w:rPr>
            <w:rFonts w:ascii="Courier New" w:eastAsia="Times New Roman" w:hAnsi="Courier New" w:cs="Courier New"/>
            <w:color w:val="000000"/>
            <w:sz w:val="20"/>
            <w:szCs w:val="20"/>
          </w:rPr>
          <w:t xml:space="preserve">            panel.validate();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3" w:author="Unknown"/>
          <w:rFonts w:ascii="Courier New" w:eastAsia="Times New Roman" w:hAnsi="Courier New" w:cs="Courier New"/>
          <w:color w:val="000000"/>
          <w:sz w:val="20"/>
          <w:szCs w:val="20"/>
        </w:rPr>
      </w:pPr>
      <w:ins w:id="424"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5" w:author="Unknown"/>
          <w:rFonts w:ascii="Courier New" w:eastAsia="Times New Roman" w:hAnsi="Courier New" w:cs="Courier New"/>
          <w:color w:val="000000"/>
          <w:sz w:val="20"/>
          <w:szCs w:val="20"/>
        </w:rPr>
      </w:pPr>
      <w:ins w:id="426"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7"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8" w:author="Unknown"/>
          <w:rFonts w:ascii="Courier New" w:eastAsia="Times New Roman" w:hAnsi="Courier New" w:cs="Courier New"/>
          <w:color w:val="000000"/>
          <w:sz w:val="20"/>
          <w:szCs w:val="20"/>
        </w:rPr>
      </w:pPr>
      <w:ins w:id="429" w:author="Unknown">
        <w:r w:rsidRPr="00CE569C">
          <w:rPr>
            <w:rFonts w:ascii="Courier New" w:eastAsia="Times New Roman" w:hAnsi="Courier New" w:cs="Courier New"/>
            <w:color w:val="000000"/>
            <w:sz w:val="20"/>
            <w:szCs w:val="20"/>
          </w:rPr>
          <w:t xml:space="preserve">    private void checkSolution()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1" w:author="Unknown"/>
          <w:rFonts w:ascii="Courier New" w:eastAsia="Times New Roman" w:hAnsi="Courier New" w:cs="Courier New"/>
          <w:color w:val="000000"/>
          <w:sz w:val="20"/>
          <w:szCs w:val="20"/>
        </w:rPr>
      </w:pPr>
      <w:ins w:id="432" w:author="Unknown">
        <w:r w:rsidRPr="00CE569C">
          <w:rPr>
            <w:rFonts w:ascii="Courier New" w:eastAsia="Times New Roman" w:hAnsi="Courier New" w:cs="Courier New"/>
            <w:color w:val="000000"/>
            <w:sz w:val="20"/>
            <w:szCs w:val="20"/>
          </w:rPr>
          <w:t xml:space="preserve">        ArrayList&lt;Point&gt; current = new ArrayList();</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3"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urier New" w:eastAsia="Times New Roman" w:hAnsi="Courier New" w:cs="Courier New"/>
          <w:color w:val="000000"/>
          <w:sz w:val="20"/>
          <w:szCs w:val="20"/>
        </w:rPr>
      </w:pPr>
      <w:ins w:id="435" w:author="Unknown">
        <w:r w:rsidRPr="00CE569C">
          <w:rPr>
            <w:rFonts w:ascii="Courier New" w:eastAsia="Times New Roman" w:hAnsi="Courier New" w:cs="Courier New"/>
            <w:color w:val="000000"/>
            <w:sz w:val="20"/>
            <w:szCs w:val="20"/>
          </w:rPr>
          <w:t xml:space="preserve">        for (JComponent btn : buttons)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6" w:author="Unknown"/>
          <w:rFonts w:ascii="Courier New" w:eastAsia="Times New Roman" w:hAnsi="Courier New" w:cs="Courier New"/>
          <w:color w:val="000000"/>
          <w:sz w:val="20"/>
          <w:szCs w:val="20"/>
        </w:rPr>
      </w:pPr>
      <w:ins w:id="437" w:author="Unknown">
        <w:r w:rsidRPr="00CE569C">
          <w:rPr>
            <w:rFonts w:ascii="Courier New" w:eastAsia="Times New Roman" w:hAnsi="Courier New" w:cs="Courier New"/>
            <w:color w:val="000000"/>
            <w:sz w:val="20"/>
            <w:szCs w:val="20"/>
          </w:rPr>
          <w:t xml:space="preserve">            current.add((Point) btn.getClientProperty("position"));</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8" w:author="Unknown"/>
          <w:rFonts w:ascii="Courier New" w:eastAsia="Times New Roman" w:hAnsi="Courier New" w:cs="Courier New"/>
          <w:color w:val="000000"/>
          <w:sz w:val="20"/>
          <w:szCs w:val="20"/>
        </w:rPr>
      </w:pPr>
      <w:ins w:id="439"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1" w:author="Unknown"/>
          <w:rFonts w:ascii="Courier New" w:eastAsia="Times New Roman" w:hAnsi="Courier New" w:cs="Courier New"/>
          <w:color w:val="000000"/>
          <w:sz w:val="20"/>
          <w:szCs w:val="20"/>
        </w:rPr>
      </w:pPr>
      <w:ins w:id="442" w:author="Unknown">
        <w:r w:rsidRPr="00CE569C">
          <w:rPr>
            <w:rFonts w:ascii="Courier New" w:eastAsia="Times New Roman" w:hAnsi="Courier New" w:cs="Courier New"/>
            <w:color w:val="000000"/>
            <w:sz w:val="20"/>
            <w:szCs w:val="20"/>
          </w:rPr>
          <w:t xml:space="preserve">        if (compareList(solution, current))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3" w:author="Unknown"/>
          <w:rFonts w:ascii="Courier New" w:eastAsia="Times New Roman" w:hAnsi="Courier New" w:cs="Courier New"/>
          <w:color w:val="000000"/>
          <w:sz w:val="20"/>
          <w:szCs w:val="20"/>
        </w:rPr>
      </w:pPr>
      <w:ins w:id="444" w:author="Unknown">
        <w:r w:rsidRPr="00CE569C">
          <w:rPr>
            <w:rFonts w:ascii="Courier New" w:eastAsia="Times New Roman" w:hAnsi="Courier New" w:cs="Courier New"/>
            <w:color w:val="000000"/>
            <w:sz w:val="20"/>
            <w:szCs w:val="20"/>
          </w:rPr>
          <w:t xml:space="preserve">            JOptionPane.showMessageDialog(panel, "Finished",</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5" w:author="Unknown"/>
          <w:rFonts w:ascii="Courier New" w:eastAsia="Times New Roman" w:hAnsi="Courier New" w:cs="Courier New"/>
          <w:color w:val="000000"/>
          <w:sz w:val="20"/>
          <w:szCs w:val="20"/>
        </w:rPr>
      </w:pPr>
      <w:ins w:id="446" w:author="Unknown">
        <w:r w:rsidRPr="00CE569C">
          <w:rPr>
            <w:rFonts w:ascii="Courier New" w:eastAsia="Times New Roman" w:hAnsi="Courier New" w:cs="Courier New"/>
            <w:color w:val="000000"/>
            <w:sz w:val="20"/>
            <w:szCs w:val="20"/>
          </w:rPr>
          <w:t xml:space="preserve">                    "Congratulation", JOptionPane.INFORMATION_MESSAGE);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7" w:author="Unknown"/>
          <w:rFonts w:ascii="Courier New" w:eastAsia="Times New Roman" w:hAnsi="Courier New" w:cs="Courier New"/>
          <w:color w:val="000000"/>
          <w:sz w:val="20"/>
          <w:szCs w:val="20"/>
        </w:rPr>
      </w:pPr>
      <w:ins w:id="448"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9" w:author="Unknown"/>
          <w:rFonts w:ascii="Courier New" w:eastAsia="Times New Roman" w:hAnsi="Courier New" w:cs="Courier New"/>
          <w:color w:val="000000"/>
          <w:sz w:val="20"/>
          <w:szCs w:val="20"/>
        </w:rPr>
      </w:pPr>
      <w:ins w:id="450"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1"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2" w:author="Unknown"/>
          <w:rFonts w:ascii="Courier New" w:eastAsia="Times New Roman" w:hAnsi="Courier New" w:cs="Courier New"/>
          <w:color w:val="000000"/>
          <w:sz w:val="20"/>
          <w:szCs w:val="20"/>
        </w:rPr>
      </w:pPr>
      <w:ins w:id="453" w:author="Unknown">
        <w:r w:rsidRPr="00CE569C">
          <w:rPr>
            <w:rFonts w:ascii="Courier New" w:eastAsia="Times New Roman" w:hAnsi="Courier New" w:cs="Courier New"/>
            <w:color w:val="000000"/>
            <w:sz w:val="20"/>
            <w:szCs w:val="20"/>
          </w:rPr>
          <w:t xml:space="preserve">    public static boolean compareList(List ls1, List ls2)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4" w:author="Unknown"/>
          <w:rFonts w:ascii="Courier New" w:eastAsia="Times New Roman" w:hAnsi="Courier New" w:cs="Courier New"/>
          <w:color w:val="000000"/>
          <w:sz w:val="20"/>
          <w:szCs w:val="20"/>
        </w:rPr>
      </w:pPr>
      <w:ins w:id="455" w:author="Unknown">
        <w:r w:rsidRPr="00CE569C">
          <w:rPr>
            <w:rFonts w:ascii="Courier New" w:eastAsia="Times New Roman" w:hAnsi="Courier New" w:cs="Courier New"/>
            <w:color w:val="000000"/>
            <w:sz w:val="20"/>
            <w:szCs w:val="20"/>
          </w:rPr>
          <w:t xml:space="preserve">        return ls1.toString().contentEquals(ls2.toString());</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6" w:author="Unknown"/>
          <w:rFonts w:ascii="Courier New" w:eastAsia="Times New Roman" w:hAnsi="Courier New" w:cs="Courier New"/>
          <w:color w:val="000000"/>
          <w:sz w:val="20"/>
          <w:szCs w:val="20"/>
        </w:rPr>
      </w:pPr>
      <w:ins w:id="457"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8"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59" w:author="Unknown"/>
          <w:rFonts w:ascii="Courier New" w:eastAsia="Times New Roman" w:hAnsi="Courier New" w:cs="Courier New"/>
          <w:color w:val="000000"/>
          <w:sz w:val="20"/>
          <w:szCs w:val="20"/>
        </w:rPr>
      </w:pPr>
      <w:ins w:id="460" w:author="Unknown">
        <w:r w:rsidRPr="00CE569C">
          <w:rPr>
            <w:rFonts w:ascii="Courier New" w:eastAsia="Times New Roman" w:hAnsi="Courier New" w:cs="Courier New"/>
            <w:color w:val="000000"/>
            <w:sz w:val="20"/>
            <w:szCs w:val="20"/>
          </w:rPr>
          <w:t xml:space="preserve">    public static void main(String[] args)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1"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2" w:author="Unknown"/>
          <w:rFonts w:ascii="Courier New" w:eastAsia="Times New Roman" w:hAnsi="Courier New" w:cs="Courier New"/>
          <w:color w:val="000000"/>
          <w:sz w:val="20"/>
          <w:szCs w:val="20"/>
        </w:rPr>
      </w:pPr>
      <w:ins w:id="463" w:author="Unknown">
        <w:r w:rsidRPr="00CE569C">
          <w:rPr>
            <w:rFonts w:ascii="Courier New" w:eastAsia="Times New Roman" w:hAnsi="Courier New" w:cs="Courier New"/>
            <w:color w:val="000000"/>
            <w:sz w:val="20"/>
            <w:szCs w:val="20"/>
          </w:rPr>
          <w:lastRenderedPageBreak/>
          <w:t xml:space="preserve">        EventQueue.invokeLater(new Runnable()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4" w:author="Unknown"/>
          <w:rFonts w:ascii="Courier New" w:eastAsia="Times New Roman" w:hAnsi="Courier New" w:cs="Courier New"/>
          <w:color w:val="000000"/>
          <w:sz w:val="20"/>
          <w:szCs w:val="20"/>
        </w:rPr>
      </w:pPr>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5" w:author="Unknown"/>
          <w:rFonts w:ascii="Courier New" w:eastAsia="Times New Roman" w:hAnsi="Courier New" w:cs="Courier New"/>
          <w:color w:val="000000"/>
          <w:sz w:val="20"/>
          <w:szCs w:val="20"/>
        </w:rPr>
      </w:pPr>
      <w:ins w:id="466" w:author="Unknown">
        <w:r w:rsidRPr="00CE569C">
          <w:rPr>
            <w:rFonts w:ascii="Courier New" w:eastAsia="Times New Roman" w:hAnsi="Courier New" w:cs="Courier New"/>
            <w:color w:val="000000"/>
            <w:sz w:val="20"/>
            <w:szCs w:val="20"/>
          </w:rPr>
          <w:t xml:space="preserve">            @Override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7" w:author="Unknown"/>
          <w:rFonts w:ascii="Courier New" w:eastAsia="Times New Roman" w:hAnsi="Courier New" w:cs="Courier New"/>
          <w:color w:val="000000"/>
          <w:sz w:val="20"/>
          <w:szCs w:val="20"/>
        </w:rPr>
      </w:pPr>
      <w:ins w:id="468" w:author="Unknown">
        <w:r w:rsidRPr="00CE569C">
          <w:rPr>
            <w:rFonts w:ascii="Courier New" w:eastAsia="Times New Roman" w:hAnsi="Courier New" w:cs="Courier New"/>
            <w:color w:val="000000"/>
            <w:sz w:val="20"/>
            <w:szCs w:val="20"/>
          </w:rPr>
          <w:t xml:space="preserve">            public void run()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9" w:author="Unknown"/>
          <w:rFonts w:ascii="Courier New" w:eastAsia="Times New Roman" w:hAnsi="Courier New" w:cs="Courier New"/>
          <w:color w:val="000000"/>
          <w:sz w:val="20"/>
          <w:szCs w:val="20"/>
        </w:rPr>
      </w:pPr>
      <w:ins w:id="470" w:author="Unknown">
        <w:r w:rsidRPr="00CE569C">
          <w:rPr>
            <w:rFonts w:ascii="Courier New" w:eastAsia="Times New Roman" w:hAnsi="Courier New" w:cs="Courier New"/>
            <w:color w:val="000000"/>
            <w:sz w:val="20"/>
            <w:szCs w:val="20"/>
          </w:rPr>
          <w:t xml:space="preserve">                PuzzleEx puzzle = new PuzzleEx();</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1" w:author="Unknown"/>
          <w:rFonts w:ascii="Courier New" w:eastAsia="Times New Roman" w:hAnsi="Courier New" w:cs="Courier New"/>
          <w:color w:val="000000"/>
          <w:sz w:val="20"/>
          <w:szCs w:val="20"/>
        </w:rPr>
      </w:pPr>
      <w:ins w:id="472" w:author="Unknown">
        <w:r w:rsidRPr="00CE569C">
          <w:rPr>
            <w:rFonts w:ascii="Courier New" w:eastAsia="Times New Roman" w:hAnsi="Courier New" w:cs="Courier New"/>
            <w:color w:val="000000"/>
            <w:sz w:val="20"/>
            <w:szCs w:val="20"/>
          </w:rPr>
          <w:t xml:space="preserve">                puzzle.setVisible(true);</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3" w:author="Unknown"/>
          <w:rFonts w:ascii="Courier New" w:eastAsia="Times New Roman" w:hAnsi="Courier New" w:cs="Courier New"/>
          <w:color w:val="000000"/>
          <w:sz w:val="20"/>
          <w:szCs w:val="20"/>
        </w:rPr>
      </w:pPr>
      <w:ins w:id="474"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5" w:author="Unknown"/>
          <w:rFonts w:ascii="Courier New" w:eastAsia="Times New Roman" w:hAnsi="Courier New" w:cs="Courier New"/>
          <w:color w:val="000000"/>
          <w:sz w:val="20"/>
          <w:szCs w:val="20"/>
        </w:rPr>
      </w:pPr>
      <w:ins w:id="476"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7" w:author="Unknown"/>
          <w:rFonts w:ascii="Courier New" w:eastAsia="Times New Roman" w:hAnsi="Courier New" w:cs="Courier New"/>
          <w:color w:val="000000"/>
          <w:sz w:val="20"/>
          <w:szCs w:val="20"/>
        </w:rPr>
      </w:pPr>
      <w:ins w:id="478"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pBdr>
          <w:top w:val="single" w:sz="6" w:space="8" w:color="BDBDBD"/>
          <w:left w:val="single" w:sz="6" w:space="8" w:color="BDBDBD"/>
          <w:bottom w:val="single" w:sz="6" w:space="8" w:color="BDBDBD"/>
          <w:right w:val="single" w:sz="6" w:space="0" w:color="BDBDB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79" w:author="Unknown"/>
          <w:rFonts w:ascii="Courier New" w:eastAsia="Times New Roman" w:hAnsi="Courier New" w:cs="Courier New"/>
          <w:color w:val="000000"/>
          <w:sz w:val="20"/>
          <w:szCs w:val="20"/>
        </w:rPr>
      </w:pPr>
      <w:ins w:id="480"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481" w:author="Unknown"/>
          <w:rFonts w:ascii="Georgia" w:eastAsia="Times New Roman" w:hAnsi="Georgia" w:cs="Times New Roman"/>
          <w:color w:val="000000"/>
          <w:sz w:val="24"/>
          <w:szCs w:val="24"/>
        </w:rPr>
      </w:pPr>
      <w:ins w:id="482" w:author="Unknown">
        <w:r w:rsidRPr="00CE569C">
          <w:rPr>
            <w:rFonts w:ascii="Georgia" w:eastAsia="Times New Roman" w:hAnsi="Georgia" w:cs="Times New Roman"/>
            <w:color w:val="000000"/>
            <w:sz w:val="24"/>
            <w:szCs w:val="24"/>
          </w:rPr>
          <w:t>We use an image of a Sid character from the Ice Age movie. We scale the image and cut it into 12 pieces. These pieces are used by </w:t>
        </w:r>
        <w:r w:rsidRPr="00CE569C">
          <w:rPr>
            <w:rFonts w:ascii="Courier New" w:eastAsia="Times New Roman" w:hAnsi="Courier New" w:cs="Courier New"/>
            <w:color w:val="000000"/>
            <w:sz w:val="20"/>
          </w:rPr>
          <w:t>JButton</w:t>
        </w:r>
        <w:r w:rsidRPr="00CE569C">
          <w:rPr>
            <w:rFonts w:ascii="Georgia" w:eastAsia="Times New Roman" w:hAnsi="Georgia" w:cs="Times New Roman"/>
            <w:color w:val="000000"/>
            <w:sz w:val="24"/>
            <w:szCs w:val="24"/>
          </w:rPr>
          <w:t> components. The last piece is not used; we have an empty button instead. You can download some reasonably large picture and use it in this game.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3" w:author="Unknown"/>
          <w:rFonts w:ascii="Courier New" w:eastAsia="Times New Roman" w:hAnsi="Courier New" w:cs="Courier New"/>
          <w:color w:val="000000"/>
          <w:sz w:val="20"/>
          <w:szCs w:val="20"/>
        </w:rPr>
      </w:pPr>
      <w:ins w:id="484" w:author="Unknown">
        <w:r w:rsidRPr="00CE569C">
          <w:rPr>
            <w:rFonts w:ascii="Courier New" w:eastAsia="Times New Roman" w:hAnsi="Courier New" w:cs="Courier New"/>
            <w:color w:val="000000"/>
            <w:sz w:val="20"/>
            <w:szCs w:val="20"/>
          </w:rPr>
          <w:t>addMouseListener(new MouseAdapter()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5"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6" w:author="Unknown"/>
          <w:rFonts w:ascii="Courier New" w:eastAsia="Times New Roman" w:hAnsi="Courier New" w:cs="Courier New"/>
          <w:color w:val="000000"/>
          <w:sz w:val="20"/>
          <w:szCs w:val="20"/>
        </w:rPr>
      </w:pPr>
      <w:ins w:id="487" w:author="Unknown">
        <w:r w:rsidRPr="00CE569C">
          <w:rPr>
            <w:rFonts w:ascii="Courier New" w:eastAsia="Times New Roman" w:hAnsi="Courier New" w:cs="Courier New"/>
            <w:color w:val="000000"/>
            <w:sz w:val="20"/>
            <w:szCs w:val="20"/>
          </w:rPr>
          <w:t xml:space="preserve">    @Override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8" w:author="Unknown"/>
          <w:rFonts w:ascii="Courier New" w:eastAsia="Times New Roman" w:hAnsi="Courier New" w:cs="Courier New"/>
          <w:color w:val="000000"/>
          <w:sz w:val="20"/>
          <w:szCs w:val="20"/>
        </w:rPr>
      </w:pPr>
      <w:ins w:id="489" w:author="Unknown">
        <w:r w:rsidRPr="00CE569C">
          <w:rPr>
            <w:rFonts w:ascii="Courier New" w:eastAsia="Times New Roman" w:hAnsi="Courier New" w:cs="Courier New"/>
            <w:color w:val="000000"/>
            <w:sz w:val="20"/>
            <w:szCs w:val="20"/>
          </w:rPr>
          <w:t xml:space="preserve">    public void mouseEntered(MouseEvent 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0" w:author="Unknown"/>
          <w:rFonts w:ascii="Courier New" w:eastAsia="Times New Roman" w:hAnsi="Courier New" w:cs="Courier New"/>
          <w:color w:val="000000"/>
          <w:sz w:val="20"/>
          <w:szCs w:val="20"/>
        </w:rPr>
      </w:pPr>
      <w:ins w:id="491" w:author="Unknown">
        <w:r w:rsidRPr="00CE569C">
          <w:rPr>
            <w:rFonts w:ascii="Courier New" w:eastAsia="Times New Roman" w:hAnsi="Courier New" w:cs="Courier New"/>
            <w:color w:val="000000"/>
            <w:sz w:val="20"/>
            <w:szCs w:val="20"/>
          </w:rPr>
          <w:t xml:space="preserve">        setBorder(BorderFactory.createLineBorder(Color.yellow));</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2" w:author="Unknown"/>
          <w:rFonts w:ascii="Courier New" w:eastAsia="Times New Roman" w:hAnsi="Courier New" w:cs="Courier New"/>
          <w:color w:val="000000"/>
          <w:sz w:val="20"/>
          <w:szCs w:val="20"/>
        </w:rPr>
      </w:pPr>
      <w:ins w:id="493"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4"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5" w:author="Unknown"/>
          <w:rFonts w:ascii="Courier New" w:eastAsia="Times New Roman" w:hAnsi="Courier New" w:cs="Courier New"/>
          <w:color w:val="000000"/>
          <w:sz w:val="20"/>
          <w:szCs w:val="20"/>
        </w:rPr>
      </w:pPr>
      <w:ins w:id="496" w:author="Unknown">
        <w:r w:rsidRPr="00CE569C">
          <w:rPr>
            <w:rFonts w:ascii="Courier New" w:eastAsia="Times New Roman" w:hAnsi="Courier New" w:cs="Courier New"/>
            <w:color w:val="000000"/>
            <w:sz w:val="20"/>
            <w:szCs w:val="20"/>
          </w:rPr>
          <w:t xml:space="preserve">    @Override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7" w:author="Unknown"/>
          <w:rFonts w:ascii="Courier New" w:eastAsia="Times New Roman" w:hAnsi="Courier New" w:cs="Courier New"/>
          <w:color w:val="000000"/>
          <w:sz w:val="20"/>
          <w:szCs w:val="20"/>
        </w:rPr>
      </w:pPr>
      <w:ins w:id="498" w:author="Unknown">
        <w:r w:rsidRPr="00CE569C">
          <w:rPr>
            <w:rFonts w:ascii="Courier New" w:eastAsia="Times New Roman" w:hAnsi="Courier New" w:cs="Courier New"/>
            <w:color w:val="000000"/>
            <w:sz w:val="20"/>
            <w:szCs w:val="20"/>
          </w:rPr>
          <w:t xml:space="preserve">    public void mouseExited(MouseEvent 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9" w:author="Unknown"/>
          <w:rFonts w:ascii="Courier New" w:eastAsia="Times New Roman" w:hAnsi="Courier New" w:cs="Courier New"/>
          <w:color w:val="000000"/>
          <w:sz w:val="20"/>
          <w:szCs w:val="20"/>
        </w:rPr>
      </w:pPr>
      <w:ins w:id="500" w:author="Unknown">
        <w:r w:rsidRPr="00CE569C">
          <w:rPr>
            <w:rFonts w:ascii="Courier New" w:eastAsia="Times New Roman" w:hAnsi="Courier New" w:cs="Courier New"/>
            <w:color w:val="000000"/>
            <w:sz w:val="20"/>
            <w:szCs w:val="20"/>
          </w:rPr>
          <w:t xml:space="preserve">        setBorder(BorderFactory.createLineBorder(Color.gray));</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1"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2" w:author="Unknown"/>
          <w:rFonts w:ascii="Courier New" w:eastAsia="Times New Roman" w:hAnsi="Courier New" w:cs="Courier New"/>
          <w:color w:val="000000"/>
          <w:sz w:val="20"/>
          <w:szCs w:val="20"/>
        </w:rPr>
      </w:pPr>
      <w:ins w:id="503"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4" w:author="Unknown"/>
          <w:rFonts w:ascii="Courier New" w:eastAsia="Times New Roman" w:hAnsi="Courier New" w:cs="Courier New"/>
          <w:color w:val="000000"/>
          <w:sz w:val="20"/>
          <w:szCs w:val="20"/>
        </w:rPr>
      </w:pPr>
      <w:ins w:id="505"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506" w:author="Unknown"/>
          <w:rFonts w:ascii="Georgia" w:eastAsia="Times New Roman" w:hAnsi="Georgia" w:cs="Times New Roman"/>
          <w:color w:val="000000"/>
          <w:sz w:val="24"/>
          <w:szCs w:val="24"/>
        </w:rPr>
      </w:pPr>
      <w:ins w:id="507" w:author="Unknown">
        <w:r w:rsidRPr="00CE569C">
          <w:rPr>
            <w:rFonts w:ascii="Georgia" w:eastAsia="Times New Roman" w:hAnsi="Georgia" w:cs="Times New Roman"/>
            <w:color w:val="000000"/>
            <w:sz w:val="24"/>
            <w:szCs w:val="24"/>
          </w:rPr>
          <w:t>When we hover a mouse pointer over the button, its border changes to yellow colour.</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8" w:author="Unknown"/>
          <w:rFonts w:ascii="Courier New" w:eastAsia="Times New Roman" w:hAnsi="Courier New" w:cs="Courier New"/>
          <w:color w:val="000000"/>
          <w:sz w:val="20"/>
          <w:szCs w:val="20"/>
        </w:rPr>
      </w:pPr>
      <w:ins w:id="509" w:author="Unknown">
        <w:r w:rsidRPr="00CE569C">
          <w:rPr>
            <w:rFonts w:ascii="Courier New" w:eastAsia="Times New Roman" w:hAnsi="Courier New" w:cs="Courier New"/>
            <w:color w:val="000000"/>
            <w:sz w:val="20"/>
            <w:szCs w:val="20"/>
          </w:rPr>
          <w:t>public boolean isLastButton()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0"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urier New" w:eastAsia="Times New Roman" w:hAnsi="Courier New" w:cs="Courier New"/>
          <w:color w:val="000000"/>
          <w:sz w:val="20"/>
          <w:szCs w:val="20"/>
        </w:rPr>
      </w:pPr>
      <w:ins w:id="512" w:author="Unknown">
        <w:r w:rsidRPr="00CE569C">
          <w:rPr>
            <w:rFonts w:ascii="Courier New" w:eastAsia="Times New Roman" w:hAnsi="Courier New" w:cs="Courier New"/>
            <w:color w:val="000000"/>
            <w:sz w:val="20"/>
            <w:szCs w:val="20"/>
          </w:rPr>
          <w:t xml:space="preserve">    return isLastButton;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3" w:author="Unknown"/>
          <w:rFonts w:ascii="Courier New" w:eastAsia="Times New Roman" w:hAnsi="Courier New" w:cs="Courier New"/>
          <w:color w:val="000000"/>
          <w:sz w:val="20"/>
          <w:szCs w:val="20"/>
        </w:rPr>
      </w:pPr>
      <w:ins w:id="514"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515" w:author="Unknown"/>
          <w:rFonts w:ascii="Georgia" w:eastAsia="Times New Roman" w:hAnsi="Georgia" w:cs="Times New Roman"/>
          <w:color w:val="000000"/>
          <w:sz w:val="24"/>
          <w:szCs w:val="24"/>
        </w:rPr>
      </w:pPr>
      <w:ins w:id="516" w:author="Unknown">
        <w:r w:rsidRPr="00CE569C">
          <w:rPr>
            <w:rFonts w:ascii="Georgia" w:eastAsia="Times New Roman" w:hAnsi="Georgia" w:cs="Times New Roman"/>
            <w:color w:val="000000"/>
            <w:sz w:val="24"/>
            <w:szCs w:val="24"/>
          </w:rPr>
          <w:t>There is one button that we call the last button. It is a button that does not have an image. Other buttons swap space with this one.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7" w:author="Unknown"/>
          <w:rFonts w:ascii="Courier New" w:eastAsia="Times New Roman" w:hAnsi="Courier New" w:cs="Courier New"/>
          <w:color w:val="000000"/>
          <w:sz w:val="20"/>
          <w:szCs w:val="20"/>
        </w:rPr>
      </w:pPr>
      <w:ins w:id="518" w:author="Unknown">
        <w:r w:rsidRPr="00CE569C">
          <w:rPr>
            <w:rFonts w:ascii="Courier New" w:eastAsia="Times New Roman" w:hAnsi="Courier New" w:cs="Courier New"/>
            <w:color w:val="000000"/>
            <w:sz w:val="20"/>
            <w:szCs w:val="20"/>
          </w:rPr>
          <w:t>private final int DESIRED_WIDTH = 300;</w:t>
        </w:r>
      </w:ins>
    </w:p>
    <w:p w:rsidR="00CE569C" w:rsidRPr="00CE569C" w:rsidRDefault="00CE569C" w:rsidP="00CE569C">
      <w:pPr>
        <w:spacing w:before="100" w:beforeAutospacing="1" w:after="100" w:afterAutospacing="1" w:line="240" w:lineRule="auto"/>
        <w:rPr>
          <w:ins w:id="519" w:author="Unknown"/>
          <w:rFonts w:ascii="Georgia" w:eastAsia="Times New Roman" w:hAnsi="Georgia" w:cs="Times New Roman"/>
          <w:color w:val="000000"/>
          <w:sz w:val="24"/>
          <w:szCs w:val="24"/>
        </w:rPr>
      </w:pPr>
      <w:ins w:id="520" w:author="Unknown">
        <w:r w:rsidRPr="00CE569C">
          <w:rPr>
            <w:rFonts w:ascii="Georgia" w:eastAsia="Times New Roman" w:hAnsi="Georgia" w:cs="Times New Roman"/>
            <w:color w:val="000000"/>
            <w:sz w:val="24"/>
            <w:szCs w:val="24"/>
          </w:rPr>
          <w:t>The image that we use to form is scaled to have the desired width. With the </w:t>
        </w:r>
        <w:r w:rsidRPr="00CE569C">
          <w:rPr>
            <w:rFonts w:ascii="Courier New" w:eastAsia="Times New Roman" w:hAnsi="Courier New" w:cs="Courier New"/>
            <w:color w:val="000000"/>
            <w:sz w:val="20"/>
          </w:rPr>
          <w:t>getNewHeight()</w:t>
        </w:r>
        <w:r w:rsidRPr="00CE569C">
          <w:rPr>
            <w:rFonts w:ascii="Georgia" w:eastAsia="Times New Roman" w:hAnsi="Georgia" w:cs="Times New Roman"/>
            <w:color w:val="000000"/>
            <w:sz w:val="24"/>
            <w:szCs w:val="24"/>
          </w:rPr>
          <w:t> method we calculate the new height, keeping the image's ratio.</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1" w:author="Unknown"/>
          <w:rFonts w:ascii="Courier New" w:eastAsia="Times New Roman" w:hAnsi="Courier New" w:cs="Courier New"/>
          <w:color w:val="000000"/>
          <w:sz w:val="20"/>
          <w:szCs w:val="20"/>
        </w:rPr>
      </w:pPr>
      <w:ins w:id="522" w:author="Unknown">
        <w:r w:rsidRPr="00CE569C">
          <w:rPr>
            <w:rFonts w:ascii="Courier New" w:eastAsia="Times New Roman" w:hAnsi="Courier New" w:cs="Courier New"/>
            <w:color w:val="000000"/>
            <w:sz w:val="20"/>
            <w:szCs w:val="20"/>
          </w:rPr>
          <w:t>solution.add(new Point(0, 0));</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3" w:author="Unknown"/>
          <w:rFonts w:ascii="Courier New" w:eastAsia="Times New Roman" w:hAnsi="Courier New" w:cs="Courier New"/>
          <w:color w:val="000000"/>
          <w:sz w:val="20"/>
          <w:szCs w:val="20"/>
        </w:rPr>
      </w:pPr>
      <w:ins w:id="524" w:author="Unknown">
        <w:r w:rsidRPr="00CE569C">
          <w:rPr>
            <w:rFonts w:ascii="Courier New" w:eastAsia="Times New Roman" w:hAnsi="Courier New" w:cs="Courier New"/>
            <w:color w:val="000000"/>
            <w:sz w:val="20"/>
            <w:szCs w:val="20"/>
          </w:rPr>
          <w:t>solution.add(new Point(0, 1));</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5" w:author="Unknown"/>
          <w:rFonts w:ascii="Courier New" w:eastAsia="Times New Roman" w:hAnsi="Courier New" w:cs="Courier New"/>
          <w:color w:val="000000"/>
          <w:sz w:val="20"/>
          <w:szCs w:val="20"/>
        </w:rPr>
      </w:pPr>
      <w:ins w:id="526" w:author="Unknown">
        <w:r w:rsidRPr="00CE569C">
          <w:rPr>
            <w:rFonts w:ascii="Courier New" w:eastAsia="Times New Roman" w:hAnsi="Courier New" w:cs="Courier New"/>
            <w:color w:val="000000"/>
            <w:sz w:val="20"/>
            <w:szCs w:val="20"/>
          </w:rPr>
          <w:t>solution.add(new Point(0, 2));</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7" w:author="Unknown"/>
          <w:rFonts w:ascii="Courier New" w:eastAsia="Times New Roman" w:hAnsi="Courier New" w:cs="Courier New"/>
          <w:color w:val="000000"/>
          <w:sz w:val="20"/>
          <w:szCs w:val="20"/>
        </w:rPr>
      </w:pPr>
      <w:ins w:id="528" w:author="Unknown">
        <w:r w:rsidRPr="00CE569C">
          <w:rPr>
            <w:rFonts w:ascii="Courier New" w:eastAsia="Times New Roman" w:hAnsi="Courier New" w:cs="Courier New"/>
            <w:color w:val="000000"/>
            <w:sz w:val="20"/>
            <w:szCs w:val="20"/>
          </w:rPr>
          <w:t>solution.add(new Point(1, 0));</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9" w:author="Unknown"/>
          <w:rFonts w:ascii="Courier New" w:eastAsia="Times New Roman" w:hAnsi="Courier New" w:cs="Courier New"/>
          <w:color w:val="000000"/>
          <w:sz w:val="20"/>
          <w:szCs w:val="20"/>
        </w:rPr>
      </w:pPr>
      <w:ins w:id="530"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531" w:author="Unknown"/>
          <w:rFonts w:ascii="Georgia" w:eastAsia="Times New Roman" w:hAnsi="Georgia" w:cs="Times New Roman"/>
          <w:color w:val="000000"/>
          <w:sz w:val="24"/>
          <w:szCs w:val="24"/>
        </w:rPr>
      </w:pPr>
      <w:ins w:id="532" w:author="Unknown">
        <w:r w:rsidRPr="00CE569C">
          <w:rPr>
            <w:rFonts w:ascii="Georgia" w:eastAsia="Times New Roman" w:hAnsi="Georgia" w:cs="Times New Roman"/>
            <w:color w:val="000000"/>
            <w:sz w:val="24"/>
            <w:szCs w:val="24"/>
          </w:rPr>
          <w:lastRenderedPageBreak/>
          <w:t>The solution array list stores the correct order of buttons which forms the image. Each button is identified by one </w:t>
        </w:r>
        <w:r w:rsidRPr="00CE569C">
          <w:rPr>
            <w:rFonts w:ascii="Courier New" w:eastAsia="Times New Roman" w:hAnsi="Courier New" w:cs="Courier New"/>
            <w:color w:val="000000"/>
            <w:sz w:val="20"/>
          </w:rPr>
          <w:t>Point</w:t>
        </w:r>
        <w:r w:rsidRPr="00CE569C">
          <w:rPr>
            <w:rFonts w:ascii="Georgia" w:eastAsia="Times New Roman" w:hAnsi="Georgia" w:cs="Times New Roman"/>
            <w:color w:val="000000"/>
            <w:sz w:val="24"/>
            <w:szCs w:val="24"/>
          </w:rPr>
          <w:t>.</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3" w:author="Unknown"/>
          <w:rFonts w:ascii="Courier New" w:eastAsia="Times New Roman" w:hAnsi="Courier New" w:cs="Courier New"/>
          <w:color w:val="000000"/>
          <w:sz w:val="20"/>
          <w:szCs w:val="20"/>
        </w:rPr>
      </w:pPr>
      <w:ins w:id="534" w:author="Unknown">
        <w:r w:rsidRPr="00CE569C">
          <w:rPr>
            <w:rFonts w:ascii="Courier New" w:eastAsia="Times New Roman" w:hAnsi="Courier New" w:cs="Courier New"/>
            <w:color w:val="000000"/>
            <w:sz w:val="20"/>
            <w:szCs w:val="20"/>
          </w:rPr>
          <w:t>panel.setLayout(new GridLayout(4, 3, 0, 0));</w:t>
        </w:r>
      </w:ins>
    </w:p>
    <w:p w:rsidR="00CE569C" w:rsidRPr="00CE569C" w:rsidRDefault="00CE569C" w:rsidP="00CE569C">
      <w:pPr>
        <w:spacing w:before="100" w:beforeAutospacing="1" w:after="100" w:afterAutospacing="1" w:line="240" w:lineRule="auto"/>
        <w:rPr>
          <w:ins w:id="535" w:author="Unknown"/>
          <w:rFonts w:ascii="Georgia" w:eastAsia="Times New Roman" w:hAnsi="Georgia" w:cs="Times New Roman"/>
          <w:color w:val="000000"/>
          <w:sz w:val="24"/>
          <w:szCs w:val="24"/>
        </w:rPr>
      </w:pPr>
      <w:ins w:id="536" w:author="Unknown">
        <w:r w:rsidRPr="00CE569C">
          <w:rPr>
            <w:rFonts w:ascii="Georgia" w:eastAsia="Times New Roman" w:hAnsi="Georgia" w:cs="Times New Roman"/>
            <w:color w:val="000000"/>
            <w:sz w:val="24"/>
            <w:szCs w:val="24"/>
          </w:rPr>
          <w:t>We use a </w:t>
        </w:r>
        <w:r w:rsidRPr="00CE569C">
          <w:rPr>
            <w:rFonts w:ascii="Courier New" w:eastAsia="Times New Roman" w:hAnsi="Courier New" w:cs="Courier New"/>
            <w:color w:val="000000"/>
            <w:sz w:val="20"/>
          </w:rPr>
          <w:t>GridLayout</w:t>
        </w:r>
        <w:r w:rsidRPr="00CE569C">
          <w:rPr>
            <w:rFonts w:ascii="Georgia" w:eastAsia="Times New Roman" w:hAnsi="Georgia" w:cs="Times New Roman"/>
            <w:color w:val="000000"/>
            <w:sz w:val="24"/>
            <w:szCs w:val="24"/>
          </w:rPr>
          <w:t> to store our components. The layout consists of 4 rows and 3 columns.</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7" w:author="Unknown"/>
          <w:rFonts w:ascii="Courier New" w:eastAsia="Times New Roman" w:hAnsi="Courier New" w:cs="Courier New"/>
          <w:color w:val="000000"/>
          <w:sz w:val="20"/>
          <w:szCs w:val="20"/>
        </w:rPr>
      </w:pPr>
      <w:ins w:id="538" w:author="Unknown">
        <w:r w:rsidRPr="00CE569C">
          <w:rPr>
            <w:rFonts w:ascii="Courier New" w:eastAsia="Times New Roman" w:hAnsi="Courier New" w:cs="Courier New"/>
            <w:color w:val="000000"/>
            <w:sz w:val="20"/>
            <w:szCs w:val="20"/>
          </w:rPr>
          <w:t>image = createImage(new FilteredImageSource(resized.getSource(),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9" w:author="Unknown"/>
          <w:rFonts w:ascii="Courier New" w:eastAsia="Times New Roman" w:hAnsi="Courier New" w:cs="Courier New"/>
          <w:color w:val="000000"/>
          <w:sz w:val="20"/>
          <w:szCs w:val="20"/>
        </w:rPr>
      </w:pPr>
      <w:ins w:id="540" w:author="Unknown">
        <w:r w:rsidRPr="00CE569C">
          <w:rPr>
            <w:rFonts w:ascii="Courier New" w:eastAsia="Times New Roman" w:hAnsi="Courier New" w:cs="Courier New"/>
            <w:color w:val="000000"/>
            <w:sz w:val="20"/>
            <w:szCs w:val="20"/>
          </w:rPr>
          <w:t xml:space="preserve">        new CropImageFilter(j * width / 3, i * height / 4,</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1" w:author="Unknown"/>
          <w:rFonts w:ascii="Courier New" w:eastAsia="Times New Roman" w:hAnsi="Courier New" w:cs="Courier New"/>
          <w:color w:val="000000"/>
          <w:sz w:val="20"/>
          <w:szCs w:val="20"/>
        </w:rPr>
      </w:pPr>
      <w:ins w:id="542" w:author="Unknown">
        <w:r w:rsidRPr="00CE569C">
          <w:rPr>
            <w:rFonts w:ascii="Courier New" w:eastAsia="Times New Roman" w:hAnsi="Courier New" w:cs="Courier New"/>
            <w:color w:val="000000"/>
            <w:sz w:val="20"/>
            <w:szCs w:val="20"/>
          </w:rPr>
          <w:t xml:space="preserve">                (width / 3), height / 4)));</w:t>
        </w:r>
      </w:ins>
    </w:p>
    <w:p w:rsidR="00CE569C" w:rsidRPr="00CE569C" w:rsidRDefault="00CE569C" w:rsidP="00CE569C">
      <w:pPr>
        <w:spacing w:before="100" w:beforeAutospacing="1" w:after="100" w:afterAutospacing="1" w:line="240" w:lineRule="auto"/>
        <w:rPr>
          <w:ins w:id="543" w:author="Unknown"/>
          <w:rFonts w:ascii="Georgia" w:eastAsia="Times New Roman" w:hAnsi="Georgia" w:cs="Times New Roman"/>
          <w:color w:val="000000"/>
          <w:sz w:val="24"/>
          <w:szCs w:val="24"/>
        </w:rPr>
      </w:pPr>
      <w:ins w:id="544" w:author="Unknown">
        <w:r w:rsidRPr="00CE569C">
          <w:rPr>
            <w:rFonts w:ascii="Courier New" w:eastAsia="Times New Roman" w:hAnsi="Courier New" w:cs="Courier New"/>
            <w:color w:val="000000"/>
            <w:sz w:val="20"/>
          </w:rPr>
          <w:t>CropImageFilter</w:t>
        </w:r>
        <w:r w:rsidRPr="00CE569C">
          <w:rPr>
            <w:rFonts w:ascii="Georgia" w:eastAsia="Times New Roman" w:hAnsi="Georgia" w:cs="Times New Roman"/>
            <w:color w:val="000000"/>
            <w:sz w:val="24"/>
            <w:szCs w:val="24"/>
          </w:rPr>
          <w:t> is used to cut a rectangular shape from the already resized image source. It is meant to be used in conjunction with a </w:t>
        </w:r>
        <w:r w:rsidRPr="00CE569C">
          <w:rPr>
            <w:rFonts w:ascii="Courier New" w:eastAsia="Times New Roman" w:hAnsi="Courier New" w:cs="Courier New"/>
            <w:color w:val="000000"/>
            <w:sz w:val="20"/>
          </w:rPr>
          <w:t>FilteredImageSource</w:t>
        </w:r>
        <w:r w:rsidRPr="00CE569C">
          <w:rPr>
            <w:rFonts w:ascii="Georgia" w:eastAsia="Times New Roman" w:hAnsi="Georgia" w:cs="Times New Roman"/>
            <w:color w:val="000000"/>
            <w:sz w:val="24"/>
            <w:szCs w:val="24"/>
          </w:rPr>
          <w:t> object to produce cropped versions of existing images.</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5" w:author="Unknown"/>
          <w:rFonts w:ascii="Courier New" w:eastAsia="Times New Roman" w:hAnsi="Courier New" w:cs="Courier New"/>
          <w:color w:val="000000"/>
          <w:sz w:val="20"/>
          <w:szCs w:val="20"/>
        </w:rPr>
      </w:pPr>
      <w:ins w:id="546" w:author="Unknown">
        <w:r w:rsidRPr="00CE569C">
          <w:rPr>
            <w:rFonts w:ascii="Courier New" w:eastAsia="Times New Roman" w:hAnsi="Courier New" w:cs="Courier New"/>
            <w:color w:val="000000"/>
            <w:sz w:val="20"/>
            <w:szCs w:val="20"/>
          </w:rPr>
          <w:t>button.putClientProperty("position", new Point(i, j));</w:t>
        </w:r>
      </w:ins>
    </w:p>
    <w:p w:rsidR="00CE569C" w:rsidRPr="00CE569C" w:rsidRDefault="00CE569C" w:rsidP="00CE569C">
      <w:pPr>
        <w:spacing w:before="100" w:beforeAutospacing="1" w:after="100" w:afterAutospacing="1" w:line="240" w:lineRule="auto"/>
        <w:rPr>
          <w:ins w:id="547" w:author="Unknown"/>
          <w:rFonts w:ascii="Georgia" w:eastAsia="Times New Roman" w:hAnsi="Georgia" w:cs="Times New Roman"/>
          <w:color w:val="000000"/>
          <w:sz w:val="24"/>
          <w:szCs w:val="24"/>
        </w:rPr>
      </w:pPr>
      <w:ins w:id="548" w:author="Unknown">
        <w:r w:rsidRPr="00CE569C">
          <w:rPr>
            <w:rFonts w:ascii="Georgia" w:eastAsia="Times New Roman" w:hAnsi="Georgia" w:cs="Times New Roman"/>
            <w:color w:val="000000"/>
            <w:sz w:val="24"/>
            <w:szCs w:val="24"/>
          </w:rPr>
          <w:t>Buttons are identified by their </w:t>
        </w:r>
        <w:r w:rsidRPr="00CE569C">
          <w:rPr>
            <w:rFonts w:ascii="Courier New" w:eastAsia="Times New Roman" w:hAnsi="Courier New" w:cs="Courier New"/>
            <w:color w:val="000000"/>
            <w:sz w:val="20"/>
          </w:rPr>
          <w:t>position</w:t>
        </w:r>
        <w:r w:rsidRPr="00CE569C">
          <w:rPr>
            <w:rFonts w:ascii="Georgia" w:eastAsia="Times New Roman" w:hAnsi="Georgia" w:cs="Times New Roman"/>
            <w:color w:val="000000"/>
            <w:sz w:val="24"/>
            <w:szCs w:val="24"/>
          </w:rPr>
          <w:t> client property. It is a point containing the button's correct row and colum position in the picture. These properties are used to find out if we have the correct order of buttons in the window.</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9" w:author="Unknown"/>
          <w:rFonts w:ascii="Courier New" w:eastAsia="Times New Roman" w:hAnsi="Courier New" w:cs="Courier New"/>
          <w:color w:val="000000"/>
          <w:sz w:val="20"/>
          <w:szCs w:val="20"/>
        </w:rPr>
      </w:pPr>
      <w:ins w:id="550" w:author="Unknown">
        <w:r w:rsidRPr="00CE569C">
          <w:rPr>
            <w:rFonts w:ascii="Courier New" w:eastAsia="Times New Roman" w:hAnsi="Courier New" w:cs="Courier New"/>
            <w:color w:val="000000"/>
            <w:sz w:val="20"/>
            <w:szCs w:val="20"/>
          </w:rPr>
          <w:t>if (i == 3 &amp;&amp; j == 2)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1" w:author="Unknown"/>
          <w:rFonts w:ascii="Courier New" w:eastAsia="Times New Roman" w:hAnsi="Courier New" w:cs="Courier New"/>
          <w:color w:val="000000"/>
          <w:sz w:val="20"/>
          <w:szCs w:val="20"/>
        </w:rPr>
      </w:pPr>
      <w:ins w:id="552" w:author="Unknown">
        <w:r w:rsidRPr="00CE569C">
          <w:rPr>
            <w:rFonts w:ascii="Courier New" w:eastAsia="Times New Roman" w:hAnsi="Courier New" w:cs="Courier New"/>
            <w:color w:val="000000"/>
            <w:sz w:val="20"/>
            <w:szCs w:val="20"/>
          </w:rPr>
          <w:t xml:space="preserve">    lastButton = new MyButton();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3" w:author="Unknown"/>
          <w:rFonts w:ascii="Courier New" w:eastAsia="Times New Roman" w:hAnsi="Courier New" w:cs="Courier New"/>
          <w:color w:val="000000"/>
          <w:sz w:val="20"/>
          <w:szCs w:val="20"/>
        </w:rPr>
      </w:pPr>
      <w:ins w:id="554" w:author="Unknown">
        <w:r w:rsidRPr="00CE569C">
          <w:rPr>
            <w:rFonts w:ascii="Courier New" w:eastAsia="Times New Roman" w:hAnsi="Courier New" w:cs="Courier New"/>
            <w:color w:val="000000"/>
            <w:sz w:val="20"/>
            <w:szCs w:val="20"/>
          </w:rPr>
          <w:t xml:space="preserve">    lastButton.setBorderPainted(false);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5" w:author="Unknown"/>
          <w:rFonts w:ascii="Courier New" w:eastAsia="Times New Roman" w:hAnsi="Courier New" w:cs="Courier New"/>
          <w:color w:val="000000"/>
          <w:sz w:val="20"/>
          <w:szCs w:val="20"/>
        </w:rPr>
      </w:pPr>
      <w:ins w:id="556" w:author="Unknown">
        <w:r w:rsidRPr="00CE569C">
          <w:rPr>
            <w:rFonts w:ascii="Courier New" w:eastAsia="Times New Roman" w:hAnsi="Courier New" w:cs="Courier New"/>
            <w:color w:val="000000"/>
            <w:sz w:val="20"/>
            <w:szCs w:val="20"/>
          </w:rPr>
          <w:t xml:space="preserve">    lastButton.setContentAreaFilled(false);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7" w:author="Unknown"/>
          <w:rFonts w:ascii="Courier New" w:eastAsia="Times New Roman" w:hAnsi="Courier New" w:cs="Courier New"/>
          <w:color w:val="000000"/>
          <w:sz w:val="20"/>
          <w:szCs w:val="20"/>
        </w:rPr>
      </w:pPr>
      <w:ins w:id="558" w:author="Unknown">
        <w:r w:rsidRPr="00CE569C">
          <w:rPr>
            <w:rFonts w:ascii="Courier New" w:eastAsia="Times New Roman" w:hAnsi="Courier New" w:cs="Courier New"/>
            <w:color w:val="000000"/>
            <w:sz w:val="20"/>
            <w:szCs w:val="20"/>
          </w:rPr>
          <w:t xml:space="preserve">    lastButton.setLastButton();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9" w:author="Unknown"/>
          <w:rFonts w:ascii="Courier New" w:eastAsia="Times New Roman" w:hAnsi="Courier New" w:cs="Courier New"/>
          <w:color w:val="000000"/>
          <w:sz w:val="20"/>
          <w:szCs w:val="20"/>
        </w:rPr>
      </w:pPr>
      <w:ins w:id="560" w:author="Unknown">
        <w:r w:rsidRPr="00CE569C">
          <w:rPr>
            <w:rFonts w:ascii="Courier New" w:eastAsia="Times New Roman" w:hAnsi="Courier New" w:cs="Courier New"/>
            <w:color w:val="000000"/>
            <w:sz w:val="20"/>
            <w:szCs w:val="20"/>
          </w:rPr>
          <w:t xml:space="preserve">    lastButton.putClientProperty("position", new Point(i, j));</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1" w:author="Unknown"/>
          <w:rFonts w:ascii="Courier New" w:eastAsia="Times New Roman" w:hAnsi="Courier New" w:cs="Courier New"/>
          <w:color w:val="000000"/>
          <w:sz w:val="20"/>
          <w:szCs w:val="20"/>
        </w:rPr>
      </w:pPr>
      <w:ins w:id="562" w:author="Unknown">
        <w:r w:rsidRPr="00CE569C">
          <w:rPr>
            <w:rFonts w:ascii="Courier New" w:eastAsia="Times New Roman" w:hAnsi="Courier New" w:cs="Courier New"/>
            <w:color w:val="000000"/>
            <w:sz w:val="20"/>
            <w:szCs w:val="20"/>
          </w:rPr>
          <w:t>} else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3" w:author="Unknown"/>
          <w:rFonts w:ascii="Courier New" w:eastAsia="Times New Roman" w:hAnsi="Courier New" w:cs="Courier New"/>
          <w:color w:val="000000"/>
          <w:sz w:val="20"/>
          <w:szCs w:val="20"/>
        </w:rPr>
      </w:pPr>
      <w:ins w:id="564" w:author="Unknown">
        <w:r w:rsidRPr="00CE569C">
          <w:rPr>
            <w:rFonts w:ascii="Courier New" w:eastAsia="Times New Roman" w:hAnsi="Courier New" w:cs="Courier New"/>
            <w:color w:val="000000"/>
            <w:sz w:val="20"/>
            <w:szCs w:val="20"/>
          </w:rPr>
          <w:t xml:space="preserve">    buttons.add(button);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5" w:author="Unknown"/>
          <w:rFonts w:ascii="Courier New" w:eastAsia="Times New Roman" w:hAnsi="Courier New" w:cs="Courier New"/>
          <w:color w:val="000000"/>
          <w:sz w:val="20"/>
          <w:szCs w:val="20"/>
        </w:rPr>
      </w:pPr>
      <w:ins w:id="566"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567" w:author="Unknown"/>
          <w:rFonts w:ascii="Georgia" w:eastAsia="Times New Roman" w:hAnsi="Georgia" w:cs="Times New Roman"/>
          <w:color w:val="000000"/>
          <w:sz w:val="24"/>
          <w:szCs w:val="24"/>
        </w:rPr>
      </w:pPr>
      <w:ins w:id="568" w:author="Unknown">
        <w:r w:rsidRPr="00CE569C">
          <w:rPr>
            <w:rFonts w:ascii="Georgia" w:eastAsia="Times New Roman" w:hAnsi="Georgia" w:cs="Times New Roman"/>
            <w:color w:val="000000"/>
            <w:sz w:val="24"/>
            <w:szCs w:val="24"/>
          </w:rPr>
          <w:t>The button with no image is called the last button; it is placed at the end of the grid in the bottom-right corner. It is the button that swaps its position with the adjacent button that is being clicked. We set its </w:t>
        </w:r>
        <w:r w:rsidRPr="00CE569C">
          <w:rPr>
            <w:rFonts w:ascii="Courier New" w:eastAsia="Times New Roman" w:hAnsi="Courier New" w:cs="Courier New"/>
            <w:color w:val="000000"/>
            <w:sz w:val="20"/>
          </w:rPr>
          <w:t>isLastButton</w:t>
        </w:r>
        <w:r w:rsidRPr="00CE569C">
          <w:rPr>
            <w:rFonts w:ascii="Georgia" w:eastAsia="Times New Roman" w:hAnsi="Georgia" w:cs="Times New Roman"/>
            <w:color w:val="000000"/>
            <w:sz w:val="24"/>
            <w:szCs w:val="24"/>
          </w:rPr>
          <w:t> flag with the </w:t>
        </w:r>
        <w:r w:rsidRPr="00CE569C">
          <w:rPr>
            <w:rFonts w:ascii="Courier New" w:eastAsia="Times New Roman" w:hAnsi="Courier New" w:cs="Courier New"/>
            <w:color w:val="000000"/>
            <w:sz w:val="20"/>
          </w:rPr>
          <w:t>setLastButton()</w:t>
        </w:r>
        <w:r w:rsidRPr="00CE569C">
          <w:rPr>
            <w:rFonts w:ascii="Georgia" w:eastAsia="Times New Roman" w:hAnsi="Georgia" w:cs="Times New Roman"/>
            <w:color w:val="000000"/>
            <w:sz w:val="24"/>
            <w:szCs w:val="24"/>
          </w:rPr>
          <w:t> method.</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9" w:author="Unknown"/>
          <w:rFonts w:ascii="Courier New" w:eastAsia="Times New Roman" w:hAnsi="Courier New" w:cs="Courier New"/>
          <w:color w:val="000000"/>
          <w:sz w:val="20"/>
          <w:szCs w:val="20"/>
        </w:rPr>
      </w:pPr>
      <w:ins w:id="570" w:author="Unknown">
        <w:r w:rsidRPr="00CE569C">
          <w:rPr>
            <w:rFonts w:ascii="Courier New" w:eastAsia="Times New Roman" w:hAnsi="Courier New" w:cs="Courier New"/>
            <w:color w:val="000000"/>
            <w:sz w:val="20"/>
            <w:szCs w:val="20"/>
          </w:rPr>
          <w:t>Collections.shuffle(buttons);</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1" w:author="Unknown"/>
          <w:rFonts w:ascii="Courier New" w:eastAsia="Times New Roman" w:hAnsi="Courier New" w:cs="Courier New"/>
          <w:color w:val="000000"/>
          <w:sz w:val="20"/>
          <w:szCs w:val="20"/>
        </w:rPr>
      </w:pPr>
      <w:ins w:id="572" w:author="Unknown">
        <w:r w:rsidRPr="00CE569C">
          <w:rPr>
            <w:rFonts w:ascii="Courier New" w:eastAsia="Times New Roman" w:hAnsi="Courier New" w:cs="Courier New"/>
            <w:color w:val="000000"/>
            <w:sz w:val="20"/>
            <w:szCs w:val="20"/>
          </w:rPr>
          <w:t>buttons.add(lastButton);</w:t>
        </w:r>
      </w:ins>
    </w:p>
    <w:p w:rsidR="00CE569C" w:rsidRPr="00CE569C" w:rsidRDefault="00CE569C" w:rsidP="00CE569C">
      <w:pPr>
        <w:spacing w:before="100" w:beforeAutospacing="1" w:after="100" w:afterAutospacing="1" w:line="240" w:lineRule="auto"/>
        <w:rPr>
          <w:ins w:id="573" w:author="Unknown"/>
          <w:rFonts w:ascii="Georgia" w:eastAsia="Times New Roman" w:hAnsi="Georgia" w:cs="Times New Roman"/>
          <w:color w:val="000000"/>
          <w:sz w:val="24"/>
          <w:szCs w:val="24"/>
        </w:rPr>
      </w:pPr>
      <w:ins w:id="574" w:author="Unknown">
        <w:r w:rsidRPr="00CE569C">
          <w:rPr>
            <w:rFonts w:ascii="Georgia" w:eastAsia="Times New Roman" w:hAnsi="Georgia" w:cs="Times New Roman"/>
            <w:color w:val="000000"/>
            <w:sz w:val="24"/>
            <w:szCs w:val="24"/>
          </w:rPr>
          <w:t>We randomly reorder the elements of the </w:t>
        </w:r>
        <w:r w:rsidRPr="00CE569C">
          <w:rPr>
            <w:rFonts w:ascii="Courier New" w:eastAsia="Times New Roman" w:hAnsi="Courier New" w:cs="Courier New"/>
            <w:color w:val="000000"/>
            <w:sz w:val="20"/>
          </w:rPr>
          <w:t>buttons</w:t>
        </w:r>
        <w:r w:rsidRPr="00CE569C">
          <w:rPr>
            <w:rFonts w:ascii="Georgia" w:eastAsia="Times New Roman" w:hAnsi="Georgia" w:cs="Times New Roman"/>
            <w:color w:val="000000"/>
            <w:sz w:val="24"/>
            <w:szCs w:val="24"/>
          </w:rPr>
          <w:t> list. The last button, i.e. the button with no image, is inserted at the end of the list. It is not supposed to be shuffled, it always goes at the end when we start the Puzzle game.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5" w:author="Unknown"/>
          <w:rFonts w:ascii="Courier New" w:eastAsia="Times New Roman" w:hAnsi="Courier New" w:cs="Courier New"/>
          <w:color w:val="000000"/>
          <w:sz w:val="20"/>
          <w:szCs w:val="20"/>
        </w:rPr>
      </w:pPr>
      <w:ins w:id="576" w:author="Unknown">
        <w:r w:rsidRPr="00CE569C">
          <w:rPr>
            <w:rFonts w:ascii="Courier New" w:eastAsia="Times New Roman" w:hAnsi="Courier New" w:cs="Courier New"/>
            <w:color w:val="000000"/>
            <w:sz w:val="20"/>
            <w:szCs w:val="20"/>
          </w:rPr>
          <w:t>for (int i = 0; i &lt; 12; i++)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7"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8" w:author="Unknown"/>
          <w:rFonts w:ascii="Courier New" w:eastAsia="Times New Roman" w:hAnsi="Courier New" w:cs="Courier New"/>
          <w:color w:val="000000"/>
          <w:sz w:val="20"/>
          <w:szCs w:val="20"/>
        </w:rPr>
      </w:pPr>
      <w:ins w:id="579" w:author="Unknown">
        <w:r w:rsidRPr="00CE569C">
          <w:rPr>
            <w:rFonts w:ascii="Courier New" w:eastAsia="Times New Roman" w:hAnsi="Courier New" w:cs="Courier New"/>
            <w:color w:val="000000"/>
            <w:sz w:val="20"/>
            <w:szCs w:val="20"/>
          </w:rPr>
          <w:t xml:space="preserve">    MyButton btn = buttons.get(i);</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0" w:author="Unknown"/>
          <w:rFonts w:ascii="Courier New" w:eastAsia="Times New Roman" w:hAnsi="Courier New" w:cs="Courier New"/>
          <w:color w:val="000000"/>
          <w:sz w:val="20"/>
          <w:szCs w:val="20"/>
        </w:rPr>
      </w:pPr>
      <w:ins w:id="581" w:author="Unknown">
        <w:r w:rsidRPr="00CE569C">
          <w:rPr>
            <w:rFonts w:ascii="Courier New" w:eastAsia="Times New Roman" w:hAnsi="Courier New" w:cs="Courier New"/>
            <w:color w:val="000000"/>
            <w:sz w:val="20"/>
            <w:szCs w:val="20"/>
          </w:rPr>
          <w:t xml:space="preserve">    panel.add(btn);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2" w:author="Unknown"/>
          <w:rFonts w:ascii="Courier New" w:eastAsia="Times New Roman" w:hAnsi="Courier New" w:cs="Courier New"/>
          <w:color w:val="000000"/>
          <w:sz w:val="20"/>
          <w:szCs w:val="20"/>
        </w:rPr>
      </w:pPr>
      <w:ins w:id="583" w:author="Unknown">
        <w:r w:rsidRPr="00CE569C">
          <w:rPr>
            <w:rFonts w:ascii="Courier New" w:eastAsia="Times New Roman" w:hAnsi="Courier New" w:cs="Courier New"/>
            <w:color w:val="000000"/>
            <w:sz w:val="20"/>
            <w:szCs w:val="20"/>
          </w:rPr>
          <w:t xml:space="preserve">    btn.setBorder(BorderFactory.createLineBorder(Color.gray));</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4" w:author="Unknown"/>
          <w:rFonts w:ascii="Courier New" w:eastAsia="Times New Roman" w:hAnsi="Courier New" w:cs="Courier New"/>
          <w:color w:val="000000"/>
          <w:sz w:val="20"/>
          <w:szCs w:val="20"/>
        </w:rPr>
      </w:pPr>
      <w:ins w:id="585" w:author="Unknown">
        <w:r w:rsidRPr="00CE569C">
          <w:rPr>
            <w:rFonts w:ascii="Courier New" w:eastAsia="Times New Roman" w:hAnsi="Courier New" w:cs="Courier New"/>
            <w:color w:val="000000"/>
            <w:sz w:val="20"/>
            <w:szCs w:val="20"/>
          </w:rPr>
          <w:t xml:space="preserve">    btn.addActionListener(new ClickAction());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6" w:author="Unknown"/>
          <w:rFonts w:ascii="Courier New" w:eastAsia="Times New Roman" w:hAnsi="Courier New" w:cs="Courier New"/>
          <w:color w:val="000000"/>
          <w:sz w:val="20"/>
          <w:szCs w:val="20"/>
        </w:rPr>
      </w:pPr>
      <w:ins w:id="587"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588" w:author="Unknown"/>
          <w:rFonts w:ascii="Georgia" w:eastAsia="Times New Roman" w:hAnsi="Georgia" w:cs="Times New Roman"/>
          <w:color w:val="000000"/>
          <w:sz w:val="24"/>
          <w:szCs w:val="24"/>
        </w:rPr>
      </w:pPr>
      <w:ins w:id="589" w:author="Unknown">
        <w:r w:rsidRPr="00CE569C">
          <w:rPr>
            <w:rFonts w:ascii="Georgia" w:eastAsia="Times New Roman" w:hAnsi="Georgia" w:cs="Times New Roman"/>
            <w:color w:val="000000"/>
            <w:sz w:val="24"/>
            <w:szCs w:val="24"/>
          </w:rPr>
          <w:lastRenderedPageBreak/>
          <w:t>All the components from the </w:t>
        </w:r>
        <w:r w:rsidRPr="00CE569C">
          <w:rPr>
            <w:rFonts w:ascii="Courier New" w:eastAsia="Times New Roman" w:hAnsi="Courier New" w:cs="Courier New"/>
            <w:color w:val="000000"/>
            <w:sz w:val="20"/>
          </w:rPr>
          <w:t>buttons</w:t>
        </w:r>
        <w:r w:rsidRPr="00CE569C">
          <w:rPr>
            <w:rFonts w:ascii="Georgia" w:eastAsia="Times New Roman" w:hAnsi="Georgia" w:cs="Times New Roman"/>
            <w:color w:val="000000"/>
            <w:sz w:val="24"/>
            <w:szCs w:val="24"/>
          </w:rPr>
          <w:t> list are placed on the panel. We create some gray border around the buttons and add a click action listener.</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0" w:author="Unknown"/>
          <w:rFonts w:ascii="Courier New" w:eastAsia="Times New Roman" w:hAnsi="Courier New" w:cs="Courier New"/>
          <w:color w:val="000000"/>
          <w:sz w:val="20"/>
          <w:szCs w:val="20"/>
        </w:rPr>
      </w:pPr>
      <w:ins w:id="591" w:author="Unknown">
        <w:r w:rsidRPr="00CE569C">
          <w:rPr>
            <w:rFonts w:ascii="Courier New" w:eastAsia="Times New Roman" w:hAnsi="Courier New" w:cs="Courier New"/>
            <w:color w:val="000000"/>
            <w:sz w:val="20"/>
            <w:szCs w:val="20"/>
          </w:rPr>
          <w:t>private int getNewHeight(int w, int h)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2"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3" w:author="Unknown"/>
          <w:rFonts w:ascii="Courier New" w:eastAsia="Times New Roman" w:hAnsi="Courier New" w:cs="Courier New"/>
          <w:color w:val="000000"/>
          <w:sz w:val="20"/>
          <w:szCs w:val="20"/>
        </w:rPr>
      </w:pPr>
      <w:ins w:id="594" w:author="Unknown">
        <w:r w:rsidRPr="00CE569C">
          <w:rPr>
            <w:rFonts w:ascii="Courier New" w:eastAsia="Times New Roman" w:hAnsi="Courier New" w:cs="Courier New"/>
            <w:color w:val="000000"/>
            <w:sz w:val="20"/>
            <w:szCs w:val="20"/>
          </w:rPr>
          <w:t xml:space="preserve">    double ratio = DESIRED_WIDTH / (double) w;</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5" w:author="Unknown"/>
          <w:rFonts w:ascii="Courier New" w:eastAsia="Times New Roman" w:hAnsi="Courier New" w:cs="Courier New"/>
          <w:color w:val="000000"/>
          <w:sz w:val="20"/>
          <w:szCs w:val="20"/>
        </w:rPr>
      </w:pPr>
      <w:ins w:id="596" w:author="Unknown">
        <w:r w:rsidRPr="00CE569C">
          <w:rPr>
            <w:rFonts w:ascii="Courier New" w:eastAsia="Times New Roman" w:hAnsi="Courier New" w:cs="Courier New"/>
            <w:color w:val="000000"/>
            <w:sz w:val="20"/>
            <w:szCs w:val="20"/>
          </w:rPr>
          <w:t xml:space="preserve">    int newHeight = (int) (h * ratio);</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7" w:author="Unknown"/>
          <w:rFonts w:ascii="Courier New" w:eastAsia="Times New Roman" w:hAnsi="Courier New" w:cs="Courier New"/>
          <w:color w:val="000000"/>
          <w:sz w:val="20"/>
          <w:szCs w:val="20"/>
        </w:rPr>
      </w:pPr>
      <w:ins w:id="598" w:author="Unknown">
        <w:r w:rsidRPr="00CE569C">
          <w:rPr>
            <w:rFonts w:ascii="Courier New" w:eastAsia="Times New Roman" w:hAnsi="Courier New" w:cs="Courier New"/>
            <w:color w:val="000000"/>
            <w:sz w:val="20"/>
            <w:szCs w:val="20"/>
          </w:rPr>
          <w:t xml:space="preserve">    return newHeight;</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99" w:author="Unknown"/>
          <w:rFonts w:ascii="Courier New" w:eastAsia="Times New Roman" w:hAnsi="Courier New" w:cs="Courier New"/>
          <w:color w:val="000000"/>
          <w:sz w:val="20"/>
          <w:szCs w:val="20"/>
        </w:rPr>
      </w:pPr>
      <w:ins w:id="600"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601" w:author="Unknown"/>
          <w:rFonts w:ascii="Georgia" w:eastAsia="Times New Roman" w:hAnsi="Georgia" w:cs="Times New Roman"/>
          <w:color w:val="000000"/>
          <w:sz w:val="24"/>
          <w:szCs w:val="24"/>
        </w:rPr>
      </w:pPr>
      <w:ins w:id="602" w:author="Unknown">
        <w:r w:rsidRPr="00CE569C">
          <w:rPr>
            <w:rFonts w:ascii="Georgia" w:eastAsia="Times New Roman" w:hAnsi="Georgia" w:cs="Times New Roman"/>
            <w:color w:val="000000"/>
            <w:sz w:val="24"/>
            <w:szCs w:val="24"/>
          </w:rPr>
          <w:t>The </w:t>
        </w:r>
        <w:r w:rsidRPr="00CE569C">
          <w:rPr>
            <w:rFonts w:ascii="Courier New" w:eastAsia="Times New Roman" w:hAnsi="Courier New" w:cs="Courier New"/>
            <w:color w:val="000000"/>
            <w:sz w:val="20"/>
          </w:rPr>
          <w:t>getNewHeight()</w:t>
        </w:r>
        <w:r w:rsidRPr="00CE569C">
          <w:rPr>
            <w:rFonts w:ascii="Georgia" w:eastAsia="Times New Roman" w:hAnsi="Georgia" w:cs="Times New Roman"/>
            <w:color w:val="000000"/>
            <w:sz w:val="24"/>
            <w:szCs w:val="24"/>
          </w:rPr>
          <w:t> method calculates the height of the image based on the desired width. The image's ratio is kept. We scale the image using these values.</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3" w:author="Unknown"/>
          <w:rFonts w:ascii="Courier New" w:eastAsia="Times New Roman" w:hAnsi="Courier New" w:cs="Courier New"/>
          <w:color w:val="000000"/>
          <w:sz w:val="20"/>
          <w:szCs w:val="20"/>
        </w:rPr>
      </w:pPr>
      <w:ins w:id="604" w:author="Unknown">
        <w:r w:rsidRPr="00CE569C">
          <w:rPr>
            <w:rFonts w:ascii="Courier New" w:eastAsia="Times New Roman" w:hAnsi="Courier New" w:cs="Courier New"/>
            <w:color w:val="000000"/>
            <w:sz w:val="20"/>
            <w:szCs w:val="20"/>
          </w:rPr>
          <w:t>private BufferedImage loadImage() throws IOException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5"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6" w:author="Unknown"/>
          <w:rFonts w:ascii="Courier New" w:eastAsia="Times New Roman" w:hAnsi="Courier New" w:cs="Courier New"/>
          <w:color w:val="000000"/>
          <w:sz w:val="20"/>
          <w:szCs w:val="20"/>
        </w:rPr>
      </w:pPr>
      <w:ins w:id="607" w:author="Unknown">
        <w:r w:rsidRPr="00CE569C">
          <w:rPr>
            <w:rFonts w:ascii="Courier New" w:eastAsia="Times New Roman" w:hAnsi="Courier New" w:cs="Courier New"/>
            <w:color w:val="000000"/>
            <w:sz w:val="20"/>
            <w:szCs w:val="20"/>
          </w:rPr>
          <w:t xml:space="preserve">    BufferedImage bimg = ImageIO.read(new File("icesid.jpg"));</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8"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9" w:author="Unknown"/>
          <w:rFonts w:ascii="Courier New" w:eastAsia="Times New Roman" w:hAnsi="Courier New" w:cs="Courier New"/>
          <w:color w:val="000000"/>
          <w:sz w:val="20"/>
          <w:szCs w:val="20"/>
        </w:rPr>
      </w:pPr>
      <w:ins w:id="610" w:author="Unknown">
        <w:r w:rsidRPr="00CE569C">
          <w:rPr>
            <w:rFonts w:ascii="Courier New" w:eastAsia="Times New Roman" w:hAnsi="Courier New" w:cs="Courier New"/>
            <w:color w:val="000000"/>
            <w:sz w:val="20"/>
            <w:szCs w:val="20"/>
          </w:rPr>
          <w:t xml:space="preserve">    return bimg;</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1" w:author="Unknown"/>
          <w:rFonts w:ascii="Courier New" w:eastAsia="Times New Roman" w:hAnsi="Courier New" w:cs="Courier New"/>
          <w:color w:val="000000"/>
          <w:sz w:val="20"/>
          <w:szCs w:val="20"/>
        </w:rPr>
      </w:pPr>
      <w:ins w:id="612"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613" w:author="Unknown"/>
          <w:rFonts w:ascii="Georgia" w:eastAsia="Times New Roman" w:hAnsi="Georgia" w:cs="Times New Roman"/>
          <w:color w:val="000000"/>
          <w:sz w:val="24"/>
          <w:szCs w:val="24"/>
        </w:rPr>
      </w:pPr>
      <w:ins w:id="614" w:author="Unknown">
        <w:r w:rsidRPr="00CE569C">
          <w:rPr>
            <w:rFonts w:ascii="Georgia" w:eastAsia="Times New Roman" w:hAnsi="Georgia" w:cs="Times New Roman"/>
            <w:color w:val="000000"/>
            <w:sz w:val="24"/>
            <w:szCs w:val="24"/>
          </w:rPr>
          <w:t>A JPG image is loaded from the disk. </w:t>
        </w:r>
        <w:r w:rsidRPr="00CE569C">
          <w:rPr>
            <w:rFonts w:ascii="Courier New" w:eastAsia="Times New Roman" w:hAnsi="Courier New" w:cs="Courier New"/>
            <w:color w:val="000000"/>
            <w:sz w:val="20"/>
          </w:rPr>
          <w:t>ImageIO's</w:t>
        </w:r>
        <w:r w:rsidRPr="00CE569C">
          <w:rPr>
            <w:rFonts w:ascii="Georgia" w:eastAsia="Times New Roman" w:hAnsi="Georgia" w:cs="Times New Roman"/>
            <w:color w:val="000000"/>
            <w:sz w:val="24"/>
            <w:szCs w:val="24"/>
          </w:rPr>
          <w:t> </w:t>
        </w:r>
        <w:r w:rsidRPr="00CE569C">
          <w:rPr>
            <w:rFonts w:ascii="Courier New" w:eastAsia="Times New Roman" w:hAnsi="Courier New" w:cs="Courier New"/>
            <w:color w:val="000000"/>
            <w:sz w:val="20"/>
          </w:rPr>
          <w:t>read()</w:t>
        </w:r>
        <w:r w:rsidRPr="00CE569C">
          <w:rPr>
            <w:rFonts w:ascii="Georgia" w:eastAsia="Times New Roman" w:hAnsi="Georgia" w:cs="Times New Roman"/>
            <w:color w:val="000000"/>
            <w:sz w:val="24"/>
            <w:szCs w:val="24"/>
          </w:rPr>
          <w:t> method returns a </w:t>
        </w:r>
        <w:r w:rsidRPr="00CE569C">
          <w:rPr>
            <w:rFonts w:ascii="Courier New" w:eastAsia="Times New Roman" w:hAnsi="Courier New" w:cs="Courier New"/>
            <w:color w:val="000000"/>
            <w:sz w:val="20"/>
          </w:rPr>
          <w:t>BufferedImage</w:t>
        </w:r>
        <w:r w:rsidRPr="00CE569C">
          <w:rPr>
            <w:rFonts w:ascii="Georgia" w:eastAsia="Times New Roman" w:hAnsi="Georgia" w:cs="Times New Roman"/>
            <w:color w:val="000000"/>
            <w:sz w:val="24"/>
            <w:szCs w:val="24"/>
          </w:rPr>
          <w:t>, which is Swing's important class for manipulating images.</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5" w:author="Unknown"/>
          <w:rFonts w:ascii="Courier New" w:eastAsia="Times New Roman" w:hAnsi="Courier New" w:cs="Courier New"/>
          <w:color w:val="000000"/>
          <w:sz w:val="20"/>
          <w:szCs w:val="20"/>
        </w:rPr>
      </w:pPr>
      <w:ins w:id="616" w:author="Unknown">
        <w:r w:rsidRPr="00CE569C">
          <w:rPr>
            <w:rFonts w:ascii="Courier New" w:eastAsia="Times New Roman" w:hAnsi="Courier New" w:cs="Courier New"/>
            <w:color w:val="000000"/>
            <w:sz w:val="20"/>
            <w:szCs w:val="20"/>
          </w:rPr>
          <w:t>private BufferedImage resizeImage(BufferedImage originalImage, int width,</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7" w:author="Unknown"/>
          <w:rFonts w:ascii="Courier New" w:eastAsia="Times New Roman" w:hAnsi="Courier New" w:cs="Courier New"/>
          <w:color w:val="000000"/>
          <w:sz w:val="20"/>
          <w:szCs w:val="20"/>
        </w:rPr>
      </w:pPr>
      <w:ins w:id="618" w:author="Unknown">
        <w:r w:rsidRPr="00CE569C">
          <w:rPr>
            <w:rFonts w:ascii="Courier New" w:eastAsia="Times New Roman" w:hAnsi="Courier New" w:cs="Courier New"/>
            <w:color w:val="000000"/>
            <w:sz w:val="20"/>
            <w:szCs w:val="20"/>
          </w:rPr>
          <w:t xml:space="preserve">        int height, int type) throws IOException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9"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0" w:author="Unknown"/>
          <w:rFonts w:ascii="Courier New" w:eastAsia="Times New Roman" w:hAnsi="Courier New" w:cs="Courier New"/>
          <w:color w:val="000000"/>
          <w:sz w:val="20"/>
          <w:szCs w:val="20"/>
        </w:rPr>
      </w:pPr>
      <w:ins w:id="621" w:author="Unknown">
        <w:r w:rsidRPr="00CE569C">
          <w:rPr>
            <w:rFonts w:ascii="Courier New" w:eastAsia="Times New Roman" w:hAnsi="Courier New" w:cs="Courier New"/>
            <w:color w:val="000000"/>
            <w:sz w:val="20"/>
            <w:szCs w:val="20"/>
          </w:rPr>
          <w:t xml:space="preserve">    BufferedImage resizedImage = new BufferedImage(width, height, type);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2" w:author="Unknown"/>
          <w:rFonts w:ascii="Courier New" w:eastAsia="Times New Roman" w:hAnsi="Courier New" w:cs="Courier New"/>
          <w:color w:val="000000"/>
          <w:sz w:val="20"/>
          <w:szCs w:val="20"/>
        </w:rPr>
      </w:pPr>
      <w:ins w:id="623" w:author="Unknown">
        <w:r w:rsidRPr="00CE569C">
          <w:rPr>
            <w:rFonts w:ascii="Courier New" w:eastAsia="Times New Roman" w:hAnsi="Courier New" w:cs="Courier New"/>
            <w:color w:val="000000"/>
            <w:sz w:val="20"/>
            <w:szCs w:val="20"/>
          </w:rPr>
          <w:t xml:space="preserve">    Graphics2D g = resizedImage.createGraphics();</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4" w:author="Unknown"/>
          <w:rFonts w:ascii="Courier New" w:eastAsia="Times New Roman" w:hAnsi="Courier New" w:cs="Courier New"/>
          <w:color w:val="000000"/>
          <w:sz w:val="20"/>
          <w:szCs w:val="20"/>
        </w:rPr>
      </w:pPr>
      <w:ins w:id="625" w:author="Unknown">
        <w:r w:rsidRPr="00CE569C">
          <w:rPr>
            <w:rFonts w:ascii="Courier New" w:eastAsia="Times New Roman" w:hAnsi="Courier New" w:cs="Courier New"/>
            <w:color w:val="000000"/>
            <w:sz w:val="20"/>
            <w:szCs w:val="20"/>
          </w:rPr>
          <w:t xml:space="preserve">    g.drawImage(originalImage, 0, 0, width, height, null);</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6" w:author="Unknown"/>
          <w:rFonts w:ascii="Courier New" w:eastAsia="Times New Roman" w:hAnsi="Courier New" w:cs="Courier New"/>
          <w:color w:val="000000"/>
          <w:sz w:val="20"/>
          <w:szCs w:val="20"/>
        </w:rPr>
      </w:pPr>
      <w:ins w:id="627" w:author="Unknown">
        <w:r w:rsidRPr="00CE569C">
          <w:rPr>
            <w:rFonts w:ascii="Courier New" w:eastAsia="Times New Roman" w:hAnsi="Courier New" w:cs="Courier New"/>
            <w:color w:val="000000"/>
            <w:sz w:val="20"/>
            <w:szCs w:val="20"/>
          </w:rPr>
          <w:t xml:space="preserve">    g.dispose();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8"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9" w:author="Unknown"/>
          <w:rFonts w:ascii="Courier New" w:eastAsia="Times New Roman" w:hAnsi="Courier New" w:cs="Courier New"/>
          <w:color w:val="000000"/>
          <w:sz w:val="20"/>
          <w:szCs w:val="20"/>
        </w:rPr>
      </w:pPr>
      <w:ins w:id="630" w:author="Unknown">
        <w:r w:rsidRPr="00CE569C">
          <w:rPr>
            <w:rFonts w:ascii="Courier New" w:eastAsia="Times New Roman" w:hAnsi="Courier New" w:cs="Courier New"/>
            <w:color w:val="000000"/>
            <w:sz w:val="20"/>
            <w:szCs w:val="20"/>
          </w:rPr>
          <w:t xml:space="preserve">    return resizedImage;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1" w:author="Unknown"/>
          <w:rFonts w:ascii="Courier New" w:eastAsia="Times New Roman" w:hAnsi="Courier New" w:cs="Courier New"/>
          <w:color w:val="000000"/>
          <w:sz w:val="20"/>
          <w:szCs w:val="20"/>
        </w:rPr>
      </w:pPr>
      <w:ins w:id="632"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633" w:author="Unknown"/>
          <w:rFonts w:ascii="Georgia" w:eastAsia="Times New Roman" w:hAnsi="Georgia" w:cs="Times New Roman"/>
          <w:color w:val="000000"/>
          <w:sz w:val="24"/>
          <w:szCs w:val="24"/>
        </w:rPr>
      </w:pPr>
      <w:ins w:id="634" w:author="Unknown">
        <w:r w:rsidRPr="00CE569C">
          <w:rPr>
            <w:rFonts w:ascii="Georgia" w:eastAsia="Times New Roman" w:hAnsi="Georgia" w:cs="Times New Roman"/>
            <w:color w:val="000000"/>
            <w:sz w:val="24"/>
            <w:szCs w:val="24"/>
          </w:rPr>
          <w:t>The original image is resized by creating a new </w:t>
        </w:r>
        <w:r w:rsidRPr="00CE569C">
          <w:rPr>
            <w:rFonts w:ascii="Courier New" w:eastAsia="Times New Roman" w:hAnsi="Courier New" w:cs="Courier New"/>
            <w:color w:val="000000"/>
            <w:sz w:val="20"/>
          </w:rPr>
          <w:t>BufferedImage</w:t>
        </w:r>
        <w:r w:rsidRPr="00CE569C">
          <w:rPr>
            <w:rFonts w:ascii="Georgia" w:eastAsia="Times New Roman" w:hAnsi="Georgia" w:cs="Times New Roman"/>
            <w:color w:val="000000"/>
            <w:sz w:val="24"/>
            <w:szCs w:val="24"/>
          </w:rPr>
          <w:t> with new dimensions. We paint from the original image into this new buffered image.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5" w:author="Unknown"/>
          <w:rFonts w:ascii="Courier New" w:eastAsia="Times New Roman" w:hAnsi="Courier New" w:cs="Courier New"/>
          <w:color w:val="000000"/>
          <w:sz w:val="20"/>
          <w:szCs w:val="20"/>
        </w:rPr>
      </w:pPr>
      <w:ins w:id="636" w:author="Unknown">
        <w:r w:rsidRPr="00CE569C">
          <w:rPr>
            <w:rFonts w:ascii="Courier New" w:eastAsia="Times New Roman" w:hAnsi="Courier New" w:cs="Courier New"/>
            <w:color w:val="000000"/>
            <w:sz w:val="20"/>
            <w:szCs w:val="20"/>
          </w:rPr>
          <w:t>private void checkButton(ActionEvent 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7"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8" w:author="Unknown"/>
          <w:rFonts w:ascii="Courier New" w:eastAsia="Times New Roman" w:hAnsi="Courier New" w:cs="Courier New"/>
          <w:color w:val="000000"/>
          <w:sz w:val="20"/>
          <w:szCs w:val="20"/>
        </w:rPr>
      </w:pPr>
      <w:ins w:id="639" w:author="Unknown">
        <w:r w:rsidRPr="00CE569C">
          <w:rPr>
            <w:rFonts w:ascii="Courier New" w:eastAsia="Times New Roman" w:hAnsi="Courier New" w:cs="Courier New"/>
            <w:color w:val="000000"/>
            <w:sz w:val="20"/>
            <w:szCs w:val="20"/>
          </w:rPr>
          <w:t xml:space="preserve">    int lidx = 0;</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0" w:author="Unknown"/>
          <w:rFonts w:ascii="Courier New" w:eastAsia="Times New Roman" w:hAnsi="Courier New" w:cs="Courier New"/>
          <w:color w:val="000000"/>
          <w:sz w:val="20"/>
          <w:szCs w:val="20"/>
        </w:rPr>
      </w:pPr>
      <w:ins w:id="641" w:author="Unknown">
        <w:r w:rsidRPr="00CE569C">
          <w:rPr>
            <w:rFonts w:ascii="Courier New" w:eastAsia="Times New Roman" w:hAnsi="Courier New" w:cs="Courier New"/>
            <w:color w:val="000000"/>
            <w:sz w:val="20"/>
            <w:szCs w:val="20"/>
          </w:rPr>
          <w:t xml:space="preserve">    for (MyButton button : buttons)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2" w:author="Unknown"/>
          <w:rFonts w:ascii="Courier New" w:eastAsia="Times New Roman" w:hAnsi="Courier New" w:cs="Courier New"/>
          <w:color w:val="000000"/>
          <w:sz w:val="20"/>
          <w:szCs w:val="20"/>
        </w:rPr>
      </w:pPr>
      <w:ins w:id="643" w:author="Unknown">
        <w:r w:rsidRPr="00CE569C">
          <w:rPr>
            <w:rFonts w:ascii="Courier New" w:eastAsia="Times New Roman" w:hAnsi="Courier New" w:cs="Courier New"/>
            <w:color w:val="000000"/>
            <w:sz w:val="20"/>
            <w:szCs w:val="20"/>
          </w:rPr>
          <w:t xml:space="preserve">        if (button.isLastButton())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4" w:author="Unknown"/>
          <w:rFonts w:ascii="Courier New" w:eastAsia="Times New Roman" w:hAnsi="Courier New" w:cs="Courier New"/>
          <w:color w:val="000000"/>
          <w:sz w:val="20"/>
          <w:szCs w:val="20"/>
        </w:rPr>
      </w:pPr>
      <w:ins w:id="645" w:author="Unknown">
        <w:r w:rsidRPr="00CE569C">
          <w:rPr>
            <w:rFonts w:ascii="Courier New" w:eastAsia="Times New Roman" w:hAnsi="Courier New" w:cs="Courier New"/>
            <w:color w:val="000000"/>
            <w:sz w:val="20"/>
            <w:szCs w:val="20"/>
          </w:rPr>
          <w:t xml:space="preserve">            lidx = buttons.indexOf(button);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6" w:author="Unknown"/>
          <w:rFonts w:ascii="Courier New" w:eastAsia="Times New Roman" w:hAnsi="Courier New" w:cs="Courier New"/>
          <w:color w:val="000000"/>
          <w:sz w:val="20"/>
          <w:szCs w:val="20"/>
        </w:rPr>
      </w:pPr>
      <w:ins w:id="647"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8" w:author="Unknown"/>
          <w:rFonts w:ascii="Courier New" w:eastAsia="Times New Roman" w:hAnsi="Courier New" w:cs="Courier New"/>
          <w:color w:val="000000"/>
          <w:sz w:val="20"/>
          <w:szCs w:val="20"/>
        </w:rPr>
      </w:pPr>
      <w:ins w:id="649"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0"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1" w:author="Unknown"/>
          <w:rFonts w:ascii="Courier New" w:eastAsia="Times New Roman" w:hAnsi="Courier New" w:cs="Courier New"/>
          <w:color w:val="000000"/>
          <w:sz w:val="20"/>
          <w:szCs w:val="20"/>
        </w:rPr>
      </w:pPr>
      <w:ins w:id="652" w:author="Unknown">
        <w:r w:rsidRPr="00CE569C">
          <w:rPr>
            <w:rFonts w:ascii="Courier New" w:eastAsia="Times New Roman" w:hAnsi="Courier New" w:cs="Courier New"/>
            <w:color w:val="000000"/>
            <w:sz w:val="20"/>
            <w:szCs w:val="20"/>
          </w:rPr>
          <w:t xml:space="preserve">    JButton button = (JButton) e.getSource();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3" w:author="Unknown"/>
          <w:rFonts w:ascii="Courier New" w:eastAsia="Times New Roman" w:hAnsi="Courier New" w:cs="Courier New"/>
          <w:color w:val="000000"/>
          <w:sz w:val="20"/>
          <w:szCs w:val="20"/>
        </w:rPr>
      </w:pPr>
      <w:ins w:id="654" w:author="Unknown">
        <w:r w:rsidRPr="00CE569C">
          <w:rPr>
            <w:rFonts w:ascii="Courier New" w:eastAsia="Times New Roman" w:hAnsi="Courier New" w:cs="Courier New"/>
            <w:color w:val="000000"/>
            <w:sz w:val="20"/>
            <w:szCs w:val="20"/>
          </w:rPr>
          <w:t xml:space="preserve">    int bidx = buttons.indexOf(button);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5"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6" w:author="Unknown"/>
          <w:rFonts w:ascii="Courier New" w:eastAsia="Times New Roman" w:hAnsi="Courier New" w:cs="Courier New"/>
          <w:color w:val="000000"/>
          <w:sz w:val="20"/>
          <w:szCs w:val="20"/>
        </w:rPr>
      </w:pPr>
      <w:ins w:id="657" w:author="Unknown">
        <w:r w:rsidRPr="00CE569C">
          <w:rPr>
            <w:rFonts w:ascii="Courier New" w:eastAsia="Times New Roman" w:hAnsi="Courier New" w:cs="Courier New"/>
            <w:color w:val="000000"/>
            <w:sz w:val="20"/>
            <w:szCs w:val="20"/>
          </w:rPr>
          <w:t xml:space="preserve">    if ((bidx - 1 == lidx) || (bidx + 1 == lidx)</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58" w:author="Unknown"/>
          <w:rFonts w:ascii="Courier New" w:eastAsia="Times New Roman" w:hAnsi="Courier New" w:cs="Courier New"/>
          <w:color w:val="000000"/>
          <w:sz w:val="20"/>
          <w:szCs w:val="20"/>
        </w:rPr>
      </w:pPr>
      <w:ins w:id="659" w:author="Unknown">
        <w:r w:rsidRPr="00CE569C">
          <w:rPr>
            <w:rFonts w:ascii="Courier New" w:eastAsia="Times New Roman" w:hAnsi="Courier New" w:cs="Courier New"/>
            <w:color w:val="000000"/>
            <w:sz w:val="20"/>
            <w:szCs w:val="20"/>
          </w:rPr>
          <w:t xml:space="preserve">            || (bidx - 3 == lidx) || (bidx + 3 == lidx))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0" w:author="Unknown"/>
          <w:rFonts w:ascii="Courier New" w:eastAsia="Times New Roman" w:hAnsi="Courier New" w:cs="Courier New"/>
          <w:color w:val="000000"/>
          <w:sz w:val="20"/>
          <w:szCs w:val="20"/>
        </w:rPr>
      </w:pPr>
      <w:ins w:id="661" w:author="Unknown">
        <w:r w:rsidRPr="00CE569C">
          <w:rPr>
            <w:rFonts w:ascii="Courier New" w:eastAsia="Times New Roman" w:hAnsi="Courier New" w:cs="Courier New"/>
            <w:color w:val="000000"/>
            <w:sz w:val="20"/>
            <w:szCs w:val="20"/>
          </w:rPr>
          <w:t xml:space="preserve">        Collections.swap(buttons, bidx, lidx);</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2" w:author="Unknown"/>
          <w:rFonts w:ascii="Courier New" w:eastAsia="Times New Roman" w:hAnsi="Courier New" w:cs="Courier New"/>
          <w:color w:val="000000"/>
          <w:sz w:val="20"/>
          <w:szCs w:val="20"/>
        </w:rPr>
      </w:pPr>
      <w:ins w:id="663" w:author="Unknown">
        <w:r w:rsidRPr="00CE569C">
          <w:rPr>
            <w:rFonts w:ascii="Courier New" w:eastAsia="Times New Roman" w:hAnsi="Courier New" w:cs="Courier New"/>
            <w:color w:val="000000"/>
            <w:sz w:val="20"/>
            <w:szCs w:val="20"/>
          </w:rPr>
          <w:t xml:space="preserve">        updateButtons();</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4" w:author="Unknown"/>
          <w:rFonts w:ascii="Courier New" w:eastAsia="Times New Roman" w:hAnsi="Courier New" w:cs="Courier New"/>
          <w:color w:val="000000"/>
          <w:sz w:val="20"/>
          <w:szCs w:val="20"/>
        </w:rPr>
      </w:pPr>
      <w:ins w:id="665" w:author="Unknown">
        <w:r w:rsidRPr="00CE569C">
          <w:rPr>
            <w:rFonts w:ascii="Courier New" w:eastAsia="Times New Roman" w:hAnsi="Courier New" w:cs="Courier New"/>
            <w:color w:val="000000"/>
            <w:sz w:val="20"/>
            <w:szCs w:val="20"/>
          </w:rPr>
          <w:lastRenderedPageBreak/>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6" w:author="Unknown"/>
          <w:rFonts w:ascii="Courier New" w:eastAsia="Times New Roman" w:hAnsi="Courier New" w:cs="Courier New"/>
          <w:color w:val="000000"/>
          <w:sz w:val="20"/>
          <w:szCs w:val="20"/>
        </w:rPr>
      </w:pPr>
      <w:ins w:id="667"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668" w:author="Unknown"/>
          <w:rFonts w:ascii="Georgia" w:eastAsia="Times New Roman" w:hAnsi="Georgia" w:cs="Times New Roman"/>
          <w:color w:val="000000"/>
          <w:sz w:val="24"/>
          <w:szCs w:val="24"/>
        </w:rPr>
      </w:pPr>
      <w:ins w:id="669" w:author="Unknown">
        <w:r w:rsidRPr="00CE569C">
          <w:rPr>
            <w:rFonts w:ascii="Georgia" w:eastAsia="Times New Roman" w:hAnsi="Georgia" w:cs="Times New Roman"/>
            <w:color w:val="000000"/>
            <w:sz w:val="24"/>
            <w:szCs w:val="24"/>
          </w:rPr>
          <w:t>Buttons are stored in an array list. This list is then mapped to the grid of the panel. We get the indexes of the last button and the clicked button. They are swapped using the </w:t>
        </w:r>
        <w:r w:rsidRPr="00CE569C">
          <w:rPr>
            <w:rFonts w:ascii="Courier New" w:eastAsia="Times New Roman" w:hAnsi="Courier New" w:cs="Courier New"/>
            <w:color w:val="000000"/>
            <w:sz w:val="20"/>
          </w:rPr>
          <w:t>Collections.swap()</w:t>
        </w:r>
        <w:r w:rsidRPr="00CE569C">
          <w:rPr>
            <w:rFonts w:ascii="Georgia" w:eastAsia="Times New Roman" w:hAnsi="Georgia" w:cs="Times New Roman"/>
            <w:color w:val="000000"/>
            <w:sz w:val="24"/>
            <w:szCs w:val="24"/>
          </w:rPr>
          <w:t> if they are adjacent.</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0" w:author="Unknown"/>
          <w:rFonts w:ascii="Courier New" w:eastAsia="Times New Roman" w:hAnsi="Courier New" w:cs="Courier New"/>
          <w:color w:val="000000"/>
          <w:sz w:val="20"/>
          <w:szCs w:val="20"/>
        </w:rPr>
      </w:pPr>
      <w:ins w:id="671" w:author="Unknown">
        <w:r w:rsidRPr="00CE569C">
          <w:rPr>
            <w:rFonts w:ascii="Courier New" w:eastAsia="Times New Roman" w:hAnsi="Courier New" w:cs="Courier New"/>
            <w:color w:val="000000"/>
            <w:sz w:val="20"/>
            <w:szCs w:val="20"/>
          </w:rPr>
          <w:t>private void updateButtons()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2"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3" w:author="Unknown"/>
          <w:rFonts w:ascii="Courier New" w:eastAsia="Times New Roman" w:hAnsi="Courier New" w:cs="Courier New"/>
          <w:color w:val="000000"/>
          <w:sz w:val="20"/>
          <w:szCs w:val="20"/>
        </w:rPr>
      </w:pPr>
      <w:ins w:id="674" w:author="Unknown">
        <w:r w:rsidRPr="00CE569C">
          <w:rPr>
            <w:rFonts w:ascii="Courier New" w:eastAsia="Times New Roman" w:hAnsi="Courier New" w:cs="Courier New"/>
            <w:color w:val="000000"/>
            <w:sz w:val="20"/>
            <w:szCs w:val="20"/>
          </w:rPr>
          <w:t xml:space="preserve">    panel.removeAll();</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5"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6" w:author="Unknown"/>
          <w:rFonts w:ascii="Courier New" w:eastAsia="Times New Roman" w:hAnsi="Courier New" w:cs="Courier New"/>
          <w:color w:val="000000"/>
          <w:sz w:val="20"/>
          <w:szCs w:val="20"/>
        </w:rPr>
      </w:pPr>
      <w:ins w:id="677" w:author="Unknown">
        <w:r w:rsidRPr="00CE569C">
          <w:rPr>
            <w:rFonts w:ascii="Courier New" w:eastAsia="Times New Roman" w:hAnsi="Courier New" w:cs="Courier New"/>
            <w:color w:val="000000"/>
            <w:sz w:val="20"/>
            <w:szCs w:val="20"/>
          </w:rPr>
          <w:t xml:space="preserve">    for (JComponent btn : buttons)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8"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9" w:author="Unknown"/>
          <w:rFonts w:ascii="Courier New" w:eastAsia="Times New Roman" w:hAnsi="Courier New" w:cs="Courier New"/>
          <w:color w:val="000000"/>
          <w:sz w:val="20"/>
          <w:szCs w:val="20"/>
        </w:rPr>
      </w:pPr>
      <w:ins w:id="680" w:author="Unknown">
        <w:r w:rsidRPr="00CE569C">
          <w:rPr>
            <w:rFonts w:ascii="Courier New" w:eastAsia="Times New Roman" w:hAnsi="Courier New" w:cs="Courier New"/>
            <w:color w:val="000000"/>
            <w:sz w:val="20"/>
            <w:szCs w:val="20"/>
          </w:rPr>
          <w:t xml:space="preserve">        panel.add(btn);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1" w:author="Unknown"/>
          <w:rFonts w:ascii="Courier New" w:eastAsia="Times New Roman" w:hAnsi="Courier New" w:cs="Courier New"/>
          <w:color w:val="000000"/>
          <w:sz w:val="20"/>
          <w:szCs w:val="20"/>
        </w:rPr>
      </w:pPr>
      <w:ins w:id="682"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3"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4" w:author="Unknown"/>
          <w:rFonts w:ascii="Courier New" w:eastAsia="Times New Roman" w:hAnsi="Courier New" w:cs="Courier New"/>
          <w:color w:val="000000"/>
          <w:sz w:val="20"/>
          <w:szCs w:val="20"/>
        </w:rPr>
      </w:pPr>
      <w:ins w:id="685" w:author="Unknown">
        <w:r w:rsidRPr="00CE569C">
          <w:rPr>
            <w:rFonts w:ascii="Courier New" w:eastAsia="Times New Roman" w:hAnsi="Courier New" w:cs="Courier New"/>
            <w:color w:val="000000"/>
            <w:sz w:val="20"/>
            <w:szCs w:val="20"/>
          </w:rPr>
          <w:t xml:space="preserve">    panel.validate();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6" w:author="Unknown"/>
          <w:rFonts w:ascii="Courier New" w:eastAsia="Times New Roman" w:hAnsi="Courier New" w:cs="Courier New"/>
          <w:color w:val="000000"/>
          <w:sz w:val="20"/>
          <w:szCs w:val="20"/>
        </w:rPr>
      </w:pPr>
      <w:ins w:id="687"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688" w:author="Unknown"/>
          <w:rFonts w:ascii="Georgia" w:eastAsia="Times New Roman" w:hAnsi="Georgia" w:cs="Times New Roman"/>
          <w:color w:val="000000"/>
          <w:sz w:val="24"/>
          <w:szCs w:val="24"/>
        </w:rPr>
      </w:pPr>
      <w:ins w:id="689" w:author="Unknown">
        <w:r w:rsidRPr="00CE569C">
          <w:rPr>
            <w:rFonts w:ascii="Georgia" w:eastAsia="Times New Roman" w:hAnsi="Georgia" w:cs="Times New Roman"/>
            <w:color w:val="000000"/>
            <w:sz w:val="24"/>
            <w:szCs w:val="24"/>
          </w:rPr>
          <w:t>The </w:t>
        </w:r>
        <w:r w:rsidRPr="00CE569C">
          <w:rPr>
            <w:rFonts w:ascii="Courier New" w:eastAsia="Times New Roman" w:hAnsi="Courier New" w:cs="Courier New"/>
            <w:color w:val="000000"/>
            <w:sz w:val="20"/>
          </w:rPr>
          <w:t>updateButtons()</w:t>
        </w:r>
        <w:r w:rsidRPr="00CE569C">
          <w:rPr>
            <w:rFonts w:ascii="Georgia" w:eastAsia="Times New Roman" w:hAnsi="Georgia" w:cs="Times New Roman"/>
            <w:color w:val="000000"/>
            <w:sz w:val="24"/>
            <w:szCs w:val="24"/>
          </w:rPr>
          <w:t> method maps the list to the panel's grid. First, all components are removed with the </w:t>
        </w:r>
        <w:r w:rsidRPr="00CE569C">
          <w:rPr>
            <w:rFonts w:ascii="Courier New" w:eastAsia="Times New Roman" w:hAnsi="Courier New" w:cs="Courier New"/>
            <w:color w:val="000000"/>
            <w:sz w:val="20"/>
          </w:rPr>
          <w:t>removeAll()</w:t>
        </w:r>
        <w:r w:rsidRPr="00CE569C">
          <w:rPr>
            <w:rFonts w:ascii="Georgia" w:eastAsia="Times New Roman" w:hAnsi="Georgia" w:cs="Times New Roman"/>
            <w:color w:val="000000"/>
            <w:sz w:val="24"/>
            <w:szCs w:val="24"/>
          </w:rPr>
          <w:t> method. A for loop is used to go trough the </w:t>
        </w:r>
        <w:r w:rsidRPr="00CE569C">
          <w:rPr>
            <w:rFonts w:ascii="Courier New" w:eastAsia="Times New Roman" w:hAnsi="Courier New" w:cs="Courier New"/>
            <w:color w:val="000000"/>
            <w:sz w:val="20"/>
          </w:rPr>
          <w:t>buttons</w:t>
        </w:r>
        <w:r w:rsidRPr="00CE569C">
          <w:rPr>
            <w:rFonts w:ascii="Georgia" w:eastAsia="Times New Roman" w:hAnsi="Georgia" w:cs="Times New Roman"/>
            <w:color w:val="000000"/>
            <w:sz w:val="24"/>
            <w:szCs w:val="24"/>
          </w:rPr>
          <w:t> list to add the reordered buttons back to the panel's layout manager. Finally, the </w:t>
        </w:r>
        <w:r w:rsidRPr="00CE569C">
          <w:rPr>
            <w:rFonts w:ascii="Courier New" w:eastAsia="Times New Roman" w:hAnsi="Courier New" w:cs="Courier New"/>
            <w:color w:val="000000"/>
            <w:sz w:val="20"/>
          </w:rPr>
          <w:t>validate()</w:t>
        </w:r>
        <w:r w:rsidRPr="00CE569C">
          <w:rPr>
            <w:rFonts w:ascii="Georgia" w:eastAsia="Times New Roman" w:hAnsi="Georgia" w:cs="Times New Roman"/>
            <w:color w:val="000000"/>
            <w:sz w:val="24"/>
            <w:szCs w:val="24"/>
          </w:rPr>
          <w:t> method implements the new layout.</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0" w:author="Unknown"/>
          <w:rFonts w:ascii="Courier New" w:eastAsia="Times New Roman" w:hAnsi="Courier New" w:cs="Courier New"/>
          <w:color w:val="000000"/>
          <w:sz w:val="20"/>
          <w:szCs w:val="20"/>
        </w:rPr>
      </w:pPr>
      <w:ins w:id="691" w:author="Unknown">
        <w:r w:rsidRPr="00CE569C">
          <w:rPr>
            <w:rFonts w:ascii="Courier New" w:eastAsia="Times New Roman" w:hAnsi="Courier New" w:cs="Courier New"/>
            <w:color w:val="000000"/>
            <w:sz w:val="20"/>
            <w:szCs w:val="20"/>
          </w:rPr>
          <w:t>private void checkSolution()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2"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3" w:author="Unknown"/>
          <w:rFonts w:ascii="Courier New" w:eastAsia="Times New Roman" w:hAnsi="Courier New" w:cs="Courier New"/>
          <w:color w:val="000000"/>
          <w:sz w:val="20"/>
          <w:szCs w:val="20"/>
        </w:rPr>
      </w:pPr>
      <w:ins w:id="694" w:author="Unknown">
        <w:r w:rsidRPr="00CE569C">
          <w:rPr>
            <w:rFonts w:ascii="Courier New" w:eastAsia="Times New Roman" w:hAnsi="Courier New" w:cs="Courier New"/>
            <w:color w:val="000000"/>
            <w:sz w:val="20"/>
            <w:szCs w:val="20"/>
          </w:rPr>
          <w:t xml:space="preserve">    ArrayList&lt;Point&gt; current = new ArrayList();</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5"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6" w:author="Unknown"/>
          <w:rFonts w:ascii="Courier New" w:eastAsia="Times New Roman" w:hAnsi="Courier New" w:cs="Courier New"/>
          <w:color w:val="000000"/>
          <w:sz w:val="20"/>
          <w:szCs w:val="20"/>
        </w:rPr>
      </w:pPr>
      <w:ins w:id="697" w:author="Unknown">
        <w:r w:rsidRPr="00CE569C">
          <w:rPr>
            <w:rFonts w:ascii="Courier New" w:eastAsia="Times New Roman" w:hAnsi="Courier New" w:cs="Courier New"/>
            <w:color w:val="000000"/>
            <w:sz w:val="20"/>
            <w:szCs w:val="20"/>
          </w:rPr>
          <w:t xml:space="preserve">    for (JComponent btn : buttons)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98" w:author="Unknown"/>
          <w:rFonts w:ascii="Courier New" w:eastAsia="Times New Roman" w:hAnsi="Courier New" w:cs="Courier New"/>
          <w:color w:val="000000"/>
          <w:sz w:val="20"/>
          <w:szCs w:val="20"/>
        </w:rPr>
      </w:pPr>
      <w:ins w:id="699" w:author="Unknown">
        <w:r w:rsidRPr="00CE569C">
          <w:rPr>
            <w:rFonts w:ascii="Courier New" w:eastAsia="Times New Roman" w:hAnsi="Courier New" w:cs="Courier New"/>
            <w:color w:val="000000"/>
            <w:sz w:val="20"/>
            <w:szCs w:val="20"/>
          </w:rPr>
          <w:t xml:space="preserve">        current.add((Point) btn.getClientProperty("position"));</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0" w:author="Unknown"/>
          <w:rFonts w:ascii="Courier New" w:eastAsia="Times New Roman" w:hAnsi="Courier New" w:cs="Courier New"/>
          <w:color w:val="000000"/>
          <w:sz w:val="20"/>
          <w:szCs w:val="20"/>
        </w:rPr>
      </w:pPr>
      <w:ins w:id="701"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2" w:author="Unknown"/>
          <w:rFonts w:ascii="Courier New" w:eastAsia="Times New Roman" w:hAnsi="Courier New" w:cs="Courier New"/>
          <w:color w:val="000000"/>
          <w:sz w:val="20"/>
          <w:szCs w:val="20"/>
        </w:rPr>
      </w:pPr>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3" w:author="Unknown"/>
          <w:rFonts w:ascii="Courier New" w:eastAsia="Times New Roman" w:hAnsi="Courier New" w:cs="Courier New"/>
          <w:color w:val="000000"/>
          <w:sz w:val="20"/>
          <w:szCs w:val="20"/>
        </w:rPr>
      </w:pPr>
      <w:ins w:id="704" w:author="Unknown">
        <w:r w:rsidRPr="00CE569C">
          <w:rPr>
            <w:rFonts w:ascii="Courier New" w:eastAsia="Times New Roman" w:hAnsi="Courier New" w:cs="Courier New"/>
            <w:color w:val="000000"/>
            <w:sz w:val="20"/>
            <w:szCs w:val="20"/>
          </w:rPr>
          <w:t xml:space="preserve">    if (compareList(solution, current))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5" w:author="Unknown"/>
          <w:rFonts w:ascii="Courier New" w:eastAsia="Times New Roman" w:hAnsi="Courier New" w:cs="Courier New"/>
          <w:color w:val="000000"/>
          <w:sz w:val="20"/>
          <w:szCs w:val="20"/>
        </w:rPr>
      </w:pPr>
      <w:ins w:id="706" w:author="Unknown">
        <w:r w:rsidRPr="00CE569C">
          <w:rPr>
            <w:rFonts w:ascii="Courier New" w:eastAsia="Times New Roman" w:hAnsi="Courier New" w:cs="Courier New"/>
            <w:color w:val="000000"/>
            <w:sz w:val="20"/>
            <w:szCs w:val="20"/>
          </w:rPr>
          <w:t xml:space="preserve">        JOptionPane.showMessageDialog(panel, "Finished",</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7" w:author="Unknown"/>
          <w:rFonts w:ascii="Courier New" w:eastAsia="Times New Roman" w:hAnsi="Courier New" w:cs="Courier New"/>
          <w:color w:val="000000"/>
          <w:sz w:val="20"/>
          <w:szCs w:val="20"/>
        </w:rPr>
      </w:pPr>
      <w:ins w:id="708" w:author="Unknown">
        <w:r w:rsidRPr="00CE569C">
          <w:rPr>
            <w:rFonts w:ascii="Courier New" w:eastAsia="Times New Roman" w:hAnsi="Courier New" w:cs="Courier New"/>
            <w:color w:val="000000"/>
            <w:sz w:val="20"/>
            <w:szCs w:val="20"/>
          </w:rPr>
          <w:t xml:space="preserve">                "Congratulation", JOptionPane.INFORMATION_MESSAGE);</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09" w:author="Unknown"/>
          <w:rFonts w:ascii="Courier New" w:eastAsia="Times New Roman" w:hAnsi="Courier New" w:cs="Courier New"/>
          <w:color w:val="000000"/>
          <w:sz w:val="20"/>
          <w:szCs w:val="20"/>
        </w:rPr>
      </w:pPr>
      <w:ins w:id="710" w:author="Unknown">
        <w:r w:rsidRPr="00CE569C">
          <w:rPr>
            <w:rFonts w:ascii="Courier New" w:eastAsia="Times New Roman" w:hAnsi="Courier New" w:cs="Courier New"/>
            <w:color w:val="000000"/>
            <w:sz w:val="20"/>
            <w:szCs w:val="20"/>
          </w:rPr>
          <w:t xml:space="preserve">    }</w:t>
        </w:r>
      </w:ins>
    </w:p>
    <w:p w:rsidR="00CE569C" w:rsidRPr="00CE569C" w:rsidRDefault="00CE569C" w:rsidP="00CE569C">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1" w:author="Unknown"/>
          <w:rFonts w:ascii="Courier New" w:eastAsia="Times New Roman" w:hAnsi="Courier New" w:cs="Courier New"/>
          <w:color w:val="000000"/>
          <w:sz w:val="20"/>
          <w:szCs w:val="20"/>
        </w:rPr>
      </w:pPr>
      <w:ins w:id="712" w:author="Unknown">
        <w:r w:rsidRPr="00CE569C">
          <w:rPr>
            <w:rFonts w:ascii="Courier New" w:eastAsia="Times New Roman" w:hAnsi="Courier New" w:cs="Courier New"/>
            <w:color w:val="000000"/>
            <w:sz w:val="20"/>
            <w:szCs w:val="20"/>
          </w:rPr>
          <w:t>}</w:t>
        </w:r>
      </w:ins>
    </w:p>
    <w:p w:rsidR="00CE569C" w:rsidRPr="00CE569C" w:rsidRDefault="00CE569C" w:rsidP="00CE569C">
      <w:pPr>
        <w:spacing w:before="100" w:beforeAutospacing="1" w:after="100" w:afterAutospacing="1" w:line="240" w:lineRule="auto"/>
        <w:rPr>
          <w:ins w:id="713" w:author="Unknown"/>
          <w:rFonts w:ascii="Georgia" w:eastAsia="Times New Roman" w:hAnsi="Georgia" w:cs="Times New Roman"/>
          <w:color w:val="000000"/>
          <w:sz w:val="24"/>
          <w:szCs w:val="24"/>
        </w:rPr>
      </w:pPr>
      <w:ins w:id="714" w:author="Unknown">
        <w:r w:rsidRPr="00CE569C">
          <w:rPr>
            <w:rFonts w:ascii="Georgia" w:eastAsia="Times New Roman" w:hAnsi="Georgia" w:cs="Times New Roman"/>
            <w:color w:val="000000"/>
            <w:sz w:val="24"/>
            <w:szCs w:val="24"/>
          </w:rPr>
          <w:t>Solution checking is done by comparing the list of points of the correctly ordered buttons with the current list containg the order of buttons from the window. A message dialog is shown in case the solution is reached.</w:t>
        </w:r>
      </w:ins>
    </w:p>
    <w:p w:rsidR="00CE569C" w:rsidRDefault="00CE569C" w:rsidP="00CE569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52750" cy="2476500"/>
            <wp:effectExtent l="19050" t="0" r="0" b="0"/>
            <wp:docPr id="1" name="Picture 1" descr="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zzle"/>
                    <pic:cNvPicPr>
                      <a:picLocks noChangeAspect="1" noChangeArrowheads="1"/>
                    </pic:cNvPicPr>
                  </pic:nvPicPr>
                  <pic:blipFill>
                    <a:blip r:embed="rId4"/>
                    <a:srcRect/>
                    <a:stretch>
                      <a:fillRect/>
                    </a:stretch>
                  </pic:blipFill>
                  <pic:spPr bwMode="auto">
                    <a:xfrm>
                      <a:off x="0" y="0"/>
                      <a:ext cx="2952750" cy="2476500"/>
                    </a:xfrm>
                    <a:prstGeom prst="rect">
                      <a:avLst/>
                    </a:prstGeom>
                    <a:noFill/>
                    <a:ln w="9525">
                      <a:noFill/>
                      <a:miter lim="800000"/>
                      <a:headEnd/>
                      <a:tailEnd/>
                    </a:ln>
                  </pic:spPr>
                </pic:pic>
              </a:graphicData>
            </a:graphic>
          </wp:inline>
        </w:drawing>
      </w:r>
    </w:p>
    <w:p w:rsidR="0080253D" w:rsidRDefault="00CE569C" w:rsidP="00CE569C">
      <w:ins w:id="715" w:author="Unknown">
        <w:r w:rsidRPr="00CE569C">
          <w:rPr>
            <w:rFonts w:ascii="Times New Roman" w:eastAsia="Times New Roman" w:hAnsi="Times New Roman" w:cs="Times New Roman"/>
            <w:sz w:val="24"/>
            <w:szCs w:val="24"/>
          </w:rPr>
          <w:t>Figure: Forming the image</w:t>
        </w:r>
      </w:ins>
    </w:p>
    <w:sectPr w:rsidR="008025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569C"/>
    <w:rsid w:val="0080253D"/>
    <w:rsid w:val="00CE5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56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E5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6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E569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56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E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569C"/>
    <w:rPr>
      <w:rFonts w:ascii="Courier New" w:eastAsia="Times New Roman" w:hAnsi="Courier New" w:cs="Courier New"/>
      <w:sz w:val="20"/>
      <w:szCs w:val="20"/>
    </w:rPr>
  </w:style>
  <w:style w:type="character" w:customStyle="1" w:styleId="apple-converted-space">
    <w:name w:val="apple-converted-space"/>
    <w:basedOn w:val="DefaultParagraphFont"/>
    <w:rsid w:val="00CE569C"/>
  </w:style>
  <w:style w:type="character" w:styleId="HTMLCode">
    <w:name w:val="HTML Code"/>
    <w:basedOn w:val="DefaultParagraphFont"/>
    <w:uiPriority w:val="99"/>
    <w:semiHidden/>
    <w:unhideWhenUsed/>
    <w:rsid w:val="00CE56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6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78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2034</Words>
  <Characters>11596</Characters>
  <Application>Microsoft Office Word</Application>
  <DocSecurity>0</DocSecurity>
  <Lines>96</Lines>
  <Paragraphs>27</Paragraphs>
  <ScaleCrop>false</ScaleCrop>
  <Company/>
  <LinksUpToDate>false</LinksUpToDate>
  <CharactersWithSpaces>13603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Khowaja</dc:creator>
  <cp:keywords/>
  <dc:description/>
  <cp:lastModifiedBy>Sameer Khowaja</cp:lastModifiedBy>
  <cp:revision>2</cp:revision>
  <dcterms:created xsi:type="dcterms:W3CDTF">2016-11-17T17:25:00Z</dcterms:created>
  <dcterms:modified xsi:type="dcterms:W3CDTF">2016-11-17T17:25:00Z</dcterms:modified>
</cp:coreProperties>
</file>