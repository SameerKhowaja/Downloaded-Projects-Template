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32A" w:rsidRPr="0073632A" w:rsidRDefault="0073632A" w:rsidP="0073632A">
      <w:pPr>
        <w:spacing w:before="375" w:after="375" w:line="240" w:lineRule="auto"/>
        <w:outlineLvl w:val="0"/>
        <w:rPr>
          <w:rFonts w:ascii="Times New Roman" w:eastAsia="Times New Roman" w:hAnsi="Times New Roman" w:cs="Times New Roman"/>
          <w:b/>
          <w:bCs/>
          <w:color w:val="000000"/>
          <w:kern w:val="36"/>
          <w:sz w:val="48"/>
          <w:szCs w:val="48"/>
        </w:rPr>
      </w:pPr>
      <w:r w:rsidRPr="0073632A">
        <w:rPr>
          <w:rFonts w:ascii="Times New Roman" w:eastAsia="Times New Roman" w:hAnsi="Times New Roman" w:cs="Times New Roman"/>
          <w:b/>
          <w:bCs/>
          <w:color w:val="000000"/>
          <w:kern w:val="36"/>
          <w:sz w:val="48"/>
          <w:szCs w:val="48"/>
        </w:rPr>
        <w:t>Snake</w:t>
      </w:r>
    </w:p>
    <w:p w:rsidR="0073632A" w:rsidRPr="0073632A" w:rsidRDefault="0073632A" w:rsidP="0073632A">
      <w:pPr>
        <w:spacing w:before="100" w:beforeAutospacing="1" w:after="100" w:afterAutospacing="1" w:line="240" w:lineRule="auto"/>
        <w:rPr>
          <w:rFonts w:ascii="Georgia" w:eastAsia="Times New Roman" w:hAnsi="Georgia" w:cs="Times New Roman"/>
          <w:color w:val="000000"/>
          <w:sz w:val="24"/>
          <w:szCs w:val="24"/>
        </w:rPr>
      </w:pPr>
      <w:r w:rsidRPr="0073632A">
        <w:rPr>
          <w:rFonts w:ascii="Georgia" w:eastAsia="Times New Roman" w:hAnsi="Georgia" w:cs="Times New Roman"/>
          <w:color w:val="000000"/>
          <w:sz w:val="24"/>
          <w:szCs w:val="24"/>
        </w:rPr>
        <w:t>In this part of the Java 2D games tutorial, we will create a Java Snake game clone.</w:t>
      </w:r>
    </w:p>
    <w:p w:rsidR="0073632A" w:rsidRPr="0073632A" w:rsidRDefault="0073632A" w:rsidP="0073632A">
      <w:pPr>
        <w:spacing w:before="375" w:after="375" w:line="240" w:lineRule="auto"/>
        <w:outlineLvl w:val="1"/>
        <w:rPr>
          <w:ins w:id="0" w:author="Unknown"/>
          <w:rFonts w:ascii="Times New Roman" w:eastAsia="Times New Roman" w:hAnsi="Times New Roman" w:cs="Times New Roman"/>
          <w:b/>
          <w:bCs/>
          <w:color w:val="000000"/>
          <w:sz w:val="36"/>
          <w:szCs w:val="36"/>
        </w:rPr>
      </w:pPr>
      <w:ins w:id="1" w:author="Unknown">
        <w:r w:rsidRPr="0073632A">
          <w:rPr>
            <w:rFonts w:ascii="Times New Roman" w:eastAsia="Times New Roman" w:hAnsi="Times New Roman" w:cs="Times New Roman"/>
            <w:b/>
            <w:bCs/>
            <w:color w:val="000000"/>
            <w:sz w:val="36"/>
            <w:szCs w:val="36"/>
          </w:rPr>
          <w:t>Snake</w:t>
        </w:r>
      </w:ins>
    </w:p>
    <w:p w:rsidR="0073632A" w:rsidRPr="0073632A" w:rsidRDefault="0073632A" w:rsidP="0073632A">
      <w:pPr>
        <w:spacing w:before="100" w:beforeAutospacing="1" w:after="100" w:afterAutospacing="1" w:line="240" w:lineRule="auto"/>
        <w:rPr>
          <w:ins w:id="2" w:author="Unknown"/>
          <w:rFonts w:ascii="Georgia" w:eastAsia="Times New Roman" w:hAnsi="Georgia" w:cs="Times New Roman"/>
          <w:color w:val="000000"/>
          <w:sz w:val="24"/>
          <w:szCs w:val="24"/>
        </w:rPr>
      </w:pPr>
      <w:ins w:id="3" w:author="Unknown">
        <w:r w:rsidRPr="0073632A">
          <w:rPr>
            <w:rFonts w:ascii="Georgia" w:eastAsia="Times New Roman" w:hAnsi="Georgia" w:cs="Times New Roman"/>
            <w:i/>
            <w:iCs/>
            <w:color w:val="000000"/>
            <w:sz w:val="24"/>
            <w:szCs w:val="24"/>
          </w:rPr>
          <w:t>Snake</w:t>
        </w:r>
        <w:r w:rsidRPr="0073632A">
          <w:rPr>
            <w:rFonts w:ascii="Georgia" w:eastAsia="Times New Roman" w:hAnsi="Georgia" w:cs="Times New Roman"/>
            <w:color w:val="000000"/>
            <w:sz w:val="24"/>
            <w:szCs w:val="24"/>
          </w:rPr>
          <w:t> is an older classic video game. It was first created in late 70s. Later it was brought to PCs. In this game the player controls a snake. The objective is to eat as many apples as possible. Each time the snake eats an apple, its body grows. The snake must avoid the walls and its own body. This game is sometimes called </w:t>
        </w:r>
        <w:r w:rsidRPr="0073632A">
          <w:rPr>
            <w:rFonts w:ascii="Georgia" w:eastAsia="Times New Roman" w:hAnsi="Georgia" w:cs="Times New Roman"/>
            <w:i/>
            <w:iCs/>
            <w:color w:val="000000"/>
            <w:sz w:val="24"/>
            <w:szCs w:val="24"/>
          </w:rPr>
          <w:t>Nibbles</w:t>
        </w:r>
        <w:r w:rsidRPr="0073632A">
          <w:rPr>
            <w:rFonts w:ascii="Georgia" w:eastAsia="Times New Roman" w:hAnsi="Georgia" w:cs="Times New Roman"/>
            <w:color w:val="000000"/>
            <w:sz w:val="24"/>
            <w:szCs w:val="24"/>
          </w:rPr>
          <w:t>.</w:t>
        </w:r>
      </w:ins>
    </w:p>
    <w:p w:rsidR="0073632A" w:rsidRPr="0073632A" w:rsidRDefault="0073632A" w:rsidP="0073632A">
      <w:pPr>
        <w:spacing w:before="375" w:after="375" w:line="240" w:lineRule="auto"/>
        <w:outlineLvl w:val="1"/>
        <w:rPr>
          <w:ins w:id="4" w:author="Unknown"/>
          <w:rFonts w:ascii="Times New Roman" w:eastAsia="Times New Roman" w:hAnsi="Times New Roman" w:cs="Times New Roman"/>
          <w:b/>
          <w:bCs/>
          <w:color w:val="000000"/>
          <w:sz w:val="36"/>
          <w:szCs w:val="36"/>
        </w:rPr>
      </w:pPr>
      <w:ins w:id="5" w:author="Unknown">
        <w:r w:rsidRPr="0073632A">
          <w:rPr>
            <w:rFonts w:ascii="Times New Roman" w:eastAsia="Times New Roman" w:hAnsi="Times New Roman" w:cs="Times New Roman"/>
            <w:b/>
            <w:bCs/>
            <w:color w:val="000000"/>
            <w:sz w:val="36"/>
            <w:szCs w:val="36"/>
          </w:rPr>
          <w:t>Development</w:t>
        </w:r>
      </w:ins>
    </w:p>
    <w:p w:rsidR="0073632A" w:rsidRPr="0073632A" w:rsidRDefault="0073632A" w:rsidP="0073632A">
      <w:pPr>
        <w:spacing w:before="100" w:beforeAutospacing="1" w:after="100" w:afterAutospacing="1" w:line="240" w:lineRule="auto"/>
        <w:rPr>
          <w:ins w:id="6" w:author="Unknown"/>
          <w:rFonts w:ascii="Georgia" w:eastAsia="Times New Roman" w:hAnsi="Georgia" w:cs="Times New Roman"/>
          <w:color w:val="000000"/>
          <w:sz w:val="24"/>
          <w:szCs w:val="24"/>
        </w:rPr>
      </w:pPr>
      <w:ins w:id="7" w:author="Unknown">
        <w:r w:rsidRPr="0073632A">
          <w:rPr>
            <w:rFonts w:ascii="Georgia" w:eastAsia="Times New Roman" w:hAnsi="Georgia" w:cs="Times New Roman"/>
            <w:color w:val="000000"/>
            <w:sz w:val="24"/>
            <w:szCs w:val="24"/>
          </w:rPr>
          <w:t>The size of each of the joints of a snake is 10px. The snake is controlled with the cursor keys. Initially, the snake has three joints. If the game is finished, the "Game Over" message is displayed in the middle of the board.</w:t>
        </w:r>
      </w:ins>
    </w:p>
    <w:p w:rsidR="0073632A" w:rsidRPr="0073632A" w:rsidRDefault="0073632A" w:rsidP="0073632A">
      <w:pPr>
        <w:shd w:val="clear" w:color="auto" w:fill="BDBDBD"/>
        <w:spacing w:after="0" w:line="240" w:lineRule="auto"/>
        <w:rPr>
          <w:ins w:id="8" w:author="Unknown"/>
          <w:rFonts w:ascii="Georgia" w:eastAsia="Times New Roman" w:hAnsi="Georgia" w:cs="Times New Roman"/>
          <w:color w:val="000000"/>
          <w:sz w:val="24"/>
          <w:szCs w:val="24"/>
        </w:rPr>
      </w:pPr>
      <w:ins w:id="9" w:author="Unknown">
        <w:r w:rsidRPr="0073632A">
          <w:rPr>
            <w:rFonts w:ascii="Georgia" w:eastAsia="Times New Roman" w:hAnsi="Georgia" w:cs="Times New Roman"/>
            <w:color w:val="000000"/>
            <w:sz w:val="24"/>
            <w:szCs w:val="24"/>
          </w:rPr>
          <w:t>Board.java</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 w:author="Unknown"/>
          <w:rFonts w:ascii="Courier New" w:eastAsia="Times New Roman" w:hAnsi="Courier New" w:cs="Courier New"/>
          <w:color w:val="000000"/>
          <w:sz w:val="20"/>
          <w:szCs w:val="20"/>
        </w:rPr>
      </w:pPr>
      <w:ins w:id="11" w:author="Unknown">
        <w:r w:rsidRPr="0073632A">
          <w:rPr>
            <w:rFonts w:ascii="Courier New" w:eastAsia="Times New Roman" w:hAnsi="Courier New" w:cs="Courier New"/>
            <w:color w:val="000000"/>
            <w:sz w:val="20"/>
            <w:szCs w:val="20"/>
          </w:rPr>
          <w:t xml:space="preserve">package </w:t>
        </w:r>
        <w:proofErr w:type="spellStart"/>
        <w:r w:rsidRPr="0073632A">
          <w:rPr>
            <w:rFonts w:ascii="Courier New" w:eastAsia="Times New Roman" w:hAnsi="Courier New" w:cs="Courier New"/>
            <w:color w:val="000000"/>
            <w:sz w:val="20"/>
            <w:szCs w:val="20"/>
          </w:rPr>
          <w:t>com.zetcode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 w:author="Unknown"/>
          <w:rFonts w:ascii="Courier New" w:eastAsia="Times New Roman" w:hAnsi="Courier New" w:cs="Courier New"/>
          <w:color w:val="000000"/>
          <w:sz w:val="20"/>
          <w:szCs w:val="20"/>
        </w:rPr>
      </w:pPr>
      <w:ins w:id="14"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java.awt.Color</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Unknown"/>
          <w:rFonts w:ascii="Courier New" w:eastAsia="Times New Roman" w:hAnsi="Courier New" w:cs="Courier New"/>
          <w:color w:val="000000"/>
          <w:sz w:val="20"/>
          <w:szCs w:val="20"/>
        </w:rPr>
      </w:pPr>
      <w:ins w:id="16"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java.awt.Dimension</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Unknown"/>
          <w:rFonts w:ascii="Courier New" w:eastAsia="Times New Roman" w:hAnsi="Courier New" w:cs="Courier New"/>
          <w:color w:val="000000"/>
          <w:sz w:val="20"/>
          <w:szCs w:val="20"/>
        </w:rPr>
      </w:pPr>
      <w:ins w:id="18"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java.awt.Font</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 w:author="Unknown"/>
          <w:rFonts w:ascii="Courier New" w:eastAsia="Times New Roman" w:hAnsi="Courier New" w:cs="Courier New"/>
          <w:color w:val="000000"/>
          <w:sz w:val="20"/>
          <w:szCs w:val="20"/>
        </w:rPr>
      </w:pPr>
      <w:ins w:id="20"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java.awt.FontMetrics</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 w:author="Unknown"/>
          <w:rFonts w:ascii="Courier New" w:eastAsia="Times New Roman" w:hAnsi="Courier New" w:cs="Courier New"/>
          <w:color w:val="000000"/>
          <w:sz w:val="20"/>
          <w:szCs w:val="20"/>
        </w:rPr>
      </w:pPr>
      <w:ins w:id="22"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java.awt.Graphics</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 w:author="Unknown"/>
          <w:rFonts w:ascii="Courier New" w:eastAsia="Times New Roman" w:hAnsi="Courier New" w:cs="Courier New"/>
          <w:color w:val="000000"/>
          <w:sz w:val="20"/>
          <w:szCs w:val="20"/>
        </w:rPr>
      </w:pPr>
      <w:ins w:id="24"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java.awt.Image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 w:author="Unknown"/>
          <w:rFonts w:ascii="Courier New" w:eastAsia="Times New Roman" w:hAnsi="Courier New" w:cs="Courier New"/>
          <w:color w:val="000000"/>
          <w:sz w:val="20"/>
          <w:szCs w:val="20"/>
        </w:rPr>
      </w:pPr>
      <w:ins w:id="26"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java.awt.Toolkit</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Unknown"/>
          <w:rFonts w:ascii="Courier New" w:eastAsia="Times New Roman" w:hAnsi="Courier New" w:cs="Courier New"/>
          <w:color w:val="000000"/>
          <w:sz w:val="20"/>
          <w:szCs w:val="20"/>
        </w:rPr>
      </w:pPr>
      <w:ins w:id="28"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java.awt.event.ActionEvent</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 w:author="Unknown"/>
          <w:rFonts w:ascii="Courier New" w:eastAsia="Times New Roman" w:hAnsi="Courier New" w:cs="Courier New"/>
          <w:color w:val="000000"/>
          <w:sz w:val="20"/>
          <w:szCs w:val="20"/>
        </w:rPr>
      </w:pPr>
      <w:ins w:id="30"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java.awt.event.ActionListener</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Unknown"/>
          <w:rFonts w:ascii="Courier New" w:eastAsia="Times New Roman" w:hAnsi="Courier New" w:cs="Courier New"/>
          <w:color w:val="000000"/>
          <w:sz w:val="20"/>
          <w:szCs w:val="20"/>
        </w:rPr>
      </w:pPr>
      <w:ins w:id="32"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java.awt.event.KeyAdapter</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 w:author="Unknown"/>
          <w:rFonts w:ascii="Courier New" w:eastAsia="Times New Roman" w:hAnsi="Courier New" w:cs="Courier New"/>
          <w:color w:val="000000"/>
          <w:sz w:val="20"/>
          <w:szCs w:val="20"/>
        </w:rPr>
      </w:pPr>
      <w:ins w:id="34"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java.awt.event.KeyEvent</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 w:author="Unknown"/>
          <w:rFonts w:ascii="Courier New" w:eastAsia="Times New Roman" w:hAnsi="Courier New" w:cs="Courier New"/>
          <w:color w:val="000000"/>
          <w:sz w:val="20"/>
          <w:szCs w:val="20"/>
        </w:rPr>
      </w:pPr>
      <w:ins w:id="37"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javax.swing.ImageIcon</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Unknown"/>
          <w:rFonts w:ascii="Courier New" w:eastAsia="Times New Roman" w:hAnsi="Courier New" w:cs="Courier New"/>
          <w:color w:val="000000"/>
          <w:sz w:val="20"/>
          <w:szCs w:val="20"/>
        </w:rPr>
      </w:pPr>
      <w:ins w:id="39"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javax.swing.JPanel</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 w:author="Unknown"/>
          <w:rFonts w:ascii="Courier New" w:eastAsia="Times New Roman" w:hAnsi="Courier New" w:cs="Courier New"/>
          <w:color w:val="000000"/>
          <w:sz w:val="20"/>
          <w:szCs w:val="20"/>
        </w:rPr>
      </w:pPr>
      <w:ins w:id="41"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javax.swing.Timer</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 w:author="Unknown"/>
          <w:rFonts w:ascii="Courier New" w:eastAsia="Times New Roman" w:hAnsi="Courier New" w:cs="Courier New"/>
          <w:color w:val="000000"/>
          <w:sz w:val="20"/>
          <w:szCs w:val="20"/>
        </w:rPr>
      </w:pPr>
      <w:ins w:id="44" w:author="Unknown">
        <w:r w:rsidRPr="0073632A">
          <w:rPr>
            <w:rFonts w:ascii="Courier New" w:eastAsia="Times New Roman" w:hAnsi="Courier New" w:cs="Courier New"/>
            <w:color w:val="000000"/>
            <w:sz w:val="20"/>
            <w:szCs w:val="20"/>
          </w:rPr>
          <w:t xml:space="preserve">public class Board extends </w:t>
        </w:r>
        <w:proofErr w:type="spellStart"/>
        <w:r w:rsidRPr="0073632A">
          <w:rPr>
            <w:rFonts w:ascii="Courier New" w:eastAsia="Times New Roman" w:hAnsi="Courier New" w:cs="Courier New"/>
            <w:color w:val="000000"/>
            <w:sz w:val="20"/>
            <w:szCs w:val="20"/>
          </w:rPr>
          <w:t>JPanel</w:t>
        </w:r>
        <w:proofErr w:type="spellEnd"/>
        <w:r w:rsidRPr="0073632A">
          <w:rPr>
            <w:rFonts w:ascii="Courier New" w:eastAsia="Times New Roman" w:hAnsi="Courier New" w:cs="Courier New"/>
            <w:color w:val="000000"/>
            <w:sz w:val="20"/>
            <w:szCs w:val="20"/>
          </w:rPr>
          <w:t xml:space="preserve"> implements </w:t>
        </w:r>
        <w:proofErr w:type="spellStart"/>
        <w:r w:rsidRPr="0073632A">
          <w:rPr>
            <w:rFonts w:ascii="Courier New" w:eastAsia="Times New Roman" w:hAnsi="Courier New" w:cs="Courier New"/>
            <w:color w:val="000000"/>
            <w:sz w:val="20"/>
            <w:szCs w:val="20"/>
          </w:rPr>
          <w:t>ActionListener</w:t>
        </w:r>
        <w:proofErr w:type="spellEnd"/>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 w:author="Unknown"/>
          <w:rFonts w:ascii="Courier New" w:eastAsia="Times New Roman" w:hAnsi="Courier New" w:cs="Courier New"/>
          <w:color w:val="000000"/>
          <w:sz w:val="20"/>
          <w:szCs w:val="20"/>
        </w:rPr>
      </w:pPr>
      <w:ins w:id="47" w:author="Unknown">
        <w:r w:rsidRPr="0073632A">
          <w:rPr>
            <w:rFonts w:ascii="Courier New" w:eastAsia="Times New Roman" w:hAnsi="Courier New" w:cs="Courier New"/>
            <w:color w:val="000000"/>
            <w:sz w:val="20"/>
            <w:szCs w:val="20"/>
          </w:rPr>
          <w:t xml:space="preserve">    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B_WIDTH = 300;</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Courier New" w:eastAsia="Times New Roman" w:hAnsi="Courier New" w:cs="Courier New"/>
          <w:color w:val="000000"/>
          <w:sz w:val="20"/>
          <w:szCs w:val="20"/>
        </w:rPr>
      </w:pPr>
      <w:ins w:id="49" w:author="Unknown">
        <w:r w:rsidRPr="0073632A">
          <w:rPr>
            <w:rFonts w:ascii="Courier New" w:eastAsia="Times New Roman" w:hAnsi="Courier New" w:cs="Courier New"/>
            <w:color w:val="000000"/>
            <w:sz w:val="20"/>
            <w:szCs w:val="20"/>
          </w:rPr>
          <w:t xml:space="preserve">    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B_HEIGHT = 300;</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 w:author="Unknown"/>
          <w:rFonts w:ascii="Courier New" w:eastAsia="Times New Roman" w:hAnsi="Courier New" w:cs="Courier New"/>
          <w:color w:val="000000"/>
          <w:sz w:val="20"/>
          <w:szCs w:val="20"/>
        </w:rPr>
      </w:pPr>
      <w:ins w:id="51" w:author="Unknown">
        <w:r w:rsidRPr="0073632A">
          <w:rPr>
            <w:rFonts w:ascii="Courier New" w:eastAsia="Times New Roman" w:hAnsi="Courier New" w:cs="Courier New"/>
            <w:color w:val="000000"/>
            <w:sz w:val="20"/>
            <w:szCs w:val="20"/>
          </w:rPr>
          <w:t xml:space="preserve">    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DOT_SIZE = 10;</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 w:author="Unknown"/>
          <w:rFonts w:ascii="Courier New" w:eastAsia="Times New Roman" w:hAnsi="Courier New" w:cs="Courier New"/>
          <w:color w:val="000000"/>
          <w:sz w:val="20"/>
          <w:szCs w:val="20"/>
        </w:rPr>
      </w:pPr>
      <w:ins w:id="53" w:author="Unknown">
        <w:r w:rsidRPr="0073632A">
          <w:rPr>
            <w:rFonts w:ascii="Courier New" w:eastAsia="Times New Roman" w:hAnsi="Courier New" w:cs="Courier New"/>
            <w:color w:val="000000"/>
            <w:sz w:val="20"/>
            <w:szCs w:val="20"/>
          </w:rPr>
          <w:t xml:space="preserve">    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ALL_DOTS = 900;</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 w:author="Unknown"/>
          <w:rFonts w:ascii="Courier New" w:eastAsia="Times New Roman" w:hAnsi="Courier New" w:cs="Courier New"/>
          <w:color w:val="000000"/>
          <w:sz w:val="20"/>
          <w:szCs w:val="20"/>
        </w:rPr>
      </w:pPr>
      <w:ins w:id="55" w:author="Unknown">
        <w:r w:rsidRPr="0073632A">
          <w:rPr>
            <w:rFonts w:ascii="Courier New" w:eastAsia="Times New Roman" w:hAnsi="Courier New" w:cs="Courier New"/>
            <w:color w:val="000000"/>
            <w:sz w:val="20"/>
            <w:szCs w:val="20"/>
          </w:rPr>
          <w:t xml:space="preserve">    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RAND_POS = 29;</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 w:author="Unknown"/>
          <w:rFonts w:ascii="Courier New" w:eastAsia="Times New Roman" w:hAnsi="Courier New" w:cs="Courier New"/>
          <w:color w:val="000000"/>
          <w:sz w:val="20"/>
          <w:szCs w:val="20"/>
        </w:rPr>
      </w:pPr>
      <w:ins w:id="57" w:author="Unknown">
        <w:r w:rsidRPr="0073632A">
          <w:rPr>
            <w:rFonts w:ascii="Courier New" w:eastAsia="Times New Roman" w:hAnsi="Courier New" w:cs="Courier New"/>
            <w:color w:val="000000"/>
            <w:sz w:val="20"/>
            <w:szCs w:val="20"/>
          </w:rPr>
          <w:t xml:space="preserve">    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DELAY = 140;</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 w:author="Unknown"/>
          <w:rFonts w:ascii="Courier New" w:eastAsia="Times New Roman" w:hAnsi="Courier New" w:cs="Courier New"/>
          <w:color w:val="000000"/>
          <w:sz w:val="20"/>
          <w:szCs w:val="20"/>
        </w:rPr>
      </w:pPr>
      <w:ins w:id="60" w:author="Unknown">
        <w:r w:rsidRPr="0073632A">
          <w:rPr>
            <w:rFonts w:ascii="Courier New" w:eastAsia="Times New Roman" w:hAnsi="Courier New" w:cs="Courier New"/>
            <w:color w:val="000000"/>
            <w:sz w:val="20"/>
            <w:szCs w:val="20"/>
          </w:rPr>
          <w:t xml:space="preserve">    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x[] = new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[ALL_DOTS];</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 w:author="Unknown"/>
          <w:rFonts w:ascii="Courier New" w:eastAsia="Times New Roman" w:hAnsi="Courier New" w:cs="Courier New"/>
          <w:color w:val="000000"/>
          <w:sz w:val="20"/>
          <w:szCs w:val="20"/>
        </w:rPr>
      </w:pPr>
      <w:ins w:id="62" w:author="Unknown">
        <w:r w:rsidRPr="0073632A">
          <w:rPr>
            <w:rFonts w:ascii="Courier New" w:eastAsia="Times New Roman" w:hAnsi="Courier New" w:cs="Courier New"/>
            <w:color w:val="000000"/>
            <w:sz w:val="20"/>
            <w:szCs w:val="20"/>
          </w:rPr>
          <w:lastRenderedPageBreak/>
          <w:t xml:space="preserve">    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y[] = new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[ALL_DOTS];</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 w:author="Unknown"/>
          <w:rFonts w:ascii="Courier New" w:eastAsia="Times New Roman" w:hAnsi="Courier New" w:cs="Courier New"/>
          <w:color w:val="000000"/>
          <w:sz w:val="20"/>
          <w:szCs w:val="20"/>
        </w:rPr>
      </w:pPr>
      <w:ins w:id="65" w:author="Unknown">
        <w:r w:rsidRPr="0073632A">
          <w:rPr>
            <w:rFonts w:ascii="Courier New" w:eastAsia="Times New Roman" w:hAnsi="Courier New" w:cs="Courier New"/>
            <w:color w:val="000000"/>
            <w:sz w:val="20"/>
            <w:szCs w:val="20"/>
          </w:rPr>
          <w:t xml:space="preserve">    private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dots;</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 w:author="Unknown"/>
          <w:rFonts w:ascii="Courier New" w:eastAsia="Times New Roman" w:hAnsi="Courier New" w:cs="Courier New"/>
          <w:color w:val="000000"/>
          <w:sz w:val="20"/>
          <w:szCs w:val="20"/>
        </w:rPr>
      </w:pPr>
      <w:ins w:id="67" w:author="Unknown">
        <w:r w:rsidRPr="0073632A">
          <w:rPr>
            <w:rFonts w:ascii="Courier New" w:eastAsia="Times New Roman" w:hAnsi="Courier New" w:cs="Courier New"/>
            <w:color w:val="000000"/>
            <w:sz w:val="20"/>
            <w:szCs w:val="20"/>
          </w:rPr>
          <w:t xml:space="preserve">    private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apple_x</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 w:author="Unknown"/>
          <w:rFonts w:ascii="Courier New" w:eastAsia="Times New Roman" w:hAnsi="Courier New" w:cs="Courier New"/>
          <w:color w:val="000000"/>
          <w:sz w:val="20"/>
          <w:szCs w:val="20"/>
        </w:rPr>
      </w:pPr>
      <w:ins w:id="69" w:author="Unknown">
        <w:r w:rsidRPr="0073632A">
          <w:rPr>
            <w:rFonts w:ascii="Courier New" w:eastAsia="Times New Roman" w:hAnsi="Courier New" w:cs="Courier New"/>
            <w:color w:val="000000"/>
            <w:sz w:val="20"/>
            <w:szCs w:val="20"/>
          </w:rPr>
          <w:t xml:space="preserve">    private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apple_y</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 w:author="Unknown"/>
          <w:rFonts w:ascii="Courier New" w:eastAsia="Times New Roman" w:hAnsi="Courier New" w:cs="Courier New"/>
          <w:color w:val="000000"/>
          <w:sz w:val="20"/>
          <w:szCs w:val="20"/>
        </w:rPr>
      </w:pPr>
      <w:ins w:id="72" w:author="Unknown">
        <w:r w:rsidRPr="0073632A">
          <w:rPr>
            <w:rFonts w:ascii="Courier New" w:eastAsia="Times New Roman" w:hAnsi="Courier New" w:cs="Courier New"/>
            <w:color w:val="000000"/>
            <w:sz w:val="20"/>
            <w:szCs w:val="20"/>
          </w:rPr>
          <w:t xml:space="preserve">    private </w:t>
        </w:r>
        <w:proofErr w:type="spellStart"/>
        <w:r w:rsidRPr="0073632A">
          <w:rPr>
            <w:rFonts w:ascii="Courier New" w:eastAsia="Times New Roman" w:hAnsi="Courier New" w:cs="Courier New"/>
            <w:color w:val="000000"/>
            <w:sz w:val="20"/>
            <w:szCs w:val="20"/>
          </w:rPr>
          <w:t>boolean</w:t>
        </w:r>
        <w:proofErr w:type="spellEnd"/>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leftDirection</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 w:author="Unknown"/>
          <w:rFonts w:ascii="Courier New" w:eastAsia="Times New Roman" w:hAnsi="Courier New" w:cs="Courier New"/>
          <w:color w:val="000000"/>
          <w:sz w:val="20"/>
          <w:szCs w:val="20"/>
        </w:rPr>
      </w:pPr>
      <w:ins w:id="74" w:author="Unknown">
        <w:r w:rsidRPr="0073632A">
          <w:rPr>
            <w:rFonts w:ascii="Courier New" w:eastAsia="Times New Roman" w:hAnsi="Courier New" w:cs="Courier New"/>
            <w:color w:val="000000"/>
            <w:sz w:val="20"/>
            <w:szCs w:val="20"/>
          </w:rPr>
          <w:t xml:space="preserve">    private </w:t>
        </w:r>
        <w:proofErr w:type="spellStart"/>
        <w:r w:rsidRPr="0073632A">
          <w:rPr>
            <w:rFonts w:ascii="Courier New" w:eastAsia="Times New Roman" w:hAnsi="Courier New" w:cs="Courier New"/>
            <w:color w:val="000000"/>
            <w:sz w:val="20"/>
            <w:szCs w:val="20"/>
          </w:rPr>
          <w:t>boolean</w:t>
        </w:r>
        <w:proofErr w:type="spellEnd"/>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rightDirection</w:t>
        </w:r>
        <w:proofErr w:type="spellEnd"/>
        <w:r w:rsidRPr="0073632A">
          <w:rPr>
            <w:rFonts w:ascii="Courier New" w:eastAsia="Times New Roman" w:hAnsi="Courier New" w:cs="Courier New"/>
            <w:color w:val="000000"/>
            <w:sz w:val="20"/>
            <w:szCs w:val="20"/>
          </w:rPr>
          <w:t xml:space="preserve"> = true;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color w:val="000000"/>
          <w:sz w:val="20"/>
          <w:szCs w:val="20"/>
        </w:rPr>
      </w:pPr>
      <w:ins w:id="76" w:author="Unknown">
        <w:r w:rsidRPr="0073632A">
          <w:rPr>
            <w:rFonts w:ascii="Courier New" w:eastAsia="Times New Roman" w:hAnsi="Courier New" w:cs="Courier New"/>
            <w:color w:val="000000"/>
            <w:sz w:val="20"/>
            <w:szCs w:val="20"/>
          </w:rPr>
          <w:t xml:space="preserve">    private </w:t>
        </w:r>
        <w:proofErr w:type="spellStart"/>
        <w:r w:rsidRPr="0073632A">
          <w:rPr>
            <w:rFonts w:ascii="Courier New" w:eastAsia="Times New Roman" w:hAnsi="Courier New" w:cs="Courier New"/>
            <w:color w:val="000000"/>
            <w:sz w:val="20"/>
            <w:szCs w:val="20"/>
          </w:rPr>
          <w:t>boolean</w:t>
        </w:r>
        <w:proofErr w:type="spellEnd"/>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upDirection</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color w:val="000000"/>
          <w:sz w:val="20"/>
          <w:szCs w:val="20"/>
        </w:rPr>
      </w:pPr>
      <w:ins w:id="78" w:author="Unknown">
        <w:r w:rsidRPr="0073632A">
          <w:rPr>
            <w:rFonts w:ascii="Courier New" w:eastAsia="Times New Roman" w:hAnsi="Courier New" w:cs="Courier New"/>
            <w:color w:val="000000"/>
            <w:sz w:val="20"/>
            <w:szCs w:val="20"/>
          </w:rPr>
          <w:t xml:space="preserve">    private </w:t>
        </w:r>
        <w:proofErr w:type="spellStart"/>
        <w:r w:rsidRPr="0073632A">
          <w:rPr>
            <w:rFonts w:ascii="Courier New" w:eastAsia="Times New Roman" w:hAnsi="Courier New" w:cs="Courier New"/>
            <w:color w:val="000000"/>
            <w:sz w:val="20"/>
            <w:szCs w:val="20"/>
          </w:rPr>
          <w:t>boolean</w:t>
        </w:r>
        <w:proofErr w:type="spellEnd"/>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downDirection</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color w:val="000000"/>
          <w:sz w:val="20"/>
          <w:szCs w:val="20"/>
        </w:rPr>
      </w:pPr>
      <w:ins w:id="80" w:author="Unknown">
        <w:r w:rsidRPr="0073632A">
          <w:rPr>
            <w:rFonts w:ascii="Courier New" w:eastAsia="Times New Roman" w:hAnsi="Courier New" w:cs="Courier New"/>
            <w:color w:val="000000"/>
            <w:sz w:val="20"/>
            <w:szCs w:val="20"/>
          </w:rPr>
          <w:t xml:space="preserve">    private </w:t>
        </w:r>
        <w:proofErr w:type="spellStart"/>
        <w:r w:rsidRPr="0073632A">
          <w:rPr>
            <w:rFonts w:ascii="Courier New" w:eastAsia="Times New Roman" w:hAnsi="Courier New" w:cs="Courier New"/>
            <w:color w:val="000000"/>
            <w:sz w:val="20"/>
            <w:szCs w:val="20"/>
          </w:rPr>
          <w:t>boolean</w:t>
        </w:r>
        <w:proofErr w:type="spellEnd"/>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inGame</w:t>
        </w:r>
        <w:proofErr w:type="spellEnd"/>
        <w:r w:rsidRPr="0073632A">
          <w:rPr>
            <w:rFonts w:ascii="Courier New" w:eastAsia="Times New Roman" w:hAnsi="Courier New" w:cs="Courier New"/>
            <w:color w:val="000000"/>
            <w:sz w:val="20"/>
            <w:szCs w:val="20"/>
          </w:rPr>
          <w:t xml:space="preserve"> = true;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 w:author="Unknown"/>
          <w:rFonts w:ascii="Courier New" w:eastAsia="Times New Roman" w:hAnsi="Courier New" w:cs="Courier New"/>
          <w:color w:val="000000"/>
          <w:sz w:val="20"/>
          <w:szCs w:val="20"/>
        </w:rPr>
      </w:pPr>
      <w:ins w:id="83" w:author="Unknown">
        <w:r w:rsidRPr="0073632A">
          <w:rPr>
            <w:rFonts w:ascii="Courier New" w:eastAsia="Times New Roman" w:hAnsi="Courier New" w:cs="Courier New"/>
            <w:color w:val="000000"/>
            <w:sz w:val="20"/>
            <w:szCs w:val="20"/>
          </w:rPr>
          <w:t xml:space="preserve">    private Timer </w:t>
        </w:r>
        <w:proofErr w:type="spellStart"/>
        <w:r w:rsidRPr="0073632A">
          <w:rPr>
            <w:rFonts w:ascii="Courier New" w:eastAsia="Times New Roman" w:hAnsi="Courier New" w:cs="Courier New"/>
            <w:color w:val="000000"/>
            <w:sz w:val="20"/>
            <w:szCs w:val="20"/>
          </w:rPr>
          <w:t>timer</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 w:author="Unknown"/>
          <w:rFonts w:ascii="Courier New" w:eastAsia="Times New Roman" w:hAnsi="Courier New" w:cs="Courier New"/>
          <w:color w:val="000000"/>
          <w:sz w:val="20"/>
          <w:szCs w:val="20"/>
        </w:rPr>
      </w:pPr>
      <w:ins w:id="85" w:author="Unknown">
        <w:r w:rsidRPr="0073632A">
          <w:rPr>
            <w:rFonts w:ascii="Courier New" w:eastAsia="Times New Roman" w:hAnsi="Courier New" w:cs="Courier New"/>
            <w:color w:val="000000"/>
            <w:sz w:val="20"/>
            <w:szCs w:val="20"/>
          </w:rPr>
          <w:t xml:space="preserve">    private Image ball;</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color w:val="000000"/>
          <w:sz w:val="20"/>
          <w:szCs w:val="20"/>
        </w:rPr>
      </w:pPr>
      <w:ins w:id="87" w:author="Unknown">
        <w:r w:rsidRPr="0073632A">
          <w:rPr>
            <w:rFonts w:ascii="Courier New" w:eastAsia="Times New Roman" w:hAnsi="Courier New" w:cs="Courier New"/>
            <w:color w:val="000000"/>
            <w:sz w:val="20"/>
            <w:szCs w:val="20"/>
          </w:rPr>
          <w:t xml:space="preserve">    private Image apple;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Courier New" w:eastAsia="Times New Roman" w:hAnsi="Courier New" w:cs="Courier New"/>
          <w:color w:val="000000"/>
          <w:sz w:val="20"/>
          <w:szCs w:val="20"/>
        </w:rPr>
      </w:pPr>
      <w:ins w:id="89" w:author="Unknown">
        <w:r w:rsidRPr="0073632A">
          <w:rPr>
            <w:rFonts w:ascii="Courier New" w:eastAsia="Times New Roman" w:hAnsi="Courier New" w:cs="Courier New"/>
            <w:color w:val="000000"/>
            <w:sz w:val="20"/>
            <w:szCs w:val="20"/>
          </w:rPr>
          <w:t xml:space="preserve">    private Image head;</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 w:author="Unknown"/>
          <w:rFonts w:ascii="Courier New" w:eastAsia="Times New Roman" w:hAnsi="Courier New" w:cs="Courier New"/>
          <w:color w:val="000000"/>
          <w:sz w:val="20"/>
          <w:szCs w:val="20"/>
        </w:rPr>
      </w:pPr>
      <w:ins w:id="92" w:author="Unknown">
        <w:r w:rsidRPr="0073632A">
          <w:rPr>
            <w:rFonts w:ascii="Courier New" w:eastAsia="Times New Roman" w:hAnsi="Courier New" w:cs="Courier New"/>
            <w:color w:val="000000"/>
            <w:sz w:val="20"/>
            <w:szCs w:val="20"/>
          </w:rPr>
          <w:t xml:space="preserve">    public Board()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 w:author="Unknown"/>
          <w:rFonts w:ascii="Courier New" w:eastAsia="Times New Roman" w:hAnsi="Courier New" w:cs="Courier New"/>
          <w:color w:val="000000"/>
          <w:sz w:val="20"/>
          <w:szCs w:val="20"/>
        </w:rPr>
      </w:pPr>
      <w:ins w:id="95"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addKeyListener</w:t>
        </w:r>
        <w:proofErr w:type="spellEnd"/>
        <w:r w:rsidRPr="0073632A">
          <w:rPr>
            <w:rFonts w:ascii="Courier New" w:eastAsia="Times New Roman" w:hAnsi="Courier New" w:cs="Courier New"/>
            <w:color w:val="000000"/>
            <w:sz w:val="20"/>
            <w:szCs w:val="20"/>
          </w:rPr>
          <w:t xml:space="preserve">(new </w:t>
        </w:r>
        <w:proofErr w:type="spellStart"/>
        <w:r w:rsidRPr="0073632A">
          <w:rPr>
            <w:rFonts w:ascii="Courier New" w:eastAsia="Times New Roman" w:hAnsi="Courier New" w:cs="Courier New"/>
            <w:color w:val="000000"/>
            <w:sz w:val="20"/>
            <w:szCs w:val="20"/>
          </w:rPr>
          <w:t>TAdapter</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Courier New" w:eastAsia="Times New Roman" w:hAnsi="Courier New" w:cs="Courier New"/>
          <w:color w:val="000000"/>
          <w:sz w:val="20"/>
          <w:szCs w:val="20"/>
        </w:rPr>
      </w:pPr>
      <w:ins w:id="97"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setBackground</w:t>
        </w:r>
        <w:proofErr w:type="spellEnd"/>
        <w:r w:rsidRPr="0073632A">
          <w:rPr>
            <w:rFonts w:ascii="Courier New" w:eastAsia="Times New Roman" w:hAnsi="Courier New" w:cs="Courier New"/>
            <w:color w:val="000000"/>
            <w:sz w:val="20"/>
            <w:szCs w:val="20"/>
          </w:rPr>
          <w:t>(</w:t>
        </w:r>
        <w:proofErr w:type="spellStart"/>
        <w:r w:rsidRPr="0073632A">
          <w:rPr>
            <w:rFonts w:ascii="Courier New" w:eastAsia="Times New Roman" w:hAnsi="Courier New" w:cs="Courier New"/>
            <w:color w:val="000000"/>
            <w:sz w:val="20"/>
            <w:szCs w:val="20"/>
          </w:rPr>
          <w:t>Color.black</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 w:author="Unknown"/>
          <w:rFonts w:ascii="Courier New" w:eastAsia="Times New Roman" w:hAnsi="Courier New" w:cs="Courier New"/>
          <w:color w:val="000000"/>
          <w:sz w:val="20"/>
          <w:szCs w:val="20"/>
        </w:rPr>
      </w:pPr>
      <w:ins w:id="99"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setFocusable</w:t>
        </w:r>
        <w:proofErr w:type="spellEnd"/>
        <w:r w:rsidRPr="0073632A">
          <w:rPr>
            <w:rFonts w:ascii="Courier New" w:eastAsia="Times New Roman" w:hAnsi="Courier New" w:cs="Courier New"/>
            <w:color w:val="000000"/>
            <w:sz w:val="20"/>
            <w:szCs w:val="20"/>
          </w:rPr>
          <w:t>(true);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 w:author="Unknown"/>
          <w:rFonts w:ascii="Courier New" w:eastAsia="Times New Roman" w:hAnsi="Courier New" w:cs="Courier New"/>
          <w:color w:val="000000"/>
          <w:sz w:val="20"/>
          <w:szCs w:val="20"/>
        </w:rPr>
      </w:pPr>
      <w:ins w:id="102"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setPreferredSize</w:t>
        </w:r>
        <w:proofErr w:type="spellEnd"/>
        <w:r w:rsidRPr="0073632A">
          <w:rPr>
            <w:rFonts w:ascii="Courier New" w:eastAsia="Times New Roman" w:hAnsi="Courier New" w:cs="Courier New"/>
            <w:color w:val="000000"/>
            <w:sz w:val="20"/>
            <w:szCs w:val="20"/>
          </w:rPr>
          <w:t>(new Dimension(B_WIDTH, B_HEIGHT));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 w:author="Unknown"/>
          <w:rFonts w:ascii="Courier New" w:eastAsia="Times New Roman" w:hAnsi="Courier New" w:cs="Courier New"/>
          <w:color w:val="000000"/>
          <w:sz w:val="20"/>
          <w:szCs w:val="20"/>
        </w:rPr>
      </w:pPr>
      <w:ins w:id="104"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loadImages</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 w:author="Unknown"/>
          <w:rFonts w:ascii="Courier New" w:eastAsia="Times New Roman" w:hAnsi="Courier New" w:cs="Courier New"/>
          <w:color w:val="000000"/>
          <w:sz w:val="20"/>
          <w:szCs w:val="20"/>
        </w:rPr>
      </w:pPr>
      <w:ins w:id="106"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initGame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 w:author="Unknown"/>
          <w:rFonts w:ascii="Courier New" w:eastAsia="Times New Roman" w:hAnsi="Courier New" w:cs="Courier New"/>
          <w:color w:val="000000"/>
          <w:sz w:val="20"/>
          <w:szCs w:val="20"/>
        </w:rPr>
      </w:pPr>
      <w:ins w:id="108"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 w:author="Unknown"/>
          <w:rFonts w:ascii="Courier New" w:eastAsia="Times New Roman" w:hAnsi="Courier New" w:cs="Courier New"/>
          <w:color w:val="000000"/>
          <w:sz w:val="20"/>
          <w:szCs w:val="20"/>
        </w:rPr>
      </w:pPr>
      <w:ins w:id="111" w:author="Unknown">
        <w:r w:rsidRPr="0073632A">
          <w:rPr>
            <w:rFonts w:ascii="Courier New" w:eastAsia="Times New Roman" w:hAnsi="Courier New" w:cs="Courier New"/>
            <w:color w:val="000000"/>
            <w:sz w:val="20"/>
            <w:szCs w:val="20"/>
          </w:rPr>
          <w:t xml:space="preserve">    private void </w:t>
        </w:r>
        <w:proofErr w:type="spellStart"/>
        <w:r w:rsidRPr="0073632A">
          <w:rPr>
            <w:rFonts w:ascii="Courier New" w:eastAsia="Times New Roman" w:hAnsi="Courier New" w:cs="Courier New"/>
            <w:color w:val="000000"/>
            <w:sz w:val="20"/>
            <w:szCs w:val="20"/>
          </w:rPr>
          <w:t>loadImages</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 w:author="Unknown"/>
          <w:rFonts w:ascii="Courier New" w:eastAsia="Times New Roman" w:hAnsi="Courier New" w:cs="Courier New"/>
          <w:color w:val="000000"/>
          <w:sz w:val="20"/>
          <w:szCs w:val="20"/>
        </w:rPr>
      </w:pPr>
      <w:ins w:id="114"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ImageIcon</w:t>
        </w:r>
        <w:proofErr w:type="spellEnd"/>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iid</w:t>
        </w:r>
        <w:proofErr w:type="spellEnd"/>
        <w:r w:rsidRPr="0073632A">
          <w:rPr>
            <w:rFonts w:ascii="Courier New" w:eastAsia="Times New Roman" w:hAnsi="Courier New" w:cs="Courier New"/>
            <w:color w:val="000000"/>
            <w:sz w:val="20"/>
            <w:szCs w:val="20"/>
          </w:rPr>
          <w:t xml:space="preserve"> = new </w:t>
        </w:r>
        <w:proofErr w:type="spellStart"/>
        <w:r w:rsidRPr="0073632A">
          <w:rPr>
            <w:rFonts w:ascii="Courier New" w:eastAsia="Times New Roman" w:hAnsi="Courier New" w:cs="Courier New"/>
            <w:color w:val="000000"/>
            <w:sz w:val="20"/>
            <w:szCs w:val="20"/>
          </w:rPr>
          <w:t>ImageIcon</w:t>
        </w:r>
        <w:proofErr w:type="spellEnd"/>
        <w:r w:rsidRPr="0073632A">
          <w:rPr>
            <w:rFonts w:ascii="Courier New" w:eastAsia="Times New Roman" w:hAnsi="Courier New" w:cs="Courier New"/>
            <w:color w:val="000000"/>
            <w:sz w:val="20"/>
            <w:szCs w:val="20"/>
          </w:rPr>
          <w:t>("dot.png");</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 w:author="Unknown"/>
          <w:rFonts w:ascii="Courier New" w:eastAsia="Times New Roman" w:hAnsi="Courier New" w:cs="Courier New"/>
          <w:color w:val="000000"/>
          <w:sz w:val="20"/>
          <w:szCs w:val="20"/>
        </w:rPr>
      </w:pPr>
      <w:ins w:id="116" w:author="Unknown">
        <w:r w:rsidRPr="0073632A">
          <w:rPr>
            <w:rFonts w:ascii="Courier New" w:eastAsia="Times New Roman" w:hAnsi="Courier New" w:cs="Courier New"/>
            <w:color w:val="000000"/>
            <w:sz w:val="20"/>
            <w:szCs w:val="20"/>
          </w:rPr>
          <w:t xml:space="preserve">        ball = </w:t>
        </w:r>
        <w:proofErr w:type="spellStart"/>
        <w:r w:rsidRPr="0073632A">
          <w:rPr>
            <w:rFonts w:ascii="Courier New" w:eastAsia="Times New Roman" w:hAnsi="Courier New" w:cs="Courier New"/>
            <w:color w:val="000000"/>
            <w:sz w:val="20"/>
            <w:szCs w:val="20"/>
          </w:rPr>
          <w:t>iid.getImage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Courier New" w:eastAsia="Times New Roman" w:hAnsi="Courier New" w:cs="Courier New"/>
          <w:color w:val="000000"/>
          <w:sz w:val="20"/>
          <w:szCs w:val="20"/>
        </w:rPr>
      </w:pPr>
      <w:ins w:id="119"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ImageIcon</w:t>
        </w:r>
        <w:proofErr w:type="spellEnd"/>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iia</w:t>
        </w:r>
        <w:proofErr w:type="spellEnd"/>
        <w:r w:rsidRPr="0073632A">
          <w:rPr>
            <w:rFonts w:ascii="Courier New" w:eastAsia="Times New Roman" w:hAnsi="Courier New" w:cs="Courier New"/>
            <w:color w:val="000000"/>
            <w:sz w:val="20"/>
            <w:szCs w:val="20"/>
          </w:rPr>
          <w:t xml:space="preserve"> = new </w:t>
        </w:r>
        <w:proofErr w:type="spellStart"/>
        <w:r w:rsidRPr="0073632A">
          <w:rPr>
            <w:rFonts w:ascii="Courier New" w:eastAsia="Times New Roman" w:hAnsi="Courier New" w:cs="Courier New"/>
            <w:color w:val="000000"/>
            <w:sz w:val="20"/>
            <w:szCs w:val="20"/>
          </w:rPr>
          <w:t>ImageIcon</w:t>
        </w:r>
        <w:proofErr w:type="spellEnd"/>
        <w:r w:rsidRPr="0073632A">
          <w:rPr>
            <w:rFonts w:ascii="Courier New" w:eastAsia="Times New Roman" w:hAnsi="Courier New" w:cs="Courier New"/>
            <w:color w:val="000000"/>
            <w:sz w:val="20"/>
            <w:szCs w:val="20"/>
          </w:rPr>
          <w:t>("apple.png");</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 w:author="Unknown"/>
          <w:rFonts w:ascii="Courier New" w:eastAsia="Times New Roman" w:hAnsi="Courier New" w:cs="Courier New"/>
          <w:color w:val="000000"/>
          <w:sz w:val="20"/>
          <w:szCs w:val="20"/>
        </w:rPr>
      </w:pPr>
      <w:ins w:id="121" w:author="Unknown">
        <w:r w:rsidRPr="0073632A">
          <w:rPr>
            <w:rFonts w:ascii="Courier New" w:eastAsia="Times New Roman" w:hAnsi="Courier New" w:cs="Courier New"/>
            <w:color w:val="000000"/>
            <w:sz w:val="20"/>
            <w:szCs w:val="20"/>
          </w:rPr>
          <w:t xml:space="preserve">        apple = </w:t>
        </w:r>
        <w:proofErr w:type="spellStart"/>
        <w:r w:rsidRPr="0073632A">
          <w:rPr>
            <w:rFonts w:ascii="Courier New" w:eastAsia="Times New Roman" w:hAnsi="Courier New" w:cs="Courier New"/>
            <w:color w:val="000000"/>
            <w:sz w:val="20"/>
            <w:szCs w:val="20"/>
          </w:rPr>
          <w:t>iia.getImage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Unknown"/>
          <w:rFonts w:ascii="Courier New" w:eastAsia="Times New Roman" w:hAnsi="Courier New" w:cs="Courier New"/>
          <w:color w:val="000000"/>
          <w:sz w:val="20"/>
          <w:szCs w:val="20"/>
        </w:rPr>
      </w:pPr>
      <w:ins w:id="124"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ImageIcon</w:t>
        </w:r>
        <w:proofErr w:type="spellEnd"/>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iih</w:t>
        </w:r>
        <w:proofErr w:type="spellEnd"/>
        <w:r w:rsidRPr="0073632A">
          <w:rPr>
            <w:rFonts w:ascii="Courier New" w:eastAsia="Times New Roman" w:hAnsi="Courier New" w:cs="Courier New"/>
            <w:color w:val="000000"/>
            <w:sz w:val="20"/>
            <w:szCs w:val="20"/>
          </w:rPr>
          <w:t xml:space="preserve"> = new </w:t>
        </w:r>
        <w:proofErr w:type="spellStart"/>
        <w:r w:rsidRPr="0073632A">
          <w:rPr>
            <w:rFonts w:ascii="Courier New" w:eastAsia="Times New Roman" w:hAnsi="Courier New" w:cs="Courier New"/>
            <w:color w:val="000000"/>
            <w:sz w:val="20"/>
            <w:szCs w:val="20"/>
          </w:rPr>
          <w:t>ImageIcon</w:t>
        </w:r>
        <w:proofErr w:type="spellEnd"/>
        <w:r w:rsidRPr="0073632A">
          <w:rPr>
            <w:rFonts w:ascii="Courier New" w:eastAsia="Times New Roman" w:hAnsi="Courier New" w:cs="Courier New"/>
            <w:color w:val="000000"/>
            <w:sz w:val="20"/>
            <w:szCs w:val="20"/>
          </w:rPr>
          <w:t>("head.png");</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Unknown"/>
          <w:rFonts w:ascii="Courier New" w:eastAsia="Times New Roman" w:hAnsi="Courier New" w:cs="Courier New"/>
          <w:color w:val="000000"/>
          <w:sz w:val="20"/>
          <w:szCs w:val="20"/>
        </w:rPr>
      </w:pPr>
      <w:ins w:id="126" w:author="Unknown">
        <w:r w:rsidRPr="0073632A">
          <w:rPr>
            <w:rFonts w:ascii="Courier New" w:eastAsia="Times New Roman" w:hAnsi="Courier New" w:cs="Courier New"/>
            <w:color w:val="000000"/>
            <w:sz w:val="20"/>
            <w:szCs w:val="20"/>
          </w:rPr>
          <w:t xml:space="preserve">        head = </w:t>
        </w:r>
        <w:proofErr w:type="spellStart"/>
        <w:r w:rsidRPr="0073632A">
          <w:rPr>
            <w:rFonts w:ascii="Courier New" w:eastAsia="Times New Roman" w:hAnsi="Courier New" w:cs="Courier New"/>
            <w:color w:val="000000"/>
            <w:sz w:val="20"/>
            <w:szCs w:val="20"/>
          </w:rPr>
          <w:t>iih.getImage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 w:author="Unknown"/>
          <w:rFonts w:ascii="Courier New" w:eastAsia="Times New Roman" w:hAnsi="Courier New" w:cs="Courier New"/>
          <w:color w:val="000000"/>
          <w:sz w:val="20"/>
          <w:szCs w:val="20"/>
        </w:rPr>
      </w:pPr>
      <w:ins w:id="128"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 w:author="Unknown"/>
          <w:rFonts w:ascii="Courier New" w:eastAsia="Times New Roman" w:hAnsi="Courier New" w:cs="Courier New"/>
          <w:color w:val="000000"/>
          <w:sz w:val="20"/>
          <w:szCs w:val="20"/>
        </w:rPr>
      </w:pPr>
      <w:ins w:id="131" w:author="Unknown">
        <w:r w:rsidRPr="0073632A">
          <w:rPr>
            <w:rFonts w:ascii="Courier New" w:eastAsia="Times New Roman" w:hAnsi="Courier New" w:cs="Courier New"/>
            <w:color w:val="000000"/>
            <w:sz w:val="20"/>
            <w:szCs w:val="20"/>
          </w:rPr>
          <w:t xml:space="preserve">    private void </w:t>
        </w:r>
        <w:proofErr w:type="spellStart"/>
        <w:r w:rsidRPr="0073632A">
          <w:rPr>
            <w:rFonts w:ascii="Courier New" w:eastAsia="Times New Roman" w:hAnsi="Courier New" w:cs="Courier New"/>
            <w:color w:val="000000"/>
            <w:sz w:val="20"/>
            <w:szCs w:val="20"/>
          </w:rPr>
          <w:t>initGame</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 w:author="Unknown"/>
          <w:rFonts w:ascii="Courier New" w:eastAsia="Times New Roman" w:hAnsi="Courier New" w:cs="Courier New"/>
          <w:color w:val="000000"/>
          <w:sz w:val="20"/>
          <w:szCs w:val="20"/>
        </w:rPr>
      </w:pPr>
      <w:ins w:id="134" w:author="Unknown">
        <w:r w:rsidRPr="0073632A">
          <w:rPr>
            <w:rFonts w:ascii="Courier New" w:eastAsia="Times New Roman" w:hAnsi="Courier New" w:cs="Courier New"/>
            <w:color w:val="000000"/>
            <w:sz w:val="20"/>
            <w:szCs w:val="20"/>
          </w:rPr>
          <w:t xml:space="preserve">        dots = 3;</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6" w:author="Unknown"/>
          <w:rFonts w:ascii="Courier New" w:eastAsia="Times New Roman" w:hAnsi="Courier New" w:cs="Courier New"/>
          <w:color w:val="000000"/>
          <w:sz w:val="20"/>
          <w:szCs w:val="20"/>
        </w:rPr>
      </w:pPr>
      <w:ins w:id="137" w:author="Unknown">
        <w:r w:rsidRPr="0073632A">
          <w:rPr>
            <w:rFonts w:ascii="Courier New" w:eastAsia="Times New Roman" w:hAnsi="Courier New" w:cs="Courier New"/>
            <w:color w:val="000000"/>
            <w:sz w:val="20"/>
            <w:szCs w:val="20"/>
          </w:rPr>
          <w:t xml:space="preserve">        for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z = 0; z &lt; dots; z++)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8" w:author="Unknown"/>
          <w:rFonts w:ascii="Courier New" w:eastAsia="Times New Roman" w:hAnsi="Courier New" w:cs="Courier New"/>
          <w:color w:val="000000"/>
          <w:sz w:val="20"/>
          <w:szCs w:val="20"/>
        </w:rPr>
      </w:pPr>
      <w:ins w:id="139" w:author="Unknown">
        <w:r w:rsidRPr="0073632A">
          <w:rPr>
            <w:rFonts w:ascii="Courier New" w:eastAsia="Times New Roman" w:hAnsi="Courier New" w:cs="Courier New"/>
            <w:color w:val="000000"/>
            <w:sz w:val="20"/>
            <w:szCs w:val="20"/>
          </w:rPr>
          <w:t xml:space="preserve">            x[z] = 50 - z * 10;</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 w:author="Unknown"/>
          <w:rFonts w:ascii="Courier New" w:eastAsia="Times New Roman" w:hAnsi="Courier New" w:cs="Courier New"/>
          <w:color w:val="000000"/>
          <w:sz w:val="20"/>
          <w:szCs w:val="20"/>
        </w:rPr>
      </w:pPr>
      <w:ins w:id="141" w:author="Unknown">
        <w:r w:rsidRPr="0073632A">
          <w:rPr>
            <w:rFonts w:ascii="Courier New" w:eastAsia="Times New Roman" w:hAnsi="Courier New" w:cs="Courier New"/>
            <w:color w:val="000000"/>
            <w:sz w:val="20"/>
            <w:szCs w:val="20"/>
          </w:rPr>
          <w:t xml:space="preserve">            y[z] = 50;</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 w:author="Unknown"/>
          <w:rFonts w:ascii="Courier New" w:eastAsia="Times New Roman" w:hAnsi="Courier New" w:cs="Courier New"/>
          <w:color w:val="000000"/>
          <w:sz w:val="20"/>
          <w:szCs w:val="20"/>
        </w:rPr>
      </w:pPr>
      <w:ins w:id="143"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 w:author="Unknown"/>
          <w:rFonts w:ascii="Courier New" w:eastAsia="Times New Roman" w:hAnsi="Courier New" w:cs="Courier New"/>
          <w:color w:val="000000"/>
          <w:sz w:val="20"/>
          <w:szCs w:val="20"/>
        </w:rPr>
      </w:pPr>
      <w:ins w:id="146"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locateApple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Courier New" w:eastAsia="Times New Roman" w:hAnsi="Courier New" w:cs="Courier New"/>
          <w:color w:val="000000"/>
          <w:sz w:val="20"/>
          <w:szCs w:val="20"/>
        </w:rPr>
      </w:pPr>
      <w:ins w:id="149" w:author="Unknown">
        <w:r w:rsidRPr="0073632A">
          <w:rPr>
            <w:rFonts w:ascii="Courier New" w:eastAsia="Times New Roman" w:hAnsi="Courier New" w:cs="Courier New"/>
            <w:color w:val="000000"/>
            <w:sz w:val="20"/>
            <w:szCs w:val="20"/>
          </w:rPr>
          <w:t xml:space="preserve">        timer = new Timer(DELAY, this);</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Courier New" w:eastAsia="Times New Roman" w:hAnsi="Courier New" w:cs="Courier New"/>
          <w:color w:val="000000"/>
          <w:sz w:val="20"/>
          <w:szCs w:val="20"/>
        </w:rPr>
      </w:pPr>
      <w:ins w:id="151"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timer.start</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 w:author="Unknown"/>
          <w:rFonts w:ascii="Courier New" w:eastAsia="Times New Roman" w:hAnsi="Courier New" w:cs="Courier New"/>
          <w:color w:val="000000"/>
          <w:sz w:val="20"/>
          <w:szCs w:val="20"/>
        </w:rPr>
      </w:pPr>
      <w:ins w:id="153"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Courier New" w:eastAsia="Times New Roman" w:hAnsi="Courier New" w:cs="Courier New"/>
          <w:color w:val="000000"/>
          <w:sz w:val="20"/>
          <w:szCs w:val="20"/>
        </w:rPr>
      </w:pPr>
      <w:ins w:id="156" w:author="Unknown">
        <w:r w:rsidRPr="0073632A">
          <w:rPr>
            <w:rFonts w:ascii="Courier New" w:eastAsia="Times New Roman" w:hAnsi="Courier New" w:cs="Courier New"/>
            <w:color w:val="000000"/>
            <w:sz w:val="20"/>
            <w:szCs w:val="20"/>
          </w:rPr>
          <w:t xml:space="preserve">    @Override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 w:author="Unknown"/>
          <w:rFonts w:ascii="Courier New" w:eastAsia="Times New Roman" w:hAnsi="Courier New" w:cs="Courier New"/>
          <w:color w:val="000000"/>
          <w:sz w:val="20"/>
          <w:szCs w:val="20"/>
        </w:rPr>
      </w:pPr>
      <w:ins w:id="158" w:author="Unknown">
        <w:r w:rsidRPr="0073632A">
          <w:rPr>
            <w:rFonts w:ascii="Courier New" w:eastAsia="Times New Roman" w:hAnsi="Courier New" w:cs="Courier New"/>
            <w:color w:val="000000"/>
            <w:sz w:val="20"/>
            <w:szCs w:val="20"/>
          </w:rPr>
          <w:lastRenderedPageBreak/>
          <w:t xml:space="preserve">    public void </w:t>
        </w:r>
        <w:proofErr w:type="spellStart"/>
        <w:r w:rsidRPr="0073632A">
          <w:rPr>
            <w:rFonts w:ascii="Courier New" w:eastAsia="Times New Roman" w:hAnsi="Courier New" w:cs="Courier New"/>
            <w:color w:val="000000"/>
            <w:sz w:val="20"/>
            <w:szCs w:val="20"/>
          </w:rPr>
          <w:t>paintComponent</w:t>
        </w:r>
        <w:proofErr w:type="spellEnd"/>
        <w:r w:rsidRPr="0073632A">
          <w:rPr>
            <w:rFonts w:ascii="Courier New" w:eastAsia="Times New Roman" w:hAnsi="Courier New" w:cs="Courier New"/>
            <w:color w:val="000000"/>
            <w:sz w:val="20"/>
            <w:szCs w:val="20"/>
          </w:rPr>
          <w:t>(Graphics g)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9" w:author="Unknown"/>
          <w:rFonts w:ascii="Courier New" w:eastAsia="Times New Roman" w:hAnsi="Courier New" w:cs="Courier New"/>
          <w:color w:val="000000"/>
          <w:sz w:val="20"/>
          <w:szCs w:val="20"/>
        </w:rPr>
      </w:pPr>
      <w:ins w:id="160"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super.paintComponent</w:t>
        </w:r>
        <w:proofErr w:type="spellEnd"/>
        <w:r w:rsidRPr="0073632A">
          <w:rPr>
            <w:rFonts w:ascii="Courier New" w:eastAsia="Times New Roman" w:hAnsi="Courier New" w:cs="Courier New"/>
            <w:color w:val="000000"/>
            <w:sz w:val="20"/>
            <w:szCs w:val="20"/>
          </w:rPr>
          <w:t>(g);</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2" w:author="Unknown"/>
          <w:rFonts w:ascii="Courier New" w:eastAsia="Times New Roman" w:hAnsi="Courier New" w:cs="Courier New"/>
          <w:color w:val="000000"/>
          <w:sz w:val="20"/>
          <w:szCs w:val="20"/>
        </w:rPr>
      </w:pPr>
      <w:ins w:id="163"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doDrawing</w:t>
        </w:r>
        <w:proofErr w:type="spellEnd"/>
        <w:r w:rsidRPr="0073632A">
          <w:rPr>
            <w:rFonts w:ascii="Courier New" w:eastAsia="Times New Roman" w:hAnsi="Courier New" w:cs="Courier New"/>
            <w:color w:val="000000"/>
            <w:sz w:val="20"/>
            <w:szCs w:val="20"/>
          </w:rPr>
          <w:t>(g);</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4" w:author="Unknown"/>
          <w:rFonts w:ascii="Courier New" w:eastAsia="Times New Roman" w:hAnsi="Courier New" w:cs="Courier New"/>
          <w:color w:val="000000"/>
          <w:sz w:val="20"/>
          <w:szCs w:val="20"/>
        </w:rPr>
      </w:pPr>
      <w:ins w:id="165"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6" w:author="Unknown"/>
          <w:rFonts w:ascii="Courier New" w:eastAsia="Times New Roman" w:hAnsi="Courier New" w:cs="Courier New"/>
          <w:color w:val="000000"/>
          <w:sz w:val="20"/>
          <w:szCs w:val="20"/>
        </w:rPr>
      </w:pPr>
      <w:ins w:id="167"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8" w:author="Unknown"/>
          <w:rFonts w:ascii="Courier New" w:eastAsia="Times New Roman" w:hAnsi="Courier New" w:cs="Courier New"/>
          <w:color w:val="000000"/>
          <w:sz w:val="20"/>
          <w:szCs w:val="20"/>
        </w:rPr>
      </w:pPr>
      <w:ins w:id="169" w:author="Unknown">
        <w:r w:rsidRPr="0073632A">
          <w:rPr>
            <w:rFonts w:ascii="Courier New" w:eastAsia="Times New Roman" w:hAnsi="Courier New" w:cs="Courier New"/>
            <w:color w:val="000000"/>
            <w:sz w:val="20"/>
            <w:szCs w:val="20"/>
          </w:rPr>
          <w:t xml:space="preserve">    private void </w:t>
        </w:r>
        <w:proofErr w:type="spellStart"/>
        <w:r w:rsidRPr="0073632A">
          <w:rPr>
            <w:rFonts w:ascii="Courier New" w:eastAsia="Times New Roman" w:hAnsi="Courier New" w:cs="Courier New"/>
            <w:color w:val="000000"/>
            <w:sz w:val="20"/>
            <w:szCs w:val="20"/>
          </w:rPr>
          <w:t>doDrawing</w:t>
        </w:r>
        <w:proofErr w:type="spellEnd"/>
        <w:r w:rsidRPr="0073632A">
          <w:rPr>
            <w:rFonts w:ascii="Courier New" w:eastAsia="Times New Roman" w:hAnsi="Courier New" w:cs="Courier New"/>
            <w:color w:val="000000"/>
            <w:sz w:val="20"/>
            <w:szCs w:val="20"/>
          </w:rPr>
          <w:t>(Graphics g)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Courier New" w:eastAsia="Times New Roman" w:hAnsi="Courier New" w:cs="Courier New"/>
          <w:color w:val="000000"/>
          <w:sz w:val="20"/>
          <w:szCs w:val="20"/>
        </w:rPr>
      </w:pPr>
      <w:ins w:id="171"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Unknown"/>
          <w:rFonts w:ascii="Courier New" w:eastAsia="Times New Roman" w:hAnsi="Courier New" w:cs="Courier New"/>
          <w:color w:val="000000"/>
          <w:sz w:val="20"/>
          <w:szCs w:val="20"/>
        </w:rPr>
      </w:pPr>
      <w:ins w:id="173" w:author="Unknown">
        <w:r w:rsidRPr="0073632A">
          <w:rPr>
            <w:rFonts w:ascii="Courier New" w:eastAsia="Times New Roman" w:hAnsi="Courier New" w:cs="Courier New"/>
            <w:color w:val="000000"/>
            <w:sz w:val="20"/>
            <w:szCs w:val="20"/>
          </w:rPr>
          <w:t xml:space="preserve">        if (</w:t>
        </w:r>
        <w:proofErr w:type="spellStart"/>
        <w:r w:rsidRPr="0073632A">
          <w:rPr>
            <w:rFonts w:ascii="Courier New" w:eastAsia="Times New Roman" w:hAnsi="Courier New" w:cs="Courier New"/>
            <w:color w:val="000000"/>
            <w:sz w:val="20"/>
            <w:szCs w:val="20"/>
          </w:rPr>
          <w:t>inGame</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 w:author="Unknown"/>
          <w:rFonts w:ascii="Courier New" w:eastAsia="Times New Roman" w:hAnsi="Courier New" w:cs="Courier New"/>
          <w:color w:val="000000"/>
          <w:sz w:val="20"/>
          <w:szCs w:val="20"/>
        </w:rPr>
      </w:pPr>
      <w:ins w:id="176"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g.drawImage</w:t>
        </w:r>
        <w:proofErr w:type="spellEnd"/>
        <w:r w:rsidRPr="0073632A">
          <w:rPr>
            <w:rFonts w:ascii="Courier New" w:eastAsia="Times New Roman" w:hAnsi="Courier New" w:cs="Courier New"/>
            <w:color w:val="000000"/>
            <w:sz w:val="20"/>
            <w:szCs w:val="20"/>
          </w:rPr>
          <w:t xml:space="preserve">(apple, </w:t>
        </w:r>
        <w:proofErr w:type="spellStart"/>
        <w:r w:rsidRPr="0073632A">
          <w:rPr>
            <w:rFonts w:ascii="Courier New" w:eastAsia="Times New Roman" w:hAnsi="Courier New" w:cs="Courier New"/>
            <w:color w:val="000000"/>
            <w:sz w:val="20"/>
            <w:szCs w:val="20"/>
          </w:rPr>
          <w:t>apple_x</w:t>
        </w:r>
        <w:proofErr w:type="spellEnd"/>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apple_y</w:t>
        </w:r>
        <w:proofErr w:type="spellEnd"/>
        <w:r w:rsidRPr="0073632A">
          <w:rPr>
            <w:rFonts w:ascii="Courier New" w:eastAsia="Times New Roman" w:hAnsi="Courier New" w:cs="Courier New"/>
            <w:color w:val="000000"/>
            <w:sz w:val="20"/>
            <w:szCs w:val="20"/>
          </w:rPr>
          <w:t>, this);</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 w:author="Unknown"/>
          <w:rFonts w:ascii="Courier New" w:eastAsia="Times New Roman" w:hAnsi="Courier New" w:cs="Courier New"/>
          <w:color w:val="000000"/>
          <w:sz w:val="20"/>
          <w:szCs w:val="20"/>
        </w:rPr>
      </w:pPr>
      <w:ins w:id="179" w:author="Unknown">
        <w:r w:rsidRPr="0073632A">
          <w:rPr>
            <w:rFonts w:ascii="Courier New" w:eastAsia="Times New Roman" w:hAnsi="Courier New" w:cs="Courier New"/>
            <w:color w:val="000000"/>
            <w:sz w:val="20"/>
            <w:szCs w:val="20"/>
          </w:rPr>
          <w:t xml:space="preserve">            for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z = 0; z &lt; dots; z++)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 w:author="Unknown"/>
          <w:rFonts w:ascii="Courier New" w:eastAsia="Times New Roman" w:hAnsi="Courier New" w:cs="Courier New"/>
          <w:color w:val="000000"/>
          <w:sz w:val="20"/>
          <w:szCs w:val="20"/>
        </w:rPr>
      </w:pPr>
      <w:ins w:id="181" w:author="Unknown">
        <w:r w:rsidRPr="0073632A">
          <w:rPr>
            <w:rFonts w:ascii="Courier New" w:eastAsia="Times New Roman" w:hAnsi="Courier New" w:cs="Courier New"/>
            <w:color w:val="000000"/>
            <w:sz w:val="20"/>
            <w:szCs w:val="20"/>
          </w:rPr>
          <w:t xml:space="preserve">                if (z == 0)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 w:author="Unknown"/>
          <w:rFonts w:ascii="Courier New" w:eastAsia="Times New Roman" w:hAnsi="Courier New" w:cs="Courier New"/>
          <w:color w:val="000000"/>
          <w:sz w:val="20"/>
          <w:szCs w:val="20"/>
        </w:rPr>
      </w:pPr>
      <w:ins w:id="183"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g.drawImage</w:t>
        </w:r>
        <w:proofErr w:type="spellEnd"/>
        <w:r w:rsidRPr="0073632A">
          <w:rPr>
            <w:rFonts w:ascii="Courier New" w:eastAsia="Times New Roman" w:hAnsi="Courier New" w:cs="Courier New"/>
            <w:color w:val="000000"/>
            <w:sz w:val="20"/>
            <w:szCs w:val="20"/>
          </w:rPr>
          <w:t>(head, x[z], y[z], this);</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 w:author="Unknown"/>
          <w:rFonts w:ascii="Courier New" w:eastAsia="Times New Roman" w:hAnsi="Courier New" w:cs="Courier New"/>
          <w:color w:val="000000"/>
          <w:sz w:val="20"/>
          <w:szCs w:val="20"/>
        </w:rPr>
      </w:pPr>
      <w:ins w:id="185" w:author="Unknown">
        <w:r w:rsidRPr="0073632A">
          <w:rPr>
            <w:rFonts w:ascii="Courier New" w:eastAsia="Times New Roman" w:hAnsi="Courier New" w:cs="Courier New"/>
            <w:color w:val="000000"/>
            <w:sz w:val="20"/>
            <w:szCs w:val="20"/>
          </w:rPr>
          <w:t xml:space="preserve">                } else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 w:author="Unknown"/>
          <w:rFonts w:ascii="Courier New" w:eastAsia="Times New Roman" w:hAnsi="Courier New" w:cs="Courier New"/>
          <w:color w:val="000000"/>
          <w:sz w:val="20"/>
          <w:szCs w:val="20"/>
        </w:rPr>
      </w:pPr>
      <w:ins w:id="187"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g.drawImage</w:t>
        </w:r>
        <w:proofErr w:type="spellEnd"/>
        <w:r w:rsidRPr="0073632A">
          <w:rPr>
            <w:rFonts w:ascii="Courier New" w:eastAsia="Times New Roman" w:hAnsi="Courier New" w:cs="Courier New"/>
            <w:color w:val="000000"/>
            <w:sz w:val="20"/>
            <w:szCs w:val="20"/>
          </w:rPr>
          <w:t>(ball, x[z], y[z], this);</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 w:author="Unknown"/>
          <w:rFonts w:ascii="Courier New" w:eastAsia="Times New Roman" w:hAnsi="Courier New" w:cs="Courier New"/>
          <w:color w:val="000000"/>
          <w:sz w:val="20"/>
          <w:szCs w:val="20"/>
        </w:rPr>
      </w:pPr>
      <w:ins w:id="189"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 w:author="Unknown"/>
          <w:rFonts w:ascii="Courier New" w:eastAsia="Times New Roman" w:hAnsi="Courier New" w:cs="Courier New"/>
          <w:color w:val="000000"/>
          <w:sz w:val="20"/>
          <w:szCs w:val="20"/>
        </w:rPr>
      </w:pPr>
      <w:ins w:id="191"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2"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 w:author="Unknown"/>
          <w:rFonts w:ascii="Courier New" w:eastAsia="Times New Roman" w:hAnsi="Courier New" w:cs="Courier New"/>
          <w:color w:val="000000"/>
          <w:sz w:val="20"/>
          <w:szCs w:val="20"/>
        </w:rPr>
      </w:pPr>
      <w:ins w:id="194"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Toolkit.getDefaultToolkit</w:t>
        </w:r>
        <w:proofErr w:type="spellEnd"/>
        <w:r w:rsidRPr="0073632A">
          <w:rPr>
            <w:rFonts w:ascii="Courier New" w:eastAsia="Times New Roman" w:hAnsi="Courier New" w:cs="Courier New"/>
            <w:color w:val="000000"/>
            <w:sz w:val="20"/>
            <w:szCs w:val="20"/>
          </w:rPr>
          <w:t>().sync();</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 w:author="Unknown"/>
          <w:rFonts w:ascii="Courier New" w:eastAsia="Times New Roman" w:hAnsi="Courier New" w:cs="Courier New"/>
          <w:color w:val="000000"/>
          <w:sz w:val="20"/>
          <w:szCs w:val="20"/>
        </w:rPr>
      </w:pPr>
      <w:ins w:id="197" w:author="Unknown">
        <w:r w:rsidRPr="0073632A">
          <w:rPr>
            <w:rFonts w:ascii="Courier New" w:eastAsia="Times New Roman" w:hAnsi="Courier New" w:cs="Courier New"/>
            <w:color w:val="000000"/>
            <w:sz w:val="20"/>
            <w:szCs w:val="20"/>
          </w:rPr>
          <w:t xml:space="preserve">        } else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8"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 w:author="Unknown"/>
          <w:rFonts w:ascii="Courier New" w:eastAsia="Times New Roman" w:hAnsi="Courier New" w:cs="Courier New"/>
          <w:color w:val="000000"/>
          <w:sz w:val="20"/>
          <w:szCs w:val="20"/>
        </w:rPr>
      </w:pPr>
      <w:ins w:id="200"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gameOver</w:t>
        </w:r>
        <w:proofErr w:type="spellEnd"/>
        <w:r w:rsidRPr="0073632A">
          <w:rPr>
            <w:rFonts w:ascii="Courier New" w:eastAsia="Times New Roman" w:hAnsi="Courier New" w:cs="Courier New"/>
            <w:color w:val="000000"/>
            <w:sz w:val="20"/>
            <w:szCs w:val="20"/>
          </w:rPr>
          <w:t>(g);</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 w:author="Unknown"/>
          <w:rFonts w:ascii="Courier New" w:eastAsia="Times New Roman" w:hAnsi="Courier New" w:cs="Courier New"/>
          <w:color w:val="000000"/>
          <w:sz w:val="20"/>
          <w:szCs w:val="20"/>
        </w:rPr>
      </w:pPr>
      <w:ins w:id="202" w:author="Unknown">
        <w:r w:rsidRPr="0073632A">
          <w:rPr>
            <w:rFonts w:ascii="Courier New" w:eastAsia="Times New Roman" w:hAnsi="Courier New" w:cs="Courier New"/>
            <w:color w:val="000000"/>
            <w:sz w:val="20"/>
            <w:szCs w:val="20"/>
          </w:rPr>
          <w:t xml:space="preserve">        }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3" w:author="Unknown"/>
          <w:rFonts w:ascii="Courier New" w:eastAsia="Times New Roman" w:hAnsi="Courier New" w:cs="Courier New"/>
          <w:color w:val="000000"/>
          <w:sz w:val="20"/>
          <w:szCs w:val="20"/>
        </w:rPr>
      </w:pPr>
      <w:ins w:id="204"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6" w:author="Unknown"/>
          <w:rFonts w:ascii="Courier New" w:eastAsia="Times New Roman" w:hAnsi="Courier New" w:cs="Courier New"/>
          <w:color w:val="000000"/>
          <w:sz w:val="20"/>
          <w:szCs w:val="20"/>
        </w:rPr>
      </w:pPr>
      <w:ins w:id="207" w:author="Unknown">
        <w:r w:rsidRPr="0073632A">
          <w:rPr>
            <w:rFonts w:ascii="Courier New" w:eastAsia="Times New Roman" w:hAnsi="Courier New" w:cs="Courier New"/>
            <w:color w:val="000000"/>
            <w:sz w:val="20"/>
            <w:szCs w:val="20"/>
          </w:rPr>
          <w:t xml:space="preserve">    private void </w:t>
        </w:r>
        <w:proofErr w:type="spellStart"/>
        <w:r w:rsidRPr="0073632A">
          <w:rPr>
            <w:rFonts w:ascii="Courier New" w:eastAsia="Times New Roman" w:hAnsi="Courier New" w:cs="Courier New"/>
            <w:color w:val="000000"/>
            <w:sz w:val="20"/>
            <w:szCs w:val="20"/>
          </w:rPr>
          <w:t>gameOver</w:t>
        </w:r>
        <w:proofErr w:type="spellEnd"/>
        <w:r w:rsidRPr="0073632A">
          <w:rPr>
            <w:rFonts w:ascii="Courier New" w:eastAsia="Times New Roman" w:hAnsi="Courier New" w:cs="Courier New"/>
            <w:color w:val="000000"/>
            <w:sz w:val="20"/>
            <w:szCs w:val="20"/>
          </w:rPr>
          <w:t>(Graphics g)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 w:author="Unknown"/>
          <w:rFonts w:ascii="Courier New" w:eastAsia="Times New Roman" w:hAnsi="Courier New" w:cs="Courier New"/>
          <w:color w:val="000000"/>
          <w:sz w:val="20"/>
          <w:szCs w:val="20"/>
        </w:rPr>
      </w:pPr>
      <w:ins w:id="209"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0" w:author="Unknown"/>
          <w:rFonts w:ascii="Courier New" w:eastAsia="Times New Roman" w:hAnsi="Courier New" w:cs="Courier New"/>
          <w:color w:val="000000"/>
          <w:sz w:val="20"/>
          <w:szCs w:val="20"/>
        </w:rPr>
      </w:pPr>
      <w:ins w:id="211" w:author="Unknown">
        <w:r w:rsidRPr="0073632A">
          <w:rPr>
            <w:rFonts w:ascii="Courier New" w:eastAsia="Times New Roman" w:hAnsi="Courier New" w:cs="Courier New"/>
            <w:color w:val="000000"/>
            <w:sz w:val="20"/>
            <w:szCs w:val="20"/>
          </w:rPr>
          <w:t xml:space="preserve">        String </w:t>
        </w:r>
        <w:proofErr w:type="spellStart"/>
        <w:r w:rsidRPr="0073632A">
          <w:rPr>
            <w:rFonts w:ascii="Courier New" w:eastAsia="Times New Roman" w:hAnsi="Courier New" w:cs="Courier New"/>
            <w:color w:val="000000"/>
            <w:sz w:val="20"/>
            <w:szCs w:val="20"/>
          </w:rPr>
          <w:t>msg</w:t>
        </w:r>
        <w:proofErr w:type="spellEnd"/>
        <w:r w:rsidRPr="0073632A">
          <w:rPr>
            <w:rFonts w:ascii="Courier New" w:eastAsia="Times New Roman" w:hAnsi="Courier New" w:cs="Courier New"/>
            <w:color w:val="000000"/>
            <w:sz w:val="20"/>
            <w:szCs w:val="20"/>
          </w:rPr>
          <w:t xml:space="preserve"> = "Game Over";</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2" w:author="Unknown"/>
          <w:rFonts w:ascii="Courier New" w:eastAsia="Times New Roman" w:hAnsi="Courier New" w:cs="Courier New"/>
          <w:color w:val="000000"/>
          <w:sz w:val="20"/>
          <w:szCs w:val="20"/>
        </w:rPr>
      </w:pPr>
      <w:ins w:id="213" w:author="Unknown">
        <w:r w:rsidRPr="0073632A">
          <w:rPr>
            <w:rFonts w:ascii="Courier New" w:eastAsia="Times New Roman" w:hAnsi="Courier New" w:cs="Courier New"/>
            <w:color w:val="000000"/>
            <w:sz w:val="20"/>
            <w:szCs w:val="20"/>
          </w:rPr>
          <w:t xml:space="preserve">        Font small = new Font("Helvetica", </w:t>
        </w:r>
        <w:proofErr w:type="spellStart"/>
        <w:r w:rsidRPr="0073632A">
          <w:rPr>
            <w:rFonts w:ascii="Courier New" w:eastAsia="Times New Roman" w:hAnsi="Courier New" w:cs="Courier New"/>
            <w:color w:val="000000"/>
            <w:sz w:val="20"/>
            <w:szCs w:val="20"/>
          </w:rPr>
          <w:t>Font.BOLD</w:t>
        </w:r>
        <w:proofErr w:type="spellEnd"/>
        <w:r w:rsidRPr="0073632A">
          <w:rPr>
            <w:rFonts w:ascii="Courier New" w:eastAsia="Times New Roman" w:hAnsi="Courier New" w:cs="Courier New"/>
            <w:color w:val="000000"/>
            <w:sz w:val="20"/>
            <w:szCs w:val="20"/>
          </w:rPr>
          <w:t>, 14);</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4" w:author="Unknown"/>
          <w:rFonts w:ascii="Courier New" w:eastAsia="Times New Roman" w:hAnsi="Courier New" w:cs="Courier New"/>
          <w:color w:val="000000"/>
          <w:sz w:val="20"/>
          <w:szCs w:val="20"/>
        </w:rPr>
      </w:pPr>
      <w:ins w:id="215"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FontMetrics</w:t>
        </w:r>
        <w:proofErr w:type="spellEnd"/>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metr</w:t>
        </w:r>
        <w:proofErr w:type="spellEnd"/>
        <w:r w:rsidRPr="0073632A">
          <w:rPr>
            <w:rFonts w:ascii="Courier New" w:eastAsia="Times New Roman" w:hAnsi="Courier New" w:cs="Courier New"/>
            <w:color w:val="000000"/>
            <w:sz w:val="20"/>
            <w:szCs w:val="20"/>
          </w:rPr>
          <w:t xml:space="preserve"> = </w:t>
        </w:r>
        <w:proofErr w:type="spellStart"/>
        <w:r w:rsidRPr="0073632A">
          <w:rPr>
            <w:rFonts w:ascii="Courier New" w:eastAsia="Times New Roman" w:hAnsi="Courier New" w:cs="Courier New"/>
            <w:color w:val="000000"/>
            <w:sz w:val="20"/>
            <w:szCs w:val="20"/>
          </w:rPr>
          <w:t>getFontMetrics</w:t>
        </w:r>
        <w:proofErr w:type="spellEnd"/>
        <w:r w:rsidRPr="0073632A">
          <w:rPr>
            <w:rFonts w:ascii="Courier New" w:eastAsia="Times New Roman" w:hAnsi="Courier New" w:cs="Courier New"/>
            <w:color w:val="000000"/>
            <w:sz w:val="20"/>
            <w:szCs w:val="20"/>
          </w:rPr>
          <w:t>(small);</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6"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7" w:author="Unknown"/>
          <w:rFonts w:ascii="Courier New" w:eastAsia="Times New Roman" w:hAnsi="Courier New" w:cs="Courier New"/>
          <w:color w:val="000000"/>
          <w:sz w:val="20"/>
          <w:szCs w:val="20"/>
        </w:rPr>
      </w:pPr>
      <w:ins w:id="218"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g.setColor</w:t>
        </w:r>
        <w:proofErr w:type="spellEnd"/>
        <w:r w:rsidRPr="0073632A">
          <w:rPr>
            <w:rFonts w:ascii="Courier New" w:eastAsia="Times New Roman" w:hAnsi="Courier New" w:cs="Courier New"/>
            <w:color w:val="000000"/>
            <w:sz w:val="20"/>
            <w:szCs w:val="20"/>
          </w:rPr>
          <w:t>(</w:t>
        </w:r>
        <w:proofErr w:type="spellStart"/>
        <w:r w:rsidRPr="0073632A">
          <w:rPr>
            <w:rFonts w:ascii="Courier New" w:eastAsia="Times New Roman" w:hAnsi="Courier New" w:cs="Courier New"/>
            <w:color w:val="000000"/>
            <w:sz w:val="20"/>
            <w:szCs w:val="20"/>
          </w:rPr>
          <w:t>Color.white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9" w:author="Unknown"/>
          <w:rFonts w:ascii="Courier New" w:eastAsia="Times New Roman" w:hAnsi="Courier New" w:cs="Courier New"/>
          <w:color w:val="000000"/>
          <w:sz w:val="20"/>
          <w:szCs w:val="20"/>
        </w:rPr>
      </w:pPr>
      <w:ins w:id="220"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g.setFont</w:t>
        </w:r>
        <w:proofErr w:type="spellEnd"/>
        <w:r w:rsidRPr="0073632A">
          <w:rPr>
            <w:rFonts w:ascii="Courier New" w:eastAsia="Times New Roman" w:hAnsi="Courier New" w:cs="Courier New"/>
            <w:color w:val="000000"/>
            <w:sz w:val="20"/>
            <w:szCs w:val="20"/>
          </w:rPr>
          <w:t>(small);</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1" w:author="Unknown"/>
          <w:rFonts w:ascii="Courier New" w:eastAsia="Times New Roman" w:hAnsi="Courier New" w:cs="Courier New"/>
          <w:color w:val="000000"/>
          <w:sz w:val="20"/>
          <w:szCs w:val="20"/>
        </w:rPr>
      </w:pPr>
      <w:ins w:id="222"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g.drawString</w:t>
        </w:r>
        <w:proofErr w:type="spellEnd"/>
        <w:r w:rsidRPr="0073632A">
          <w:rPr>
            <w:rFonts w:ascii="Courier New" w:eastAsia="Times New Roman" w:hAnsi="Courier New" w:cs="Courier New"/>
            <w:color w:val="000000"/>
            <w:sz w:val="20"/>
            <w:szCs w:val="20"/>
          </w:rPr>
          <w:t>(</w:t>
        </w:r>
        <w:proofErr w:type="spellStart"/>
        <w:r w:rsidRPr="0073632A">
          <w:rPr>
            <w:rFonts w:ascii="Courier New" w:eastAsia="Times New Roman" w:hAnsi="Courier New" w:cs="Courier New"/>
            <w:color w:val="000000"/>
            <w:sz w:val="20"/>
            <w:szCs w:val="20"/>
          </w:rPr>
          <w:t>msg</w:t>
        </w:r>
        <w:proofErr w:type="spellEnd"/>
        <w:r w:rsidRPr="0073632A">
          <w:rPr>
            <w:rFonts w:ascii="Courier New" w:eastAsia="Times New Roman" w:hAnsi="Courier New" w:cs="Courier New"/>
            <w:color w:val="000000"/>
            <w:sz w:val="20"/>
            <w:szCs w:val="20"/>
          </w:rPr>
          <w:t xml:space="preserve">, (B_WIDTH - </w:t>
        </w:r>
        <w:proofErr w:type="spellStart"/>
        <w:r w:rsidRPr="0073632A">
          <w:rPr>
            <w:rFonts w:ascii="Courier New" w:eastAsia="Times New Roman" w:hAnsi="Courier New" w:cs="Courier New"/>
            <w:color w:val="000000"/>
            <w:sz w:val="20"/>
            <w:szCs w:val="20"/>
          </w:rPr>
          <w:t>metr.stringWidth</w:t>
        </w:r>
        <w:proofErr w:type="spellEnd"/>
        <w:r w:rsidRPr="0073632A">
          <w:rPr>
            <w:rFonts w:ascii="Courier New" w:eastAsia="Times New Roman" w:hAnsi="Courier New" w:cs="Courier New"/>
            <w:color w:val="000000"/>
            <w:sz w:val="20"/>
            <w:szCs w:val="20"/>
          </w:rPr>
          <w:t>(</w:t>
        </w:r>
        <w:proofErr w:type="spellStart"/>
        <w:r w:rsidRPr="0073632A">
          <w:rPr>
            <w:rFonts w:ascii="Courier New" w:eastAsia="Times New Roman" w:hAnsi="Courier New" w:cs="Courier New"/>
            <w:color w:val="000000"/>
            <w:sz w:val="20"/>
            <w:szCs w:val="20"/>
          </w:rPr>
          <w:t>msg</w:t>
        </w:r>
        <w:proofErr w:type="spellEnd"/>
        <w:r w:rsidRPr="0073632A">
          <w:rPr>
            <w:rFonts w:ascii="Courier New" w:eastAsia="Times New Roman" w:hAnsi="Courier New" w:cs="Courier New"/>
            <w:color w:val="000000"/>
            <w:sz w:val="20"/>
            <w:szCs w:val="20"/>
          </w:rPr>
          <w:t>)) / 2, B_HEIGHT / 2);</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3" w:author="Unknown"/>
          <w:rFonts w:ascii="Courier New" w:eastAsia="Times New Roman" w:hAnsi="Courier New" w:cs="Courier New"/>
          <w:color w:val="000000"/>
          <w:sz w:val="20"/>
          <w:szCs w:val="20"/>
        </w:rPr>
      </w:pPr>
      <w:ins w:id="224"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5"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6" w:author="Unknown"/>
          <w:rFonts w:ascii="Courier New" w:eastAsia="Times New Roman" w:hAnsi="Courier New" w:cs="Courier New"/>
          <w:color w:val="000000"/>
          <w:sz w:val="20"/>
          <w:szCs w:val="20"/>
        </w:rPr>
      </w:pPr>
      <w:ins w:id="227" w:author="Unknown">
        <w:r w:rsidRPr="0073632A">
          <w:rPr>
            <w:rFonts w:ascii="Courier New" w:eastAsia="Times New Roman" w:hAnsi="Courier New" w:cs="Courier New"/>
            <w:color w:val="000000"/>
            <w:sz w:val="20"/>
            <w:szCs w:val="20"/>
          </w:rPr>
          <w:t xml:space="preserve">    private void </w:t>
        </w:r>
        <w:proofErr w:type="spellStart"/>
        <w:r w:rsidRPr="0073632A">
          <w:rPr>
            <w:rFonts w:ascii="Courier New" w:eastAsia="Times New Roman" w:hAnsi="Courier New" w:cs="Courier New"/>
            <w:color w:val="000000"/>
            <w:sz w:val="20"/>
            <w:szCs w:val="20"/>
          </w:rPr>
          <w:t>checkApple</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 w:author="Unknown"/>
          <w:rFonts w:ascii="Courier New" w:eastAsia="Times New Roman" w:hAnsi="Courier New" w:cs="Courier New"/>
          <w:color w:val="000000"/>
          <w:sz w:val="20"/>
          <w:szCs w:val="20"/>
        </w:rPr>
      </w:pPr>
      <w:ins w:id="230" w:author="Unknown">
        <w:r w:rsidRPr="0073632A">
          <w:rPr>
            <w:rFonts w:ascii="Courier New" w:eastAsia="Times New Roman" w:hAnsi="Courier New" w:cs="Courier New"/>
            <w:color w:val="000000"/>
            <w:sz w:val="20"/>
            <w:szCs w:val="20"/>
          </w:rPr>
          <w:t xml:space="preserve">        if ((x[0] == </w:t>
        </w:r>
        <w:proofErr w:type="spellStart"/>
        <w:r w:rsidRPr="0073632A">
          <w:rPr>
            <w:rFonts w:ascii="Courier New" w:eastAsia="Times New Roman" w:hAnsi="Courier New" w:cs="Courier New"/>
            <w:color w:val="000000"/>
            <w:sz w:val="20"/>
            <w:szCs w:val="20"/>
          </w:rPr>
          <w:t>apple_x</w:t>
        </w:r>
        <w:proofErr w:type="spellEnd"/>
        <w:r w:rsidRPr="0073632A">
          <w:rPr>
            <w:rFonts w:ascii="Courier New" w:eastAsia="Times New Roman" w:hAnsi="Courier New" w:cs="Courier New"/>
            <w:color w:val="000000"/>
            <w:sz w:val="20"/>
            <w:szCs w:val="20"/>
          </w:rPr>
          <w:t xml:space="preserve">) &amp;&amp; (y[0] == </w:t>
        </w:r>
        <w:proofErr w:type="spellStart"/>
        <w:r w:rsidRPr="0073632A">
          <w:rPr>
            <w:rFonts w:ascii="Courier New" w:eastAsia="Times New Roman" w:hAnsi="Courier New" w:cs="Courier New"/>
            <w:color w:val="000000"/>
            <w:sz w:val="20"/>
            <w:szCs w:val="20"/>
          </w:rPr>
          <w:t>apple_y</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2" w:author="Unknown"/>
          <w:rFonts w:ascii="Courier New" w:eastAsia="Times New Roman" w:hAnsi="Courier New" w:cs="Courier New"/>
          <w:color w:val="000000"/>
          <w:sz w:val="20"/>
          <w:szCs w:val="20"/>
        </w:rPr>
      </w:pPr>
      <w:ins w:id="233" w:author="Unknown">
        <w:r w:rsidRPr="0073632A">
          <w:rPr>
            <w:rFonts w:ascii="Courier New" w:eastAsia="Times New Roman" w:hAnsi="Courier New" w:cs="Courier New"/>
            <w:color w:val="000000"/>
            <w:sz w:val="20"/>
            <w:szCs w:val="20"/>
          </w:rPr>
          <w:t xml:space="preserve">            dots++;</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 w:author="Unknown"/>
          <w:rFonts w:ascii="Courier New" w:eastAsia="Times New Roman" w:hAnsi="Courier New" w:cs="Courier New"/>
          <w:color w:val="000000"/>
          <w:sz w:val="20"/>
          <w:szCs w:val="20"/>
        </w:rPr>
      </w:pPr>
      <w:ins w:id="235"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locateApple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 w:author="Unknown"/>
          <w:rFonts w:ascii="Courier New" w:eastAsia="Times New Roman" w:hAnsi="Courier New" w:cs="Courier New"/>
          <w:color w:val="000000"/>
          <w:sz w:val="20"/>
          <w:szCs w:val="20"/>
        </w:rPr>
      </w:pPr>
      <w:ins w:id="237"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8" w:author="Unknown"/>
          <w:rFonts w:ascii="Courier New" w:eastAsia="Times New Roman" w:hAnsi="Courier New" w:cs="Courier New"/>
          <w:color w:val="000000"/>
          <w:sz w:val="20"/>
          <w:szCs w:val="20"/>
        </w:rPr>
      </w:pPr>
      <w:ins w:id="239"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 w:author="Unknown"/>
          <w:rFonts w:ascii="Courier New" w:eastAsia="Times New Roman" w:hAnsi="Courier New" w:cs="Courier New"/>
          <w:color w:val="000000"/>
          <w:sz w:val="20"/>
          <w:szCs w:val="20"/>
        </w:rPr>
      </w:pPr>
      <w:ins w:id="242" w:author="Unknown">
        <w:r w:rsidRPr="0073632A">
          <w:rPr>
            <w:rFonts w:ascii="Courier New" w:eastAsia="Times New Roman" w:hAnsi="Courier New" w:cs="Courier New"/>
            <w:color w:val="000000"/>
            <w:sz w:val="20"/>
            <w:szCs w:val="20"/>
          </w:rPr>
          <w:t xml:space="preserve">    private void move()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4" w:author="Unknown"/>
          <w:rFonts w:ascii="Courier New" w:eastAsia="Times New Roman" w:hAnsi="Courier New" w:cs="Courier New"/>
          <w:color w:val="000000"/>
          <w:sz w:val="20"/>
          <w:szCs w:val="20"/>
        </w:rPr>
      </w:pPr>
      <w:ins w:id="245" w:author="Unknown">
        <w:r w:rsidRPr="0073632A">
          <w:rPr>
            <w:rFonts w:ascii="Courier New" w:eastAsia="Times New Roman" w:hAnsi="Courier New" w:cs="Courier New"/>
            <w:color w:val="000000"/>
            <w:sz w:val="20"/>
            <w:szCs w:val="20"/>
          </w:rPr>
          <w:t xml:space="preserve">        for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z = dots; z &gt; 0; z--)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 w:author="Unknown"/>
          <w:rFonts w:ascii="Courier New" w:eastAsia="Times New Roman" w:hAnsi="Courier New" w:cs="Courier New"/>
          <w:color w:val="000000"/>
          <w:sz w:val="20"/>
          <w:szCs w:val="20"/>
        </w:rPr>
      </w:pPr>
      <w:ins w:id="247" w:author="Unknown">
        <w:r w:rsidRPr="0073632A">
          <w:rPr>
            <w:rFonts w:ascii="Courier New" w:eastAsia="Times New Roman" w:hAnsi="Courier New" w:cs="Courier New"/>
            <w:color w:val="000000"/>
            <w:sz w:val="20"/>
            <w:szCs w:val="20"/>
          </w:rPr>
          <w:t xml:space="preserve">            x[z] = x[(z - 1)];</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 w:author="Unknown"/>
          <w:rFonts w:ascii="Courier New" w:eastAsia="Times New Roman" w:hAnsi="Courier New" w:cs="Courier New"/>
          <w:color w:val="000000"/>
          <w:sz w:val="20"/>
          <w:szCs w:val="20"/>
        </w:rPr>
      </w:pPr>
      <w:ins w:id="249" w:author="Unknown">
        <w:r w:rsidRPr="0073632A">
          <w:rPr>
            <w:rFonts w:ascii="Courier New" w:eastAsia="Times New Roman" w:hAnsi="Courier New" w:cs="Courier New"/>
            <w:color w:val="000000"/>
            <w:sz w:val="20"/>
            <w:szCs w:val="20"/>
          </w:rPr>
          <w:t xml:space="preserve">            y[z] = y[(z - 1)];</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 w:author="Unknown"/>
          <w:rFonts w:ascii="Courier New" w:eastAsia="Times New Roman" w:hAnsi="Courier New" w:cs="Courier New"/>
          <w:color w:val="000000"/>
          <w:sz w:val="20"/>
          <w:szCs w:val="20"/>
        </w:rPr>
      </w:pPr>
      <w:ins w:id="251"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2"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3" w:author="Unknown"/>
          <w:rFonts w:ascii="Courier New" w:eastAsia="Times New Roman" w:hAnsi="Courier New" w:cs="Courier New"/>
          <w:color w:val="000000"/>
          <w:sz w:val="20"/>
          <w:szCs w:val="20"/>
        </w:rPr>
      </w:pPr>
      <w:ins w:id="254" w:author="Unknown">
        <w:r w:rsidRPr="0073632A">
          <w:rPr>
            <w:rFonts w:ascii="Courier New" w:eastAsia="Times New Roman" w:hAnsi="Courier New" w:cs="Courier New"/>
            <w:color w:val="000000"/>
            <w:sz w:val="20"/>
            <w:szCs w:val="20"/>
          </w:rPr>
          <w:lastRenderedPageBreak/>
          <w:t xml:space="preserve">        if (</w:t>
        </w:r>
        <w:proofErr w:type="spellStart"/>
        <w:r w:rsidRPr="0073632A">
          <w:rPr>
            <w:rFonts w:ascii="Courier New" w:eastAsia="Times New Roman" w:hAnsi="Courier New" w:cs="Courier New"/>
            <w:color w:val="000000"/>
            <w:sz w:val="20"/>
            <w:szCs w:val="20"/>
          </w:rPr>
          <w:t>leftDirection</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5" w:author="Unknown"/>
          <w:rFonts w:ascii="Courier New" w:eastAsia="Times New Roman" w:hAnsi="Courier New" w:cs="Courier New"/>
          <w:color w:val="000000"/>
          <w:sz w:val="20"/>
          <w:szCs w:val="20"/>
        </w:rPr>
      </w:pPr>
      <w:ins w:id="256" w:author="Unknown">
        <w:r w:rsidRPr="0073632A">
          <w:rPr>
            <w:rFonts w:ascii="Courier New" w:eastAsia="Times New Roman" w:hAnsi="Courier New" w:cs="Courier New"/>
            <w:color w:val="000000"/>
            <w:sz w:val="20"/>
            <w:szCs w:val="20"/>
          </w:rPr>
          <w:t xml:space="preserve">            x[0] -= DOT_SIZE;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7" w:author="Unknown"/>
          <w:rFonts w:ascii="Courier New" w:eastAsia="Times New Roman" w:hAnsi="Courier New" w:cs="Courier New"/>
          <w:color w:val="000000"/>
          <w:sz w:val="20"/>
          <w:szCs w:val="20"/>
        </w:rPr>
      </w:pPr>
      <w:ins w:id="258"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9"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 w:author="Unknown"/>
          <w:rFonts w:ascii="Courier New" w:eastAsia="Times New Roman" w:hAnsi="Courier New" w:cs="Courier New"/>
          <w:color w:val="000000"/>
          <w:sz w:val="20"/>
          <w:szCs w:val="20"/>
        </w:rPr>
      </w:pPr>
      <w:ins w:id="261" w:author="Unknown">
        <w:r w:rsidRPr="0073632A">
          <w:rPr>
            <w:rFonts w:ascii="Courier New" w:eastAsia="Times New Roman" w:hAnsi="Courier New" w:cs="Courier New"/>
            <w:color w:val="000000"/>
            <w:sz w:val="20"/>
            <w:szCs w:val="20"/>
          </w:rPr>
          <w:t xml:space="preserve">        if (</w:t>
        </w:r>
        <w:proofErr w:type="spellStart"/>
        <w:r w:rsidRPr="0073632A">
          <w:rPr>
            <w:rFonts w:ascii="Courier New" w:eastAsia="Times New Roman" w:hAnsi="Courier New" w:cs="Courier New"/>
            <w:color w:val="000000"/>
            <w:sz w:val="20"/>
            <w:szCs w:val="20"/>
          </w:rPr>
          <w:t>rightDirection</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 w:author="Unknown"/>
          <w:rFonts w:ascii="Courier New" w:eastAsia="Times New Roman" w:hAnsi="Courier New" w:cs="Courier New"/>
          <w:color w:val="000000"/>
          <w:sz w:val="20"/>
          <w:szCs w:val="20"/>
        </w:rPr>
      </w:pPr>
      <w:ins w:id="263" w:author="Unknown">
        <w:r w:rsidRPr="0073632A">
          <w:rPr>
            <w:rFonts w:ascii="Courier New" w:eastAsia="Times New Roman" w:hAnsi="Courier New" w:cs="Courier New"/>
            <w:color w:val="000000"/>
            <w:sz w:val="20"/>
            <w:szCs w:val="20"/>
          </w:rPr>
          <w:t xml:space="preserve">            x[0] += DOT_SIZE;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4" w:author="Unknown"/>
          <w:rFonts w:ascii="Courier New" w:eastAsia="Times New Roman" w:hAnsi="Courier New" w:cs="Courier New"/>
          <w:color w:val="000000"/>
          <w:sz w:val="20"/>
          <w:szCs w:val="20"/>
        </w:rPr>
      </w:pPr>
      <w:ins w:id="265"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6"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7" w:author="Unknown"/>
          <w:rFonts w:ascii="Courier New" w:eastAsia="Times New Roman" w:hAnsi="Courier New" w:cs="Courier New"/>
          <w:color w:val="000000"/>
          <w:sz w:val="20"/>
          <w:szCs w:val="20"/>
        </w:rPr>
      </w:pPr>
      <w:ins w:id="268" w:author="Unknown">
        <w:r w:rsidRPr="0073632A">
          <w:rPr>
            <w:rFonts w:ascii="Courier New" w:eastAsia="Times New Roman" w:hAnsi="Courier New" w:cs="Courier New"/>
            <w:color w:val="000000"/>
            <w:sz w:val="20"/>
            <w:szCs w:val="20"/>
          </w:rPr>
          <w:t xml:space="preserve">        if (</w:t>
        </w:r>
        <w:proofErr w:type="spellStart"/>
        <w:r w:rsidRPr="0073632A">
          <w:rPr>
            <w:rFonts w:ascii="Courier New" w:eastAsia="Times New Roman" w:hAnsi="Courier New" w:cs="Courier New"/>
            <w:color w:val="000000"/>
            <w:sz w:val="20"/>
            <w:szCs w:val="20"/>
          </w:rPr>
          <w:t>upDirection</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9" w:author="Unknown"/>
          <w:rFonts w:ascii="Courier New" w:eastAsia="Times New Roman" w:hAnsi="Courier New" w:cs="Courier New"/>
          <w:color w:val="000000"/>
          <w:sz w:val="20"/>
          <w:szCs w:val="20"/>
        </w:rPr>
      </w:pPr>
      <w:ins w:id="270" w:author="Unknown">
        <w:r w:rsidRPr="0073632A">
          <w:rPr>
            <w:rFonts w:ascii="Courier New" w:eastAsia="Times New Roman" w:hAnsi="Courier New" w:cs="Courier New"/>
            <w:color w:val="000000"/>
            <w:sz w:val="20"/>
            <w:szCs w:val="20"/>
          </w:rPr>
          <w:t xml:space="preserve">            y[0] -= DOT_SIZE;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1" w:author="Unknown"/>
          <w:rFonts w:ascii="Courier New" w:eastAsia="Times New Roman" w:hAnsi="Courier New" w:cs="Courier New"/>
          <w:color w:val="000000"/>
          <w:sz w:val="20"/>
          <w:szCs w:val="20"/>
        </w:rPr>
      </w:pPr>
      <w:ins w:id="272"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3"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 w:author="Unknown"/>
          <w:rFonts w:ascii="Courier New" w:eastAsia="Times New Roman" w:hAnsi="Courier New" w:cs="Courier New"/>
          <w:color w:val="000000"/>
          <w:sz w:val="20"/>
          <w:szCs w:val="20"/>
        </w:rPr>
      </w:pPr>
      <w:ins w:id="275" w:author="Unknown">
        <w:r w:rsidRPr="0073632A">
          <w:rPr>
            <w:rFonts w:ascii="Courier New" w:eastAsia="Times New Roman" w:hAnsi="Courier New" w:cs="Courier New"/>
            <w:color w:val="000000"/>
            <w:sz w:val="20"/>
            <w:szCs w:val="20"/>
          </w:rPr>
          <w:t xml:space="preserve">        if (</w:t>
        </w:r>
        <w:proofErr w:type="spellStart"/>
        <w:r w:rsidRPr="0073632A">
          <w:rPr>
            <w:rFonts w:ascii="Courier New" w:eastAsia="Times New Roman" w:hAnsi="Courier New" w:cs="Courier New"/>
            <w:color w:val="000000"/>
            <w:sz w:val="20"/>
            <w:szCs w:val="20"/>
          </w:rPr>
          <w:t>downDirection</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 w:author="Unknown"/>
          <w:rFonts w:ascii="Courier New" w:eastAsia="Times New Roman" w:hAnsi="Courier New" w:cs="Courier New"/>
          <w:color w:val="000000"/>
          <w:sz w:val="20"/>
          <w:szCs w:val="20"/>
        </w:rPr>
      </w:pPr>
      <w:ins w:id="277" w:author="Unknown">
        <w:r w:rsidRPr="0073632A">
          <w:rPr>
            <w:rFonts w:ascii="Courier New" w:eastAsia="Times New Roman" w:hAnsi="Courier New" w:cs="Courier New"/>
            <w:color w:val="000000"/>
            <w:sz w:val="20"/>
            <w:szCs w:val="20"/>
          </w:rPr>
          <w:t xml:space="preserve">            y[0] += DOT_SIZE;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8" w:author="Unknown"/>
          <w:rFonts w:ascii="Courier New" w:eastAsia="Times New Roman" w:hAnsi="Courier New" w:cs="Courier New"/>
          <w:color w:val="000000"/>
          <w:sz w:val="20"/>
          <w:szCs w:val="20"/>
        </w:rPr>
      </w:pPr>
      <w:ins w:id="279"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0" w:author="Unknown"/>
          <w:rFonts w:ascii="Courier New" w:eastAsia="Times New Roman" w:hAnsi="Courier New" w:cs="Courier New"/>
          <w:color w:val="000000"/>
          <w:sz w:val="20"/>
          <w:szCs w:val="20"/>
        </w:rPr>
      </w:pPr>
      <w:ins w:id="281"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2"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3" w:author="Unknown"/>
          <w:rFonts w:ascii="Courier New" w:eastAsia="Times New Roman" w:hAnsi="Courier New" w:cs="Courier New"/>
          <w:color w:val="000000"/>
          <w:sz w:val="20"/>
          <w:szCs w:val="20"/>
        </w:rPr>
      </w:pPr>
      <w:ins w:id="284" w:author="Unknown">
        <w:r w:rsidRPr="0073632A">
          <w:rPr>
            <w:rFonts w:ascii="Courier New" w:eastAsia="Times New Roman" w:hAnsi="Courier New" w:cs="Courier New"/>
            <w:color w:val="000000"/>
            <w:sz w:val="20"/>
            <w:szCs w:val="20"/>
          </w:rPr>
          <w:t xml:space="preserve">    private void </w:t>
        </w:r>
        <w:proofErr w:type="spellStart"/>
        <w:r w:rsidRPr="0073632A">
          <w:rPr>
            <w:rFonts w:ascii="Courier New" w:eastAsia="Times New Roman" w:hAnsi="Courier New" w:cs="Courier New"/>
            <w:color w:val="000000"/>
            <w:sz w:val="20"/>
            <w:szCs w:val="20"/>
          </w:rPr>
          <w:t>checkCollision</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5"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 w:author="Unknown"/>
          <w:rFonts w:ascii="Courier New" w:eastAsia="Times New Roman" w:hAnsi="Courier New" w:cs="Courier New"/>
          <w:color w:val="000000"/>
          <w:sz w:val="20"/>
          <w:szCs w:val="20"/>
        </w:rPr>
      </w:pPr>
      <w:ins w:id="287" w:author="Unknown">
        <w:r w:rsidRPr="0073632A">
          <w:rPr>
            <w:rFonts w:ascii="Courier New" w:eastAsia="Times New Roman" w:hAnsi="Courier New" w:cs="Courier New"/>
            <w:color w:val="000000"/>
            <w:sz w:val="20"/>
            <w:szCs w:val="20"/>
          </w:rPr>
          <w:t xml:space="preserve">        for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z = dots; z &gt; 0; z--)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 w:author="Unknown"/>
          <w:rFonts w:ascii="Courier New" w:eastAsia="Times New Roman" w:hAnsi="Courier New" w:cs="Courier New"/>
          <w:color w:val="000000"/>
          <w:sz w:val="20"/>
          <w:szCs w:val="20"/>
        </w:rPr>
      </w:pPr>
      <w:ins w:id="290" w:author="Unknown">
        <w:r w:rsidRPr="0073632A">
          <w:rPr>
            <w:rFonts w:ascii="Courier New" w:eastAsia="Times New Roman" w:hAnsi="Courier New" w:cs="Courier New"/>
            <w:color w:val="000000"/>
            <w:sz w:val="20"/>
            <w:szCs w:val="20"/>
          </w:rPr>
          <w:t xml:space="preserve">            if ((z &gt; 4) &amp;&amp; (x[0] == x[z]) &amp;&amp; (y[0] == y[z]))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1" w:author="Unknown"/>
          <w:rFonts w:ascii="Courier New" w:eastAsia="Times New Roman" w:hAnsi="Courier New" w:cs="Courier New"/>
          <w:color w:val="000000"/>
          <w:sz w:val="20"/>
          <w:szCs w:val="20"/>
        </w:rPr>
      </w:pPr>
      <w:ins w:id="292"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inGame</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3" w:author="Unknown"/>
          <w:rFonts w:ascii="Courier New" w:eastAsia="Times New Roman" w:hAnsi="Courier New" w:cs="Courier New"/>
          <w:color w:val="000000"/>
          <w:sz w:val="20"/>
          <w:szCs w:val="20"/>
        </w:rPr>
      </w:pPr>
      <w:ins w:id="294"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 w:author="Unknown"/>
          <w:rFonts w:ascii="Courier New" w:eastAsia="Times New Roman" w:hAnsi="Courier New" w:cs="Courier New"/>
          <w:color w:val="000000"/>
          <w:sz w:val="20"/>
          <w:szCs w:val="20"/>
        </w:rPr>
      </w:pPr>
      <w:ins w:id="296"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7"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8" w:author="Unknown"/>
          <w:rFonts w:ascii="Courier New" w:eastAsia="Times New Roman" w:hAnsi="Courier New" w:cs="Courier New"/>
          <w:color w:val="000000"/>
          <w:sz w:val="20"/>
          <w:szCs w:val="20"/>
        </w:rPr>
      </w:pPr>
      <w:ins w:id="299" w:author="Unknown">
        <w:r w:rsidRPr="0073632A">
          <w:rPr>
            <w:rFonts w:ascii="Courier New" w:eastAsia="Times New Roman" w:hAnsi="Courier New" w:cs="Courier New"/>
            <w:color w:val="000000"/>
            <w:sz w:val="20"/>
            <w:szCs w:val="20"/>
          </w:rPr>
          <w:t xml:space="preserve">        if (y[0] &gt;= B_HEIGHT)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 w:author="Unknown"/>
          <w:rFonts w:ascii="Courier New" w:eastAsia="Times New Roman" w:hAnsi="Courier New" w:cs="Courier New"/>
          <w:color w:val="000000"/>
          <w:sz w:val="20"/>
          <w:szCs w:val="20"/>
        </w:rPr>
      </w:pPr>
      <w:ins w:id="301"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inGame</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2" w:author="Unknown"/>
          <w:rFonts w:ascii="Courier New" w:eastAsia="Times New Roman" w:hAnsi="Courier New" w:cs="Courier New"/>
          <w:color w:val="000000"/>
          <w:sz w:val="20"/>
          <w:szCs w:val="20"/>
        </w:rPr>
      </w:pPr>
      <w:ins w:id="303"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4"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5" w:author="Unknown"/>
          <w:rFonts w:ascii="Courier New" w:eastAsia="Times New Roman" w:hAnsi="Courier New" w:cs="Courier New"/>
          <w:color w:val="000000"/>
          <w:sz w:val="20"/>
          <w:szCs w:val="20"/>
        </w:rPr>
      </w:pPr>
      <w:ins w:id="306" w:author="Unknown">
        <w:r w:rsidRPr="0073632A">
          <w:rPr>
            <w:rFonts w:ascii="Courier New" w:eastAsia="Times New Roman" w:hAnsi="Courier New" w:cs="Courier New"/>
            <w:color w:val="000000"/>
            <w:sz w:val="20"/>
            <w:szCs w:val="20"/>
          </w:rPr>
          <w:t xml:space="preserve">        if (y[0] &lt; 0)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7" w:author="Unknown"/>
          <w:rFonts w:ascii="Courier New" w:eastAsia="Times New Roman" w:hAnsi="Courier New" w:cs="Courier New"/>
          <w:color w:val="000000"/>
          <w:sz w:val="20"/>
          <w:szCs w:val="20"/>
        </w:rPr>
      </w:pPr>
      <w:ins w:id="308"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inGame</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9" w:author="Unknown"/>
          <w:rFonts w:ascii="Courier New" w:eastAsia="Times New Roman" w:hAnsi="Courier New" w:cs="Courier New"/>
          <w:color w:val="000000"/>
          <w:sz w:val="20"/>
          <w:szCs w:val="20"/>
        </w:rPr>
      </w:pPr>
      <w:ins w:id="310"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1"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 w:author="Unknown"/>
          <w:rFonts w:ascii="Courier New" w:eastAsia="Times New Roman" w:hAnsi="Courier New" w:cs="Courier New"/>
          <w:color w:val="000000"/>
          <w:sz w:val="20"/>
          <w:szCs w:val="20"/>
        </w:rPr>
      </w:pPr>
      <w:ins w:id="313" w:author="Unknown">
        <w:r w:rsidRPr="0073632A">
          <w:rPr>
            <w:rFonts w:ascii="Courier New" w:eastAsia="Times New Roman" w:hAnsi="Courier New" w:cs="Courier New"/>
            <w:color w:val="000000"/>
            <w:sz w:val="20"/>
            <w:szCs w:val="20"/>
          </w:rPr>
          <w:t xml:space="preserve">        if (x[0] &gt;= B_WIDTH)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4" w:author="Unknown"/>
          <w:rFonts w:ascii="Courier New" w:eastAsia="Times New Roman" w:hAnsi="Courier New" w:cs="Courier New"/>
          <w:color w:val="000000"/>
          <w:sz w:val="20"/>
          <w:szCs w:val="20"/>
        </w:rPr>
      </w:pPr>
      <w:ins w:id="315"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inGame</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6" w:author="Unknown"/>
          <w:rFonts w:ascii="Courier New" w:eastAsia="Times New Roman" w:hAnsi="Courier New" w:cs="Courier New"/>
          <w:color w:val="000000"/>
          <w:sz w:val="20"/>
          <w:szCs w:val="20"/>
        </w:rPr>
      </w:pPr>
      <w:ins w:id="317"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8"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9" w:author="Unknown"/>
          <w:rFonts w:ascii="Courier New" w:eastAsia="Times New Roman" w:hAnsi="Courier New" w:cs="Courier New"/>
          <w:color w:val="000000"/>
          <w:sz w:val="20"/>
          <w:szCs w:val="20"/>
        </w:rPr>
      </w:pPr>
      <w:ins w:id="320" w:author="Unknown">
        <w:r w:rsidRPr="0073632A">
          <w:rPr>
            <w:rFonts w:ascii="Courier New" w:eastAsia="Times New Roman" w:hAnsi="Courier New" w:cs="Courier New"/>
            <w:color w:val="000000"/>
            <w:sz w:val="20"/>
            <w:szCs w:val="20"/>
          </w:rPr>
          <w:t xml:space="preserve">        if (x[0] &lt; 0)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1" w:author="Unknown"/>
          <w:rFonts w:ascii="Courier New" w:eastAsia="Times New Roman" w:hAnsi="Courier New" w:cs="Courier New"/>
          <w:color w:val="000000"/>
          <w:sz w:val="20"/>
          <w:szCs w:val="20"/>
        </w:rPr>
      </w:pPr>
      <w:ins w:id="322"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inGame</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3" w:author="Unknown"/>
          <w:rFonts w:ascii="Courier New" w:eastAsia="Times New Roman" w:hAnsi="Courier New" w:cs="Courier New"/>
          <w:color w:val="000000"/>
          <w:sz w:val="20"/>
          <w:szCs w:val="20"/>
        </w:rPr>
      </w:pPr>
      <w:ins w:id="324"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5" w:author="Unknown"/>
          <w:rFonts w:ascii="Courier New" w:eastAsia="Times New Roman" w:hAnsi="Courier New" w:cs="Courier New"/>
          <w:color w:val="000000"/>
          <w:sz w:val="20"/>
          <w:szCs w:val="20"/>
        </w:rPr>
      </w:pPr>
      <w:ins w:id="326"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7" w:author="Unknown"/>
          <w:rFonts w:ascii="Courier New" w:eastAsia="Times New Roman" w:hAnsi="Courier New" w:cs="Courier New"/>
          <w:color w:val="000000"/>
          <w:sz w:val="20"/>
          <w:szCs w:val="20"/>
        </w:rPr>
      </w:pPr>
      <w:ins w:id="328" w:author="Unknown">
        <w:r w:rsidRPr="0073632A">
          <w:rPr>
            <w:rFonts w:ascii="Courier New" w:eastAsia="Times New Roman" w:hAnsi="Courier New" w:cs="Courier New"/>
            <w:color w:val="000000"/>
            <w:sz w:val="20"/>
            <w:szCs w:val="20"/>
          </w:rPr>
          <w:t xml:space="preserve">        if(!</w:t>
        </w:r>
        <w:proofErr w:type="spellStart"/>
        <w:r w:rsidRPr="0073632A">
          <w:rPr>
            <w:rFonts w:ascii="Courier New" w:eastAsia="Times New Roman" w:hAnsi="Courier New" w:cs="Courier New"/>
            <w:color w:val="000000"/>
            <w:sz w:val="20"/>
            <w:szCs w:val="20"/>
          </w:rPr>
          <w:t>inGame</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9" w:author="Unknown"/>
          <w:rFonts w:ascii="Courier New" w:eastAsia="Times New Roman" w:hAnsi="Courier New" w:cs="Courier New"/>
          <w:color w:val="000000"/>
          <w:sz w:val="20"/>
          <w:szCs w:val="20"/>
        </w:rPr>
      </w:pPr>
      <w:ins w:id="330"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timer.stop</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1" w:author="Unknown"/>
          <w:rFonts w:ascii="Courier New" w:eastAsia="Times New Roman" w:hAnsi="Courier New" w:cs="Courier New"/>
          <w:color w:val="000000"/>
          <w:sz w:val="20"/>
          <w:szCs w:val="20"/>
        </w:rPr>
      </w:pPr>
      <w:ins w:id="332"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3" w:author="Unknown"/>
          <w:rFonts w:ascii="Courier New" w:eastAsia="Times New Roman" w:hAnsi="Courier New" w:cs="Courier New"/>
          <w:color w:val="000000"/>
          <w:sz w:val="20"/>
          <w:szCs w:val="20"/>
        </w:rPr>
      </w:pPr>
      <w:ins w:id="334"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5"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6" w:author="Unknown"/>
          <w:rFonts w:ascii="Courier New" w:eastAsia="Times New Roman" w:hAnsi="Courier New" w:cs="Courier New"/>
          <w:color w:val="000000"/>
          <w:sz w:val="20"/>
          <w:szCs w:val="20"/>
        </w:rPr>
      </w:pPr>
      <w:ins w:id="337" w:author="Unknown">
        <w:r w:rsidRPr="0073632A">
          <w:rPr>
            <w:rFonts w:ascii="Courier New" w:eastAsia="Times New Roman" w:hAnsi="Courier New" w:cs="Courier New"/>
            <w:color w:val="000000"/>
            <w:sz w:val="20"/>
            <w:szCs w:val="20"/>
          </w:rPr>
          <w:t xml:space="preserve">    private void </w:t>
        </w:r>
        <w:proofErr w:type="spellStart"/>
        <w:r w:rsidRPr="0073632A">
          <w:rPr>
            <w:rFonts w:ascii="Courier New" w:eastAsia="Times New Roman" w:hAnsi="Courier New" w:cs="Courier New"/>
            <w:color w:val="000000"/>
            <w:sz w:val="20"/>
            <w:szCs w:val="20"/>
          </w:rPr>
          <w:t>locateApple</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8"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9" w:author="Unknown"/>
          <w:rFonts w:ascii="Courier New" w:eastAsia="Times New Roman" w:hAnsi="Courier New" w:cs="Courier New"/>
          <w:color w:val="000000"/>
          <w:sz w:val="20"/>
          <w:szCs w:val="20"/>
        </w:rPr>
      </w:pPr>
      <w:ins w:id="340"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r =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w:t>
        </w:r>
        <w:proofErr w:type="spellStart"/>
        <w:r w:rsidRPr="0073632A">
          <w:rPr>
            <w:rFonts w:ascii="Courier New" w:eastAsia="Times New Roman" w:hAnsi="Courier New" w:cs="Courier New"/>
            <w:color w:val="000000"/>
            <w:sz w:val="20"/>
            <w:szCs w:val="20"/>
          </w:rPr>
          <w:t>Math.random</w:t>
        </w:r>
        <w:proofErr w:type="spellEnd"/>
        <w:r w:rsidRPr="0073632A">
          <w:rPr>
            <w:rFonts w:ascii="Courier New" w:eastAsia="Times New Roman" w:hAnsi="Courier New" w:cs="Courier New"/>
            <w:color w:val="000000"/>
            <w:sz w:val="20"/>
            <w:szCs w:val="20"/>
          </w:rPr>
          <w:t>() * RAND_POS);</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1" w:author="Unknown"/>
          <w:rFonts w:ascii="Courier New" w:eastAsia="Times New Roman" w:hAnsi="Courier New" w:cs="Courier New"/>
          <w:color w:val="000000"/>
          <w:sz w:val="20"/>
          <w:szCs w:val="20"/>
        </w:rPr>
      </w:pPr>
      <w:ins w:id="342"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apple_x</w:t>
        </w:r>
        <w:proofErr w:type="spellEnd"/>
        <w:r w:rsidRPr="0073632A">
          <w:rPr>
            <w:rFonts w:ascii="Courier New" w:eastAsia="Times New Roman" w:hAnsi="Courier New" w:cs="Courier New"/>
            <w:color w:val="000000"/>
            <w:sz w:val="20"/>
            <w:szCs w:val="20"/>
          </w:rPr>
          <w:t xml:space="preserve"> = ((r * DOT_SIZE));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3"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4" w:author="Unknown"/>
          <w:rFonts w:ascii="Courier New" w:eastAsia="Times New Roman" w:hAnsi="Courier New" w:cs="Courier New"/>
          <w:color w:val="000000"/>
          <w:sz w:val="20"/>
          <w:szCs w:val="20"/>
        </w:rPr>
      </w:pPr>
      <w:ins w:id="345" w:author="Unknown">
        <w:r w:rsidRPr="0073632A">
          <w:rPr>
            <w:rFonts w:ascii="Courier New" w:eastAsia="Times New Roman" w:hAnsi="Courier New" w:cs="Courier New"/>
            <w:color w:val="000000"/>
            <w:sz w:val="20"/>
            <w:szCs w:val="20"/>
          </w:rPr>
          <w:t xml:space="preserve">        r =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w:t>
        </w:r>
        <w:proofErr w:type="spellStart"/>
        <w:r w:rsidRPr="0073632A">
          <w:rPr>
            <w:rFonts w:ascii="Courier New" w:eastAsia="Times New Roman" w:hAnsi="Courier New" w:cs="Courier New"/>
            <w:color w:val="000000"/>
            <w:sz w:val="20"/>
            <w:szCs w:val="20"/>
          </w:rPr>
          <w:t>Math.random</w:t>
        </w:r>
        <w:proofErr w:type="spellEnd"/>
        <w:r w:rsidRPr="0073632A">
          <w:rPr>
            <w:rFonts w:ascii="Courier New" w:eastAsia="Times New Roman" w:hAnsi="Courier New" w:cs="Courier New"/>
            <w:color w:val="000000"/>
            <w:sz w:val="20"/>
            <w:szCs w:val="20"/>
          </w:rPr>
          <w:t>() * RAND_POS);</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6" w:author="Unknown"/>
          <w:rFonts w:ascii="Courier New" w:eastAsia="Times New Roman" w:hAnsi="Courier New" w:cs="Courier New"/>
          <w:color w:val="000000"/>
          <w:sz w:val="20"/>
          <w:szCs w:val="20"/>
        </w:rPr>
      </w:pPr>
      <w:ins w:id="347"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apple_y</w:t>
        </w:r>
        <w:proofErr w:type="spellEnd"/>
        <w:r w:rsidRPr="0073632A">
          <w:rPr>
            <w:rFonts w:ascii="Courier New" w:eastAsia="Times New Roman" w:hAnsi="Courier New" w:cs="Courier New"/>
            <w:color w:val="000000"/>
            <w:sz w:val="20"/>
            <w:szCs w:val="20"/>
          </w:rPr>
          <w:t xml:space="preserve"> = ((r * DOT_SIZE));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8" w:author="Unknown"/>
          <w:rFonts w:ascii="Courier New" w:eastAsia="Times New Roman" w:hAnsi="Courier New" w:cs="Courier New"/>
          <w:color w:val="000000"/>
          <w:sz w:val="20"/>
          <w:szCs w:val="20"/>
        </w:rPr>
      </w:pPr>
      <w:ins w:id="349"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0"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1" w:author="Unknown"/>
          <w:rFonts w:ascii="Courier New" w:eastAsia="Times New Roman" w:hAnsi="Courier New" w:cs="Courier New"/>
          <w:color w:val="000000"/>
          <w:sz w:val="20"/>
          <w:szCs w:val="20"/>
        </w:rPr>
      </w:pPr>
      <w:ins w:id="352" w:author="Unknown">
        <w:r w:rsidRPr="0073632A">
          <w:rPr>
            <w:rFonts w:ascii="Courier New" w:eastAsia="Times New Roman" w:hAnsi="Courier New" w:cs="Courier New"/>
            <w:color w:val="000000"/>
            <w:sz w:val="20"/>
            <w:szCs w:val="20"/>
          </w:rPr>
          <w:lastRenderedPageBreak/>
          <w:t xml:space="preserve">    @Override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3" w:author="Unknown"/>
          <w:rFonts w:ascii="Courier New" w:eastAsia="Times New Roman" w:hAnsi="Courier New" w:cs="Courier New"/>
          <w:color w:val="000000"/>
          <w:sz w:val="20"/>
          <w:szCs w:val="20"/>
        </w:rPr>
      </w:pPr>
      <w:ins w:id="354" w:author="Unknown">
        <w:r w:rsidRPr="0073632A">
          <w:rPr>
            <w:rFonts w:ascii="Courier New" w:eastAsia="Times New Roman" w:hAnsi="Courier New" w:cs="Courier New"/>
            <w:color w:val="000000"/>
            <w:sz w:val="20"/>
            <w:szCs w:val="20"/>
          </w:rPr>
          <w:t xml:space="preserve">    public void </w:t>
        </w:r>
        <w:proofErr w:type="spellStart"/>
        <w:r w:rsidRPr="0073632A">
          <w:rPr>
            <w:rFonts w:ascii="Courier New" w:eastAsia="Times New Roman" w:hAnsi="Courier New" w:cs="Courier New"/>
            <w:color w:val="000000"/>
            <w:sz w:val="20"/>
            <w:szCs w:val="20"/>
          </w:rPr>
          <w:t>actionPerformed</w:t>
        </w:r>
        <w:proofErr w:type="spellEnd"/>
        <w:r w:rsidRPr="0073632A">
          <w:rPr>
            <w:rFonts w:ascii="Courier New" w:eastAsia="Times New Roman" w:hAnsi="Courier New" w:cs="Courier New"/>
            <w:color w:val="000000"/>
            <w:sz w:val="20"/>
            <w:szCs w:val="20"/>
          </w:rPr>
          <w:t>(</w:t>
        </w:r>
        <w:proofErr w:type="spellStart"/>
        <w:r w:rsidRPr="0073632A">
          <w:rPr>
            <w:rFonts w:ascii="Courier New" w:eastAsia="Times New Roman" w:hAnsi="Courier New" w:cs="Courier New"/>
            <w:color w:val="000000"/>
            <w:sz w:val="20"/>
            <w:szCs w:val="20"/>
          </w:rPr>
          <w:t>ActionEvent</w:t>
        </w:r>
        <w:proofErr w:type="spellEnd"/>
        <w:r w:rsidRPr="0073632A">
          <w:rPr>
            <w:rFonts w:ascii="Courier New" w:eastAsia="Times New Roman" w:hAnsi="Courier New" w:cs="Courier New"/>
            <w:color w:val="000000"/>
            <w:sz w:val="20"/>
            <w:szCs w:val="20"/>
          </w:rPr>
          <w:t xml:space="preserve"> 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5"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6" w:author="Unknown"/>
          <w:rFonts w:ascii="Courier New" w:eastAsia="Times New Roman" w:hAnsi="Courier New" w:cs="Courier New"/>
          <w:color w:val="000000"/>
          <w:sz w:val="20"/>
          <w:szCs w:val="20"/>
        </w:rPr>
      </w:pPr>
      <w:ins w:id="357" w:author="Unknown">
        <w:r w:rsidRPr="0073632A">
          <w:rPr>
            <w:rFonts w:ascii="Courier New" w:eastAsia="Times New Roman" w:hAnsi="Courier New" w:cs="Courier New"/>
            <w:color w:val="000000"/>
            <w:sz w:val="20"/>
            <w:szCs w:val="20"/>
          </w:rPr>
          <w:t xml:space="preserve">        if (</w:t>
        </w:r>
        <w:proofErr w:type="spellStart"/>
        <w:r w:rsidRPr="0073632A">
          <w:rPr>
            <w:rFonts w:ascii="Courier New" w:eastAsia="Times New Roman" w:hAnsi="Courier New" w:cs="Courier New"/>
            <w:color w:val="000000"/>
            <w:sz w:val="20"/>
            <w:szCs w:val="20"/>
          </w:rPr>
          <w:t>inGame</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8"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9" w:author="Unknown"/>
          <w:rFonts w:ascii="Courier New" w:eastAsia="Times New Roman" w:hAnsi="Courier New" w:cs="Courier New"/>
          <w:color w:val="000000"/>
          <w:sz w:val="20"/>
          <w:szCs w:val="20"/>
        </w:rPr>
      </w:pPr>
      <w:ins w:id="360"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checkApple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1" w:author="Unknown"/>
          <w:rFonts w:ascii="Courier New" w:eastAsia="Times New Roman" w:hAnsi="Courier New" w:cs="Courier New"/>
          <w:color w:val="000000"/>
          <w:sz w:val="20"/>
          <w:szCs w:val="20"/>
        </w:rPr>
      </w:pPr>
      <w:ins w:id="362"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checkCollision</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3" w:author="Unknown"/>
          <w:rFonts w:ascii="Courier New" w:eastAsia="Times New Roman" w:hAnsi="Courier New" w:cs="Courier New"/>
          <w:color w:val="000000"/>
          <w:sz w:val="20"/>
          <w:szCs w:val="20"/>
        </w:rPr>
      </w:pPr>
      <w:ins w:id="364" w:author="Unknown">
        <w:r w:rsidRPr="0073632A">
          <w:rPr>
            <w:rFonts w:ascii="Courier New" w:eastAsia="Times New Roman" w:hAnsi="Courier New" w:cs="Courier New"/>
            <w:color w:val="000000"/>
            <w:sz w:val="20"/>
            <w:szCs w:val="20"/>
          </w:rPr>
          <w:t xml:space="preserve">            move();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5" w:author="Unknown"/>
          <w:rFonts w:ascii="Courier New" w:eastAsia="Times New Roman" w:hAnsi="Courier New" w:cs="Courier New"/>
          <w:color w:val="000000"/>
          <w:sz w:val="20"/>
          <w:szCs w:val="20"/>
        </w:rPr>
      </w:pPr>
      <w:ins w:id="366"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7"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8" w:author="Unknown"/>
          <w:rFonts w:ascii="Courier New" w:eastAsia="Times New Roman" w:hAnsi="Courier New" w:cs="Courier New"/>
          <w:color w:val="000000"/>
          <w:sz w:val="20"/>
          <w:szCs w:val="20"/>
        </w:rPr>
      </w:pPr>
      <w:ins w:id="369" w:author="Unknown">
        <w:r w:rsidRPr="0073632A">
          <w:rPr>
            <w:rFonts w:ascii="Courier New" w:eastAsia="Times New Roman" w:hAnsi="Courier New" w:cs="Courier New"/>
            <w:color w:val="000000"/>
            <w:sz w:val="20"/>
            <w:szCs w:val="20"/>
          </w:rPr>
          <w:t xml:space="preserve">        repaint();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0" w:author="Unknown"/>
          <w:rFonts w:ascii="Courier New" w:eastAsia="Times New Roman" w:hAnsi="Courier New" w:cs="Courier New"/>
          <w:color w:val="000000"/>
          <w:sz w:val="20"/>
          <w:szCs w:val="20"/>
        </w:rPr>
      </w:pPr>
      <w:ins w:id="371"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2"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3" w:author="Unknown"/>
          <w:rFonts w:ascii="Courier New" w:eastAsia="Times New Roman" w:hAnsi="Courier New" w:cs="Courier New"/>
          <w:color w:val="000000"/>
          <w:sz w:val="20"/>
          <w:szCs w:val="20"/>
        </w:rPr>
      </w:pPr>
      <w:ins w:id="374" w:author="Unknown">
        <w:r w:rsidRPr="0073632A">
          <w:rPr>
            <w:rFonts w:ascii="Courier New" w:eastAsia="Times New Roman" w:hAnsi="Courier New" w:cs="Courier New"/>
            <w:color w:val="000000"/>
            <w:sz w:val="20"/>
            <w:szCs w:val="20"/>
          </w:rPr>
          <w:t xml:space="preserve">    private class </w:t>
        </w:r>
        <w:proofErr w:type="spellStart"/>
        <w:r w:rsidRPr="0073632A">
          <w:rPr>
            <w:rFonts w:ascii="Courier New" w:eastAsia="Times New Roman" w:hAnsi="Courier New" w:cs="Courier New"/>
            <w:color w:val="000000"/>
            <w:sz w:val="20"/>
            <w:szCs w:val="20"/>
          </w:rPr>
          <w:t>TAdapter</w:t>
        </w:r>
        <w:proofErr w:type="spellEnd"/>
        <w:r w:rsidRPr="0073632A">
          <w:rPr>
            <w:rFonts w:ascii="Courier New" w:eastAsia="Times New Roman" w:hAnsi="Courier New" w:cs="Courier New"/>
            <w:color w:val="000000"/>
            <w:sz w:val="20"/>
            <w:szCs w:val="20"/>
          </w:rPr>
          <w:t xml:space="preserve"> extends </w:t>
        </w:r>
        <w:proofErr w:type="spellStart"/>
        <w:r w:rsidRPr="0073632A">
          <w:rPr>
            <w:rFonts w:ascii="Courier New" w:eastAsia="Times New Roman" w:hAnsi="Courier New" w:cs="Courier New"/>
            <w:color w:val="000000"/>
            <w:sz w:val="20"/>
            <w:szCs w:val="20"/>
          </w:rPr>
          <w:t>KeyAdapter</w:t>
        </w:r>
        <w:proofErr w:type="spellEnd"/>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5"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6" w:author="Unknown"/>
          <w:rFonts w:ascii="Courier New" w:eastAsia="Times New Roman" w:hAnsi="Courier New" w:cs="Courier New"/>
          <w:color w:val="000000"/>
          <w:sz w:val="20"/>
          <w:szCs w:val="20"/>
        </w:rPr>
      </w:pPr>
      <w:ins w:id="377" w:author="Unknown">
        <w:r w:rsidRPr="0073632A">
          <w:rPr>
            <w:rFonts w:ascii="Courier New" w:eastAsia="Times New Roman" w:hAnsi="Courier New" w:cs="Courier New"/>
            <w:color w:val="000000"/>
            <w:sz w:val="20"/>
            <w:szCs w:val="20"/>
          </w:rPr>
          <w:t xml:space="preserve">        @Override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8" w:author="Unknown"/>
          <w:rFonts w:ascii="Courier New" w:eastAsia="Times New Roman" w:hAnsi="Courier New" w:cs="Courier New"/>
          <w:color w:val="000000"/>
          <w:sz w:val="20"/>
          <w:szCs w:val="20"/>
        </w:rPr>
      </w:pPr>
      <w:ins w:id="379" w:author="Unknown">
        <w:r w:rsidRPr="0073632A">
          <w:rPr>
            <w:rFonts w:ascii="Courier New" w:eastAsia="Times New Roman" w:hAnsi="Courier New" w:cs="Courier New"/>
            <w:color w:val="000000"/>
            <w:sz w:val="20"/>
            <w:szCs w:val="20"/>
          </w:rPr>
          <w:t xml:space="preserve">        public void </w:t>
        </w:r>
        <w:proofErr w:type="spellStart"/>
        <w:r w:rsidRPr="0073632A">
          <w:rPr>
            <w:rFonts w:ascii="Courier New" w:eastAsia="Times New Roman" w:hAnsi="Courier New" w:cs="Courier New"/>
            <w:color w:val="000000"/>
            <w:sz w:val="20"/>
            <w:szCs w:val="20"/>
          </w:rPr>
          <w:t>keyPressed</w:t>
        </w:r>
        <w:proofErr w:type="spellEnd"/>
        <w:r w:rsidRPr="0073632A">
          <w:rPr>
            <w:rFonts w:ascii="Courier New" w:eastAsia="Times New Roman" w:hAnsi="Courier New" w:cs="Courier New"/>
            <w:color w:val="000000"/>
            <w:sz w:val="20"/>
            <w:szCs w:val="20"/>
          </w:rPr>
          <w:t>(</w:t>
        </w:r>
        <w:proofErr w:type="spellStart"/>
        <w:r w:rsidRPr="0073632A">
          <w:rPr>
            <w:rFonts w:ascii="Courier New" w:eastAsia="Times New Roman" w:hAnsi="Courier New" w:cs="Courier New"/>
            <w:color w:val="000000"/>
            <w:sz w:val="20"/>
            <w:szCs w:val="20"/>
          </w:rPr>
          <w:t>KeyEvent</w:t>
        </w:r>
        <w:proofErr w:type="spellEnd"/>
        <w:r w:rsidRPr="0073632A">
          <w:rPr>
            <w:rFonts w:ascii="Courier New" w:eastAsia="Times New Roman" w:hAnsi="Courier New" w:cs="Courier New"/>
            <w:color w:val="000000"/>
            <w:sz w:val="20"/>
            <w:szCs w:val="20"/>
          </w:rPr>
          <w:t xml:space="preserve"> 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0"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1" w:author="Unknown"/>
          <w:rFonts w:ascii="Courier New" w:eastAsia="Times New Roman" w:hAnsi="Courier New" w:cs="Courier New"/>
          <w:color w:val="000000"/>
          <w:sz w:val="20"/>
          <w:szCs w:val="20"/>
        </w:rPr>
      </w:pPr>
      <w:ins w:id="382"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key = </w:t>
        </w:r>
        <w:proofErr w:type="spellStart"/>
        <w:r w:rsidRPr="0073632A">
          <w:rPr>
            <w:rFonts w:ascii="Courier New" w:eastAsia="Times New Roman" w:hAnsi="Courier New" w:cs="Courier New"/>
            <w:color w:val="000000"/>
            <w:sz w:val="20"/>
            <w:szCs w:val="20"/>
          </w:rPr>
          <w:t>e.getKeyCode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3"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4" w:author="Unknown"/>
          <w:rFonts w:ascii="Courier New" w:eastAsia="Times New Roman" w:hAnsi="Courier New" w:cs="Courier New"/>
          <w:color w:val="000000"/>
          <w:sz w:val="20"/>
          <w:szCs w:val="20"/>
        </w:rPr>
      </w:pPr>
      <w:ins w:id="385" w:author="Unknown">
        <w:r w:rsidRPr="0073632A">
          <w:rPr>
            <w:rFonts w:ascii="Courier New" w:eastAsia="Times New Roman" w:hAnsi="Courier New" w:cs="Courier New"/>
            <w:color w:val="000000"/>
            <w:sz w:val="20"/>
            <w:szCs w:val="20"/>
          </w:rPr>
          <w:t xml:space="preserve">            if ((key == </w:t>
        </w:r>
        <w:proofErr w:type="spellStart"/>
        <w:r w:rsidRPr="0073632A">
          <w:rPr>
            <w:rFonts w:ascii="Courier New" w:eastAsia="Times New Roman" w:hAnsi="Courier New" w:cs="Courier New"/>
            <w:color w:val="000000"/>
            <w:sz w:val="20"/>
            <w:szCs w:val="20"/>
          </w:rPr>
          <w:t>KeyEvent.VK_LEFT</w:t>
        </w:r>
        <w:proofErr w:type="spellEnd"/>
        <w:r w:rsidRPr="0073632A">
          <w:rPr>
            <w:rFonts w:ascii="Courier New" w:eastAsia="Times New Roman" w:hAnsi="Courier New" w:cs="Courier New"/>
            <w:color w:val="000000"/>
            <w:sz w:val="20"/>
            <w:szCs w:val="20"/>
          </w:rPr>
          <w:t>) &amp;&amp; (!</w:t>
        </w:r>
        <w:proofErr w:type="spellStart"/>
        <w:r w:rsidRPr="0073632A">
          <w:rPr>
            <w:rFonts w:ascii="Courier New" w:eastAsia="Times New Roman" w:hAnsi="Courier New" w:cs="Courier New"/>
            <w:color w:val="000000"/>
            <w:sz w:val="20"/>
            <w:szCs w:val="20"/>
          </w:rPr>
          <w:t>rightDirection</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6" w:author="Unknown"/>
          <w:rFonts w:ascii="Courier New" w:eastAsia="Times New Roman" w:hAnsi="Courier New" w:cs="Courier New"/>
          <w:color w:val="000000"/>
          <w:sz w:val="20"/>
          <w:szCs w:val="20"/>
        </w:rPr>
      </w:pPr>
      <w:ins w:id="387"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leftDirection</w:t>
        </w:r>
        <w:proofErr w:type="spellEnd"/>
        <w:r w:rsidRPr="0073632A">
          <w:rPr>
            <w:rFonts w:ascii="Courier New" w:eastAsia="Times New Roman" w:hAnsi="Courier New" w:cs="Courier New"/>
            <w:color w:val="000000"/>
            <w:sz w:val="20"/>
            <w:szCs w:val="20"/>
          </w:rPr>
          <w:t xml:space="preserve"> = true;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8" w:author="Unknown"/>
          <w:rFonts w:ascii="Courier New" w:eastAsia="Times New Roman" w:hAnsi="Courier New" w:cs="Courier New"/>
          <w:color w:val="000000"/>
          <w:sz w:val="20"/>
          <w:szCs w:val="20"/>
        </w:rPr>
      </w:pPr>
      <w:ins w:id="389"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upDirection</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0" w:author="Unknown"/>
          <w:rFonts w:ascii="Courier New" w:eastAsia="Times New Roman" w:hAnsi="Courier New" w:cs="Courier New"/>
          <w:color w:val="000000"/>
          <w:sz w:val="20"/>
          <w:szCs w:val="20"/>
        </w:rPr>
      </w:pPr>
      <w:ins w:id="391"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downDirection</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2" w:author="Unknown"/>
          <w:rFonts w:ascii="Courier New" w:eastAsia="Times New Roman" w:hAnsi="Courier New" w:cs="Courier New"/>
          <w:color w:val="000000"/>
          <w:sz w:val="20"/>
          <w:szCs w:val="20"/>
        </w:rPr>
      </w:pPr>
      <w:ins w:id="393"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4"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5" w:author="Unknown"/>
          <w:rFonts w:ascii="Courier New" w:eastAsia="Times New Roman" w:hAnsi="Courier New" w:cs="Courier New"/>
          <w:color w:val="000000"/>
          <w:sz w:val="20"/>
          <w:szCs w:val="20"/>
        </w:rPr>
      </w:pPr>
      <w:ins w:id="396" w:author="Unknown">
        <w:r w:rsidRPr="0073632A">
          <w:rPr>
            <w:rFonts w:ascii="Courier New" w:eastAsia="Times New Roman" w:hAnsi="Courier New" w:cs="Courier New"/>
            <w:color w:val="000000"/>
            <w:sz w:val="20"/>
            <w:szCs w:val="20"/>
          </w:rPr>
          <w:t xml:space="preserve">            if ((key == </w:t>
        </w:r>
        <w:proofErr w:type="spellStart"/>
        <w:r w:rsidRPr="0073632A">
          <w:rPr>
            <w:rFonts w:ascii="Courier New" w:eastAsia="Times New Roman" w:hAnsi="Courier New" w:cs="Courier New"/>
            <w:color w:val="000000"/>
            <w:sz w:val="20"/>
            <w:szCs w:val="20"/>
          </w:rPr>
          <w:t>KeyEvent.VK_RIGHT</w:t>
        </w:r>
        <w:proofErr w:type="spellEnd"/>
        <w:r w:rsidRPr="0073632A">
          <w:rPr>
            <w:rFonts w:ascii="Courier New" w:eastAsia="Times New Roman" w:hAnsi="Courier New" w:cs="Courier New"/>
            <w:color w:val="000000"/>
            <w:sz w:val="20"/>
            <w:szCs w:val="20"/>
          </w:rPr>
          <w:t>) &amp;&amp; (!</w:t>
        </w:r>
        <w:proofErr w:type="spellStart"/>
        <w:r w:rsidRPr="0073632A">
          <w:rPr>
            <w:rFonts w:ascii="Courier New" w:eastAsia="Times New Roman" w:hAnsi="Courier New" w:cs="Courier New"/>
            <w:color w:val="000000"/>
            <w:sz w:val="20"/>
            <w:szCs w:val="20"/>
          </w:rPr>
          <w:t>leftDirection</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7" w:author="Unknown"/>
          <w:rFonts w:ascii="Courier New" w:eastAsia="Times New Roman" w:hAnsi="Courier New" w:cs="Courier New"/>
          <w:color w:val="000000"/>
          <w:sz w:val="20"/>
          <w:szCs w:val="20"/>
        </w:rPr>
      </w:pPr>
      <w:ins w:id="398"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rightDirection</w:t>
        </w:r>
        <w:proofErr w:type="spellEnd"/>
        <w:r w:rsidRPr="0073632A">
          <w:rPr>
            <w:rFonts w:ascii="Courier New" w:eastAsia="Times New Roman" w:hAnsi="Courier New" w:cs="Courier New"/>
            <w:color w:val="000000"/>
            <w:sz w:val="20"/>
            <w:szCs w:val="20"/>
          </w:rPr>
          <w:t xml:space="preserve"> = true;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9" w:author="Unknown"/>
          <w:rFonts w:ascii="Courier New" w:eastAsia="Times New Roman" w:hAnsi="Courier New" w:cs="Courier New"/>
          <w:color w:val="000000"/>
          <w:sz w:val="20"/>
          <w:szCs w:val="20"/>
        </w:rPr>
      </w:pPr>
      <w:ins w:id="400"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upDirection</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1" w:author="Unknown"/>
          <w:rFonts w:ascii="Courier New" w:eastAsia="Times New Roman" w:hAnsi="Courier New" w:cs="Courier New"/>
          <w:color w:val="000000"/>
          <w:sz w:val="20"/>
          <w:szCs w:val="20"/>
        </w:rPr>
      </w:pPr>
      <w:ins w:id="402"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downDirection</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3" w:author="Unknown"/>
          <w:rFonts w:ascii="Courier New" w:eastAsia="Times New Roman" w:hAnsi="Courier New" w:cs="Courier New"/>
          <w:color w:val="000000"/>
          <w:sz w:val="20"/>
          <w:szCs w:val="20"/>
        </w:rPr>
      </w:pPr>
      <w:ins w:id="404"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5"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6" w:author="Unknown"/>
          <w:rFonts w:ascii="Courier New" w:eastAsia="Times New Roman" w:hAnsi="Courier New" w:cs="Courier New"/>
          <w:color w:val="000000"/>
          <w:sz w:val="20"/>
          <w:szCs w:val="20"/>
        </w:rPr>
      </w:pPr>
      <w:ins w:id="407" w:author="Unknown">
        <w:r w:rsidRPr="0073632A">
          <w:rPr>
            <w:rFonts w:ascii="Courier New" w:eastAsia="Times New Roman" w:hAnsi="Courier New" w:cs="Courier New"/>
            <w:color w:val="000000"/>
            <w:sz w:val="20"/>
            <w:szCs w:val="20"/>
          </w:rPr>
          <w:t xml:space="preserve">            if ((key == </w:t>
        </w:r>
        <w:proofErr w:type="spellStart"/>
        <w:r w:rsidRPr="0073632A">
          <w:rPr>
            <w:rFonts w:ascii="Courier New" w:eastAsia="Times New Roman" w:hAnsi="Courier New" w:cs="Courier New"/>
            <w:color w:val="000000"/>
            <w:sz w:val="20"/>
            <w:szCs w:val="20"/>
          </w:rPr>
          <w:t>KeyEvent.VK_UP</w:t>
        </w:r>
        <w:proofErr w:type="spellEnd"/>
        <w:r w:rsidRPr="0073632A">
          <w:rPr>
            <w:rFonts w:ascii="Courier New" w:eastAsia="Times New Roman" w:hAnsi="Courier New" w:cs="Courier New"/>
            <w:color w:val="000000"/>
            <w:sz w:val="20"/>
            <w:szCs w:val="20"/>
          </w:rPr>
          <w:t>) &amp;&amp; (!</w:t>
        </w:r>
        <w:proofErr w:type="spellStart"/>
        <w:r w:rsidRPr="0073632A">
          <w:rPr>
            <w:rFonts w:ascii="Courier New" w:eastAsia="Times New Roman" w:hAnsi="Courier New" w:cs="Courier New"/>
            <w:color w:val="000000"/>
            <w:sz w:val="20"/>
            <w:szCs w:val="20"/>
          </w:rPr>
          <w:t>downDirection</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8" w:author="Unknown"/>
          <w:rFonts w:ascii="Courier New" w:eastAsia="Times New Roman" w:hAnsi="Courier New" w:cs="Courier New"/>
          <w:color w:val="000000"/>
          <w:sz w:val="20"/>
          <w:szCs w:val="20"/>
        </w:rPr>
      </w:pPr>
      <w:ins w:id="409"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upDirection</w:t>
        </w:r>
        <w:proofErr w:type="spellEnd"/>
        <w:r w:rsidRPr="0073632A">
          <w:rPr>
            <w:rFonts w:ascii="Courier New" w:eastAsia="Times New Roman" w:hAnsi="Courier New" w:cs="Courier New"/>
            <w:color w:val="000000"/>
            <w:sz w:val="20"/>
            <w:szCs w:val="20"/>
          </w:rPr>
          <w:t xml:space="preserve"> = true;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0" w:author="Unknown"/>
          <w:rFonts w:ascii="Courier New" w:eastAsia="Times New Roman" w:hAnsi="Courier New" w:cs="Courier New"/>
          <w:color w:val="000000"/>
          <w:sz w:val="20"/>
          <w:szCs w:val="20"/>
        </w:rPr>
      </w:pPr>
      <w:ins w:id="411"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rightDirection</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2" w:author="Unknown"/>
          <w:rFonts w:ascii="Courier New" w:eastAsia="Times New Roman" w:hAnsi="Courier New" w:cs="Courier New"/>
          <w:color w:val="000000"/>
          <w:sz w:val="20"/>
          <w:szCs w:val="20"/>
        </w:rPr>
      </w:pPr>
      <w:ins w:id="413"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leftDirection</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4" w:author="Unknown"/>
          <w:rFonts w:ascii="Courier New" w:eastAsia="Times New Roman" w:hAnsi="Courier New" w:cs="Courier New"/>
          <w:color w:val="000000"/>
          <w:sz w:val="20"/>
          <w:szCs w:val="20"/>
        </w:rPr>
      </w:pPr>
      <w:ins w:id="415"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6"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7" w:author="Unknown"/>
          <w:rFonts w:ascii="Courier New" w:eastAsia="Times New Roman" w:hAnsi="Courier New" w:cs="Courier New"/>
          <w:color w:val="000000"/>
          <w:sz w:val="20"/>
          <w:szCs w:val="20"/>
        </w:rPr>
      </w:pPr>
      <w:ins w:id="418" w:author="Unknown">
        <w:r w:rsidRPr="0073632A">
          <w:rPr>
            <w:rFonts w:ascii="Courier New" w:eastAsia="Times New Roman" w:hAnsi="Courier New" w:cs="Courier New"/>
            <w:color w:val="000000"/>
            <w:sz w:val="20"/>
            <w:szCs w:val="20"/>
          </w:rPr>
          <w:t xml:space="preserve">            if ((key == </w:t>
        </w:r>
        <w:proofErr w:type="spellStart"/>
        <w:r w:rsidRPr="0073632A">
          <w:rPr>
            <w:rFonts w:ascii="Courier New" w:eastAsia="Times New Roman" w:hAnsi="Courier New" w:cs="Courier New"/>
            <w:color w:val="000000"/>
            <w:sz w:val="20"/>
            <w:szCs w:val="20"/>
          </w:rPr>
          <w:t>KeyEvent.VK_DOWN</w:t>
        </w:r>
        <w:proofErr w:type="spellEnd"/>
        <w:r w:rsidRPr="0073632A">
          <w:rPr>
            <w:rFonts w:ascii="Courier New" w:eastAsia="Times New Roman" w:hAnsi="Courier New" w:cs="Courier New"/>
            <w:color w:val="000000"/>
            <w:sz w:val="20"/>
            <w:szCs w:val="20"/>
          </w:rPr>
          <w:t>) &amp;&amp; (!</w:t>
        </w:r>
        <w:proofErr w:type="spellStart"/>
        <w:r w:rsidRPr="0073632A">
          <w:rPr>
            <w:rFonts w:ascii="Courier New" w:eastAsia="Times New Roman" w:hAnsi="Courier New" w:cs="Courier New"/>
            <w:color w:val="000000"/>
            <w:sz w:val="20"/>
            <w:szCs w:val="20"/>
          </w:rPr>
          <w:t>upDirection</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9" w:author="Unknown"/>
          <w:rFonts w:ascii="Courier New" w:eastAsia="Times New Roman" w:hAnsi="Courier New" w:cs="Courier New"/>
          <w:color w:val="000000"/>
          <w:sz w:val="20"/>
          <w:szCs w:val="20"/>
        </w:rPr>
      </w:pPr>
      <w:ins w:id="420"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downDirection</w:t>
        </w:r>
        <w:proofErr w:type="spellEnd"/>
        <w:r w:rsidRPr="0073632A">
          <w:rPr>
            <w:rFonts w:ascii="Courier New" w:eastAsia="Times New Roman" w:hAnsi="Courier New" w:cs="Courier New"/>
            <w:color w:val="000000"/>
            <w:sz w:val="20"/>
            <w:szCs w:val="20"/>
          </w:rPr>
          <w:t xml:space="preserve"> = true;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1" w:author="Unknown"/>
          <w:rFonts w:ascii="Courier New" w:eastAsia="Times New Roman" w:hAnsi="Courier New" w:cs="Courier New"/>
          <w:color w:val="000000"/>
          <w:sz w:val="20"/>
          <w:szCs w:val="20"/>
        </w:rPr>
      </w:pPr>
      <w:ins w:id="422"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rightDirection</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3" w:author="Unknown"/>
          <w:rFonts w:ascii="Courier New" w:eastAsia="Times New Roman" w:hAnsi="Courier New" w:cs="Courier New"/>
          <w:color w:val="000000"/>
          <w:sz w:val="20"/>
          <w:szCs w:val="20"/>
        </w:rPr>
      </w:pPr>
      <w:ins w:id="424"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leftDirection</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5" w:author="Unknown"/>
          <w:rFonts w:ascii="Courier New" w:eastAsia="Times New Roman" w:hAnsi="Courier New" w:cs="Courier New"/>
          <w:color w:val="000000"/>
          <w:sz w:val="20"/>
          <w:szCs w:val="20"/>
        </w:rPr>
      </w:pPr>
      <w:ins w:id="426"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7" w:author="Unknown"/>
          <w:rFonts w:ascii="Courier New" w:eastAsia="Times New Roman" w:hAnsi="Courier New" w:cs="Courier New"/>
          <w:color w:val="000000"/>
          <w:sz w:val="20"/>
          <w:szCs w:val="20"/>
        </w:rPr>
      </w:pPr>
      <w:ins w:id="428"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9" w:author="Unknown"/>
          <w:rFonts w:ascii="Courier New" w:eastAsia="Times New Roman" w:hAnsi="Courier New" w:cs="Courier New"/>
          <w:color w:val="000000"/>
          <w:sz w:val="20"/>
          <w:szCs w:val="20"/>
        </w:rPr>
      </w:pPr>
      <w:ins w:id="430"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1" w:author="Unknown"/>
          <w:rFonts w:ascii="Courier New" w:eastAsia="Times New Roman" w:hAnsi="Courier New" w:cs="Courier New"/>
          <w:color w:val="000000"/>
          <w:sz w:val="20"/>
          <w:szCs w:val="20"/>
        </w:rPr>
      </w:pPr>
      <w:ins w:id="432" w:author="Unknown">
        <w:r w:rsidRPr="0073632A">
          <w:rPr>
            <w:rFonts w:ascii="Courier New" w:eastAsia="Times New Roman" w:hAnsi="Courier New" w:cs="Courier New"/>
            <w:color w:val="000000"/>
            <w:sz w:val="20"/>
            <w:szCs w:val="20"/>
          </w:rPr>
          <w:t>}</w:t>
        </w:r>
      </w:ins>
    </w:p>
    <w:p w:rsidR="0073632A" w:rsidRPr="0073632A" w:rsidRDefault="0073632A" w:rsidP="0073632A">
      <w:pPr>
        <w:spacing w:before="100" w:beforeAutospacing="1" w:after="100" w:afterAutospacing="1" w:line="240" w:lineRule="auto"/>
        <w:rPr>
          <w:ins w:id="433" w:author="Unknown"/>
          <w:rFonts w:ascii="Georgia" w:eastAsia="Times New Roman" w:hAnsi="Georgia" w:cs="Times New Roman"/>
          <w:color w:val="000000"/>
          <w:sz w:val="24"/>
          <w:szCs w:val="24"/>
        </w:rPr>
      </w:pPr>
      <w:ins w:id="434" w:author="Unknown">
        <w:r w:rsidRPr="0073632A">
          <w:rPr>
            <w:rFonts w:ascii="Georgia" w:eastAsia="Times New Roman" w:hAnsi="Georgia" w:cs="Times New Roman"/>
            <w:color w:val="000000"/>
            <w:sz w:val="24"/>
            <w:szCs w:val="24"/>
          </w:rPr>
          <w:t>First we will define the constants used in our game.</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5" w:author="Unknown"/>
          <w:rFonts w:ascii="Courier New" w:eastAsia="Times New Roman" w:hAnsi="Courier New" w:cs="Courier New"/>
          <w:color w:val="000000"/>
          <w:sz w:val="20"/>
          <w:szCs w:val="20"/>
        </w:rPr>
      </w:pPr>
      <w:ins w:id="436" w:author="Unknown">
        <w:r w:rsidRPr="0073632A">
          <w:rPr>
            <w:rFonts w:ascii="Courier New" w:eastAsia="Times New Roman" w:hAnsi="Courier New" w:cs="Courier New"/>
            <w:color w:val="000000"/>
            <w:sz w:val="20"/>
            <w:szCs w:val="20"/>
          </w:rPr>
          <w:t xml:space="preserve">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B_WIDTH = 300;</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7" w:author="Unknown"/>
          <w:rFonts w:ascii="Courier New" w:eastAsia="Times New Roman" w:hAnsi="Courier New" w:cs="Courier New"/>
          <w:color w:val="000000"/>
          <w:sz w:val="20"/>
          <w:szCs w:val="20"/>
        </w:rPr>
      </w:pPr>
      <w:ins w:id="438" w:author="Unknown">
        <w:r w:rsidRPr="0073632A">
          <w:rPr>
            <w:rFonts w:ascii="Courier New" w:eastAsia="Times New Roman" w:hAnsi="Courier New" w:cs="Courier New"/>
            <w:color w:val="000000"/>
            <w:sz w:val="20"/>
            <w:szCs w:val="20"/>
          </w:rPr>
          <w:t xml:space="preserve">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B_HEIGHT = 300;</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9" w:author="Unknown"/>
          <w:rFonts w:ascii="Courier New" w:eastAsia="Times New Roman" w:hAnsi="Courier New" w:cs="Courier New"/>
          <w:color w:val="000000"/>
          <w:sz w:val="20"/>
          <w:szCs w:val="20"/>
        </w:rPr>
      </w:pPr>
      <w:ins w:id="440" w:author="Unknown">
        <w:r w:rsidRPr="0073632A">
          <w:rPr>
            <w:rFonts w:ascii="Courier New" w:eastAsia="Times New Roman" w:hAnsi="Courier New" w:cs="Courier New"/>
            <w:color w:val="000000"/>
            <w:sz w:val="20"/>
            <w:szCs w:val="20"/>
          </w:rPr>
          <w:t xml:space="preserve">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DOT_SIZE = 10;</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1" w:author="Unknown"/>
          <w:rFonts w:ascii="Courier New" w:eastAsia="Times New Roman" w:hAnsi="Courier New" w:cs="Courier New"/>
          <w:color w:val="000000"/>
          <w:sz w:val="20"/>
          <w:szCs w:val="20"/>
        </w:rPr>
      </w:pPr>
      <w:ins w:id="442" w:author="Unknown">
        <w:r w:rsidRPr="0073632A">
          <w:rPr>
            <w:rFonts w:ascii="Courier New" w:eastAsia="Times New Roman" w:hAnsi="Courier New" w:cs="Courier New"/>
            <w:color w:val="000000"/>
            <w:sz w:val="20"/>
            <w:szCs w:val="20"/>
          </w:rPr>
          <w:t xml:space="preserve">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ALL_DOTS = 900;</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3" w:author="Unknown"/>
          <w:rFonts w:ascii="Courier New" w:eastAsia="Times New Roman" w:hAnsi="Courier New" w:cs="Courier New"/>
          <w:color w:val="000000"/>
          <w:sz w:val="20"/>
          <w:szCs w:val="20"/>
        </w:rPr>
      </w:pPr>
      <w:ins w:id="444" w:author="Unknown">
        <w:r w:rsidRPr="0073632A">
          <w:rPr>
            <w:rFonts w:ascii="Courier New" w:eastAsia="Times New Roman" w:hAnsi="Courier New" w:cs="Courier New"/>
            <w:color w:val="000000"/>
            <w:sz w:val="20"/>
            <w:szCs w:val="20"/>
          </w:rPr>
          <w:t xml:space="preserve">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RAND_POS = 29;</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5" w:author="Unknown"/>
          <w:rFonts w:ascii="Courier New" w:eastAsia="Times New Roman" w:hAnsi="Courier New" w:cs="Courier New"/>
          <w:color w:val="000000"/>
          <w:sz w:val="20"/>
          <w:szCs w:val="20"/>
        </w:rPr>
      </w:pPr>
      <w:ins w:id="446" w:author="Unknown">
        <w:r w:rsidRPr="0073632A">
          <w:rPr>
            <w:rFonts w:ascii="Courier New" w:eastAsia="Times New Roman" w:hAnsi="Courier New" w:cs="Courier New"/>
            <w:color w:val="000000"/>
            <w:sz w:val="20"/>
            <w:szCs w:val="20"/>
          </w:rPr>
          <w:lastRenderedPageBreak/>
          <w:t xml:space="preserve">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DELAY = 140;</w:t>
        </w:r>
      </w:ins>
    </w:p>
    <w:p w:rsidR="0073632A" w:rsidRPr="0073632A" w:rsidRDefault="0073632A" w:rsidP="0073632A">
      <w:pPr>
        <w:spacing w:before="100" w:beforeAutospacing="1" w:after="100" w:afterAutospacing="1" w:line="240" w:lineRule="auto"/>
        <w:rPr>
          <w:ins w:id="447" w:author="Unknown"/>
          <w:rFonts w:ascii="Georgia" w:eastAsia="Times New Roman" w:hAnsi="Georgia" w:cs="Times New Roman"/>
          <w:color w:val="000000"/>
          <w:sz w:val="24"/>
          <w:szCs w:val="24"/>
        </w:rPr>
      </w:pPr>
      <w:ins w:id="448" w:author="Unknown">
        <w:r w:rsidRPr="0073632A">
          <w:rPr>
            <w:rFonts w:ascii="Georgia" w:eastAsia="Times New Roman" w:hAnsi="Georgia" w:cs="Times New Roman"/>
            <w:color w:val="000000"/>
            <w:sz w:val="24"/>
            <w:szCs w:val="24"/>
          </w:rPr>
          <w:t>The </w:t>
        </w:r>
        <w:r w:rsidRPr="0073632A">
          <w:rPr>
            <w:rFonts w:ascii="Courier New" w:eastAsia="Times New Roman" w:hAnsi="Courier New" w:cs="Courier New"/>
            <w:color w:val="000000"/>
            <w:sz w:val="20"/>
          </w:rPr>
          <w:t>B_WIDTH</w:t>
        </w:r>
        <w:r w:rsidRPr="0073632A">
          <w:rPr>
            <w:rFonts w:ascii="Georgia" w:eastAsia="Times New Roman" w:hAnsi="Georgia" w:cs="Times New Roman"/>
            <w:color w:val="000000"/>
            <w:sz w:val="24"/>
            <w:szCs w:val="24"/>
          </w:rPr>
          <w:t> and </w:t>
        </w:r>
        <w:r w:rsidRPr="0073632A">
          <w:rPr>
            <w:rFonts w:ascii="Courier New" w:eastAsia="Times New Roman" w:hAnsi="Courier New" w:cs="Courier New"/>
            <w:color w:val="000000"/>
            <w:sz w:val="20"/>
          </w:rPr>
          <w:t>B_HEIGHT</w:t>
        </w:r>
        <w:r w:rsidRPr="0073632A">
          <w:rPr>
            <w:rFonts w:ascii="Georgia" w:eastAsia="Times New Roman" w:hAnsi="Georgia" w:cs="Times New Roman"/>
            <w:color w:val="000000"/>
            <w:sz w:val="24"/>
            <w:szCs w:val="24"/>
          </w:rPr>
          <w:t> constants determine the size of the board. The </w:t>
        </w:r>
        <w:r w:rsidRPr="0073632A">
          <w:rPr>
            <w:rFonts w:ascii="Courier New" w:eastAsia="Times New Roman" w:hAnsi="Courier New" w:cs="Courier New"/>
            <w:color w:val="000000"/>
            <w:sz w:val="20"/>
          </w:rPr>
          <w:t>DOT_SIZE</w:t>
        </w:r>
        <w:r w:rsidRPr="0073632A">
          <w:rPr>
            <w:rFonts w:ascii="Georgia" w:eastAsia="Times New Roman" w:hAnsi="Georgia" w:cs="Times New Roman"/>
            <w:color w:val="000000"/>
            <w:sz w:val="24"/>
            <w:szCs w:val="24"/>
          </w:rPr>
          <w:t> is the size of the apple and the dot of the snake. The </w:t>
        </w:r>
        <w:r w:rsidRPr="0073632A">
          <w:rPr>
            <w:rFonts w:ascii="Courier New" w:eastAsia="Times New Roman" w:hAnsi="Courier New" w:cs="Courier New"/>
            <w:color w:val="000000"/>
            <w:sz w:val="20"/>
          </w:rPr>
          <w:t>ALL_DOTS</w:t>
        </w:r>
        <w:r w:rsidRPr="0073632A">
          <w:rPr>
            <w:rFonts w:ascii="Georgia" w:eastAsia="Times New Roman" w:hAnsi="Georgia" w:cs="Times New Roman"/>
            <w:color w:val="000000"/>
            <w:sz w:val="24"/>
            <w:szCs w:val="24"/>
          </w:rPr>
          <w:t> constant defines the maximum number of possible dots on the board (900 = (300*300)/(10*10)). The </w:t>
        </w:r>
        <w:r w:rsidRPr="0073632A">
          <w:rPr>
            <w:rFonts w:ascii="Courier New" w:eastAsia="Times New Roman" w:hAnsi="Courier New" w:cs="Courier New"/>
            <w:color w:val="000000"/>
            <w:sz w:val="20"/>
          </w:rPr>
          <w:t>RAND_POS</w:t>
        </w:r>
        <w:r w:rsidRPr="0073632A">
          <w:rPr>
            <w:rFonts w:ascii="Georgia" w:eastAsia="Times New Roman" w:hAnsi="Georgia" w:cs="Times New Roman"/>
            <w:color w:val="000000"/>
            <w:sz w:val="24"/>
            <w:szCs w:val="24"/>
          </w:rPr>
          <w:t> constant is used to calculate a random position for an apple. The </w:t>
        </w:r>
        <w:r w:rsidRPr="0073632A">
          <w:rPr>
            <w:rFonts w:ascii="Courier New" w:eastAsia="Times New Roman" w:hAnsi="Courier New" w:cs="Courier New"/>
            <w:color w:val="000000"/>
            <w:sz w:val="20"/>
          </w:rPr>
          <w:t>DELAY</w:t>
        </w:r>
        <w:r w:rsidRPr="0073632A">
          <w:rPr>
            <w:rFonts w:ascii="Georgia" w:eastAsia="Times New Roman" w:hAnsi="Georgia" w:cs="Times New Roman"/>
            <w:color w:val="000000"/>
            <w:sz w:val="24"/>
            <w:szCs w:val="24"/>
          </w:rPr>
          <w:t> constant determines the speed of the game.</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9" w:author="Unknown"/>
          <w:rFonts w:ascii="Courier New" w:eastAsia="Times New Roman" w:hAnsi="Courier New" w:cs="Courier New"/>
          <w:color w:val="000000"/>
          <w:sz w:val="20"/>
          <w:szCs w:val="20"/>
        </w:rPr>
      </w:pPr>
      <w:ins w:id="450" w:author="Unknown">
        <w:r w:rsidRPr="0073632A">
          <w:rPr>
            <w:rFonts w:ascii="Courier New" w:eastAsia="Times New Roman" w:hAnsi="Courier New" w:cs="Courier New"/>
            <w:color w:val="000000"/>
            <w:sz w:val="20"/>
            <w:szCs w:val="20"/>
          </w:rPr>
          <w:t xml:space="preserve">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x[] = new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[ALL_DOTS];</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1" w:author="Unknown"/>
          <w:rFonts w:ascii="Courier New" w:eastAsia="Times New Roman" w:hAnsi="Courier New" w:cs="Courier New"/>
          <w:color w:val="000000"/>
          <w:sz w:val="20"/>
          <w:szCs w:val="20"/>
        </w:rPr>
      </w:pPr>
      <w:ins w:id="452" w:author="Unknown">
        <w:r w:rsidRPr="0073632A">
          <w:rPr>
            <w:rFonts w:ascii="Courier New" w:eastAsia="Times New Roman" w:hAnsi="Courier New" w:cs="Courier New"/>
            <w:color w:val="000000"/>
            <w:sz w:val="20"/>
            <w:szCs w:val="20"/>
          </w:rPr>
          <w:t xml:space="preserve">private final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y[] = new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[ALL_DOTS];</w:t>
        </w:r>
      </w:ins>
    </w:p>
    <w:p w:rsidR="0073632A" w:rsidRPr="0073632A" w:rsidRDefault="0073632A" w:rsidP="0073632A">
      <w:pPr>
        <w:spacing w:before="100" w:beforeAutospacing="1" w:after="100" w:afterAutospacing="1" w:line="240" w:lineRule="auto"/>
        <w:rPr>
          <w:ins w:id="453" w:author="Unknown"/>
          <w:rFonts w:ascii="Georgia" w:eastAsia="Times New Roman" w:hAnsi="Georgia" w:cs="Times New Roman"/>
          <w:color w:val="000000"/>
          <w:sz w:val="24"/>
          <w:szCs w:val="24"/>
        </w:rPr>
      </w:pPr>
      <w:ins w:id="454" w:author="Unknown">
        <w:r w:rsidRPr="0073632A">
          <w:rPr>
            <w:rFonts w:ascii="Georgia" w:eastAsia="Times New Roman" w:hAnsi="Georgia" w:cs="Times New Roman"/>
            <w:color w:val="000000"/>
            <w:sz w:val="24"/>
            <w:szCs w:val="24"/>
          </w:rPr>
          <w:t>These two arrays store the x and y coordinates of all joints of a snake.</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5" w:author="Unknown"/>
          <w:rFonts w:ascii="Courier New" w:eastAsia="Times New Roman" w:hAnsi="Courier New" w:cs="Courier New"/>
          <w:color w:val="000000"/>
          <w:sz w:val="20"/>
          <w:szCs w:val="20"/>
        </w:rPr>
      </w:pPr>
      <w:ins w:id="456" w:author="Unknown">
        <w:r w:rsidRPr="0073632A">
          <w:rPr>
            <w:rFonts w:ascii="Courier New" w:eastAsia="Times New Roman" w:hAnsi="Courier New" w:cs="Courier New"/>
            <w:color w:val="000000"/>
            <w:sz w:val="20"/>
            <w:szCs w:val="20"/>
          </w:rPr>
          <w:t xml:space="preserve">private void </w:t>
        </w:r>
        <w:proofErr w:type="spellStart"/>
        <w:r w:rsidRPr="0073632A">
          <w:rPr>
            <w:rFonts w:ascii="Courier New" w:eastAsia="Times New Roman" w:hAnsi="Courier New" w:cs="Courier New"/>
            <w:color w:val="000000"/>
            <w:sz w:val="20"/>
            <w:szCs w:val="20"/>
          </w:rPr>
          <w:t>loadImages</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7" w:author="Unknown"/>
          <w:rFonts w:ascii="Courier New" w:eastAsia="Times New Roman" w:hAnsi="Courier New" w:cs="Courier New"/>
          <w:color w:val="000000"/>
          <w:sz w:val="20"/>
          <w:szCs w:val="20"/>
        </w:rPr>
      </w:pPr>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8" w:author="Unknown"/>
          <w:rFonts w:ascii="Courier New" w:eastAsia="Times New Roman" w:hAnsi="Courier New" w:cs="Courier New"/>
          <w:color w:val="000000"/>
          <w:sz w:val="20"/>
          <w:szCs w:val="20"/>
        </w:rPr>
      </w:pPr>
      <w:ins w:id="459"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ImageIcon</w:t>
        </w:r>
        <w:proofErr w:type="spellEnd"/>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iid</w:t>
        </w:r>
        <w:proofErr w:type="spellEnd"/>
        <w:r w:rsidRPr="0073632A">
          <w:rPr>
            <w:rFonts w:ascii="Courier New" w:eastAsia="Times New Roman" w:hAnsi="Courier New" w:cs="Courier New"/>
            <w:color w:val="000000"/>
            <w:sz w:val="20"/>
            <w:szCs w:val="20"/>
          </w:rPr>
          <w:t xml:space="preserve"> = new </w:t>
        </w:r>
        <w:proofErr w:type="spellStart"/>
        <w:r w:rsidRPr="0073632A">
          <w:rPr>
            <w:rFonts w:ascii="Courier New" w:eastAsia="Times New Roman" w:hAnsi="Courier New" w:cs="Courier New"/>
            <w:color w:val="000000"/>
            <w:sz w:val="20"/>
            <w:szCs w:val="20"/>
          </w:rPr>
          <w:t>ImageIcon</w:t>
        </w:r>
        <w:proofErr w:type="spellEnd"/>
        <w:r w:rsidRPr="0073632A">
          <w:rPr>
            <w:rFonts w:ascii="Courier New" w:eastAsia="Times New Roman" w:hAnsi="Courier New" w:cs="Courier New"/>
            <w:color w:val="000000"/>
            <w:sz w:val="20"/>
            <w:szCs w:val="20"/>
          </w:rPr>
          <w:t>("dot.png");</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0" w:author="Unknown"/>
          <w:rFonts w:ascii="Courier New" w:eastAsia="Times New Roman" w:hAnsi="Courier New" w:cs="Courier New"/>
          <w:color w:val="000000"/>
          <w:sz w:val="20"/>
          <w:szCs w:val="20"/>
        </w:rPr>
      </w:pPr>
      <w:ins w:id="461" w:author="Unknown">
        <w:r w:rsidRPr="0073632A">
          <w:rPr>
            <w:rFonts w:ascii="Courier New" w:eastAsia="Times New Roman" w:hAnsi="Courier New" w:cs="Courier New"/>
            <w:color w:val="000000"/>
            <w:sz w:val="20"/>
            <w:szCs w:val="20"/>
          </w:rPr>
          <w:t xml:space="preserve">    ball = </w:t>
        </w:r>
        <w:proofErr w:type="spellStart"/>
        <w:r w:rsidRPr="0073632A">
          <w:rPr>
            <w:rFonts w:ascii="Courier New" w:eastAsia="Times New Roman" w:hAnsi="Courier New" w:cs="Courier New"/>
            <w:color w:val="000000"/>
            <w:sz w:val="20"/>
            <w:szCs w:val="20"/>
          </w:rPr>
          <w:t>iid.getImage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2" w:author="Unknown"/>
          <w:rFonts w:ascii="Courier New" w:eastAsia="Times New Roman" w:hAnsi="Courier New" w:cs="Courier New"/>
          <w:color w:val="000000"/>
          <w:sz w:val="20"/>
          <w:szCs w:val="20"/>
        </w:rPr>
      </w:pPr>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3" w:author="Unknown"/>
          <w:rFonts w:ascii="Courier New" w:eastAsia="Times New Roman" w:hAnsi="Courier New" w:cs="Courier New"/>
          <w:color w:val="000000"/>
          <w:sz w:val="20"/>
          <w:szCs w:val="20"/>
        </w:rPr>
      </w:pPr>
      <w:ins w:id="464"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ImageIcon</w:t>
        </w:r>
        <w:proofErr w:type="spellEnd"/>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iia</w:t>
        </w:r>
        <w:proofErr w:type="spellEnd"/>
        <w:r w:rsidRPr="0073632A">
          <w:rPr>
            <w:rFonts w:ascii="Courier New" w:eastAsia="Times New Roman" w:hAnsi="Courier New" w:cs="Courier New"/>
            <w:color w:val="000000"/>
            <w:sz w:val="20"/>
            <w:szCs w:val="20"/>
          </w:rPr>
          <w:t xml:space="preserve"> = new </w:t>
        </w:r>
        <w:proofErr w:type="spellStart"/>
        <w:r w:rsidRPr="0073632A">
          <w:rPr>
            <w:rFonts w:ascii="Courier New" w:eastAsia="Times New Roman" w:hAnsi="Courier New" w:cs="Courier New"/>
            <w:color w:val="000000"/>
            <w:sz w:val="20"/>
            <w:szCs w:val="20"/>
          </w:rPr>
          <w:t>ImageIcon</w:t>
        </w:r>
        <w:proofErr w:type="spellEnd"/>
        <w:r w:rsidRPr="0073632A">
          <w:rPr>
            <w:rFonts w:ascii="Courier New" w:eastAsia="Times New Roman" w:hAnsi="Courier New" w:cs="Courier New"/>
            <w:color w:val="000000"/>
            <w:sz w:val="20"/>
            <w:szCs w:val="20"/>
          </w:rPr>
          <w:t>("apple.png");</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5" w:author="Unknown"/>
          <w:rFonts w:ascii="Courier New" w:eastAsia="Times New Roman" w:hAnsi="Courier New" w:cs="Courier New"/>
          <w:color w:val="000000"/>
          <w:sz w:val="20"/>
          <w:szCs w:val="20"/>
        </w:rPr>
      </w:pPr>
      <w:ins w:id="466" w:author="Unknown">
        <w:r w:rsidRPr="0073632A">
          <w:rPr>
            <w:rFonts w:ascii="Courier New" w:eastAsia="Times New Roman" w:hAnsi="Courier New" w:cs="Courier New"/>
            <w:color w:val="000000"/>
            <w:sz w:val="20"/>
            <w:szCs w:val="20"/>
          </w:rPr>
          <w:t xml:space="preserve">    apple = </w:t>
        </w:r>
        <w:proofErr w:type="spellStart"/>
        <w:r w:rsidRPr="0073632A">
          <w:rPr>
            <w:rFonts w:ascii="Courier New" w:eastAsia="Times New Roman" w:hAnsi="Courier New" w:cs="Courier New"/>
            <w:color w:val="000000"/>
            <w:sz w:val="20"/>
            <w:szCs w:val="20"/>
          </w:rPr>
          <w:t>iia.getImage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7" w:author="Unknown"/>
          <w:rFonts w:ascii="Courier New" w:eastAsia="Times New Roman" w:hAnsi="Courier New" w:cs="Courier New"/>
          <w:color w:val="000000"/>
          <w:sz w:val="20"/>
          <w:szCs w:val="20"/>
        </w:rPr>
      </w:pPr>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8" w:author="Unknown"/>
          <w:rFonts w:ascii="Courier New" w:eastAsia="Times New Roman" w:hAnsi="Courier New" w:cs="Courier New"/>
          <w:color w:val="000000"/>
          <w:sz w:val="20"/>
          <w:szCs w:val="20"/>
        </w:rPr>
      </w:pPr>
      <w:ins w:id="469"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ImageIcon</w:t>
        </w:r>
        <w:proofErr w:type="spellEnd"/>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iih</w:t>
        </w:r>
        <w:proofErr w:type="spellEnd"/>
        <w:r w:rsidRPr="0073632A">
          <w:rPr>
            <w:rFonts w:ascii="Courier New" w:eastAsia="Times New Roman" w:hAnsi="Courier New" w:cs="Courier New"/>
            <w:color w:val="000000"/>
            <w:sz w:val="20"/>
            <w:szCs w:val="20"/>
          </w:rPr>
          <w:t xml:space="preserve"> = new </w:t>
        </w:r>
        <w:proofErr w:type="spellStart"/>
        <w:r w:rsidRPr="0073632A">
          <w:rPr>
            <w:rFonts w:ascii="Courier New" w:eastAsia="Times New Roman" w:hAnsi="Courier New" w:cs="Courier New"/>
            <w:color w:val="000000"/>
            <w:sz w:val="20"/>
            <w:szCs w:val="20"/>
          </w:rPr>
          <w:t>ImageIcon</w:t>
        </w:r>
        <w:proofErr w:type="spellEnd"/>
        <w:r w:rsidRPr="0073632A">
          <w:rPr>
            <w:rFonts w:ascii="Courier New" w:eastAsia="Times New Roman" w:hAnsi="Courier New" w:cs="Courier New"/>
            <w:color w:val="000000"/>
            <w:sz w:val="20"/>
            <w:szCs w:val="20"/>
          </w:rPr>
          <w:t>("head.png");</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0" w:author="Unknown"/>
          <w:rFonts w:ascii="Courier New" w:eastAsia="Times New Roman" w:hAnsi="Courier New" w:cs="Courier New"/>
          <w:color w:val="000000"/>
          <w:sz w:val="20"/>
          <w:szCs w:val="20"/>
        </w:rPr>
      </w:pPr>
      <w:ins w:id="471" w:author="Unknown">
        <w:r w:rsidRPr="0073632A">
          <w:rPr>
            <w:rFonts w:ascii="Courier New" w:eastAsia="Times New Roman" w:hAnsi="Courier New" w:cs="Courier New"/>
            <w:color w:val="000000"/>
            <w:sz w:val="20"/>
            <w:szCs w:val="20"/>
          </w:rPr>
          <w:t xml:space="preserve">    head = </w:t>
        </w:r>
        <w:proofErr w:type="spellStart"/>
        <w:r w:rsidRPr="0073632A">
          <w:rPr>
            <w:rFonts w:ascii="Courier New" w:eastAsia="Times New Roman" w:hAnsi="Courier New" w:cs="Courier New"/>
            <w:color w:val="000000"/>
            <w:sz w:val="20"/>
            <w:szCs w:val="20"/>
          </w:rPr>
          <w:t>iih.getImage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2" w:author="Unknown"/>
          <w:rFonts w:ascii="Courier New" w:eastAsia="Times New Roman" w:hAnsi="Courier New" w:cs="Courier New"/>
          <w:color w:val="000000"/>
          <w:sz w:val="20"/>
          <w:szCs w:val="20"/>
        </w:rPr>
      </w:pPr>
      <w:ins w:id="473" w:author="Unknown">
        <w:r w:rsidRPr="0073632A">
          <w:rPr>
            <w:rFonts w:ascii="Courier New" w:eastAsia="Times New Roman" w:hAnsi="Courier New" w:cs="Courier New"/>
            <w:color w:val="000000"/>
            <w:sz w:val="20"/>
            <w:szCs w:val="20"/>
          </w:rPr>
          <w:t>}</w:t>
        </w:r>
      </w:ins>
    </w:p>
    <w:p w:rsidR="0073632A" w:rsidRPr="0073632A" w:rsidRDefault="0073632A" w:rsidP="0073632A">
      <w:pPr>
        <w:spacing w:before="100" w:beforeAutospacing="1" w:after="100" w:afterAutospacing="1" w:line="240" w:lineRule="auto"/>
        <w:rPr>
          <w:ins w:id="474" w:author="Unknown"/>
          <w:rFonts w:ascii="Georgia" w:eastAsia="Times New Roman" w:hAnsi="Georgia" w:cs="Times New Roman"/>
          <w:color w:val="000000"/>
          <w:sz w:val="24"/>
          <w:szCs w:val="24"/>
        </w:rPr>
      </w:pPr>
      <w:ins w:id="475" w:author="Unknown">
        <w:r w:rsidRPr="0073632A">
          <w:rPr>
            <w:rFonts w:ascii="Georgia" w:eastAsia="Times New Roman" w:hAnsi="Georgia" w:cs="Times New Roman"/>
            <w:color w:val="000000"/>
            <w:sz w:val="24"/>
            <w:szCs w:val="24"/>
          </w:rPr>
          <w:t>In the </w:t>
        </w:r>
        <w:proofErr w:type="spellStart"/>
        <w:r w:rsidRPr="0073632A">
          <w:rPr>
            <w:rFonts w:ascii="Courier New" w:eastAsia="Times New Roman" w:hAnsi="Courier New" w:cs="Courier New"/>
            <w:color w:val="000000"/>
            <w:sz w:val="20"/>
          </w:rPr>
          <w:t>loadImages</w:t>
        </w:r>
        <w:proofErr w:type="spellEnd"/>
        <w:r w:rsidRPr="0073632A">
          <w:rPr>
            <w:rFonts w:ascii="Courier New" w:eastAsia="Times New Roman" w:hAnsi="Courier New" w:cs="Courier New"/>
            <w:color w:val="000000"/>
            <w:sz w:val="20"/>
          </w:rPr>
          <w:t>()</w:t>
        </w:r>
        <w:r w:rsidRPr="0073632A">
          <w:rPr>
            <w:rFonts w:ascii="Georgia" w:eastAsia="Times New Roman" w:hAnsi="Georgia" w:cs="Times New Roman"/>
            <w:color w:val="000000"/>
            <w:sz w:val="24"/>
            <w:szCs w:val="24"/>
          </w:rPr>
          <w:t> method we get the images for the game. The </w:t>
        </w:r>
        <w:proofErr w:type="spellStart"/>
        <w:r w:rsidRPr="0073632A">
          <w:rPr>
            <w:rFonts w:ascii="Courier New" w:eastAsia="Times New Roman" w:hAnsi="Courier New" w:cs="Courier New"/>
            <w:color w:val="000000"/>
            <w:sz w:val="20"/>
          </w:rPr>
          <w:t>ImageIcon</w:t>
        </w:r>
        <w:proofErr w:type="spellEnd"/>
        <w:r w:rsidRPr="0073632A">
          <w:rPr>
            <w:rFonts w:ascii="Georgia" w:eastAsia="Times New Roman" w:hAnsi="Georgia" w:cs="Times New Roman"/>
            <w:color w:val="000000"/>
            <w:sz w:val="24"/>
            <w:szCs w:val="24"/>
          </w:rPr>
          <w:t> class is used for displaying PNG images.</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6" w:author="Unknown"/>
          <w:rFonts w:ascii="Courier New" w:eastAsia="Times New Roman" w:hAnsi="Courier New" w:cs="Courier New"/>
          <w:color w:val="000000"/>
          <w:sz w:val="20"/>
          <w:szCs w:val="20"/>
        </w:rPr>
      </w:pPr>
      <w:ins w:id="477" w:author="Unknown">
        <w:r w:rsidRPr="0073632A">
          <w:rPr>
            <w:rFonts w:ascii="Courier New" w:eastAsia="Times New Roman" w:hAnsi="Courier New" w:cs="Courier New"/>
            <w:color w:val="000000"/>
            <w:sz w:val="20"/>
            <w:szCs w:val="20"/>
          </w:rPr>
          <w:t xml:space="preserve">private void </w:t>
        </w:r>
        <w:proofErr w:type="spellStart"/>
        <w:r w:rsidRPr="0073632A">
          <w:rPr>
            <w:rFonts w:ascii="Courier New" w:eastAsia="Times New Roman" w:hAnsi="Courier New" w:cs="Courier New"/>
            <w:color w:val="000000"/>
            <w:sz w:val="20"/>
            <w:szCs w:val="20"/>
          </w:rPr>
          <w:t>initGame</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8" w:author="Unknown"/>
          <w:rFonts w:ascii="Courier New" w:eastAsia="Times New Roman" w:hAnsi="Courier New" w:cs="Courier New"/>
          <w:color w:val="000000"/>
          <w:sz w:val="20"/>
          <w:szCs w:val="20"/>
        </w:rPr>
      </w:pPr>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9" w:author="Unknown"/>
          <w:rFonts w:ascii="Courier New" w:eastAsia="Times New Roman" w:hAnsi="Courier New" w:cs="Courier New"/>
          <w:color w:val="000000"/>
          <w:sz w:val="20"/>
          <w:szCs w:val="20"/>
        </w:rPr>
      </w:pPr>
      <w:ins w:id="480" w:author="Unknown">
        <w:r w:rsidRPr="0073632A">
          <w:rPr>
            <w:rFonts w:ascii="Courier New" w:eastAsia="Times New Roman" w:hAnsi="Courier New" w:cs="Courier New"/>
            <w:color w:val="000000"/>
            <w:sz w:val="20"/>
            <w:szCs w:val="20"/>
          </w:rPr>
          <w:t xml:space="preserve">    dots = 3;</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1" w:author="Unknown"/>
          <w:rFonts w:ascii="Courier New" w:eastAsia="Times New Roman" w:hAnsi="Courier New" w:cs="Courier New"/>
          <w:color w:val="000000"/>
          <w:sz w:val="20"/>
          <w:szCs w:val="20"/>
        </w:rPr>
      </w:pPr>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2" w:author="Unknown"/>
          <w:rFonts w:ascii="Courier New" w:eastAsia="Times New Roman" w:hAnsi="Courier New" w:cs="Courier New"/>
          <w:color w:val="000000"/>
          <w:sz w:val="20"/>
          <w:szCs w:val="20"/>
        </w:rPr>
      </w:pPr>
      <w:ins w:id="483" w:author="Unknown">
        <w:r w:rsidRPr="0073632A">
          <w:rPr>
            <w:rFonts w:ascii="Courier New" w:eastAsia="Times New Roman" w:hAnsi="Courier New" w:cs="Courier New"/>
            <w:color w:val="000000"/>
            <w:sz w:val="20"/>
            <w:szCs w:val="20"/>
          </w:rPr>
          <w:t xml:space="preserve">    for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z = 0; z &lt; dots; z++) {</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4" w:author="Unknown"/>
          <w:rFonts w:ascii="Courier New" w:eastAsia="Times New Roman" w:hAnsi="Courier New" w:cs="Courier New"/>
          <w:color w:val="000000"/>
          <w:sz w:val="20"/>
          <w:szCs w:val="20"/>
        </w:rPr>
      </w:pPr>
      <w:ins w:id="485" w:author="Unknown">
        <w:r w:rsidRPr="0073632A">
          <w:rPr>
            <w:rFonts w:ascii="Courier New" w:eastAsia="Times New Roman" w:hAnsi="Courier New" w:cs="Courier New"/>
            <w:color w:val="000000"/>
            <w:sz w:val="20"/>
            <w:szCs w:val="20"/>
          </w:rPr>
          <w:t xml:space="preserve">        x[z] = 50 - z * 10;</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6" w:author="Unknown"/>
          <w:rFonts w:ascii="Courier New" w:eastAsia="Times New Roman" w:hAnsi="Courier New" w:cs="Courier New"/>
          <w:color w:val="000000"/>
          <w:sz w:val="20"/>
          <w:szCs w:val="20"/>
        </w:rPr>
      </w:pPr>
      <w:ins w:id="487" w:author="Unknown">
        <w:r w:rsidRPr="0073632A">
          <w:rPr>
            <w:rFonts w:ascii="Courier New" w:eastAsia="Times New Roman" w:hAnsi="Courier New" w:cs="Courier New"/>
            <w:color w:val="000000"/>
            <w:sz w:val="20"/>
            <w:szCs w:val="20"/>
          </w:rPr>
          <w:t xml:space="preserve">        y[z] = 50;</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8" w:author="Unknown"/>
          <w:rFonts w:ascii="Courier New" w:eastAsia="Times New Roman" w:hAnsi="Courier New" w:cs="Courier New"/>
          <w:color w:val="000000"/>
          <w:sz w:val="20"/>
          <w:szCs w:val="20"/>
        </w:rPr>
      </w:pPr>
      <w:ins w:id="489"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0" w:author="Unknown"/>
          <w:rFonts w:ascii="Courier New" w:eastAsia="Times New Roman" w:hAnsi="Courier New" w:cs="Courier New"/>
          <w:color w:val="000000"/>
          <w:sz w:val="20"/>
          <w:szCs w:val="20"/>
        </w:rPr>
      </w:pPr>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1" w:author="Unknown"/>
          <w:rFonts w:ascii="Courier New" w:eastAsia="Times New Roman" w:hAnsi="Courier New" w:cs="Courier New"/>
          <w:color w:val="000000"/>
          <w:sz w:val="20"/>
          <w:szCs w:val="20"/>
        </w:rPr>
      </w:pPr>
      <w:ins w:id="492"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locateApple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3" w:author="Unknown"/>
          <w:rFonts w:ascii="Courier New" w:eastAsia="Times New Roman" w:hAnsi="Courier New" w:cs="Courier New"/>
          <w:color w:val="000000"/>
          <w:sz w:val="20"/>
          <w:szCs w:val="20"/>
        </w:rPr>
      </w:pPr>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4" w:author="Unknown"/>
          <w:rFonts w:ascii="Courier New" w:eastAsia="Times New Roman" w:hAnsi="Courier New" w:cs="Courier New"/>
          <w:color w:val="000000"/>
          <w:sz w:val="20"/>
          <w:szCs w:val="20"/>
        </w:rPr>
      </w:pPr>
      <w:ins w:id="495" w:author="Unknown">
        <w:r w:rsidRPr="0073632A">
          <w:rPr>
            <w:rFonts w:ascii="Courier New" w:eastAsia="Times New Roman" w:hAnsi="Courier New" w:cs="Courier New"/>
            <w:color w:val="000000"/>
            <w:sz w:val="20"/>
            <w:szCs w:val="20"/>
          </w:rPr>
          <w:t xml:space="preserve">    timer = new Timer(DELAY, this);</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6" w:author="Unknown"/>
          <w:rFonts w:ascii="Courier New" w:eastAsia="Times New Roman" w:hAnsi="Courier New" w:cs="Courier New"/>
          <w:color w:val="000000"/>
          <w:sz w:val="20"/>
          <w:szCs w:val="20"/>
        </w:rPr>
      </w:pPr>
      <w:ins w:id="497"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timer.start</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8" w:author="Unknown"/>
          <w:rFonts w:ascii="Courier New" w:eastAsia="Times New Roman" w:hAnsi="Courier New" w:cs="Courier New"/>
          <w:color w:val="000000"/>
          <w:sz w:val="20"/>
          <w:szCs w:val="20"/>
        </w:rPr>
      </w:pPr>
      <w:ins w:id="499" w:author="Unknown">
        <w:r w:rsidRPr="0073632A">
          <w:rPr>
            <w:rFonts w:ascii="Courier New" w:eastAsia="Times New Roman" w:hAnsi="Courier New" w:cs="Courier New"/>
            <w:color w:val="000000"/>
            <w:sz w:val="20"/>
            <w:szCs w:val="20"/>
          </w:rPr>
          <w:t>}</w:t>
        </w:r>
      </w:ins>
    </w:p>
    <w:p w:rsidR="0073632A" w:rsidRPr="0073632A" w:rsidRDefault="0073632A" w:rsidP="0073632A">
      <w:pPr>
        <w:spacing w:before="100" w:beforeAutospacing="1" w:after="100" w:afterAutospacing="1" w:line="240" w:lineRule="auto"/>
        <w:rPr>
          <w:ins w:id="500" w:author="Unknown"/>
          <w:rFonts w:ascii="Georgia" w:eastAsia="Times New Roman" w:hAnsi="Georgia" w:cs="Times New Roman"/>
          <w:color w:val="000000"/>
          <w:sz w:val="24"/>
          <w:szCs w:val="24"/>
        </w:rPr>
      </w:pPr>
      <w:ins w:id="501" w:author="Unknown">
        <w:r w:rsidRPr="0073632A">
          <w:rPr>
            <w:rFonts w:ascii="Georgia" w:eastAsia="Times New Roman" w:hAnsi="Georgia" w:cs="Times New Roman"/>
            <w:color w:val="000000"/>
            <w:sz w:val="24"/>
            <w:szCs w:val="24"/>
          </w:rPr>
          <w:t>In the </w:t>
        </w:r>
        <w:proofErr w:type="spellStart"/>
        <w:r w:rsidRPr="0073632A">
          <w:rPr>
            <w:rFonts w:ascii="Courier New" w:eastAsia="Times New Roman" w:hAnsi="Courier New" w:cs="Courier New"/>
            <w:color w:val="000000"/>
            <w:sz w:val="20"/>
          </w:rPr>
          <w:t>initGame</w:t>
        </w:r>
        <w:proofErr w:type="spellEnd"/>
        <w:r w:rsidRPr="0073632A">
          <w:rPr>
            <w:rFonts w:ascii="Courier New" w:eastAsia="Times New Roman" w:hAnsi="Courier New" w:cs="Courier New"/>
            <w:color w:val="000000"/>
            <w:sz w:val="20"/>
          </w:rPr>
          <w:t>()</w:t>
        </w:r>
        <w:r w:rsidRPr="0073632A">
          <w:rPr>
            <w:rFonts w:ascii="Georgia" w:eastAsia="Times New Roman" w:hAnsi="Georgia" w:cs="Times New Roman"/>
            <w:color w:val="000000"/>
            <w:sz w:val="24"/>
            <w:szCs w:val="24"/>
          </w:rPr>
          <w:t> method we create the snake, randomly locate an apple on the board, and start the timer.</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2" w:author="Unknown"/>
          <w:rFonts w:ascii="Courier New" w:eastAsia="Times New Roman" w:hAnsi="Courier New" w:cs="Courier New"/>
          <w:color w:val="000000"/>
          <w:sz w:val="20"/>
          <w:szCs w:val="20"/>
        </w:rPr>
      </w:pPr>
      <w:ins w:id="503" w:author="Unknown">
        <w:r w:rsidRPr="0073632A">
          <w:rPr>
            <w:rFonts w:ascii="Courier New" w:eastAsia="Times New Roman" w:hAnsi="Courier New" w:cs="Courier New"/>
            <w:color w:val="000000"/>
            <w:sz w:val="20"/>
            <w:szCs w:val="20"/>
          </w:rPr>
          <w:t xml:space="preserve">private void </w:t>
        </w:r>
        <w:proofErr w:type="spellStart"/>
        <w:r w:rsidRPr="0073632A">
          <w:rPr>
            <w:rFonts w:ascii="Courier New" w:eastAsia="Times New Roman" w:hAnsi="Courier New" w:cs="Courier New"/>
            <w:color w:val="000000"/>
            <w:sz w:val="20"/>
            <w:szCs w:val="20"/>
          </w:rPr>
          <w:t>checkApple</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4" w:author="Unknown"/>
          <w:rFonts w:ascii="Courier New" w:eastAsia="Times New Roman" w:hAnsi="Courier New" w:cs="Courier New"/>
          <w:color w:val="000000"/>
          <w:sz w:val="20"/>
          <w:szCs w:val="20"/>
        </w:rPr>
      </w:pPr>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5" w:author="Unknown"/>
          <w:rFonts w:ascii="Courier New" w:eastAsia="Times New Roman" w:hAnsi="Courier New" w:cs="Courier New"/>
          <w:color w:val="000000"/>
          <w:sz w:val="20"/>
          <w:szCs w:val="20"/>
        </w:rPr>
      </w:pPr>
      <w:ins w:id="506" w:author="Unknown">
        <w:r w:rsidRPr="0073632A">
          <w:rPr>
            <w:rFonts w:ascii="Courier New" w:eastAsia="Times New Roman" w:hAnsi="Courier New" w:cs="Courier New"/>
            <w:color w:val="000000"/>
            <w:sz w:val="20"/>
            <w:szCs w:val="20"/>
          </w:rPr>
          <w:t xml:space="preserve">    if ((x[0] == </w:t>
        </w:r>
        <w:proofErr w:type="spellStart"/>
        <w:r w:rsidRPr="0073632A">
          <w:rPr>
            <w:rFonts w:ascii="Courier New" w:eastAsia="Times New Roman" w:hAnsi="Courier New" w:cs="Courier New"/>
            <w:color w:val="000000"/>
            <w:sz w:val="20"/>
            <w:szCs w:val="20"/>
          </w:rPr>
          <w:t>apple_x</w:t>
        </w:r>
        <w:proofErr w:type="spellEnd"/>
        <w:r w:rsidRPr="0073632A">
          <w:rPr>
            <w:rFonts w:ascii="Courier New" w:eastAsia="Times New Roman" w:hAnsi="Courier New" w:cs="Courier New"/>
            <w:color w:val="000000"/>
            <w:sz w:val="20"/>
            <w:szCs w:val="20"/>
          </w:rPr>
          <w:t xml:space="preserve">) &amp;&amp; (y[0] == </w:t>
        </w:r>
        <w:proofErr w:type="spellStart"/>
        <w:r w:rsidRPr="0073632A">
          <w:rPr>
            <w:rFonts w:ascii="Courier New" w:eastAsia="Times New Roman" w:hAnsi="Courier New" w:cs="Courier New"/>
            <w:color w:val="000000"/>
            <w:sz w:val="20"/>
            <w:szCs w:val="20"/>
          </w:rPr>
          <w:t>apple_y</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7" w:author="Unknown"/>
          <w:rFonts w:ascii="Courier New" w:eastAsia="Times New Roman" w:hAnsi="Courier New" w:cs="Courier New"/>
          <w:color w:val="000000"/>
          <w:sz w:val="20"/>
          <w:szCs w:val="20"/>
        </w:rPr>
      </w:pPr>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8" w:author="Unknown"/>
          <w:rFonts w:ascii="Courier New" w:eastAsia="Times New Roman" w:hAnsi="Courier New" w:cs="Courier New"/>
          <w:color w:val="000000"/>
          <w:sz w:val="20"/>
          <w:szCs w:val="20"/>
        </w:rPr>
      </w:pPr>
      <w:ins w:id="509" w:author="Unknown">
        <w:r w:rsidRPr="0073632A">
          <w:rPr>
            <w:rFonts w:ascii="Courier New" w:eastAsia="Times New Roman" w:hAnsi="Courier New" w:cs="Courier New"/>
            <w:color w:val="000000"/>
            <w:sz w:val="20"/>
            <w:szCs w:val="20"/>
          </w:rPr>
          <w:t xml:space="preserve">        dots++;</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0" w:author="Unknown"/>
          <w:rFonts w:ascii="Courier New" w:eastAsia="Times New Roman" w:hAnsi="Courier New" w:cs="Courier New"/>
          <w:color w:val="000000"/>
          <w:sz w:val="20"/>
          <w:szCs w:val="20"/>
        </w:rPr>
      </w:pPr>
      <w:ins w:id="511"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locateApple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2" w:author="Unknown"/>
          <w:rFonts w:ascii="Courier New" w:eastAsia="Times New Roman" w:hAnsi="Courier New" w:cs="Courier New"/>
          <w:color w:val="000000"/>
          <w:sz w:val="20"/>
          <w:szCs w:val="20"/>
        </w:rPr>
      </w:pPr>
      <w:ins w:id="513"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4" w:author="Unknown"/>
          <w:rFonts w:ascii="Courier New" w:eastAsia="Times New Roman" w:hAnsi="Courier New" w:cs="Courier New"/>
          <w:color w:val="000000"/>
          <w:sz w:val="20"/>
          <w:szCs w:val="20"/>
        </w:rPr>
      </w:pPr>
      <w:ins w:id="515" w:author="Unknown">
        <w:r w:rsidRPr="0073632A">
          <w:rPr>
            <w:rFonts w:ascii="Courier New" w:eastAsia="Times New Roman" w:hAnsi="Courier New" w:cs="Courier New"/>
            <w:color w:val="000000"/>
            <w:sz w:val="20"/>
            <w:szCs w:val="20"/>
          </w:rPr>
          <w:lastRenderedPageBreak/>
          <w:t>}</w:t>
        </w:r>
      </w:ins>
    </w:p>
    <w:p w:rsidR="0073632A" w:rsidRPr="0073632A" w:rsidRDefault="0073632A" w:rsidP="0073632A">
      <w:pPr>
        <w:spacing w:before="100" w:beforeAutospacing="1" w:after="100" w:afterAutospacing="1" w:line="240" w:lineRule="auto"/>
        <w:rPr>
          <w:ins w:id="516" w:author="Unknown"/>
          <w:rFonts w:ascii="Georgia" w:eastAsia="Times New Roman" w:hAnsi="Georgia" w:cs="Times New Roman"/>
          <w:color w:val="000000"/>
          <w:sz w:val="24"/>
          <w:szCs w:val="24"/>
        </w:rPr>
      </w:pPr>
      <w:ins w:id="517" w:author="Unknown">
        <w:r w:rsidRPr="0073632A">
          <w:rPr>
            <w:rFonts w:ascii="Georgia" w:eastAsia="Times New Roman" w:hAnsi="Georgia" w:cs="Times New Roman"/>
            <w:color w:val="000000"/>
            <w:sz w:val="24"/>
            <w:szCs w:val="24"/>
          </w:rPr>
          <w:t xml:space="preserve">If the apple collides with the head, we increase the number of joints of the snake. We call </w:t>
        </w:r>
        <w:proofErr w:type="spellStart"/>
        <w:r w:rsidRPr="0073632A">
          <w:rPr>
            <w:rFonts w:ascii="Georgia" w:eastAsia="Times New Roman" w:hAnsi="Georgia" w:cs="Times New Roman"/>
            <w:color w:val="000000"/>
            <w:sz w:val="24"/>
            <w:szCs w:val="24"/>
          </w:rPr>
          <w:t>the</w:t>
        </w:r>
        <w:r w:rsidRPr="0073632A">
          <w:rPr>
            <w:rFonts w:ascii="Courier New" w:eastAsia="Times New Roman" w:hAnsi="Courier New" w:cs="Courier New"/>
            <w:color w:val="000000"/>
            <w:sz w:val="20"/>
          </w:rPr>
          <w:t>locateApple</w:t>
        </w:r>
        <w:proofErr w:type="spellEnd"/>
        <w:r w:rsidRPr="0073632A">
          <w:rPr>
            <w:rFonts w:ascii="Courier New" w:eastAsia="Times New Roman" w:hAnsi="Courier New" w:cs="Courier New"/>
            <w:color w:val="000000"/>
            <w:sz w:val="20"/>
          </w:rPr>
          <w:t>()</w:t>
        </w:r>
        <w:r w:rsidRPr="0073632A">
          <w:rPr>
            <w:rFonts w:ascii="Georgia" w:eastAsia="Times New Roman" w:hAnsi="Georgia" w:cs="Times New Roman"/>
            <w:color w:val="000000"/>
            <w:sz w:val="24"/>
            <w:szCs w:val="24"/>
          </w:rPr>
          <w:t> method which randomly positions a new apple object.</w:t>
        </w:r>
      </w:ins>
    </w:p>
    <w:p w:rsidR="0073632A" w:rsidRPr="0073632A" w:rsidRDefault="0073632A" w:rsidP="0073632A">
      <w:pPr>
        <w:spacing w:before="100" w:beforeAutospacing="1" w:after="100" w:afterAutospacing="1" w:line="240" w:lineRule="auto"/>
        <w:rPr>
          <w:ins w:id="518" w:author="Unknown"/>
          <w:rFonts w:ascii="Georgia" w:eastAsia="Times New Roman" w:hAnsi="Georgia" w:cs="Times New Roman"/>
          <w:color w:val="000000"/>
          <w:sz w:val="24"/>
          <w:szCs w:val="24"/>
        </w:rPr>
      </w:pPr>
      <w:ins w:id="519" w:author="Unknown">
        <w:r w:rsidRPr="0073632A">
          <w:rPr>
            <w:rFonts w:ascii="Georgia" w:eastAsia="Times New Roman" w:hAnsi="Georgia" w:cs="Times New Roman"/>
            <w:color w:val="000000"/>
            <w:sz w:val="24"/>
            <w:szCs w:val="24"/>
          </w:rPr>
          <w:t>In the </w:t>
        </w:r>
        <w:r w:rsidRPr="0073632A">
          <w:rPr>
            <w:rFonts w:ascii="Courier New" w:eastAsia="Times New Roman" w:hAnsi="Courier New" w:cs="Courier New"/>
            <w:color w:val="000000"/>
            <w:sz w:val="20"/>
          </w:rPr>
          <w:t>move()</w:t>
        </w:r>
        <w:r w:rsidRPr="0073632A">
          <w:rPr>
            <w:rFonts w:ascii="Georgia" w:eastAsia="Times New Roman" w:hAnsi="Georgia" w:cs="Times New Roman"/>
            <w:color w:val="000000"/>
            <w:sz w:val="24"/>
            <w:szCs w:val="24"/>
          </w:rPr>
          <w:t> method we have the key algorithm of the game. To understand it, look at how the snake is moving. We control the head of the snake. We can change its direction with the cursor keys. The rest of the joints move one position up the chain. The second joint moves where the first was, the third joint where the second was etc.</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0" w:author="Unknown"/>
          <w:rFonts w:ascii="Courier New" w:eastAsia="Times New Roman" w:hAnsi="Courier New" w:cs="Courier New"/>
          <w:color w:val="000000"/>
          <w:sz w:val="20"/>
          <w:szCs w:val="20"/>
        </w:rPr>
      </w:pPr>
      <w:ins w:id="521" w:author="Unknown">
        <w:r w:rsidRPr="0073632A">
          <w:rPr>
            <w:rFonts w:ascii="Courier New" w:eastAsia="Times New Roman" w:hAnsi="Courier New" w:cs="Courier New"/>
            <w:color w:val="000000"/>
            <w:sz w:val="20"/>
            <w:szCs w:val="20"/>
          </w:rPr>
          <w:t>for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z = dots; z &gt; 0; z--) {</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2" w:author="Unknown"/>
          <w:rFonts w:ascii="Courier New" w:eastAsia="Times New Roman" w:hAnsi="Courier New" w:cs="Courier New"/>
          <w:color w:val="000000"/>
          <w:sz w:val="20"/>
          <w:szCs w:val="20"/>
        </w:rPr>
      </w:pPr>
      <w:ins w:id="523" w:author="Unknown">
        <w:r w:rsidRPr="0073632A">
          <w:rPr>
            <w:rFonts w:ascii="Courier New" w:eastAsia="Times New Roman" w:hAnsi="Courier New" w:cs="Courier New"/>
            <w:color w:val="000000"/>
            <w:sz w:val="20"/>
            <w:szCs w:val="20"/>
          </w:rPr>
          <w:t xml:space="preserve">    x[z] = x[(z - 1)];</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4" w:author="Unknown"/>
          <w:rFonts w:ascii="Courier New" w:eastAsia="Times New Roman" w:hAnsi="Courier New" w:cs="Courier New"/>
          <w:color w:val="000000"/>
          <w:sz w:val="20"/>
          <w:szCs w:val="20"/>
        </w:rPr>
      </w:pPr>
      <w:ins w:id="525" w:author="Unknown">
        <w:r w:rsidRPr="0073632A">
          <w:rPr>
            <w:rFonts w:ascii="Courier New" w:eastAsia="Times New Roman" w:hAnsi="Courier New" w:cs="Courier New"/>
            <w:color w:val="000000"/>
            <w:sz w:val="20"/>
            <w:szCs w:val="20"/>
          </w:rPr>
          <w:t xml:space="preserve">    y[z] = y[(z - 1)];</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6" w:author="Unknown"/>
          <w:rFonts w:ascii="Courier New" w:eastAsia="Times New Roman" w:hAnsi="Courier New" w:cs="Courier New"/>
          <w:color w:val="000000"/>
          <w:sz w:val="20"/>
          <w:szCs w:val="20"/>
        </w:rPr>
      </w:pPr>
      <w:ins w:id="527" w:author="Unknown">
        <w:r w:rsidRPr="0073632A">
          <w:rPr>
            <w:rFonts w:ascii="Courier New" w:eastAsia="Times New Roman" w:hAnsi="Courier New" w:cs="Courier New"/>
            <w:color w:val="000000"/>
            <w:sz w:val="20"/>
            <w:szCs w:val="20"/>
          </w:rPr>
          <w:t>}</w:t>
        </w:r>
      </w:ins>
    </w:p>
    <w:p w:rsidR="0073632A" w:rsidRPr="0073632A" w:rsidRDefault="0073632A" w:rsidP="0073632A">
      <w:pPr>
        <w:spacing w:before="100" w:beforeAutospacing="1" w:after="100" w:afterAutospacing="1" w:line="240" w:lineRule="auto"/>
        <w:rPr>
          <w:ins w:id="528" w:author="Unknown"/>
          <w:rFonts w:ascii="Georgia" w:eastAsia="Times New Roman" w:hAnsi="Georgia" w:cs="Times New Roman"/>
          <w:color w:val="000000"/>
          <w:sz w:val="24"/>
          <w:szCs w:val="24"/>
        </w:rPr>
      </w:pPr>
      <w:ins w:id="529" w:author="Unknown">
        <w:r w:rsidRPr="0073632A">
          <w:rPr>
            <w:rFonts w:ascii="Georgia" w:eastAsia="Times New Roman" w:hAnsi="Georgia" w:cs="Times New Roman"/>
            <w:color w:val="000000"/>
            <w:sz w:val="24"/>
            <w:szCs w:val="24"/>
          </w:rPr>
          <w:t>This code moves the joints up the chain.</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0" w:author="Unknown"/>
          <w:rFonts w:ascii="Courier New" w:eastAsia="Times New Roman" w:hAnsi="Courier New" w:cs="Courier New"/>
          <w:color w:val="000000"/>
          <w:sz w:val="20"/>
          <w:szCs w:val="20"/>
        </w:rPr>
      </w:pPr>
      <w:ins w:id="531" w:author="Unknown">
        <w:r w:rsidRPr="0073632A">
          <w:rPr>
            <w:rFonts w:ascii="Courier New" w:eastAsia="Times New Roman" w:hAnsi="Courier New" w:cs="Courier New"/>
            <w:color w:val="000000"/>
            <w:sz w:val="20"/>
            <w:szCs w:val="20"/>
          </w:rPr>
          <w:t>if (</w:t>
        </w:r>
        <w:proofErr w:type="spellStart"/>
        <w:r w:rsidRPr="0073632A">
          <w:rPr>
            <w:rFonts w:ascii="Courier New" w:eastAsia="Times New Roman" w:hAnsi="Courier New" w:cs="Courier New"/>
            <w:color w:val="000000"/>
            <w:sz w:val="20"/>
            <w:szCs w:val="20"/>
          </w:rPr>
          <w:t>leftDirection</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2" w:author="Unknown"/>
          <w:rFonts w:ascii="Courier New" w:eastAsia="Times New Roman" w:hAnsi="Courier New" w:cs="Courier New"/>
          <w:color w:val="000000"/>
          <w:sz w:val="20"/>
          <w:szCs w:val="20"/>
        </w:rPr>
      </w:pPr>
      <w:ins w:id="533" w:author="Unknown">
        <w:r w:rsidRPr="0073632A">
          <w:rPr>
            <w:rFonts w:ascii="Courier New" w:eastAsia="Times New Roman" w:hAnsi="Courier New" w:cs="Courier New"/>
            <w:color w:val="000000"/>
            <w:sz w:val="20"/>
            <w:szCs w:val="20"/>
          </w:rPr>
          <w:t xml:space="preserve">    x[0] -= DOT_SIZE;</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4" w:author="Unknown"/>
          <w:rFonts w:ascii="Courier New" w:eastAsia="Times New Roman" w:hAnsi="Courier New" w:cs="Courier New"/>
          <w:color w:val="000000"/>
          <w:sz w:val="20"/>
          <w:szCs w:val="20"/>
        </w:rPr>
      </w:pPr>
      <w:ins w:id="535" w:author="Unknown">
        <w:r w:rsidRPr="0073632A">
          <w:rPr>
            <w:rFonts w:ascii="Courier New" w:eastAsia="Times New Roman" w:hAnsi="Courier New" w:cs="Courier New"/>
            <w:color w:val="000000"/>
            <w:sz w:val="20"/>
            <w:szCs w:val="20"/>
          </w:rPr>
          <w:t>}</w:t>
        </w:r>
      </w:ins>
    </w:p>
    <w:p w:rsidR="0073632A" w:rsidRPr="0073632A" w:rsidRDefault="0073632A" w:rsidP="0073632A">
      <w:pPr>
        <w:spacing w:before="100" w:beforeAutospacing="1" w:after="100" w:afterAutospacing="1" w:line="240" w:lineRule="auto"/>
        <w:rPr>
          <w:ins w:id="536" w:author="Unknown"/>
          <w:rFonts w:ascii="Georgia" w:eastAsia="Times New Roman" w:hAnsi="Georgia" w:cs="Times New Roman"/>
          <w:color w:val="000000"/>
          <w:sz w:val="24"/>
          <w:szCs w:val="24"/>
        </w:rPr>
      </w:pPr>
      <w:ins w:id="537" w:author="Unknown">
        <w:r w:rsidRPr="0073632A">
          <w:rPr>
            <w:rFonts w:ascii="Georgia" w:eastAsia="Times New Roman" w:hAnsi="Georgia" w:cs="Times New Roman"/>
            <w:color w:val="000000"/>
            <w:sz w:val="24"/>
            <w:szCs w:val="24"/>
          </w:rPr>
          <w:t>This line moves the head to the left.</w:t>
        </w:r>
      </w:ins>
    </w:p>
    <w:p w:rsidR="0073632A" w:rsidRPr="0073632A" w:rsidRDefault="0073632A" w:rsidP="0073632A">
      <w:pPr>
        <w:spacing w:before="100" w:beforeAutospacing="1" w:after="100" w:afterAutospacing="1" w:line="240" w:lineRule="auto"/>
        <w:rPr>
          <w:ins w:id="538" w:author="Unknown"/>
          <w:rFonts w:ascii="Georgia" w:eastAsia="Times New Roman" w:hAnsi="Georgia" w:cs="Times New Roman"/>
          <w:color w:val="000000"/>
          <w:sz w:val="24"/>
          <w:szCs w:val="24"/>
        </w:rPr>
      </w:pPr>
      <w:ins w:id="539" w:author="Unknown">
        <w:r w:rsidRPr="0073632A">
          <w:rPr>
            <w:rFonts w:ascii="Georgia" w:eastAsia="Times New Roman" w:hAnsi="Georgia" w:cs="Times New Roman"/>
            <w:color w:val="000000"/>
            <w:sz w:val="24"/>
            <w:szCs w:val="24"/>
          </w:rPr>
          <w:t>In the </w:t>
        </w:r>
        <w:proofErr w:type="spellStart"/>
        <w:r w:rsidRPr="0073632A">
          <w:rPr>
            <w:rFonts w:ascii="Courier New" w:eastAsia="Times New Roman" w:hAnsi="Courier New" w:cs="Courier New"/>
            <w:color w:val="000000"/>
            <w:sz w:val="20"/>
          </w:rPr>
          <w:t>checkCollision</w:t>
        </w:r>
        <w:proofErr w:type="spellEnd"/>
        <w:r w:rsidRPr="0073632A">
          <w:rPr>
            <w:rFonts w:ascii="Courier New" w:eastAsia="Times New Roman" w:hAnsi="Courier New" w:cs="Courier New"/>
            <w:color w:val="000000"/>
            <w:sz w:val="20"/>
          </w:rPr>
          <w:t>()</w:t>
        </w:r>
        <w:r w:rsidRPr="0073632A">
          <w:rPr>
            <w:rFonts w:ascii="Georgia" w:eastAsia="Times New Roman" w:hAnsi="Georgia" w:cs="Times New Roman"/>
            <w:color w:val="000000"/>
            <w:sz w:val="24"/>
            <w:szCs w:val="24"/>
          </w:rPr>
          <w:t> method, we determine if the snake has hit itself or one of the walls.</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0" w:author="Unknown"/>
          <w:rFonts w:ascii="Courier New" w:eastAsia="Times New Roman" w:hAnsi="Courier New" w:cs="Courier New"/>
          <w:color w:val="000000"/>
          <w:sz w:val="20"/>
          <w:szCs w:val="20"/>
        </w:rPr>
      </w:pPr>
      <w:ins w:id="541" w:author="Unknown">
        <w:r w:rsidRPr="0073632A">
          <w:rPr>
            <w:rFonts w:ascii="Courier New" w:eastAsia="Times New Roman" w:hAnsi="Courier New" w:cs="Courier New"/>
            <w:color w:val="000000"/>
            <w:sz w:val="20"/>
            <w:szCs w:val="20"/>
          </w:rPr>
          <w:t>for (</w:t>
        </w:r>
        <w:proofErr w:type="spellStart"/>
        <w:r w:rsidRPr="0073632A">
          <w:rPr>
            <w:rFonts w:ascii="Courier New" w:eastAsia="Times New Roman" w:hAnsi="Courier New" w:cs="Courier New"/>
            <w:color w:val="000000"/>
            <w:sz w:val="20"/>
            <w:szCs w:val="20"/>
          </w:rPr>
          <w:t>int</w:t>
        </w:r>
        <w:proofErr w:type="spellEnd"/>
        <w:r w:rsidRPr="0073632A">
          <w:rPr>
            <w:rFonts w:ascii="Courier New" w:eastAsia="Times New Roman" w:hAnsi="Courier New" w:cs="Courier New"/>
            <w:color w:val="000000"/>
            <w:sz w:val="20"/>
            <w:szCs w:val="20"/>
          </w:rPr>
          <w:t xml:space="preserve"> z = dots; z &gt; 0; z--) {</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2" w:author="Unknown"/>
          <w:rFonts w:ascii="Courier New" w:eastAsia="Times New Roman" w:hAnsi="Courier New" w:cs="Courier New"/>
          <w:color w:val="000000"/>
          <w:sz w:val="20"/>
          <w:szCs w:val="20"/>
        </w:rPr>
      </w:pPr>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3" w:author="Unknown"/>
          <w:rFonts w:ascii="Courier New" w:eastAsia="Times New Roman" w:hAnsi="Courier New" w:cs="Courier New"/>
          <w:color w:val="000000"/>
          <w:sz w:val="20"/>
          <w:szCs w:val="20"/>
        </w:rPr>
      </w:pPr>
      <w:ins w:id="544" w:author="Unknown">
        <w:r w:rsidRPr="0073632A">
          <w:rPr>
            <w:rFonts w:ascii="Courier New" w:eastAsia="Times New Roman" w:hAnsi="Courier New" w:cs="Courier New"/>
            <w:color w:val="000000"/>
            <w:sz w:val="20"/>
            <w:szCs w:val="20"/>
          </w:rPr>
          <w:t xml:space="preserve">    if ((z &gt; 4) &amp;&amp; (x[0] == x[z]) &amp;&amp; (y[0] == y[z])) {</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5" w:author="Unknown"/>
          <w:rFonts w:ascii="Courier New" w:eastAsia="Times New Roman" w:hAnsi="Courier New" w:cs="Courier New"/>
          <w:color w:val="000000"/>
          <w:sz w:val="20"/>
          <w:szCs w:val="20"/>
        </w:rPr>
      </w:pPr>
      <w:ins w:id="546"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inGame</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7" w:author="Unknown"/>
          <w:rFonts w:ascii="Courier New" w:eastAsia="Times New Roman" w:hAnsi="Courier New" w:cs="Courier New"/>
          <w:color w:val="000000"/>
          <w:sz w:val="20"/>
          <w:szCs w:val="20"/>
        </w:rPr>
      </w:pPr>
      <w:ins w:id="548"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9" w:author="Unknown"/>
          <w:rFonts w:ascii="Courier New" w:eastAsia="Times New Roman" w:hAnsi="Courier New" w:cs="Courier New"/>
          <w:color w:val="000000"/>
          <w:sz w:val="20"/>
          <w:szCs w:val="20"/>
        </w:rPr>
      </w:pPr>
      <w:ins w:id="550" w:author="Unknown">
        <w:r w:rsidRPr="0073632A">
          <w:rPr>
            <w:rFonts w:ascii="Courier New" w:eastAsia="Times New Roman" w:hAnsi="Courier New" w:cs="Courier New"/>
            <w:color w:val="000000"/>
            <w:sz w:val="20"/>
            <w:szCs w:val="20"/>
          </w:rPr>
          <w:t>}</w:t>
        </w:r>
      </w:ins>
    </w:p>
    <w:p w:rsidR="0073632A" w:rsidRPr="0073632A" w:rsidRDefault="0073632A" w:rsidP="0073632A">
      <w:pPr>
        <w:spacing w:before="100" w:beforeAutospacing="1" w:after="100" w:afterAutospacing="1" w:line="240" w:lineRule="auto"/>
        <w:rPr>
          <w:ins w:id="551" w:author="Unknown"/>
          <w:rFonts w:ascii="Georgia" w:eastAsia="Times New Roman" w:hAnsi="Georgia" w:cs="Times New Roman"/>
          <w:color w:val="000000"/>
          <w:sz w:val="24"/>
          <w:szCs w:val="24"/>
        </w:rPr>
      </w:pPr>
      <w:ins w:id="552" w:author="Unknown">
        <w:r w:rsidRPr="0073632A">
          <w:rPr>
            <w:rFonts w:ascii="Georgia" w:eastAsia="Times New Roman" w:hAnsi="Georgia" w:cs="Times New Roman"/>
            <w:color w:val="000000"/>
            <w:sz w:val="24"/>
            <w:szCs w:val="24"/>
          </w:rPr>
          <w:t>If the snake hits one of its joints with its head the game is over.</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3" w:author="Unknown"/>
          <w:rFonts w:ascii="Courier New" w:eastAsia="Times New Roman" w:hAnsi="Courier New" w:cs="Courier New"/>
          <w:color w:val="000000"/>
          <w:sz w:val="20"/>
          <w:szCs w:val="20"/>
        </w:rPr>
      </w:pPr>
      <w:ins w:id="554" w:author="Unknown">
        <w:r w:rsidRPr="0073632A">
          <w:rPr>
            <w:rFonts w:ascii="Courier New" w:eastAsia="Times New Roman" w:hAnsi="Courier New" w:cs="Courier New"/>
            <w:color w:val="000000"/>
            <w:sz w:val="20"/>
            <w:szCs w:val="20"/>
          </w:rPr>
          <w:t>if (y[0] &gt;= B_HEIGHT) {</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5" w:author="Unknown"/>
          <w:rFonts w:ascii="Courier New" w:eastAsia="Times New Roman" w:hAnsi="Courier New" w:cs="Courier New"/>
          <w:color w:val="000000"/>
          <w:sz w:val="20"/>
          <w:szCs w:val="20"/>
        </w:rPr>
      </w:pPr>
      <w:ins w:id="556"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inGame</w:t>
        </w:r>
        <w:proofErr w:type="spellEnd"/>
        <w:r w:rsidRPr="0073632A">
          <w:rPr>
            <w:rFonts w:ascii="Courier New" w:eastAsia="Times New Roman" w:hAnsi="Courier New" w:cs="Courier New"/>
            <w:color w:val="000000"/>
            <w:sz w:val="20"/>
            <w:szCs w:val="20"/>
          </w:rPr>
          <w:t xml:space="preserve"> = false;</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7" w:author="Unknown"/>
          <w:rFonts w:ascii="Courier New" w:eastAsia="Times New Roman" w:hAnsi="Courier New" w:cs="Courier New"/>
          <w:color w:val="000000"/>
          <w:sz w:val="20"/>
          <w:szCs w:val="20"/>
        </w:rPr>
      </w:pPr>
      <w:ins w:id="558" w:author="Unknown">
        <w:r w:rsidRPr="0073632A">
          <w:rPr>
            <w:rFonts w:ascii="Courier New" w:eastAsia="Times New Roman" w:hAnsi="Courier New" w:cs="Courier New"/>
            <w:color w:val="000000"/>
            <w:sz w:val="20"/>
            <w:szCs w:val="20"/>
          </w:rPr>
          <w:t>}</w:t>
        </w:r>
      </w:ins>
    </w:p>
    <w:p w:rsidR="0073632A" w:rsidRPr="0073632A" w:rsidRDefault="0073632A" w:rsidP="0073632A">
      <w:pPr>
        <w:spacing w:before="100" w:beforeAutospacing="1" w:after="100" w:afterAutospacing="1" w:line="240" w:lineRule="auto"/>
        <w:rPr>
          <w:ins w:id="559" w:author="Unknown"/>
          <w:rFonts w:ascii="Georgia" w:eastAsia="Times New Roman" w:hAnsi="Georgia" w:cs="Times New Roman"/>
          <w:color w:val="000000"/>
          <w:sz w:val="24"/>
          <w:szCs w:val="24"/>
        </w:rPr>
      </w:pPr>
      <w:ins w:id="560" w:author="Unknown">
        <w:r w:rsidRPr="0073632A">
          <w:rPr>
            <w:rFonts w:ascii="Georgia" w:eastAsia="Times New Roman" w:hAnsi="Georgia" w:cs="Times New Roman"/>
            <w:color w:val="000000"/>
            <w:sz w:val="24"/>
            <w:szCs w:val="24"/>
          </w:rPr>
          <w:t>The game is finished if the snake hits the bottom of the board.</w:t>
        </w:r>
      </w:ins>
    </w:p>
    <w:p w:rsidR="0073632A" w:rsidRPr="0073632A" w:rsidRDefault="0073632A" w:rsidP="0073632A">
      <w:pPr>
        <w:shd w:val="clear" w:color="auto" w:fill="BDBDBD"/>
        <w:spacing w:after="0" w:line="240" w:lineRule="auto"/>
        <w:rPr>
          <w:ins w:id="561" w:author="Unknown"/>
          <w:rFonts w:ascii="Georgia" w:eastAsia="Times New Roman" w:hAnsi="Georgia" w:cs="Times New Roman"/>
          <w:color w:val="000000"/>
          <w:sz w:val="24"/>
          <w:szCs w:val="24"/>
        </w:rPr>
      </w:pPr>
      <w:ins w:id="562" w:author="Unknown">
        <w:r w:rsidRPr="0073632A">
          <w:rPr>
            <w:rFonts w:ascii="Georgia" w:eastAsia="Times New Roman" w:hAnsi="Georgia" w:cs="Times New Roman"/>
            <w:color w:val="000000"/>
            <w:sz w:val="24"/>
            <w:szCs w:val="24"/>
          </w:rPr>
          <w:t>Snake.java</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3" w:author="Unknown"/>
          <w:rFonts w:ascii="Courier New" w:eastAsia="Times New Roman" w:hAnsi="Courier New" w:cs="Courier New"/>
          <w:color w:val="000000"/>
          <w:sz w:val="20"/>
          <w:szCs w:val="20"/>
        </w:rPr>
      </w:pPr>
      <w:ins w:id="564" w:author="Unknown">
        <w:r w:rsidRPr="0073632A">
          <w:rPr>
            <w:rFonts w:ascii="Courier New" w:eastAsia="Times New Roman" w:hAnsi="Courier New" w:cs="Courier New"/>
            <w:color w:val="000000"/>
            <w:sz w:val="20"/>
            <w:szCs w:val="20"/>
          </w:rPr>
          <w:t xml:space="preserve">package </w:t>
        </w:r>
        <w:proofErr w:type="spellStart"/>
        <w:r w:rsidRPr="0073632A">
          <w:rPr>
            <w:rFonts w:ascii="Courier New" w:eastAsia="Times New Roman" w:hAnsi="Courier New" w:cs="Courier New"/>
            <w:color w:val="000000"/>
            <w:sz w:val="20"/>
            <w:szCs w:val="20"/>
          </w:rPr>
          <w:t>com.zetcode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5"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6" w:author="Unknown"/>
          <w:rFonts w:ascii="Courier New" w:eastAsia="Times New Roman" w:hAnsi="Courier New" w:cs="Courier New"/>
          <w:color w:val="000000"/>
          <w:sz w:val="20"/>
          <w:szCs w:val="20"/>
        </w:rPr>
      </w:pPr>
      <w:ins w:id="567"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java.awt.EventQueue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8" w:author="Unknown"/>
          <w:rFonts w:ascii="Courier New" w:eastAsia="Times New Roman" w:hAnsi="Courier New" w:cs="Courier New"/>
          <w:color w:val="000000"/>
          <w:sz w:val="20"/>
          <w:szCs w:val="20"/>
        </w:rPr>
      </w:pPr>
      <w:ins w:id="569" w:author="Unknown">
        <w:r w:rsidRPr="0073632A">
          <w:rPr>
            <w:rFonts w:ascii="Courier New" w:eastAsia="Times New Roman" w:hAnsi="Courier New" w:cs="Courier New"/>
            <w:color w:val="000000"/>
            <w:sz w:val="20"/>
            <w:szCs w:val="20"/>
          </w:rPr>
          <w:t xml:space="preserve">import </w:t>
        </w:r>
        <w:proofErr w:type="spellStart"/>
        <w:r w:rsidRPr="0073632A">
          <w:rPr>
            <w:rFonts w:ascii="Courier New" w:eastAsia="Times New Roman" w:hAnsi="Courier New" w:cs="Courier New"/>
            <w:color w:val="000000"/>
            <w:sz w:val="20"/>
            <w:szCs w:val="20"/>
          </w:rPr>
          <w:t>javax.swing.JFrame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0"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1"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2" w:author="Unknown"/>
          <w:rFonts w:ascii="Courier New" w:eastAsia="Times New Roman" w:hAnsi="Courier New" w:cs="Courier New"/>
          <w:color w:val="000000"/>
          <w:sz w:val="20"/>
          <w:szCs w:val="20"/>
        </w:rPr>
      </w:pPr>
      <w:ins w:id="573" w:author="Unknown">
        <w:r w:rsidRPr="0073632A">
          <w:rPr>
            <w:rFonts w:ascii="Courier New" w:eastAsia="Times New Roman" w:hAnsi="Courier New" w:cs="Courier New"/>
            <w:color w:val="000000"/>
            <w:sz w:val="20"/>
            <w:szCs w:val="20"/>
          </w:rPr>
          <w:t xml:space="preserve">public class Snake extends </w:t>
        </w:r>
        <w:proofErr w:type="spellStart"/>
        <w:r w:rsidRPr="0073632A">
          <w:rPr>
            <w:rFonts w:ascii="Courier New" w:eastAsia="Times New Roman" w:hAnsi="Courier New" w:cs="Courier New"/>
            <w:color w:val="000000"/>
            <w:sz w:val="20"/>
            <w:szCs w:val="20"/>
          </w:rPr>
          <w:t>JFrame</w:t>
        </w:r>
        <w:proofErr w:type="spellEnd"/>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4"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5" w:author="Unknown"/>
          <w:rFonts w:ascii="Courier New" w:eastAsia="Times New Roman" w:hAnsi="Courier New" w:cs="Courier New"/>
          <w:color w:val="000000"/>
          <w:sz w:val="20"/>
          <w:szCs w:val="20"/>
        </w:rPr>
      </w:pPr>
      <w:ins w:id="576" w:author="Unknown">
        <w:r w:rsidRPr="0073632A">
          <w:rPr>
            <w:rFonts w:ascii="Courier New" w:eastAsia="Times New Roman" w:hAnsi="Courier New" w:cs="Courier New"/>
            <w:color w:val="000000"/>
            <w:sz w:val="20"/>
            <w:szCs w:val="20"/>
          </w:rPr>
          <w:lastRenderedPageBreak/>
          <w:t xml:space="preserve">    public Snake()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7"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8" w:author="Unknown"/>
          <w:rFonts w:ascii="Courier New" w:eastAsia="Times New Roman" w:hAnsi="Courier New" w:cs="Courier New"/>
          <w:color w:val="000000"/>
          <w:sz w:val="20"/>
          <w:szCs w:val="20"/>
        </w:rPr>
      </w:pPr>
      <w:ins w:id="579" w:author="Unknown">
        <w:r w:rsidRPr="0073632A">
          <w:rPr>
            <w:rFonts w:ascii="Courier New" w:eastAsia="Times New Roman" w:hAnsi="Courier New" w:cs="Courier New"/>
            <w:color w:val="000000"/>
            <w:sz w:val="20"/>
            <w:szCs w:val="20"/>
          </w:rPr>
          <w:t xml:space="preserve">        add(new Board());</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0" w:author="Unknown"/>
          <w:rFonts w:ascii="Courier New" w:eastAsia="Times New Roman" w:hAnsi="Courier New" w:cs="Courier New"/>
          <w:color w:val="000000"/>
          <w:sz w:val="20"/>
          <w:szCs w:val="20"/>
        </w:rPr>
      </w:pPr>
      <w:ins w:id="581"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2" w:author="Unknown"/>
          <w:rFonts w:ascii="Courier New" w:eastAsia="Times New Roman" w:hAnsi="Courier New" w:cs="Courier New"/>
          <w:color w:val="000000"/>
          <w:sz w:val="20"/>
          <w:szCs w:val="20"/>
        </w:rPr>
      </w:pPr>
      <w:ins w:id="583"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setResizable</w:t>
        </w:r>
        <w:proofErr w:type="spellEnd"/>
        <w:r w:rsidRPr="0073632A">
          <w:rPr>
            <w:rFonts w:ascii="Courier New" w:eastAsia="Times New Roman" w:hAnsi="Courier New" w:cs="Courier New"/>
            <w:color w:val="000000"/>
            <w:sz w:val="20"/>
            <w:szCs w:val="20"/>
          </w:rPr>
          <w:t>(false);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4" w:author="Unknown"/>
          <w:rFonts w:ascii="Courier New" w:eastAsia="Times New Roman" w:hAnsi="Courier New" w:cs="Courier New"/>
          <w:color w:val="000000"/>
          <w:sz w:val="20"/>
          <w:szCs w:val="20"/>
        </w:rPr>
      </w:pPr>
      <w:ins w:id="585" w:author="Unknown">
        <w:r w:rsidRPr="0073632A">
          <w:rPr>
            <w:rFonts w:ascii="Courier New" w:eastAsia="Times New Roman" w:hAnsi="Courier New" w:cs="Courier New"/>
            <w:color w:val="000000"/>
            <w:sz w:val="20"/>
            <w:szCs w:val="20"/>
          </w:rPr>
          <w:t xml:space="preserve">        pack();</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6" w:author="Unknown"/>
          <w:rFonts w:ascii="Courier New" w:eastAsia="Times New Roman" w:hAnsi="Courier New" w:cs="Courier New"/>
          <w:color w:val="000000"/>
          <w:sz w:val="20"/>
          <w:szCs w:val="20"/>
        </w:rPr>
      </w:pPr>
      <w:ins w:id="587"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8" w:author="Unknown"/>
          <w:rFonts w:ascii="Courier New" w:eastAsia="Times New Roman" w:hAnsi="Courier New" w:cs="Courier New"/>
          <w:color w:val="000000"/>
          <w:sz w:val="20"/>
          <w:szCs w:val="20"/>
        </w:rPr>
      </w:pPr>
      <w:ins w:id="589"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setTitle</w:t>
        </w:r>
        <w:proofErr w:type="spellEnd"/>
        <w:r w:rsidRPr="0073632A">
          <w:rPr>
            <w:rFonts w:ascii="Courier New" w:eastAsia="Times New Roman" w:hAnsi="Courier New" w:cs="Courier New"/>
            <w:color w:val="000000"/>
            <w:sz w:val="20"/>
            <w:szCs w:val="20"/>
          </w:rPr>
          <w:t>("Snake");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0" w:author="Unknown"/>
          <w:rFonts w:ascii="Courier New" w:eastAsia="Times New Roman" w:hAnsi="Courier New" w:cs="Courier New"/>
          <w:color w:val="000000"/>
          <w:sz w:val="20"/>
          <w:szCs w:val="20"/>
        </w:rPr>
      </w:pPr>
      <w:ins w:id="591"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setLocationRelativeTo</w:t>
        </w:r>
        <w:proofErr w:type="spellEnd"/>
        <w:r w:rsidRPr="0073632A">
          <w:rPr>
            <w:rFonts w:ascii="Courier New" w:eastAsia="Times New Roman" w:hAnsi="Courier New" w:cs="Courier New"/>
            <w:color w:val="000000"/>
            <w:sz w:val="20"/>
            <w:szCs w:val="20"/>
          </w:rPr>
          <w:t>(null);</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2" w:author="Unknown"/>
          <w:rFonts w:ascii="Courier New" w:eastAsia="Times New Roman" w:hAnsi="Courier New" w:cs="Courier New"/>
          <w:color w:val="000000"/>
          <w:sz w:val="20"/>
          <w:szCs w:val="20"/>
        </w:rPr>
      </w:pPr>
      <w:ins w:id="593"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setDefaultCloseOperation</w:t>
        </w:r>
        <w:proofErr w:type="spellEnd"/>
        <w:r w:rsidRPr="0073632A">
          <w:rPr>
            <w:rFonts w:ascii="Courier New" w:eastAsia="Times New Roman" w:hAnsi="Courier New" w:cs="Courier New"/>
            <w:color w:val="000000"/>
            <w:sz w:val="20"/>
            <w:szCs w:val="20"/>
          </w:rPr>
          <w:t>(</w:t>
        </w:r>
        <w:proofErr w:type="spellStart"/>
        <w:r w:rsidRPr="0073632A">
          <w:rPr>
            <w:rFonts w:ascii="Courier New" w:eastAsia="Times New Roman" w:hAnsi="Courier New" w:cs="Courier New"/>
            <w:color w:val="000000"/>
            <w:sz w:val="20"/>
            <w:szCs w:val="20"/>
          </w:rPr>
          <w:t>JFrame.EXIT_ON_CLOSE</w:t>
        </w:r>
        <w:proofErr w:type="spellEnd"/>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4" w:author="Unknown"/>
          <w:rFonts w:ascii="Courier New" w:eastAsia="Times New Roman" w:hAnsi="Courier New" w:cs="Courier New"/>
          <w:color w:val="000000"/>
          <w:sz w:val="20"/>
          <w:szCs w:val="20"/>
        </w:rPr>
      </w:pPr>
      <w:ins w:id="595"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6" w:author="Unknown"/>
          <w:rFonts w:ascii="Courier New" w:eastAsia="Times New Roman" w:hAnsi="Courier New" w:cs="Courier New"/>
          <w:color w:val="000000"/>
          <w:sz w:val="20"/>
          <w:szCs w:val="20"/>
        </w:rPr>
      </w:pPr>
      <w:ins w:id="597"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8" w:author="Unknown"/>
          <w:rFonts w:ascii="Courier New" w:eastAsia="Times New Roman" w:hAnsi="Courier New" w:cs="Courier New"/>
          <w:color w:val="000000"/>
          <w:sz w:val="20"/>
          <w:szCs w:val="20"/>
        </w:rPr>
      </w:pPr>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9" w:author="Unknown"/>
          <w:rFonts w:ascii="Courier New" w:eastAsia="Times New Roman" w:hAnsi="Courier New" w:cs="Courier New"/>
          <w:color w:val="000000"/>
          <w:sz w:val="20"/>
          <w:szCs w:val="20"/>
        </w:rPr>
      </w:pPr>
      <w:ins w:id="600" w:author="Unknown">
        <w:r w:rsidRPr="0073632A">
          <w:rPr>
            <w:rFonts w:ascii="Courier New" w:eastAsia="Times New Roman" w:hAnsi="Courier New" w:cs="Courier New"/>
            <w:color w:val="000000"/>
            <w:sz w:val="20"/>
            <w:szCs w:val="20"/>
          </w:rPr>
          <w:t xml:space="preserve">    public static void main(String[] </w:t>
        </w:r>
        <w:proofErr w:type="spellStart"/>
        <w:r w:rsidRPr="0073632A">
          <w:rPr>
            <w:rFonts w:ascii="Courier New" w:eastAsia="Times New Roman" w:hAnsi="Courier New" w:cs="Courier New"/>
            <w:color w:val="000000"/>
            <w:sz w:val="20"/>
            <w:szCs w:val="20"/>
          </w:rPr>
          <w:t>args</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1" w:author="Unknown"/>
          <w:rFonts w:ascii="Courier New" w:eastAsia="Times New Roman" w:hAnsi="Courier New" w:cs="Courier New"/>
          <w:color w:val="000000"/>
          <w:sz w:val="20"/>
          <w:szCs w:val="20"/>
        </w:rPr>
      </w:pPr>
      <w:ins w:id="602"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3" w:author="Unknown"/>
          <w:rFonts w:ascii="Courier New" w:eastAsia="Times New Roman" w:hAnsi="Courier New" w:cs="Courier New"/>
          <w:color w:val="000000"/>
          <w:sz w:val="20"/>
          <w:szCs w:val="20"/>
        </w:rPr>
      </w:pPr>
      <w:ins w:id="604"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EventQueue.invokeLater</w:t>
        </w:r>
        <w:proofErr w:type="spellEnd"/>
        <w:r w:rsidRPr="0073632A">
          <w:rPr>
            <w:rFonts w:ascii="Courier New" w:eastAsia="Times New Roman" w:hAnsi="Courier New" w:cs="Courier New"/>
            <w:color w:val="000000"/>
            <w:sz w:val="20"/>
            <w:szCs w:val="20"/>
          </w:rPr>
          <w:t xml:space="preserve">(new </w:t>
        </w:r>
        <w:proofErr w:type="spellStart"/>
        <w:r w:rsidRPr="0073632A">
          <w:rPr>
            <w:rFonts w:ascii="Courier New" w:eastAsia="Times New Roman" w:hAnsi="Courier New" w:cs="Courier New"/>
            <w:color w:val="000000"/>
            <w:sz w:val="20"/>
            <w:szCs w:val="20"/>
          </w:rPr>
          <w:t>Runnable</w:t>
        </w:r>
        <w:proofErr w:type="spellEnd"/>
        <w:r w:rsidRPr="0073632A">
          <w:rPr>
            <w:rFonts w:ascii="Courier New" w:eastAsia="Times New Roman" w:hAnsi="Courier New" w:cs="Courier New"/>
            <w:color w:val="000000"/>
            <w:sz w:val="20"/>
            <w:szCs w:val="20"/>
          </w:rPr>
          <w:t>()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5" w:author="Unknown"/>
          <w:rFonts w:ascii="Courier New" w:eastAsia="Times New Roman" w:hAnsi="Courier New" w:cs="Courier New"/>
          <w:color w:val="000000"/>
          <w:sz w:val="20"/>
          <w:szCs w:val="20"/>
        </w:rPr>
      </w:pPr>
      <w:ins w:id="606" w:author="Unknown">
        <w:r w:rsidRPr="0073632A">
          <w:rPr>
            <w:rFonts w:ascii="Courier New" w:eastAsia="Times New Roman" w:hAnsi="Courier New" w:cs="Courier New"/>
            <w:color w:val="000000"/>
            <w:sz w:val="20"/>
            <w:szCs w:val="20"/>
          </w:rPr>
          <w:t xml:space="preserve">            @Override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7" w:author="Unknown"/>
          <w:rFonts w:ascii="Courier New" w:eastAsia="Times New Roman" w:hAnsi="Courier New" w:cs="Courier New"/>
          <w:color w:val="000000"/>
          <w:sz w:val="20"/>
          <w:szCs w:val="20"/>
        </w:rPr>
      </w:pPr>
      <w:ins w:id="608" w:author="Unknown">
        <w:r w:rsidRPr="0073632A">
          <w:rPr>
            <w:rFonts w:ascii="Courier New" w:eastAsia="Times New Roman" w:hAnsi="Courier New" w:cs="Courier New"/>
            <w:color w:val="000000"/>
            <w:sz w:val="20"/>
            <w:szCs w:val="20"/>
          </w:rPr>
          <w:t xml:space="preserve">            public void run() {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9" w:author="Unknown"/>
          <w:rFonts w:ascii="Courier New" w:eastAsia="Times New Roman" w:hAnsi="Courier New" w:cs="Courier New"/>
          <w:color w:val="000000"/>
          <w:sz w:val="20"/>
          <w:szCs w:val="20"/>
        </w:rPr>
      </w:pPr>
      <w:ins w:id="610"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JFrame</w:t>
        </w:r>
        <w:proofErr w:type="spellEnd"/>
        <w:r w:rsidRPr="0073632A">
          <w:rPr>
            <w:rFonts w:ascii="Courier New" w:eastAsia="Times New Roman" w:hAnsi="Courier New" w:cs="Courier New"/>
            <w:color w:val="000000"/>
            <w:sz w:val="20"/>
            <w:szCs w:val="20"/>
          </w:rPr>
          <w:t xml:space="preserve"> ex = new Snake();</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1" w:author="Unknown"/>
          <w:rFonts w:ascii="Courier New" w:eastAsia="Times New Roman" w:hAnsi="Courier New" w:cs="Courier New"/>
          <w:color w:val="000000"/>
          <w:sz w:val="20"/>
          <w:szCs w:val="20"/>
        </w:rPr>
      </w:pPr>
      <w:ins w:id="612" w:author="Unknown">
        <w:r w:rsidRPr="0073632A">
          <w:rPr>
            <w:rFonts w:ascii="Courier New" w:eastAsia="Times New Roman" w:hAnsi="Courier New" w:cs="Courier New"/>
            <w:color w:val="000000"/>
            <w:sz w:val="20"/>
            <w:szCs w:val="20"/>
          </w:rPr>
          <w:t xml:space="preserve">                </w:t>
        </w:r>
        <w:proofErr w:type="spellStart"/>
        <w:r w:rsidRPr="0073632A">
          <w:rPr>
            <w:rFonts w:ascii="Courier New" w:eastAsia="Times New Roman" w:hAnsi="Courier New" w:cs="Courier New"/>
            <w:color w:val="000000"/>
            <w:sz w:val="20"/>
            <w:szCs w:val="20"/>
          </w:rPr>
          <w:t>ex.setVisible</w:t>
        </w:r>
        <w:proofErr w:type="spellEnd"/>
        <w:r w:rsidRPr="0073632A">
          <w:rPr>
            <w:rFonts w:ascii="Courier New" w:eastAsia="Times New Roman" w:hAnsi="Courier New" w:cs="Courier New"/>
            <w:color w:val="000000"/>
            <w:sz w:val="20"/>
            <w:szCs w:val="20"/>
          </w:rPr>
          <w:t xml:space="preserve">(true);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3" w:author="Unknown"/>
          <w:rFonts w:ascii="Courier New" w:eastAsia="Times New Roman" w:hAnsi="Courier New" w:cs="Courier New"/>
          <w:color w:val="000000"/>
          <w:sz w:val="20"/>
          <w:szCs w:val="20"/>
        </w:rPr>
      </w:pPr>
      <w:ins w:id="614"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5" w:author="Unknown"/>
          <w:rFonts w:ascii="Courier New" w:eastAsia="Times New Roman" w:hAnsi="Courier New" w:cs="Courier New"/>
          <w:color w:val="000000"/>
          <w:sz w:val="20"/>
          <w:szCs w:val="20"/>
        </w:rPr>
      </w:pPr>
      <w:ins w:id="616"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7" w:author="Unknown"/>
          <w:rFonts w:ascii="Courier New" w:eastAsia="Times New Roman" w:hAnsi="Courier New" w:cs="Courier New"/>
          <w:color w:val="000000"/>
          <w:sz w:val="20"/>
          <w:szCs w:val="20"/>
        </w:rPr>
      </w:pPr>
      <w:ins w:id="618" w:author="Unknown">
        <w:r w:rsidRPr="0073632A">
          <w:rPr>
            <w:rFonts w:ascii="Courier New" w:eastAsia="Times New Roman" w:hAnsi="Courier New" w:cs="Courier New"/>
            <w:color w:val="000000"/>
            <w:sz w:val="20"/>
            <w:szCs w:val="20"/>
          </w:rPr>
          <w:t xml:space="preserve">    }</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9" w:author="Unknown"/>
          <w:rFonts w:ascii="Courier New" w:eastAsia="Times New Roman" w:hAnsi="Courier New" w:cs="Courier New"/>
          <w:color w:val="000000"/>
          <w:sz w:val="20"/>
          <w:szCs w:val="20"/>
        </w:rPr>
      </w:pPr>
      <w:ins w:id="620" w:author="Unknown">
        <w:r w:rsidRPr="0073632A">
          <w:rPr>
            <w:rFonts w:ascii="Courier New" w:eastAsia="Times New Roman" w:hAnsi="Courier New" w:cs="Courier New"/>
            <w:color w:val="000000"/>
            <w:sz w:val="20"/>
            <w:szCs w:val="20"/>
          </w:rPr>
          <w:t>}</w:t>
        </w:r>
      </w:ins>
    </w:p>
    <w:p w:rsidR="0073632A" w:rsidRPr="0073632A" w:rsidRDefault="0073632A" w:rsidP="0073632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1" w:author="Unknown"/>
          <w:rFonts w:ascii="Courier New" w:eastAsia="Times New Roman" w:hAnsi="Courier New" w:cs="Courier New"/>
          <w:color w:val="000000"/>
          <w:sz w:val="20"/>
          <w:szCs w:val="20"/>
        </w:rPr>
      </w:pPr>
    </w:p>
    <w:p w:rsidR="0073632A" w:rsidRPr="0073632A" w:rsidRDefault="0073632A" w:rsidP="0073632A">
      <w:pPr>
        <w:spacing w:before="100" w:beforeAutospacing="1" w:after="100" w:afterAutospacing="1" w:line="240" w:lineRule="auto"/>
        <w:rPr>
          <w:ins w:id="622" w:author="Unknown"/>
          <w:rFonts w:ascii="Georgia" w:eastAsia="Times New Roman" w:hAnsi="Georgia" w:cs="Times New Roman"/>
          <w:color w:val="000000"/>
          <w:sz w:val="24"/>
          <w:szCs w:val="24"/>
        </w:rPr>
      </w:pPr>
      <w:ins w:id="623" w:author="Unknown">
        <w:r w:rsidRPr="0073632A">
          <w:rPr>
            <w:rFonts w:ascii="Georgia" w:eastAsia="Times New Roman" w:hAnsi="Georgia" w:cs="Times New Roman"/>
            <w:color w:val="000000"/>
            <w:sz w:val="24"/>
            <w:szCs w:val="24"/>
          </w:rPr>
          <w:t>This is the main class.</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4" w:author="Unknown"/>
          <w:rFonts w:ascii="Courier New" w:eastAsia="Times New Roman" w:hAnsi="Courier New" w:cs="Courier New"/>
          <w:color w:val="000000"/>
          <w:sz w:val="20"/>
          <w:szCs w:val="20"/>
        </w:rPr>
      </w:pPr>
      <w:proofErr w:type="spellStart"/>
      <w:ins w:id="625" w:author="Unknown">
        <w:r w:rsidRPr="0073632A">
          <w:rPr>
            <w:rFonts w:ascii="Courier New" w:eastAsia="Times New Roman" w:hAnsi="Courier New" w:cs="Courier New"/>
            <w:color w:val="000000"/>
            <w:sz w:val="20"/>
            <w:szCs w:val="20"/>
          </w:rPr>
          <w:t>setResizable</w:t>
        </w:r>
        <w:proofErr w:type="spellEnd"/>
        <w:r w:rsidRPr="0073632A">
          <w:rPr>
            <w:rFonts w:ascii="Courier New" w:eastAsia="Times New Roman" w:hAnsi="Courier New" w:cs="Courier New"/>
            <w:color w:val="000000"/>
            <w:sz w:val="20"/>
            <w:szCs w:val="20"/>
          </w:rPr>
          <w:t>(false);</w:t>
        </w:r>
      </w:ins>
    </w:p>
    <w:p w:rsidR="0073632A" w:rsidRPr="0073632A" w:rsidRDefault="0073632A" w:rsidP="0073632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6" w:author="Unknown"/>
          <w:rFonts w:ascii="Courier New" w:eastAsia="Times New Roman" w:hAnsi="Courier New" w:cs="Courier New"/>
          <w:color w:val="000000"/>
          <w:sz w:val="20"/>
          <w:szCs w:val="20"/>
        </w:rPr>
      </w:pPr>
      <w:ins w:id="627" w:author="Unknown">
        <w:r w:rsidRPr="0073632A">
          <w:rPr>
            <w:rFonts w:ascii="Courier New" w:eastAsia="Times New Roman" w:hAnsi="Courier New" w:cs="Courier New"/>
            <w:color w:val="000000"/>
            <w:sz w:val="20"/>
            <w:szCs w:val="20"/>
          </w:rPr>
          <w:t>pack();</w:t>
        </w:r>
      </w:ins>
    </w:p>
    <w:p w:rsidR="0073632A" w:rsidRPr="0073632A" w:rsidRDefault="0073632A" w:rsidP="0073632A">
      <w:pPr>
        <w:spacing w:before="100" w:beforeAutospacing="1" w:after="100" w:afterAutospacing="1" w:line="240" w:lineRule="auto"/>
        <w:rPr>
          <w:ins w:id="628" w:author="Unknown"/>
          <w:rFonts w:ascii="Georgia" w:eastAsia="Times New Roman" w:hAnsi="Georgia" w:cs="Times New Roman"/>
          <w:color w:val="000000"/>
          <w:sz w:val="24"/>
          <w:szCs w:val="24"/>
        </w:rPr>
      </w:pPr>
      <w:ins w:id="629" w:author="Unknown">
        <w:r w:rsidRPr="0073632A">
          <w:rPr>
            <w:rFonts w:ascii="Georgia" w:eastAsia="Times New Roman" w:hAnsi="Georgia" w:cs="Times New Roman"/>
            <w:color w:val="000000"/>
            <w:sz w:val="24"/>
            <w:szCs w:val="24"/>
          </w:rPr>
          <w:t>The </w:t>
        </w:r>
        <w:proofErr w:type="spellStart"/>
        <w:r w:rsidRPr="0073632A">
          <w:rPr>
            <w:rFonts w:ascii="Courier New" w:eastAsia="Times New Roman" w:hAnsi="Courier New" w:cs="Courier New"/>
            <w:color w:val="000000"/>
            <w:sz w:val="20"/>
          </w:rPr>
          <w:t>setResizable</w:t>
        </w:r>
        <w:proofErr w:type="spellEnd"/>
        <w:r w:rsidRPr="0073632A">
          <w:rPr>
            <w:rFonts w:ascii="Courier New" w:eastAsia="Times New Roman" w:hAnsi="Courier New" w:cs="Courier New"/>
            <w:color w:val="000000"/>
            <w:sz w:val="20"/>
          </w:rPr>
          <w:t>()</w:t>
        </w:r>
        <w:r w:rsidRPr="0073632A">
          <w:rPr>
            <w:rFonts w:ascii="Georgia" w:eastAsia="Times New Roman" w:hAnsi="Georgia" w:cs="Times New Roman"/>
            <w:color w:val="000000"/>
            <w:sz w:val="24"/>
            <w:szCs w:val="24"/>
          </w:rPr>
          <w:t> method affects the insets of the </w:t>
        </w:r>
        <w:proofErr w:type="spellStart"/>
        <w:r w:rsidRPr="0073632A">
          <w:rPr>
            <w:rFonts w:ascii="Courier New" w:eastAsia="Times New Roman" w:hAnsi="Courier New" w:cs="Courier New"/>
            <w:color w:val="000000"/>
            <w:sz w:val="20"/>
          </w:rPr>
          <w:t>JFrame</w:t>
        </w:r>
        <w:proofErr w:type="spellEnd"/>
        <w:r w:rsidRPr="0073632A">
          <w:rPr>
            <w:rFonts w:ascii="Georgia" w:eastAsia="Times New Roman" w:hAnsi="Georgia" w:cs="Times New Roman"/>
            <w:color w:val="000000"/>
            <w:sz w:val="24"/>
            <w:szCs w:val="24"/>
          </w:rPr>
          <w:t> container on some platforms. Therefore, it is important to call it before the </w:t>
        </w:r>
        <w:r w:rsidRPr="0073632A">
          <w:rPr>
            <w:rFonts w:ascii="Courier New" w:eastAsia="Times New Roman" w:hAnsi="Courier New" w:cs="Courier New"/>
            <w:color w:val="000000"/>
            <w:sz w:val="20"/>
          </w:rPr>
          <w:t>pack()</w:t>
        </w:r>
        <w:r w:rsidRPr="0073632A">
          <w:rPr>
            <w:rFonts w:ascii="Georgia" w:eastAsia="Times New Roman" w:hAnsi="Georgia" w:cs="Times New Roman"/>
            <w:color w:val="000000"/>
            <w:sz w:val="24"/>
            <w:szCs w:val="24"/>
          </w:rPr>
          <w:t> method. Otherwise, the collision of the snake's head with the right and bottom borders might not work correctly.</w:t>
        </w:r>
      </w:ins>
    </w:p>
    <w:p w:rsidR="0073632A" w:rsidRDefault="0073632A" w:rsidP="007363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48000" cy="3238500"/>
            <wp:effectExtent l="19050" t="0" r="0" b="0"/>
            <wp:docPr id="1" name="Picture 1"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ke"/>
                    <pic:cNvPicPr>
                      <a:picLocks noChangeAspect="1" noChangeArrowheads="1"/>
                    </pic:cNvPicPr>
                  </pic:nvPicPr>
                  <pic:blipFill>
                    <a:blip r:embed="rId4"/>
                    <a:srcRect/>
                    <a:stretch>
                      <a:fillRect/>
                    </a:stretch>
                  </pic:blipFill>
                  <pic:spPr bwMode="auto">
                    <a:xfrm>
                      <a:off x="0" y="0"/>
                      <a:ext cx="3048000" cy="3238500"/>
                    </a:xfrm>
                    <a:prstGeom prst="rect">
                      <a:avLst/>
                    </a:prstGeom>
                    <a:noFill/>
                    <a:ln w="9525">
                      <a:noFill/>
                      <a:miter lim="800000"/>
                      <a:headEnd/>
                      <a:tailEnd/>
                    </a:ln>
                  </pic:spPr>
                </pic:pic>
              </a:graphicData>
            </a:graphic>
          </wp:inline>
        </w:drawing>
      </w:r>
    </w:p>
    <w:p w:rsidR="00BB23AA" w:rsidRDefault="0073632A" w:rsidP="0073632A">
      <w:ins w:id="630" w:author="Unknown">
        <w:r w:rsidRPr="0073632A">
          <w:rPr>
            <w:rFonts w:ascii="Times New Roman" w:eastAsia="Times New Roman" w:hAnsi="Times New Roman" w:cs="Times New Roman"/>
            <w:sz w:val="24"/>
            <w:szCs w:val="24"/>
          </w:rPr>
          <w:t>Figure: Snake</w:t>
        </w:r>
      </w:ins>
    </w:p>
    <w:sectPr w:rsidR="00BB23AA" w:rsidSect="001D08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3632A"/>
    <w:rsid w:val="0005720E"/>
    <w:rsid w:val="001D0894"/>
    <w:rsid w:val="006238C4"/>
    <w:rsid w:val="0073632A"/>
    <w:rsid w:val="00BB23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894"/>
  </w:style>
  <w:style w:type="paragraph" w:styleId="Heading1">
    <w:name w:val="heading 1"/>
    <w:basedOn w:val="Normal"/>
    <w:link w:val="Heading1Char"/>
    <w:uiPriority w:val="9"/>
    <w:qFormat/>
    <w:rsid w:val="007363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63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3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63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63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632A"/>
    <w:rPr>
      <w:i/>
      <w:iCs/>
    </w:rPr>
  </w:style>
  <w:style w:type="character" w:customStyle="1" w:styleId="apple-converted-space">
    <w:name w:val="apple-converted-space"/>
    <w:basedOn w:val="DefaultParagraphFont"/>
    <w:rsid w:val="0073632A"/>
  </w:style>
  <w:style w:type="paragraph" w:styleId="HTMLPreformatted">
    <w:name w:val="HTML Preformatted"/>
    <w:basedOn w:val="Normal"/>
    <w:link w:val="HTMLPreformattedChar"/>
    <w:uiPriority w:val="99"/>
    <w:semiHidden/>
    <w:unhideWhenUsed/>
    <w:rsid w:val="0073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3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632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6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3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994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1455</Words>
  <Characters>8295</Characters>
  <Application>Microsoft Office Word</Application>
  <DocSecurity>0</DocSecurity>
  <Lines>69</Lines>
  <Paragraphs>19</Paragraphs>
  <ScaleCrop>false</ScaleCrop>
  <Company/>
  <LinksUpToDate>false</LinksUpToDate>
  <CharactersWithSpaces>9731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Khowaja</dc:creator>
  <cp:keywords/>
  <dc:description/>
  <cp:lastModifiedBy>Sameer Khowaja</cp:lastModifiedBy>
  <cp:revision>4</cp:revision>
  <cp:lastPrinted>2016-11-21T15:43:00Z</cp:lastPrinted>
  <dcterms:created xsi:type="dcterms:W3CDTF">2016-11-17T17:26:00Z</dcterms:created>
  <dcterms:modified xsi:type="dcterms:W3CDTF">2016-11-21T15:44:00Z</dcterms:modified>
</cp:coreProperties>
</file>