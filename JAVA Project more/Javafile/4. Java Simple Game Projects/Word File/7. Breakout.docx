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F1C" w:rsidRPr="00C55F1C" w:rsidRDefault="00C55F1C" w:rsidP="00C55F1C">
      <w:pPr>
        <w:spacing w:before="375" w:after="375" w:line="240" w:lineRule="auto"/>
        <w:outlineLvl w:val="0"/>
        <w:rPr>
          <w:rFonts w:ascii="Times New Roman" w:eastAsia="Times New Roman" w:hAnsi="Times New Roman" w:cs="Times New Roman"/>
          <w:b/>
          <w:bCs/>
          <w:color w:val="000000"/>
          <w:kern w:val="36"/>
          <w:sz w:val="48"/>
          <w:szCs w:val="48"/>
        </w:rPr>
      </w:pPr>
      <w:r w:rsidRPr="00C55F1C">
        <w:rPr>
          <w:rFonts w:ascii="Times New Roman" w:eastAsia="Times New Roman" w:hAnsi="Times New Roman" w:cs="Times New Roman"/>
          <w:b/>
          <w:bCs/>
          <w:color w:val="000000"/>
          <w:kern w:val="36"/>
          <w:sz w:val="48"/>
          <w:szCs w:val="48"/>
        </w:rPr>
        <w:t>The Breakout game</w:t>
      </w:r>
    </w:p>
    <w:p w:rsidR="00C55F1C" w:rsidRPr="00C55F1C" w:rsidRDefault="00C55F1C" w:rsidP="00C55F1C">
      <w:pPr>
        <w:spacing w:before="100" w:beforeAutospacing="1" w:after="100" w:afterAutospacing="1" w:line="240" w:lineRule="auto"/>
        <w:rPr>
          <w:rFonts w:ascii="Georgia" w:eastAsia="Times New Roman" w:hAnsi="Georgia" w:cs="Times New Roman"/>
          <w:color w:val="000000"/>
          <w:sz w:val="24"/>
          <w:szCs w:val="24"/>
        </w:rPr>
      </w:pPr>
      <w:r w:rsidRPr="00C55F1C">
        <w:rPr>
          <w:rFonts w:ascii="Georgia" w:eastAsia="Times New Roman" w:hAnsi="Georgia" w:cs="Times New Roman"/>
          <w:color w:val="000000"/>
          <w:sz w:val="24"/>
          <w:szCs w:val="24"/>
        </w:rPr>
        <w:t>In this part of the Java 2D games tutorial we will create a simple Breakout game clone.</w:t>
      </w:r>
    </w:p>
    <w:p w:rsidR="00C55F1C" w:rsidRPr="00C55F1C" w:rsidRDefault="00C55F1C" w:rsidP="00C55F1C">
      <w:pPr>
        <w:spacing w:after="0" w:line="240" w:lineRule="auto"/>
        <w:rPr>
          <w:rFonts w:ascii="Georgia" w:eastAsia="Times New Roman" w:hAnsi="Georgia" w:cs="Times New Roman"/>
          <w:color w:val="000000"/>
          <w:sz w:val="24"/>
          <w:szCs w:val="24"/>
        </w:rPr>
      </w:pPr>
      <w:r w:rsidRPr="00C55F1C">
        <w:rPr>
          <w:rFonts w:ascii="Georgia" w:eastAsia="Times New Roman" w:hAnsi="Georgia" w:cs="Times New Roman"/>
          <w:color w:val="000000"/>
          <w:sz w:val="24"/>
          <w:szCs w:val="24"/>
        </w:rPr>
        <w:t> The Breakout is an arcade game originally developed by Atari Inc. The game was created in 1976.</w:t>
      </w:r>
    </w:p>
    <w:p w:rsidR="00C55F1C" w:rsidRPr="00C55F1C" w:rsidRDefault="00C55F1C" w:rsidP="00C55F1C">
      <w:pPr>
        <w:spacing w:before="100" w:beforeAutospacing="1" w:after="100" w:afterAutospacing="1" w:line="240" w:lineRule="auto"/>
        <w:rPr>
          <w:ins w:id="0" w:author="Unknown"/>
          <w:rFonts w:ascii="Georgia" w:eastAsia="Times New Roman" w:hAnsi="Georgia" w:cs="Times New Roman"/>
          <w:color w:val="000000"/>
          <w:sz w:val="24"/>
          <w:szCs w:val="24"/>
        </w:rPr>
      </w:pPr>
      <w:ins w:id="1" w:author="Unknown">
        <w:r w:rsidRPr="00C55F1C">
          <w:rPr>
            <w:rFonts w:ascii="Georgia" w:eastAsia="Times New Roman" w:hAnsi="Georgia" w:cs="Times New Roman"/>
            <w:color w:val="000000"/>
            <w:sz w:val="24"/>
            <w:szCs w:val="24"/>
          </w:rPr>
          <w:t>In this game, the player moves a paddle on the screen and bounces a ball or balls. The objective is to destroy bricks in the top of the window.</w:t>
        </w:r>
      </w:ins>
    </w:p>
    <w:p w:rsidR="00C55F1C" w:rsidRPr="00C55F1C" w:rsidRDefault="00C55F1C" w:rsidP="00C55F1C">
      <w:pPr>
        <w:spacing w:before="375" w:after="375" w:line="240" w:lineRule="auto"/>
        <w:outlineLvl w:val="1"/>
        <w:rPr>
          <w:ins w:id="2" w:author="Unknown"/>
          <w:rFonts w:ascii="Times New Roman" w:eastAsia="Times New Roman" w:hAnsi="Times New Roman" w:cs="Times New Roman"/>
          <w:b/>
          <w:bCs/>
          <w:color w:val="000000"/>
          <w:sz w:val="36"/>
          <w:szCs w:val="36"/>
        </w:rPr>
      </w:pPr>
      <w:ins w:id="3" w:author="Unknown">
        <w:r w:rsidRPr="00C55F1C">
          <w:rPr>
            <w:rFonts w:ascii="Times New Roman" w:eastAsia="Times New Roman" w:hAnsi="Times New Roman" w:cs="Times New Roman"/>
            <w:b/>
            <w:bCs/>
            <w:color w:val="000000"/>
            <w:sz w:val="36"/>
            <w:szCs w:val="36"/>
          </w:rPr>
          <w:t>Development</w:t>
        </w:r>
      </w:ins>
    </w:p>
    <w:p w:rsidR="00C55F1C" w:rsidRPr="00C55F1C" w:rsidRDefault="00C55F1C" w:rsidP="00C55F1C">
      <w:pPr>
        <w:spacing w:before="100" w:beforeAutospacing="1" w:after="100" w:afterAutospacing="1" w:line="240" w:lineRule="auto"/>
        <w:rPr>
          <w:ins w:id="4" w:author="Unknown"/>
          <w:rFonts w:ascii="Georgia" w:eastAsia="Times New Roman" w:hAnsi="Georgia" w:cs="Times New Roman"/>
          <w:color w:val="000000"/>
          <w:sz w:val="24"/>
          <w:szCs w:val="24"/>
        </w:rPr>
      </w:pPr>
      <w:ins w:id="5" w:author="Unknown">
        <w:r w:rsidRPr="00C55F1C">
          <w:rPr>
            <w:rFonts w:ascii="Georgia" w:eastAsia="Times New Roman" w:hAnsi="Georgia" w:cs="Times New Roman"/>
            <w:color w:val="000000"/>
            <w:sz w:val="24"/>
            <w:szCs w:val="24"/>
          </w:rPr>
          <w:t>In our game, we have one paddle, one ball and 30 bricks. I have created an image for a ball, paddle and a brick in Inkscape. We use a timer to create a game cycle. We do not work with angles, we simply change directions. Top, bottom, left and right. I was inspired by the pybreakout game. It was developed in PyGame library by Nathan Dawson.</w:t>
        </w:r>
      </w:ins>
    </w:p>
    <w:p w:rsidR="00C55F1C" w:rsidRPr="00C55F1C" w:rsidRDefault="00C55F1C" w:rsidP="00C55F1C">
      <w:pPr>
        <w:spacing w:before="100" w:beforeAutospacing="1" w:after="100" w:afterAutospacing="1" w:line="240" w:lineRule="auto"/>
        <w:rPr>
          <w:ins w:id="6" w:author="Unknown"/>
          <w:rFonts w:ascii="Georgia" w:eastAsia="Times New Roman" w:hAnsi="Georgia" w:cs="Times New Roman"/>
          <w:color w:val="000000"/>
          <w:sz w:val="24"/>
          <w:szCs w:val="24"/>
        </w:rPr>
      </w:pPr>
      <w:ins w:id="7" w:author="Unknown">
        <w:r w:rsidRPr="00C55F1C">
          <w:rPr>
            <w:rFonts w:ascii="Georgia" w:eastAsia="Times New Roman" w:hAnsi="Georgia" w:cs="Times New Roman"/>
            <w:color w:val="000000"/>
            <w:sz w:val="24"/>
            <w:szCs w:val="24"/>
          </w:rPr>
          <w:t>The game consists of seven files: </w:t>
        </w:r>
        <w:r w:rsidRPr="00C55F1C">
          <w:rPr>
            <w:rFonts w:ascii="Courier New" w:eastAsia="Times New Roman" w:hAnsi="Courier New" w:cs="Courier New"/>
            <w:color w:val="000000"/>
            <w:sz w:val="20"/>
          </w:rPr>
          <w:t>Commons.java</w:t>
        </w:r>
        <w:r w:rsidRPr="00C55F1C">
          <w:rPr>
            <w:rFonts w:ascii="Georgia" w:eastAsia="Times New Roman" w:hAnsi="Georgia" w:cs="Times New Roman"/>
            <w:color w:val="000000"/>
            <w:sz w:val="24"/>
            <w:szCs w:val="24"/>
          </w:rPr>
          <w:t>, </w:t>
        </w:r>
        <w:r w:rsidRPr="00C55F1C">
          <w:rPr>
            <w:rFonts w:ascii="Courier New" w:eastAsia="Times New Roman" w:hAnsi="Courier New" w:cs="Courier New"/>
            <w:color w:val="000000"/>
            <w:sz w:val="20"/>
          </w:rPr>
          <w:t>Sprite.java</w:t>
        </w:r>
        <w:r w:rsidRPr="00C55F1C">
          <w:rPr>
            <w:rFonts w:ascii="Georgia" w:eastAsia="Times New Roman" w:hAnsi="Georgia" w:cs="Times New Roman"/>
            <w:color w:val="000000"/>
            <w:sz w:val="24"/>
            <w:szCs w:val="24"/>
          </w:rPr>
          <w:t>, </w:t>
        </w:r>
        <w:r w:rsidRPr="00C55F1C">
          <w:rPr>
            <w:rFonts w:ascii="Courier New" w:eastAsia="Times New Roman" w:hAnsi="Courier New" w:cs="Courier New"/>
            <w:color w:val="000000"/>
            <w:sz w:val="20"/>
          </w:rPr>
          <w:t>Ball.java</w:t>
        </w:r>
        <w:r w:rsidRPr="00C55F1C">
          <w:rPr>
            <w:rFonts w:ascii="Georgia" w:eastAsia="Times New Roman" w:hAnsi="Georgia" w:cs="Times New Roman"/>
            <w:color w:val="000000"/>
            <w:sz w:val="24"/>
            <w:szCs w:val="24"/>
          </w:rPr>
          <w:t>, </w:t>
        </w:r>
        <w:r w:rsidRPr="00C55F1C">
          <w:rPr>
            <w:rFonts w:ascii="Courier New" w:eastAsia="Times New Roman" w:hAnsi="Courier New" w:cs="Courier New"/>
            <w:color w:val="000000"/>
            <w:sz w:val="20"/>
          </w:rPr>
          <w:t>Paddle.java</w:t>
        </w:r>
        <w:r w:rsidRPr="00C55F1C">
          <w:rPr>
            <w:rFonts w:ascii="Georgia" w:eastAsia="Times New Roman" w:hAnsi="Georgia" w:cs="Times New Roman"/>
            <w:color w:val="000000"/>
            <w:sz w:val="24"/>
            <w:szCs w:val="24"/>
          </w:rPr>
          <w:t>, </w:t>
        </w:r>
        <w:r w:rsidRPr="00C55F1C">
          <w:rPr>
            <w:rFonts w:ascii="Courier New" w:eastAsia="Times New Roman" w:hAnsi="Courier New" w:cs="Courier New"/>
            <w:color w:val="000000"/>
            <w:sz w:val="20"/>
          </w:rPr>
          <w:t>Brick.java</w:t>
        </w:r>
        <w:r w:rsidRPr="00C55F1C">
          <w:rPr>
            <w:rFonts w:ascii="Georgia" w:eastAsia="Times New Roman" w:hAnsi="Georgia" w:cs="Times New Roman"/>
            <w:color w:val="000000"/>
            <w:sz w:val="24"/>
            <w:szCs w:val="24"/>
          </w:rPr>
          <w:t>,</w:t>
        </w:r>
        <w:r w:rsidRPr="00C55F1C">
          <w:rPr>
            <w:rFonts w:ascii="Courier New" w:eastAsia="Times New Roman" w:hAnsi="Courier New" w:cs="Courier New"/>
            <w:color w:val="000000"/>
            <w:sz w:val="20"/>
          </w:rPr>
          <w:t>Board.java</w:t>
        </w:r>
        <w:r w:rsidRPr="00C55F1C">
          <w:rPr>
            <w:rFonts w:ascii="Georgia" w:eastAsia="Times New Roman" w:hAnsi="Georgia" w:cs="Times New Roman"/>
            <w:color w:val="000000"/>
            <w:sz w:val="24"/>
            <w:szCs w:val="24"/>
          </w:rPr>
          <w:t>, and </w:t>
        </w:r>
        <w:r w:rsidRPr="00C55F1C">
          <w:rPr>
            <w:rFonts w:ascii="Courier New" w:eastAsia="Times New Roman" w:hAnsi="Courier New" w:cs="Courier New"/>
            <w:color w:val="000000"/>
            <w:sz w:val="20"/>
          </w:rPr>
          <w:t>Breakout.java</w:t>
        </w:r>
        <w:r w:rsidRPr="00C55F1C">
          <w:rPr>
            <w:rFonts w:ascii="Georgia" w:eastAsia="Times New Roman" w:hAnsi="Georgia" w:cs="Times New Roman"/>
            <w:color w:val="000000"/>
            <w:sz w:val="24"/>
            <w:szCs w:val="24"/>
          </w:rPr>
          <w:t>.</w:t>
        </w:r>
      </w:ins>
    </w:p>
    <w:p w:rsidR="00C55F1C" w:rsidRPr="00C55F1C" w:rsidRDefault="00C55F1C" w:rsidP="00C55F1C">
      <w:pPr>
        <w:shd w:val="clear" w:color="auto" w:fill="BDBDBD"/>
        <w:spacing w:after="0" w:line="240" w:lineRule="auto"/>
        <w:rPr>
          <w:ins w:id="8" w:author="Unknown"/>
          <w:rFonts w:ascii="Georgia" w:eastAsia="Times New Roman" w:hAnsi="Georgia" w:cs="Times New Roman"/>
          <w:color w:val="000000"/>
          <w:sz w:val="24"/>
          <w:szCs w:val="24"/>
        </w:rPr>
      </w:pPr>
      <w:ins w:id="9" w:author="Unknown">
        <w:r w:rsidRPr="00C55F1C">
          <w:rPr>
            <w:rFonts w:ascii="Georgia" w:eastAsia="Times New Roman" w:hAnsi="Georgia" w:cs="Times New Roman"/>
            <w:color w:val="000000"/>
            <w:sz w:val="24"/>
            <w:szCs w:val="24"/>
          </w:rPr>
          <w:t>Commons.java</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color w:val="000000"/>
          <w:sz w:val="20"/>
          <w:szCs w:val="20"/>
        </w:rPr>
      </w:pPr>
      <w:ins w:id="11" w:author="Unknown">
        <w:r w:rsidRPr="00C55F1C">
          <w:rPr>
            <w:rFonts w:ascii="Courier New" w:eastAsia="Times New Roman" w:hAnsi="Courier New" w:cs="Courier New"/>
            <w:color w:val="000000"/>
            <w:sz w:val="20"/>
            <w:szCs w:val="20"/>
          </w:rPr>
          <w:t>package com.zetcode;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Unknown"/>
          <w:rFonts w:ascii="Courier New" w:eastAsia="Times New Roman" w:hAnsi="Courier New" w:cs="Courier New"/>
          <w:color w:val="000000"/>
          <w:sz w:val="20"/>
          <w:szCs w:val="20"/>
        </w:rPr>
      </w:pPr>
      <w:ins w:id="14" w:author="Unknown">
        <w:r w:rsidRPr="00C55F1C">
          <w:rPr>
            <w:rFonts w:ascii="Courier New" w:eastAsia="Times New Roman" w:hAnsi="Courier New" w:cs="Courier New"/>
            <w:color w:val="000000"/>
            <w:sz w:val="20"/>
            <w:szCs w:val="20"/>
          </w:rPr>
          <w:t>public interface Commons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color w:val="000000"/>
          <w:sz w:val="20"/>
          <w:szCs w:val="20"/>
        </w:rPr>
      </w:pPr>
      <w:ins w:id="1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color w:val="000000"/>
          <w:sz w:val="20"/>
          <w:szCs w:val="20"/>
        </w:rPr>
      </w:pPr>
      <w:ins w:id="18" w:author="Unknown">
        <w:r w:rsidRPr="00C55F1C">
          <w:rPr>
            <w:rFonts w:ascii="Courier New" w:eastAsia="Times New Roman" w:hAnsi="Courier New" w:cs="Courier New"/>
            <w:color w:val="000000"/>
            <w:sz w:val="20"/>
            <w:szCs w:val="20"/>
          </w:rPr>
          <w:t xml:space="preserve">    public static final int WIDTH = 300;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color w:val="000000"/>
          <w:sz w:val="20"/>
          <w:szCs w:val="20"/>
        </w:rPr>
      </w:pPr>
      <w:ins w:id="20" w:author="Unknown">
        <w:r w:rsidRPr="00C55F1C">
          <w:rPr>
            <w:rFonts w:ascii="Courier New" w:eastAsia="Times New Roman" w:hAnsi="Courier New" w:cs="Courier New"/>
            <w:color w:val="000000"/>
            <w:sz w:val="20"/>
            <w:szCs w:val="20"/>
          </w:rPr>
          <w:t xml:space="preserve">    public static final int HEIGTH = 400;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0000"/>
          <w:sz w:val="20"/>
          <w:szCs w:val="20"/>
        </w:rPr>
      </w:pPr>
      <w:ins w:id="22" w:author="Unknown">
        <w:r w:rsidRPr="00C55F1C">
          <w:rPr>
            <w:rFonts w:ascii="Courier New" w:eastAsia="Times New Roman" w:hAnsi="Courier New" w:cs="Courier New"/>
            <w:color w:val="000000"/>
            <w:sz w:val="20"/>
            <w:szCs w:val="20"/>
          </w:rPr>
          <w:t xml:space="preserve">    public static final int BOTTOM_EDGE = 390;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color w:val="000000"/>
          <w:sz w:val="20"/>
          <w:szCs w:val="20"/>
        </w:rPr>
      </w:pPr>
      <w:ins w:id="24" w:author="Unknown">
        <w:r w:rsidRPr="00C55F1C">
          <w:rPr>
            <w:rFonts w:ascii="Courier New" w:eastAsia="Times New Roman" w:hAnsi="Courier New" w:cs="Courier New"/>
            <w:color w:val="000000"/>
            <w:sz w:val="20"/>
            <w:szCs w:val="20"/>
          </w:rPr>
          <w:t xml:space="preserve">    public static final int N_OF_BRICKS = 30;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color w:val="000000"/>
          <w:sz w:val="20"/>
          <w:szCs w:val="20"/>
        </w:rPr>
      </w:pPr>
      <w:ins w:id="26" w:author="Unknown">
        <w:r w:rsidRPr="00C55F1C">
          <w:rPr>
            <w:rFonts w:ascii="Courier New" w:eastAsia="Times New Roman" w:hAnsi="Courier New" w:cs="Courier New"/>
            <w:color w:val="000000"/>
            <w:sz w:val="20"/>
            <w:szCs w:val="20"/>
          </w:rPr>
          <w:t xml:space="preserve">    public static final int INIT_PADDLE_X = 200;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rPr>
      </w:pPr>
      <w:ins w:id="28" w:author="Unknown">
        <w:r w:rsidRPr="00C55F1C">
          <w:rPr>
            <w:rFonts w:ascii="Courier New" w:eastAsia="Times New Roman" w:hAnsi="Courier New" w:cs="Courier New"/>
            <w:color w:val="000000"/>
            <w:sz w:val="20"/>
            <w:szCs w:val="20"/>
          </w:rPr>
          <w:t xml:space="preserve">    public static final int INIT_PADDLE_Y = 360;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Unknown"/>
          <w:rFonts w:ascii="Courier New" w:eastAsia="Times New Roman" w:hAnsi="Courier New" w:cs="Courier New"/>
          <w:color w:val="000000"/>
          <w:sz w:val="20"/>
          <w:szCs w:val="20"/>
        </w:rPr>
      </w:pPr>
      <w:ins w:id="30" w:author="Unknown">
        <w:r w:rsidRPr="00C55F1C">
          <w:rPr>
            <w:rFonts w:ascii="Courier New" w:eastAsia="Times New Roman" w:hAnsi="Courier New" w:cs="Courier New"/>
            <w:color w:val="000000"/>
            <w:sz w:val="20"/>
            <w:szCs w:val="20"/>
          </w:rPr>
          <w:t xml:space="preserve">    public static final int INIT_BALL_X = 230;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000000"/>
          <w:sz w:val="20"/>
          <w:szCs w:val="20"/>
        </w:rPr>
      </w:pPr>
      <w:ins w:id="32" w:author="Unknown">
        <w:r w:rsidRPr="00C55F1C">
          <w:rPr>
            <w:rFonts w:ascii="Courier New" w:eastAsia="Times New Roman" w:hAnsi="Courier New" w:cs="Courier New"/>
            <w:color w:val="000000"/>
            <w:sz w:val="20"/>
            <w:szCs w:val="20"/>
          </w:rPr>
          <w:t xml:space="preserve">    public static final int INIT_BALL_Y = 355;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color w:val="000000"/>
          <w:sz w:val="20"/>
          <w:szCs w:val="20"/>
        </w:rPr>
      </w:pPr>
      <w:ins w:id="34" w:author="Unknown">
        <w:r w:rsidRPr="00C55F1C">
          <w:rPr>
            <w:rFonts w:ascii="Courier New" w:eastAsia="Times New Roman" w:hAnsi="Courier New" w:cs="Courier New"/>
            <w:color w:val="000000"/>
            <w:sz w:val="20"/>
            <w:szCs w:val="20"/>
          </w:rPr>
          <w:t xml:space="preserve">    public static final int DELAY = 1000;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color w:val="000000"/>
          <w:sz w:val="20"/>
          <w:szCs w:val="20"/>
        </w:rPr>
      </w:pPr>
      <w:ins w:id="36" w:author="Unknown">
        <w:r w:rsidRPr="00C55F1C">
          <w:rPr>
            <w:rFonts w:ascii="Courier New" w:eastAsia="Times New Roman" w:hAnsi="Courier New" w:cs="Courier New"/>
            <w:color w:val="000000"/>
            <w:sz w:val="20"/>
            <w:szCs w:val="20"/>
          </w:rPr>
          <w:t xml:space="preserve">    public static final int PERIOD = 10;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color w:val="000000"/>
          <w:sz w:val="20"/>
          <w:szCs w:val="20"/>
        </w:rPr>
      </w:pPr>
      <w:ins w:id="38"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39" w:author="Unknown"/>
          <w:rFonts w:ascii="Georgia" w:eastAsia="Times New Roman" w:hAnsi="Georgia" w:cs="Times New Roman"/>
          <w:color w:val="000000"/>
          <w:sz w:val="24"/>
          <w:szCs w:val="24"/>
        </w:rPr>
      </w:pPr>
      <w:ins w:id="40" w:author="Unknown">
        <w:r w:rsidRPr="00C55F1C">
          <w:rPr>
            <w:rFonts w:ascii="Georgia" w:eastAsia="Times New Roman" w:hAnsi="Georgia" w:cs="Times New Roman"/>
            <w:color w:val="000000"/>
            <w:sz w:val="24"/>
            <w:szCs w:val="24"/>
          </w:rPr>
          <w:t>The </w:t>
        </w:r>
        <w:r w:rsidRPr="00C55F1C">
          <w:rPr>
            <w:rFonts w:ascii="Courier New" w:eastAsia="Times New Roman" w:hAnsi="Courier New" w:cs="Courier New"/>
            <w:color w:val="000000"/>
            <w:sz w:val="20"/>
          </w:rPr>
          <w:t>Commons.java</w:t>
        </w:r>
        <w:r w:rsidRPr="00C55F1C">
          <w:rPr>
            <w:rFonts w:ascii="Georgia" w:eastAsia="Times New Roman" w:hAnsi="Georgia" w:cs="Times New Roman"/>
            <w:color w:val="000000"/>
            <w:sz w:val="24"/>
            <w:szCs w:val="24"/>
          </w:rPr>
          <w:t> file has some common constants. The </w:t>
        </w:r>
        <w:r w:rsidRPr="00C55F1C">
          <w:rPr>
            <w:rFonts w:ascii="Courier New" w:eastAsia="Times New Roman" w:hAnsi="Courier New" w:cs="Courier New"/>
            <w:color w:val="000000"/>
            <w:sz w:val="20"/>
          </w:rPr>
          <w:t>WIDTH</w:t>
        </w:r>
        <w:r w:rsidRPr="00C55F1C">
          <w:rPr>
            <w:rFonts w:ascii="Georgia" w:eastAsia="Times New Roman" w:hAnsi="Georgia" w:cs="Times New Roman"/>
            <w:color w:val="000000"/>
            <w:sz w:val="24"/>
            <w:szCs w:val="24"/>
          </w:rPr>
          <w:t> and </w:t>
        </w:r>
        <w:r w:rsidRPr="00C55F1C">
          <w:rPr>
            <w:rFonts w:ascii="Courier New" w:eastAsia="Times New Roman" w:hAnsi="Courier New" w:cs="Courier New"/>
            <w:color w:val="000000"/>
            <w:sz w:val="20"/>
          </w:rPr>
          <w:t>HEIGHT</w:t>
        </w:r>
        <w:r w:rsidRPr="00C55F1C">
          <w:rPr>
            <w:rFonts w:ascii="Georgia" w:eastAsia="Times New Roman" w:hAnsi="Georgia" w:cs="Times New Roman"/>
            <w:color w:val="000000"/>
            <w:sz w:val="24"/>
            <w:szCs w:val="24"/>
          </w:rPr>
          <w:t> constants store the dimensions of the board. When the ball passes the </w:t>
        </w:r>
        <w:r w:rsidRPr="00C55F1C">
          <w:rPr>
            <w:rFonts w:ascii="Courier New" w:eastAsia="Times New Roman" w:hAnsi="Courier New" w:cs="Courier New"/>
            <w:color w:val="000000"/>
            <w:sz w:val="20"/>
          </w:rPr>
          <w:t>BOTTOM_EDGE</w:t>
        </w:r>
        <w:r w:rsidRPr="00C55F1C">
          <w:rPr>
            <w:rFonts w:ascii="Georgia" w:eastAsia="Times New Roman" w:hAnsi="Georgia" w:cs="Times New Roman"/>
            <w:color w:val="000000"/>
            <w:sz w:val="24"/>
            <w:szCs w:val="24"/>
          </w:rPr>
          <w:t>, the game is over. The </w:t>
        </w:r>
        <w:r w:rsidRPr="00C55F1C">
          <w:rPr>
            <w:rFonts w:ascii="Courier New" w:eastAsia="Times New Roman" w:hAnsi="Courier New" w:cs="Courier New"/>
            <w:color w:val="000000"/>
            <w:sz w:val="20"/>
          </w:rPr>
          <w:t>N_OF_BRICKS</w:t>
        </w:r>
        <w:r w:rsidRPr="00C55F1C">
          <w:rPr>
            <w:rFonts w:ascii="Georgia" w:eastAsia="Times New Roman" w:hAnsi="Georgia" w:cs="Times New Roman"/>
            <w:color w:val="000000"/>
            <w:sz w:val="24"/>
            <w:szCs w:val="24"/>
          </w:rPr>
          <w:t> is the number of bricks in the game. The </w:t>
        </w:r>
        <w:r w:rsidRPr="00C55F1C">
          <w:rPr>
            <w:rFonts w:ascii="Courier New" w:eastAsia="Times New Roman" w:hAnsi="Courier New" w:cs="Courier New"/>
            <w:color w:val="000000"/>
            <w:sz w:val="20"/>
          </w:rPr>
          <w:t>INIT_PADDLE_X</w:t>
        </w:r>
        <w:r w:rsidRPr="00C55F1C">
          <w:rPr>
            <w:rFonts w:ascii="Georgia" w:eastAsia="Times New Roman" w:hAnsi="Georgia" w:cs="Times New Roman"/>
            <w:color w:val="000000"/>
            <w:sz w:val="24"/>
            <w:szCs w:val="24"/>
          </w:rPr>
          <w:t> and </w:t>
        </w:r>
        <w:r w:rsidRPr="00C55F1C">
          <w:rPr>
            <w:rFonts w:ascii="Courier New" w:eastAsia="Times New Roman" w:hAnsi="Courier New" w:cs="Courier New"/>
            <w:color w:val="000000"/>
            <w:sz w:val="20"/>
          </w:rPr>
          <w:t>INIT_PADDLE_Y</w:t>
        </w:r>
        <w:r w:rsidRPr="00C55F1C">
          <w:rPr>
            <w:rFonts w:ascii="Georgia" w:eastAsia="Times New Roman" w:hAnsi="Georgia" w:cs="Times New Roman"/>
            <w:color w:val="000000"/>
            <w:sz w:val="24"/>
            <w:szCs w:val="24"/>
          </w:rPr>
          <w:t> are initial coordinates of the paddle object. The </w:t>
        </w:r>
        <w:r w:rsidRPr="00C55F1C">
          <w:rPr>
            <w:rFonts w:ascii="Courier New" w:eastAsia="Times New Roman" w:hAnsi="Courier New" w:cs="Courier New"/>
            <w:color w:val="000000"/>
            <w:sz w:val="20"/>
          </w:rPr>
          <w:t>INIT_BALL_X</w:t>
        </w:r>
        <w:r w:rsidRPr="00C55F1C">
          <w:rPr>
            <w:rFonts w:ascii="Georgia" w:eastAsia="Times New Roman" w:hAnsi="Georgia" w:cs="Times New Roman"/>
            <w:color w:val="000000"/>
            <w:sz w:val="24"/>
            <w:szCs w:val="24"/>
          </w:rPr>
          <w:t> and </w:t>
        </w:r>
        <w:r w:rsidRPr="00C55F1C">
          <w:rPr>
            <w:rFonts w:ascii="Courier New" w:eastAsia="Times New Roman" w:hAnsi="Courier New" w:cs="Courier New"/>
            <w:color w:val="000000"/>
            <w:sz w:val="20"/>
          </w:rPr>
          <w:t>INIT_BALL_Y</w:t>
        </w:r>
        <w:r w:rsidRPr="00C55F1C">
          <w:rPr>
            <w:rFonts w:ascii="Georgia" w:eastAsia="Times New Roman" w:hAnsi="Georgia" w:cs="Times New Roman"/>
            <w:color w:val="000000"/>
            <w:sz w:val="24"/>
            <w:szCs w:val="24"/>
          </w:rPr>
          <w:t> are initial coordinates of the ball object. The </w:t>
        </w:r>
        <w:r w:rsidRPr="00C55F1C">
          <w:rPr>
            <w:rFonts w:ascii="Courier New" w:eastAsia="Times New Roman" w:hAnsi="Courier New" w:cs="Courier New"/>
            <w:color w:val="000000"/>
            <w:sz w:val="20"/>
          </w:rPr>
          <w:t>DELAY</w:t>
        </w:r>
        <w:r w:rsidRPr="00C55F1C">
          <w:rPr>
            <w:rFonts w:ascii="Georgia" w:eastAsia="Times New Roman" w:hAnsi="Georgia" w:cs="Times New Roman"/>
            <w:color w:val="000000"/>
            <w:sz w:val="24"/>
            <w:szCs w:val="24"/>
          </w:rPr>
          <w:t xml:space="preserve"> is </w:t>
        </w:r>
        <w:r w:rsidRPr="00C55F1C">
          <w:rPr>
            <w:rFonts w:ascii="Georgia" w:eastAsia="Times New Roman" w:hAnsi="Georgia" w:cs="Times New Roman"/>
            <w:color w:val="000000"/>
            <w:sz w:val="24"/>
            <w:szCs w:val="24"/>
          </w:rPr>
          <w:lastRenderedPageBreak/>
          <w:t>the initial delay in milliseconds before task is to be executed and the </w:t>
        </w:r>
        <w:r w:rsidRPr="00C55F1C">
          <w:rPr>
            <w:rFonts w:ascii="Courier New" w:eastAsia="Times New Roman" w:hAnsi="Courier New" w:cs="Courier New"/>
            <w:color w:val="000000"/>
            <w:sz w:val="20"/>
          </w:rPr>
          <w:t>PERIOD</w:t>
        </w:r>
        <w:r w:rsidRPr="00C55F1C">
          <w:rPr>
            <w:rFonts w:ascii="Georgia" w:eastAsia="Times New Roman" w:hAnsi="Georgia" w:cs="Times New Roman"/>
            <w:color w:val="000000"/>
            <w:sz w:val="24"/>
            <w:szCs w:val="24"/>
          </w:rPr>
          <w:t> is the time in milliseconds between successive task executions that form game cycles.</w:t>
        </w:r>
      </w:ins>
    </w:p>
    <w:p w:rsidR="00C55F1C" w:rsidRPr="00C55F1C" w:rsidRDefault="00C55F1C" w:rsidP="00C55F1C">
      <w:pPr>
        <w:shd w:val="clear" w:color="auto" w:fill="BDBDBD"/>
        <w:spacing w:after="0" w:line="240" w:lineRule="auto"/>
        <w:rPr>
          <w:ins w:id="41" w:author="Unknown"/>
          <w:rFonts w:ascii="Georgia" w:eastAsia="Times New Roman" w:hAnsi="Georgia" w:cs="Times New Roman"/>
          <w:color w:val="000000"/>
          <w:sz w:val="24"/>
          <w:szCs w:val="24"/>
        </w:rPr>
      </w:pPr>
      <w:ins w:id="42" w:author="Unknown">
        <w:r w:rsidRPr="00C55F1C">
          <w:rPr>
            <w:rFonts w:ascii="Georgia" w:eastAsia="Times New Roman" w:hAnsi="Georgia" w:cs="Times New Roman"/>
            <w:color w:val="000000"/>
            <w:sz w:val="24"/>
            <w:szCs w:val="24"/>
          </w:rPr>
          <w:t>Sprite.java</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color w:val="000000"/>
          <w:sz w:val="20"/>
          <w:szCs w:val="20"/>
        </w:rPr>
      </w:pPr>
      <w:ins w:id="44" w:author="Unknown">
        <w:r w:rsidRPr="00C55F1C">
          <w:rPr>
            <w:rFonts w:ascii="Courier New" w:eastAsia="Times New Roman" w:hAnsi="Courier New" w:cs="Courier New"/>
            <w:color w:val="000000"/>
            <w:sz w:val="20"/>
            <w:szCs w:val="20"/>
          </w:rPr>
          <w:t>package com.zetcode;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color w:val="000000"/>
          <w:sz w:val="20"/>
          <w:szCs w:val="20"/>
        </w:rPr>
      </w:pPr>
      <w:ins w:id="47" w:author="Unknown">
        <w:r w:rsidRPr="00C55F1C">
          <w:rPr>
            <w:rFonts w:ascii="Courier New" w:eastAsia="Times New Roman" w:hAnsi="Courier New" w:cs="Courier New"/>
            <w:color w:val="000000"/>
            <w:sz w:val="20"/>
            <w:szCs w:val="20"/>
          </w:rPr>
          <w:t>import java.awt.Image;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color w:val="000000"/>
          <w:sz w:val="20"/>
          <w:szCs w:val="20"/>
        </w:rPr>
      </w:pPr>
      <w:ins w:id="49" w:author="Unknown">
        <w:r w:rsidRPr="00C55F1C">
          <w:rPr>
            <w:rFonts w:ascii="Courier New" w:eastAsia="Times New Roman" w:hAnsi="Courier New" w:cs="Courier New"/>
            <w:color w:val="000000"/>
            <w:sz w:val="20"/>
            <w:szCs w:val="20"/>
          </w:rPr>
          <w:t>import java.awt.Rectangle;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color w:val="000000"/>
          <w:sz w:val="20"/>
          <w:szCs w:val="20"/>
        </w:rPr>
      </w:pPr>
      <w:ins w:id="52" w:author="Unknown">
        <w:r w:rsidRPr="00C55F1C">
          <w:rPr>
            <w:rFonts w:ascii="Courier New" w:eastAsia="Times New Roman" w:hAnsi="Courier New" w:cs="Courier New"/>
            <w:color w:val="000000"/>
            <w:sz w:val="20"/>
            <w:szCs w:val="20"/>
          </w:rPr>
          <w:t>public class Sprite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Courier New" w:eastAsia="Times New Roman" w:hAnsi="Courier New" w:cs="Courier New"/>
          <w:color w:val="000000"/>
          <w:sz w:val="20"/>
          <w:szCs w:val="20"/>
        </w:rPr>
      </w:pPr>
      <w:ins w:id="55" w:author="Unknown">
        <w:r w:rsidRPr="00C55F1C">
          <w:rPr>
            <w:rFonts w:ascii="Courier New" w:eastAsia="Times New Roman" w:hAnsi="Courier New" w:cs="Courier New"/>
            <w:color w:val="000000"/>
            <w:sz w:val="20"/>
            <w:szCs w:val="20"/>
          </w:rPr>
          <w:t xml:space="preserve">    protected int 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color w:val="000000"/>
          <w:sz w:val="20"/>
          <w:szCs w:val="20"/>
        </w:rPr>
      </w:pPr>
      <w:ins w:id="57" w:author="Unknown">
        <w:r w:rsidRPr="00C55F1C">
          <w:rPr>
            <w:rFonts w:ascii="Courier New" w:eastAsia="Times New Roman" w:hAnsi="Courier New" w:cs="Courier New"/>
            <w:color w:val="000000"/>
            <w:sz w:val="20"/>
            <w:szCs w:val="20"/>
          </w:rPr>
          <w:t xml:space="preserve">    protected int 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color w:val="000000"/>
          <w:sz w:val="20"/>
          <w:szCs w:val="20"/>
        </w:rPr>
      </w:pPr>
      <w:ins w:id="59" w:author="Unknown">
        <w:r w:rsidRPr="00C55F1C">
          <w:rPr>
            <w:rFonts w:ascii="Courier New" w:eastAsia="Times New Roman" w:hAnsi="Courier New" w:cs="Courier New"/>
            <w:color w:val="000000"/>
            <w:sz w:val="20"/>
            <w:szCs w:val="20"/>
          </w:rPr>
          <w:t xml:space="preserve">    protected int i_width;</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color w:val="000000"/>
          <w:sz w:val="20"/>
          <w:szCs w:val="20"/>
        </w:rPr>
      </w:pPr>
      <w:ins w:id="61" w:author="Unknown">
        <w:r w:rsidRPr="00C55F1C">
          <w:rPr>
            <w:rFonts w:ascii="Courier New" w:eastAsia="Times New Roman" w:hAnsi="Courier New" w:cs="Courier New"/>
            <w:color w:val="000000"/>
            <w:sz w:val="20"/>
            <w:szCs w:val="20"/>
          </w:rPr>
          <w:t xml:space="preserve">    protected int i_heigth;</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 w:author="Unknown"/>
          <w:rFonts w:ascii="Courier New" w:eastAsia="Times New Roman" w:hAnsi="Courier New" w:cs="Courier New"/>
          <w:color w:val="000000"/>
          <w:sz w:val="20"/>
          <w:szCs w:val="20"/>
        </w:rPr>
      </w:pPr>
      <w:ins w:id="63" w:author="Unknown">
        <w:r w:rsidRPr="00C55F1C">
          <w:rPr>
            <w:rFonts w:ascii="Courier New" w:eastAsia="Times New Roman" w:hAnsi="Courier New" w:cs="Courier New"/>
            <w:color w:val="000000"/>
            <w:sz w:val="20"/>
            <w:szCs w:val="20"/>
          </w:rPr>
          <w:t xml:space="preserve">    protected Image image;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color w:val="000000"/>
          <w:sz w:val="20"/>
          <w:szCs w:val="20"/>
        </w:rPr>
      </w:pPr>
      <w:ins w:id="66" w:author="Unknown">
        <w:r w:rsidRPr="00C55F1C">
          <w:rPr>
            <w:rFonts w:ascii="Courier New" w:eastAsia="Times New Roman" w:hAnsi="Courier New" w:cs="Courier New"/>
            <w:color w:val="000000"/>
            <w:sz w:val="20"/>
            <w:szCs w:val="20"/>
          </w:rPr>
          <w:t xml:space="preserve">    public void setX(int x)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color w:val="000000"/>
          <w:sz w:val="20"/>
          <w:szCs w:val="20"/>
        </w:rPr>
      </w:pPr>
      <w:ins w:id="68" w:author="Unknown">
        <w:r w:rsidRPr="00C55F1C">
          <w:rPr>
            <w:rFonts w:ascii="Courier New" w:eastAsia="Times New Roman" w:hAnsi="Courier New" w:cs="Courier New"/>
            <w:color w:val="000000"/>
            <w:sz w:val="20"/>
            <w:szCs w:val="20"/>
          </w:rPr>
          <w:t xml:space="preserve">        this.x = 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 w:author="Unknown"/>
          <w:rFonts w:ascii="Courier New" w:eastAsia="Times New Roman" w:hAnsi="Courier New" w:cs="Courier New"/>
          <w:color w:val="000000"/>
          <w:sz w:val="20"/>
          <w:szCs w:val="20"/>
        </w:rPr>
      </w:pPr>
      <w:ins w:id="7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color w:val="000000"/>
          <w:sz w:val="20"/>
          <w:szCs w:val="20"/>
        </w:rPr>
      </w:pPr>
      <w:ins w:id="73" w:author="Unknown">
        <w:r w:rsidRPr="00C55F1C">
          <w:rPr>
            <w:rFonts w:ascii="Courier New" w:eastAsia="Times New Roman" w:hAnsi="Courier New" w:cs="Courier New"/>
            <w:color w:val="000000"/>
            <w:sz w:val="20"/>
            <w:szCs w:val="20"/>
          </w:rPr>
          <w:t xml:space="preserve">    public int getX()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color w:val="000000"/>
          <w:sz w:val="20"/>
          <w:szCs w:val="20"/>
        </w:rPr>
      </w:pPr>
      <w:ins w:id="75" w:author="Unknown">
        <w:r w:rsidRPr="00C55F1C">
          <w:rPr>
            <w:rFonts w:ascii="Courier New" w:eastAsia="Times New Roman" w:hAnsi="Courier New" w:cs="Courier New"/>
            <w:color w:val="000000"/>
            <w:sz w:val="20"/>
            <w:szCs w:val="20"/>
          </w:rPr>
          <w:t xml:space="preserve">        return 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 w:author="Unknown"/>
          <w:rFonts w:ascii="Courier New" w:eastAsia="Times New Roman" w:hAnsi="Courier New" w:cs="Courier New"/>
          <w:color w:val="000000"/>
          <w:sz w:val="20"/>
          <w:szCs w:val="20"/>
        </w:rPr>
      </w:pPr>
      <w:ins w:id="77"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color w:val="000000"/>
          <w:sz w:val="20"/>
          <w:szCs w:val="20"/>
        </w:rPr>
      </w:pPr>
      <w:ins w:id="80" w:author="Unknown">
        <w:r w:rsidRPr="00C55F1C">
          <w:rPr>
            <w:rFonts w:ascii="Courier New" w:eastAsia="Times New Roman" w:hAnsi="Courier New" w:cs="Courier New"/>
            <w:color w:val="000000"/>
            <w:sz w:val="20"/>
            <w:szCs w:val="20"/>
          </w:rPr>
          <w:t xml:space="preserve">    public void setY(int y)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color w:val="000000"/>
          <w:sz w:val="20"/>
          <w:szCs w:val="20"/>
        </w:rPr>
      </w:pPr>
      <w:ins w:id="82" w:author="Unknown">
        <w:r w:rsidRPr="00C55F1C">
          <w:rPr>
            <w:rFonts w:ascii="Courier New" w:eastAsia="Times New Roman" w:hAnsi="Courier New" w:cs="Courier New"/>
            <w:color w:val="000000"/>
            <w:sz w:val="20"/>
            <w:szCs w:val="20"/>
          </w:rPr>
          <w:t xml:space="preserve">        this.y = 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color w:val="000000"/>
          <w:sz w:val="20"/>
          <w:szCs w:val="20"/>
        </w:rPr>
      </w:pPr>
      <w:ins w:id="84"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color w:val="000000"/>
          <w:sz w:val="20"/>
          <w:szCs w:val="20"/>
        </w:rPr>
      </w:pPr>
      <w:ins w:id="87" w:author="Unknown">
        <w:r w:rsidRPr="00C55F1C">
          <w:rPr>
            <w:rFonts w:ascii="Courier New" w:eastAsia="Times New Roman" w:hAnsi="Courier New" w:cs="Courier New"/>
            <w:color w:val="000000"/>
            <w:sz w:val="20"/>
            <w:szCs w:val="20"/>
          </w:rPr>
          <w:t xml:space="preserve">    public int getY()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color w:val="000000"/>
          <w:sz w:val="20"/>
          <w:szCs w:val="20"/>
        </w:rPr>
      </w:pPr>
      <w:ins w:id="89" w:author="Unknown">
        <w:r w:rsidRPr="00C55F1C">
          <w:rPr>
            <w:rFonts w:ascii="Courier New" w:eastAsia="Times New Roman" w:hAnsi="Courier New" w:cs="Courier New"/>
            <w:color w:val="000000"/>
            <w:sz w:val="20"/>
            <w:szCs w:val="20"/>
          </w:rPr>
          <w:t xml:space="preserve">        return 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color w:val="000000"/>
          <w:sz w:val="20"/>
          <w:szCs w:val="20"/>
        </w:rPr>
      </w:pPr>
      <w:ins w:id="91"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color w:val="000000"/>
          <w:sz w:val="20"/>
          <w:szCs w:val="20"/>
        </w:rPr>
      </w:pPr>
      <w:ins w:id="94" w:author="Unknown">
        <w:r w:rsidRPr="00C55F1C">
          <w:rPr>
            <w:rFonts w:ascii="Courier New" w:eastAsia="Times New Roman" w:hAnsi="Courier New" w:cs="Courier New"/>
            <w:color w:val="000000"/>
            <w:sz w:val="20"/>
            <w:szCs w:val="20"/>
          </w:rPr>
          <w:t xml:space="preserve">    public int getWidth()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Courier New" w:eastAsia="Times New Roman" w:hAnsi="Courier New" w:cs="Courier New"/>
          <w:color w:val="000000"/>
          <w:sz w:val="20"/>
          <w:szCs w:val="20"/>
        </w:rPr>
      </w:pPr>
      <w:ins w:id="96" w:author="Unknown">
        <w:r w:rsidRPr="00C55F1C">
          <w:rPr>
            <w:rFonts w:ascii="Courier New" w:eastAsia="Times New Roman" w:hAnsi="Courier New" w:cs="Courier New"/>
            <w:color w:val="000000"/>
            <w:sz w:val="20"/>
            <w:szCs w:val="20"/>
          </w:rPr>
          <w:t xml:space="preserve">        return i_width;</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urier New" w:eastAsia="Times New Roman" w:hAnsi="Courier New" w:cs="Courier New"/>
          <w:color w:val="000000"/>
          <w:sz w:val="20"/>
          <w:szCs w:val="20"/>
        </w:rPr>
      </w:pPr>
      <w:ins w:id="98"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color w:val="000000"/>
          <w:sz w:val="20"/>
          <w:szCs w:val="20"/>
        </w:rPr>
      </w:pPr>
      <w:ins w:id="101" w:author="Unknown">
        <w:r w:rsidRPr="00C55F1C">
          <w:rPr>
            <w:rFonts w:ascii="Courier New" w:eastAsia="Times New Roman" w:hAnsi="Courier New" w:cs="Courier New"/>
            <w:color w:val="000000"/>
            <w:sz w:val="20"/>
            <w:szCs w:val="20"/>
          </w:rPr>
          <w:t xml:space="preserve">    public int getHeight()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color w:val="000000"/>
          <w:sz w:val="20"/>
          <w:szCs w:val="20"/>
        </w:rPr>
      </w:pPr>
      <w:ins w:id="103" w:author="Unknown">
        <w:r w:rsidRPr="00C55F1C">
          <w:rPr>
            <w:rFonts w:ascii="Courier New" w:eastAsia="Times New Roman" w:hAnsi="Courier New" w:cs="Courier New"/>
            <w:color w:val="000000"/>
            <w:sz w:val="20"/>
            <w:szCs w:val="20"/>
          </w:rPr>
          <w:t xml:space="preserve">        return i_heigth;</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color w:val="000000"/>
          <w:sz w:val="20"/>
          <w:szCs w:val="20"/>
        </w:rPr>
      </w:pPr>
      <w:ins w:id="105"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urier New" w:eastAsia="Times New Roman" w:hAnsi="Courier New" w:cs="Courier New"/>
          <w:color w:val="000000"/>
          <w:sz w:val="20"/>
          <w:szCs w:val="20"/>
        </w:rPr>
      </w:pPr>
      <w:ins w:id="108" w:author="Unknown">
        <w:r w:rsidRPr="00C55F1C">
          <w:rPr>
            <w:rFonts w:ascii="Courier New" w:eastAsia="Times New Roman" w:hAnsi="Courier New" w:cs="Courier New"/>
            <w:color w:val="000000"/>
            <w:sz w:val="20"/>
            <w:szCs w:val="20"/>
          </w:rPr>
          <w:t xml:space="preserve">    Image getImage()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color w:val="000000"/>
          <w:sz w:val="20"/>
          <w:szCs w:val="20"/>
        </w:rPr>
      </w:pPr>
      <w:ins w:id="110" w:author="Unknown">
        <w:r w:rsidRPr="00C55F1C">
          <w:rPr>
            <w:rFonts w:ascii="Courier New" w:eastAsia="Times New Roman" w:hAnsi="Courier New" w:cs="Courier New"/>
            <w:color w:val="000000"/>
            <w:sz w:val="20"/>
            <w:szCs w:val="20"/>
          </w:rPr>
          <w:t xml:space="preserve">        return image;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color w:val="000000"/>
          <w:sz w:val="20"/>
          <w:szCs w:val="20"/>
        </w:rPr>
      </w:pPr>
      <w:ins w:id="11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color w:val="000000"/>
          <w:sz w:val="20"/>
          <w:szCs w:val="20"/>
        </w:rPr>
      </w:pPr>
      <w:ins w:id="115" w:author="Unknown">
        <w:r w:rsidRPr="00C55F1C">
          <w:rPr>
            <w:rFonts w:ascii="Courier New" w:eastAsia="Times New Roman" w:hAnsi="Courier New" w:cs="Courier New"/>
            <w:color w:val="000000"/>
            <w:sz w:val="20"/>
            <w:szCs w:val="20"/>
          </w:rPr>
          <w:t xml:space="preserve">    Rectangle getRect()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color w:val="000000"/>
          <w:sz w:val="20"/>
          <w:szCs w:val="20"/>
        </w:rPr>
      </w:pPr>
      <w:ins w:id="117" w:author="Unknown">
        <w:r w:rsidRPr="00C55F1C">
          <w:rPr>
            <w:rFonts w:ascii="Courier New" w:eastAsia="Times New Roman" w:hAnsi="Courier New" w:cs="Courier New"/>
            <w:color w:val="000000"/>
            <w:sz w:val="20"/>
            <w:szCs w:val="20"/>
          </w:rPr>
          <w:t xml:space="preserve">        return new Rectangle(x, 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color w:val="000000"/>
          <w:sz w:val="20"/>
          <w:szCs w:val="20"/>
        </w:rPr>
      </w:pPr>
      <w:ins w:id="119" w:author="Unknown">
        <w:r w:rsidRPr="00C55F1C">
          <w:rPr>
            <w:rFonts w:ascii="Courier New" w:eastAsia="Times New Roman" w:hAnsi="Courier New" w:cs="Courier New"/>
            <w:color w:val="000000"/>
            <w:sz w:val="20"/>
            <w:szCs w:val="20"/>
          </w:rPr>
          <w:t xml:space="preserve">                image.getWidth(null), image.getHeight(null));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color w:val="000000"/>
          <w:sz w:val="20"/>
          <w:szCs w:val="20"/>
        </w:rPr>
      </w:pPr>
      <w:ins w:id="121"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color w:val="000000"/>
          <w:sz w:val="20"/>
          <w:szCs w:val="20"/>
        </w:rPr>
      </w:pPr>
      <w:ins w:id="123"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124" w:author="Unknown"/>
          <w:rFonts w:ascii="Georgia" w:eastAsia="Times New Roman" w:hAnsi="Georgia" w:cs="Times New Roman"/>
          <w:color w:val="000000"/>
          <w:sz w:val="24"/>
          <w:szCs w:val="24"/>
        </w:rPr>
      </w:pPr>
      <w:ins w:id="125" w:author="Unknown">
        <w:r w:rsidRPr="00C55F1C">
          <w:rPr>
            <w:rFonts w:ascii="Georgia" w:eastAsia="Times New Roman" w:hAnsi="Georgia" w:cs="Times New Roman"/>
            <w:color w:val="000000"/>
            <w:sz w:val="24"/>
            <w:szCs w:val="24"/>
          </w:rPr>
          <w:t>The </w:t>
        </w:r>
        <w:r w:rsidRPr="00C55F1C">
          <w:rPr>
            <w:rFonts w:ascii="Courier New" w:eastAsia="Times New Roman" w:hAnsi="Courier New" w:cs="Courier New"/>
            <w:color w:val="000000"/>
            <w:sz w:val="20"/>
          </w:rPr>
          <w:t>Sprite</w:t>
        </w:r>
        <w:r w:rsidRPr="00C55F1C">
          <w:rPr>
            <w:rFonts w:ascii="Georgia" w:eastAsia="Times New Roman" w:hAnsi="Georgia" w:cs="Times New Roman"/>
            <w:color w:val="000000"/>
            <w:sz w:val="24"/>
            <w:szCs w:val="24"/>
          </w:rPr>
          <w:t> class is a base class for all objects in the </w:t>
        </w:r>
        <w:r w:rsidRPr="00C55F1C">
          <w:rPr>
            <w:rFonts w:ascii="Courier New" w:eastAsia="Times New Roman" w:hAnsi="Courier New" w:cs="Courier New"/>
            <w:color w:val="000000"/>
            <w:sz w:val="20"/>
          </w:rPr>
          <w:t>Board</w:t>
        </w:r>
        <w:r w:rsidRPr="00C55F1C">
          <w:rPr>
            <w:rFonts w:ascii="Georgia" w:eastAsia="Times New Roman" w:hAnsi="Georgia" w:cs="Times New Roman"/>
            <w:color w:val="000000"/>
            <w:sz w:val="24"/>
            <w:szCs w:val="24"/>
          </w:rPr>
          <w:t>. We put here all methods and variables that are in </w:t>
        </w:r>
        <w:r w:rsidRPr="00C55F1C">
          <w:rPr>
            <w:rFonts w:ascii="Courier New" w:eastAsia="Times New Roman" w:hAnsi="Courier New" w:cs="Courier New"/>
            <w:color w:val="000000"/>
            <w:sz w:val="20"/>
          </w:rPr>
          <w:t>Ball</w:t>
        </w:r>
        <w:r w:rsidRPr="00C55F1C">
          <w:rPr>
            <w:rFonts w:ascii="Georgia" w:eastAsia="Times New Roman" w:hAnsi="Georgia" w:cs="Times New Roman"/>
            <w:color w:val="000000"/>
            <w:sz w:val="24"/>
            <w:szCs w:val="24"/>
          </w:rPr>
          <w:t>, </w:t>
        </w:r>
        <w:r w:rsidRPr="00C55F1C">
          <w:rPr>
            <w:rFonts w:ascii="Courier New" w:eastAsia="Times New Roman" w:hAnsi="Courier New" w:cs="Courier New"/>
            <w:color w:val="000000"/>
            <w:sz w:val="20"/>
          </w:rPr>
          <w:t>Brick</w:t>
        </w:r>
        <w:r w:rsidRPr="00C55F1C">
          <w:rPr>
            <w:rFonts w:ascii="Georgia" w:eastAsia="Times New Roman" w:hAnsi="Georgia" w:cs="Times New Roman"/>
            <w:color w:val="000000"/>
            <w:sz w:val="24"/>
            <w:szCs w:val="24"/>
          </w:rPr>
          <w:t>, and </w:t>
        </w:r>
        <w:r w:rsidRPr="00C55F1C">
          <w:rPr>
            <w:rFonts w:ascii="Courier New" w:eastAsia="Times New Roman" w:hAnsi="Courier New" w:cs="Courier New"/>
            <w:color w:val="000000"/>
            <w:sz w:val="20"/>
          </w:rPr>
          <w:t>Paddle</w:t>
        </w:r>
        <w:r w:rsidRPr="00C55F1C">
          <w:rPr>
            <w:rFonts w:ascii="Georgia" w:eastAsia="Times New Roman" w:hAnsi="Georgia" w:cs="Times New Roman"/>
            <w:color w:val="000000"/>
            <w:sz w:val="24"/>
            <w:szCs w:val="24"/>
          </w:rPr>
          <w:t> objects, like </w:t>
        </w:r>
        <w:r w:rsidRPr="00C55F1C">
          <w:rPr>
            <w:rFonts w:ascii="Courier New" w:eastAsia="Times New Roman" w:hAnsi="Courier New" w:cs="Courier New"/>
            <w:color w:val="000000"/>
            <w:sz w:val="20"/>
          </w:rPr>
          <w:t>getImage()</w:t>
        </w:r>
        <w:r w:rsidRPr="00C55F1C">
          <w:rPr>
            <w:rFonts w:ascii="Georgia" w:eastAsia="Times New Roman" w:hAnsi="Georgia" w:cs="Times New Roman"/>
            <w:color w:val="000000"/>
            <w:sz w:val="24"/>
            <w:szCs w:val="24"/>
          </w:rPr>
          <w:t> or </w:t>
        </w:r>
        <w:r w:rsidRPr="00C55F1C">
          <w:rPr>
            <w:rFonts w:ascii="Courier New" w:eastAsia="Times New Roman" w:hAnsi="Courier New" w:cs="Courier New"/>
            <w:color w:val="000000"/>
            <w:sz w:val="20"/>
          </w:rPr>
          <w:t>getX()</w:t>
        </w:r>
        <w:r w:rsidRPr="00C55F1C">
          <w:rPr>
            <w:rFonts w:ascii="Georgia" w:eastAsia="Times New Roman" w:hAnsi="Georgia" w:cs="Times New Roman"/>
            <w:color w:val="000000"/>
            <w:sz w:val="24"/>
            <w:szCs w:val="24"/>
          </w:rPr>
          <w:t> methods.</w:t>
        </w:r>
      </w:ins>
    </w:p>
    <w:p w:rsidR="00C55F1C" w:rsidRPr="00C55F1C" w:rsidRDefault="00C55F1C" w:rsidP="00C55F1C">
      <w:pPr>
        <w:shd w:val="clear" w:color="auto" w:fill="BDBDBD"/>
        <w:spacing w:after="0" w:line="240" w:lineRule="auto"/>
        <w:rPr>
          <w:ins w:id="126" w:author="Unknown"/>
          <w:rFonts w:ascii="Georgia" w:eastAsia="Times New Roman" w:hAnsi="Georgia" w:cs="Times New Roman"/>
          <w:color w:val="000000"/>
          <w:sz w:val="24"/>
          <w:szCs w:val="24"/>
        </w:rPr>
      </w:pPr>
      <w:ins w:id="127" w:author="Unknown">
        <w:r w:rsidRPr="00C55F1C">
          <w:rPr>
            <w:rFonts w:ascii="Georgia" w:eastAsia="Times New Roman" w:hAnsi="Georgia" w:cs="Times New Roman"/>
            <w:color w:val="000000"/>
            <w:sz w:val="24"/>
            <w:szCs w:val="24"/>
          </w:rPr>
          <w:lastRenderedPageBreak/>
          <w:t>Brick.java</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 w:author="Unknown"/>
          <w:rFonts w:ascii="Courier New" w:eastAsia="Times New Roman" w:hAnsi="Courier New" w:cs="Courier New"/>
          <w:color w:val="000000"/>
          <w:sz w:val="20"/>
          <w:szCs w:val="20"/>
        </w:rPr>
      </w:pPr>
      <w:ins w:id="129" w:author="Unknown">
        <w:r w:rsidRPr="00C55F1C">
          <w:rPr>
            <w:rFonts w:ascii="Courier New" w:eastAsia="Times New Roman" w:hAnsi="Courier New" w:cs="Courier New"/>
            <w:color w:val="000000"/>
            <w:sz w:val="20"/>
            <w:szCs w:val="20"/>
          </w:rPr>
          <w:t>package com.zetcode;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color w:val="000000"/>
          <w:sz w:val="20"/>
          <w:szCs w:val="20"/>
        </w:rPr>
      </w:pPr>
      <w:ins w:id="132" w:author="Unknown">
        <w:r w:rsidRPr="00C55F1C">
          <w:rPr>
            <w:rFonts w:ascii="Courier New" w:eastAsia="Times New Roman" w:hAnsi="Courier New" w:cs="Courier New"/>
            <w:color w:val="000000"/>
            <w:sz w:val="20"/>
            <w:szCs w:val="20"/>
          </w:rPr>
          <w:t>import javax.swing.ImageIcon;</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color w:val="000000"/>
          <w:sz w:val="20"/>
          <w:szCs w:val="20"/>
        </w:rPr>
      </w:pPr>
      <w:ins w:id="135" w:author="Unknown">
        <w:r w:rsidRPr="00C55F1C">
          <w:rPr>
            <w:rFonts w:ascii="Courier New" w:eastAsia="Times New Roman" w:hAnsi="Courier New" w:cs="Courier New"/>
            <w:color w:val="000000"/>
            <w:sz w:val="20"/>
            <w:szCs w:val="20"/>
          </w:rPr>
          <w:t>public class Brick extends Sprite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Unknown"/>
          <w:rFonts w:ascii="Courier New" w:eastAsia="Times New Roman" w:hAnsi="Courier New" w:cs="Courier New"/>
          <w:color w:val="000000"/>
          <w:sz w:val="20"/>
          <w:szCs w:val="20"/>
        </w:rPr>
      </w:pPr>
      <w:ins w:id="138" w:author="Unknown">
        <w:r w:rsidRPr="00C55F1C">
          <w:rPr>
            <w:rFonts w:ascii="Courier New" w:eastAsia="Times New Roman" w:hAnsi="Courier New" w:cs="Courier New"/>
            <w:color w:val="000000"/>
            <w:sz w:val="20"/>
            <w:szCs w:val="20"/>
          </w:rPr>
          <w:t xml:space="preserve">    private boolean destroyed;</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color w:val="000000"/>
          <w:sz w:val="20"/>
          <w:szCs w:val="20"/>
        </w:rPr>
      </w:pPr>
      <w:ins w:id="141" w:author="Unknown">
        <w:r w:rsidRPr="00C55F1C">
          <w:rPr>
            <w:rFonts w:ascii="Courier New" w:eastAsia="Times New Roman" w:hAnsi="Courier New" w:cs="Courier New"/>
            <w:color w:val="000000"/>
            <w:sz w:val="20"/>
            <w:szCs w:val="20"/>
          </w:rPr>
          <w:t xml:space="preserve">    public Brick(int x, int y)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color w:val="000000"/>
          <w:sz w:val="20"/>
          <w:szCs w:val="20"/>
        </w:rPr>
      </w:pPr>
      <w:ins w:id="143"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color w:val="000000"/>
          <w:sz w:val="20"/>
          <w:szCs w:val="20"/>
        </w:rPr>
      </w:pPr>
      <w:ins w:id="145" w:author="Unknown">
        <w:r w:rsidRPr="00C55F1C">
          <w:rPr>
            <w:rFonts w:ascii="Courier New" w:eastAsia="Times New Roman" w:hAnsi="Courier New" w:cs="Courier New"/>
            <w:color w:val="000000"/>
            <w:sz w:val="20"/>
            <w:szCs w:val="20"/>
          </w:rPr>
          <w:t xml:space="preserve">        this.x = 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color w:val="000000"/>
          <w:sz w:val="20"/>
          <w:szCs w:val="20"/>
        </w:rPr>
      </w:pPr>
      <w:ins w:id="147" w:author="Unknown">
        <w:r w:rsidRPr="00C55F1C">
          <w:rPr>
            <w:rFonts w:ascii="Courier New" w:eastAsia="Times New Roman" w:hAnsi="Courier New" w:cs="Courier New"/>
            <w:color w:val="000000"/>
            <w:sz w:val="20"/>
            <w:szCs w:val="20"/>
          </w:rPr>
          <w:t xml:space="preserve">        this.y = 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color w:val="000000"/>
          <w:sz w:val="20"/>
          <w:szCs w:val="20"/>
        </w:rPr>
      </w:pPr>
      <w:ins w:id="150" w:author="Unknown">
        <w:r w:rsidRPr="00C55F1C">
          <w:rPr>
            <w:rFonts w:ascii="Courier New" w:eastAsia="Times New Roman" w:hAnsi="Courier New" w:cs="Courier New"/>
            <w:color w:val="000000"/>
            <w:sz w:val="20"/>
            <w:szCs w:val="20"/>
          </w:rPr>
          <w:t xml:space="preserve">        ImageIcon ii = new ImageIcon("brick.png");</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Unknown"/>
          <w:rFonts w:ascii="Courier New" w:eastAsia="Times New Roman" w:hAnsi="Courier New" w:cs="Courier New"/>
          <w:color w:val="000000"/>
          <w:sz w:val="20"/>
          <w:szCs w:val="20"/>
        </w:rPr>
      </w:pPr>
      <w:ins w:id="152" w:author="Unknown">
        <w:r w:rsidRPr="00C55F1C">
          <w:rPr>
            <w:rFonts w:ascii="Courier New" w:eastAsia="Times New Roman" w:hAnsi="Courier New" w:cs="Courier New"/>
            <w:color w:val="000000"/>
            <w:sz w:val="20"/>
            <w:szCs w:val="20"/>
          </w:rPr>
          <w:t xml:space="preserve">        image = ii.getImage();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color w:val="000000"/>
          <w:sz w:val="20"/>
          <w:szCs w:val="20"/>
        </w:rPr>
      </w:pPr>
      <w:ins w:id="155" w:author="Unknown">
        <w:r w:rsidRPr="00C55F1C">
          <w:rPr>
            <w:rFonts w:ascii="Courier New" w:eastAsia="Times New Roman" w:hAnsi="Courier New" w:cs="Courier New"/>
            <w:color w:val="000000"/>
            <w:sz w:val="20"/>
            <w:szCs w:val="20"/>
          </w:rPr>
          <w:t xml:space="preserve">        i_width = image.getWidth(null);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color w:val="000000"/>
          <w:sz w:val="20"/>
          <w:szCs w:val="20"/>
        </w:rPr>
      </w:pPr>
      <w:ins w:id="157" w:author="Unknown">
        <w:r w:rsidRPr="00C55F1C">
          <w:rPr>
            <w:rFonts w:ascii="Courier New" w:eastAsia="Times New Roman" w:hAnsi="Courier New" w:cs="Courier New"/>
            <w:color w:val="000000"/>
            <w:sz w:val="20"/>
            <w:szCs w:val="20"/>
          </w:rPr>
          <w:t xml:space="preserve">        i_heigth = image.getHeight(null);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color w:val="000000"/>
          <w:sz w:val="20"/>
          <w:szCs w:val="20"/>
        </w:rPr>
      </w:pPr>
      <w:ins w:id="160" w:author="Unknown">
        <w:r w:rsidRPr="00C55F1C">
          <w:rPr>
            <w:rFonts w:ascii="Courier New" w:eastAsia="Times New Roman" w:hAnsi="Courier New" w:cs="Courier New"/>
            <w:color w:val="000000"/>
            <w:sz w:val="20"/>
            <w:szCs w:val="20"/>
          </w:rPr>
          <w:t xml:space="preserve">        destroyed = false;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color w:val="000000"/>
          <w:sz w:val="20"/>
          <w:szCs w:val="20"/>
        </w:rPr>
      </w:pPr>
      <w:ins w:id="16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Courier New" w:eastAsia="Times New Roman" w:hAnsi="Courier New" w:cs="Courier New"/>
          <w:color w:val="000000"/>
          <w:sz w:val="20"/>
          <w:szCs w:val="20"/>
        </w:rPr>
      </w:pPr>
      <w:ins w:id="165" w:author="Unknown">
        <w:r w:rsidRPr="00C55F1C">
          <w:rPr>
            <w:rFonts w:ascii="Courier New" w:eastAsia="Times New Roman" w:hAnsi="Courier New" w:cs="Courier New"/>
            <w:color w:val="000000"/>
            <w:sz w:val="20"/>
            <w:szCs w:val="20"/>
          </w:rPr>
          <w:t xml:space="preserve">    public boolean isDestroyed()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 w:author="Unknown"/>
          <w:rFonts w:ascii="Courier New" w:eastAsia="Times New Roman" w:hAnsi="Courier New" w:cs="Courier New"/>
          <w:color w:val="000000"/>
          <w:sz w:val="20"/>
          <w:szCs w:val="20"/>
        </w:rPr>
      </w:pPr>
      <w:ins w:id="167"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color w:val="000000"/>
          <w:sz w:val="20"/>
          <w:szCs w:val="20"/>
        </w:rPr>
      </w:pPr>
      <w:ins w:id="169" w:author="Unknown">
        <w:r w:rsidRPr="00C55F1C">
          <w:rPr>
            <w:rFonts w:ascii="Courier New" w:eastAsia="Times New Roman" w:hAnsi="Courier New" w:cs="Courier New"/>
            <w:color w:val="000000"/>
            <w:sz w:val="20"/>
            <w:szCs w:val="20"/>
          </w:rPr>
          <w:t xml:space="preserve">        return destroyed;</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color w:val="000000"/>
          <w:sz w:val="20"/>
          <w:szCs w:val="20"/>
        </w:rPr>
      </w:pPr>
      <w:ins w:id="171"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3" w:author="Unknown"/>
          <w:rFonts w:ascii="Courier New" w:eastAsia="Times New Roman" w:hAnsi="Courier New" w:cs="Courier New"/>
          <w:color w:val="000000"/>
          <w:sz w:val="20"/>
          <w:szCs w:val="20"/>
        </w:rPr>
      </w:pPr>
      <w:ins w:id="174" w:author="Unknown">
        <w:r w:rsidRPr="00C55F1C">
          <w:rPr>
            <w:rFonts w:ascii="Courier New" w:eastAsia="Times New Roman" w:hAnsi="Courier New" w:cs="Courier New"/>
            <w:color w:val="000000"/>
            <w:sz w:val="20"/>
            <w:szCs w:val="20"/>
          </w:rPr>
          <w:t xml:space="preserve">    public void setDestroyed(boolean val)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 w:author="Unknown"/>
          <w:rFonts w:ascii="Courier New" w:eastAsia="Times New Roman" w:hAnsi="Courier New" w:cs="Courier New"/>
          <w:color w:val="000000"/>
          <w:sz w:val="20"/>
          <w:szCs w:val="20"/>
        </w:rPr>
      </w:pPr>
      <w:ins w:id="17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color w:val="000000"/>
          <w:sz w:val="20"/>
          <w:szCs w:val="20"/>
        </w:rPr>
      </w:pPr>
      <w:ins w:id="178" w:author="Unknown">
        <w:r w:rsidRPr="00C55F1C">
          <w:rPr>
            <w:rFonts w:ascii="Courier New" w:eastAsia="Times New Roman" w:hAnsi="Courier New" w:cs="Courier New"/>
            <w:color w:val="000000"/>
            <w:sz w:val="20"/>
            <w:szCs w:val="20"/>
          </w:rPr>
          <w:t xml:space="preserve">        destroyed = val;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Courier New" w:eastAsia="Times New Roman" w:hAnsi="Courier New" w:cs="Courier New"/>
          <w:color w:val="000000"/>
          <w:sz w:val="20"/>
          <w:szCs w:val="20"/>
        </w:rPr>
      </w:pPr>
      <w:ins w:id="18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color w:val="000000"/>
          <w:sz w:val="20"/>
          <w:szCs w:val="20"/>
        </w:rPr>
      </w:pPr>
      <w:ins w:id="182"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183" w:author="Unknown"/>
          <w:rFonts w:ascii="Georgia" w:eastAsia="Times New Roman" w:hAnsi="Georgia" w:cs="Times New Roman"/>
          <w:color w:val="000000"/>
          <w:sz w:val="24"/>
          <w:szCs w:val="24"/>
        </w:rPr>
      </w:pPr>
      <w:ins w:id="184" w:author="Unknown">
        <w:r w:rsidRPr="00C55F1C">
          <w:rPr>
            <w:rFonts w:ascii="Georgia" w:eastAsia="Times New Roman" w:hAnsi="Georgia" w:cs="Times New Roman"/>
            <w:color w:val="000000"/>
            <w:sz w:val="24"/>
            <w:szCs w:val="24"/>
          </w:rPr>
          <w:t>This is the </w:t>
        </w:r>
        <w:r w:rsidRPr="00C55F1C">
          <w:rPr>
            <w:rFonts w:ascii="Courier New" w:eastAsia="Times New Roman" w:hAnsi="Courier New" w:cs="Courier New"/>
            <w:color w:val="000000"/>
            <w:sz w:val="20"/>
          </w:rPr>
          <w:t>Brick</w:t>
        </w:r>
        <w:r w:rsidRPr="00C55F1C">
          <w:rPr>
            <w:rFonts w:ascii="Georgia" w:eastAsia="Times New Roman" w:hAnsi="Georgia" w:cs="Times New Roman"/>
            <w:color w:val="000000"/>
            <w:sz w:val="24"/>
            <w:szCs w:val="24"/>
          </w:rPr>
          <w:t> class.</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color w:val="000000"/>
          <w:sz w:val="20"/>
          <w:szCs w:val="20"/>
        </w:rPr>
      </w:pPr>
      <w:ins w:id="186" w:author="Unknown">
        <w:r w:rsidRPr="00C55F1C">
          <w:rPr>
            <w:rFonts w:ascii="Courier New" w:eastAsia="Times New Roman" w:hAnsi="Courier New" w:cs="Courier New"/>
            <w:color w:val="000000"/>
            <w:sz w:val="20"/>
            <w:szCs w:val="20"/>
          </w:rPr>
          <w:t>private boolean destroyed;</w:t>
        </w:r>
      </w:ins>
    </w:p>
    <w:p w:rsidR="00C55F1C" w:rsidRPr="00C55F1C" w:rsidRDefault="00C55F1C" w:rsidP="00C55F1C">
      <w:pPr>
        <w:spacing w:before="100" w:beforeAutospacing="1" w:after="100" w:afterAutospacing="1" w:line="240" w:lineRule="auto"/>
        <w:rPr>
          <w:ins w:id="187" w:author="Unknown"/>
          <w:rFonts w:ascii="Georgia" w:eastAsia="Times New Roman" w:hAnsi="Georgia" w:cs="Times New Roman"/>
          <w:color w:val="000000"/>
          <w:sz w:val="24"/>
          <w:szCs w:val="24"/>
        </w:rPr>
      </w:pPr>
      <w:ins w:id="188" w:author="Unknown">
        <w:r w:rsidRPr="00C55F1C">
          <w:rPr>
            <w:rFonts w:ascii="Georgia" w:eastAsia="Times New Roman" w:hAnsi="Georgia" w:cs="Times New Roman"/>
            <w:color w:val="000000"/>
            <w:sz w:val="24"/>
            <w:szCs w:val="24"/>
          </w:rPr>
          <w:t>In the </w:t>
        </w:r>
        <w:r w:rsidRPr="00C55F1C">
          <w:rPr>
            <w:rFonts w:ascii="Courier New" w:eastAsia="Times New Roman" w:hAnsi="Courier New" w:cs="Courier New"/>
            <w:color w:val="000000"/>
            <w:sz w:val="20"/>
          </w:rPr>
          <w:t>destroyed</w:t>
        </w:r>
        <w:r w:rsidRPr="00C55F1C">
          <w:rPr>
            <w:rFonts w:ascii="Georgia" w:eastAsia="Times New Roman" w:hAnsi="Georgia" w:cs="Times New Roman"/>
            <w:color w:val="000000"/>
            <w:sz w:val="24"/>
            <w:szCs w:val="24"/>
          </w:rPr>
          <w:t> variable we keep the state of a brick.</w:t>
        </w:r>
      </w:ins>
    </w:p>
    <w:p w:rsidR="00C55F1C" w:rsidRPr="00C55F1C" w:rsidRDefault="00C55F1C" w:rsidP="00C55F1C">
      <w:pPr>
        <w:shd w:val="clear" w:color="auto" w:fill="BDBDBD"/>
        <w:spacing w:after="0" w:line="240" w:lineRule="auto"/>
        <w:rPr>
          <w:ins w:id="189" w:author="Unknown"/>
          <w:rFonts w:ascii="Georgia" w:eastAsia="Times New Roman" w:hAnsi="Georgia" w:cs="Times New Roman"/>
          <w:color w:val="000000"/>
          <w:sz w:val="24"/>
          <w:szCs w:val="24"/>
        </w:rPr>
      </w:pPr>
      <w:ins w:id="190" w:author="Unknown">
        <w:r w:rsidRPr="00C55F1C">
          <w:rPr>
            <w:rFonts w:ascii="Georgia" w:eastAsia="Times New Roman" w:hAnsi="Georgia" w:cs="Times New Roman"/>
            <w:color w:val="000000"/>
            <w:sz w:val="24"/>
            <w:szCs w:val="24"/>
          </w:rPr>
          <w:t>Ball.java</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color w:val="000000"/>
          <w:sz w:val="20"/>
          <w:szCs w:val="20"/>
        </w:rPr>
      </w:pPr>
      <w:ins w:id="192" w:author="Unknown">
        <w:r w:rsidRPr="00C55F1C">
          <w:rPr>
            <w:rFonts w:ascii="Courier New" w:eastAsia="Times New Roman" w:hAnsi="Courier New" w:cs="Courier New"/>
            <w:color w:val="000000"/>
            <w:sz w:val="20"/>
            <w:szCs w:val="20"/>
          </w:rPr>
          <w:t>package com.zetcode;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Courier New" w:eastAsia="Times New Roman" w:hAnsi="Courier New" w:cs="Courier New"/>
          <w:color w:val="000000"/>
          <w:sz w:val="20"/>
          <w:szCs w:val="20"/>
        </w:rPr>
      </w:pPr>
      <w:ins w:id="195" w:author="Unknown">
        <w:r w:rsidRPr="00C55F1C">
          <w:rPr>
            <w:rFonts w:ascii="Courier New" w:eastAsia="Times New Roman" w:hAnsi="Courier New" w:cs="Courier New"/>
            <w:color w:val="000000"/>
            <w:sz w:val="20"/>
            <w:szCs w:val="20"/>
          </w:rPr>
          <w:t>import javax.swing.ImageIcon;</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 w:author="Unknown"/>
          <w:rFonts w:ascii="Courier New" w:eastAsia="Times New Roman" w:hAnsi="Courier New" w:cs="Courier New"/>
          <w:color w:val="000000"/>
          <w:sz w:val="20"/>
          <w:szCs w:val="20"/>
        </w:rPr>
      </w:pPr>
      <w:ins w:id="198" w:author="Unknown">
        <w:r w:rsidRPr="00C55F1C">
          <w:rPr>
            <w:rFonts w:ascii="Courier New" w:eastAsia="Times New Roman" w:hAnsi="Courier New" w:cs="Courier New"/>
            <w:color w:val="000000"/>
            <w:sz w:val="20"/>
            <w:szCs w:val="20"/>
          </w:rPr>
          <w:t>public class Ball extends Sprite implements Commons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Courier New" w:eastAsia="Times New Roman" w:hAnsi="Courier New" w:cs="Courier New"/>
          <w:color w:val="000000"/>
          <w:sz w:val="20"/>
          <w:szCs w:val="20"/>
        </w:rPr>
      </w:pPr>
      <w:ins w:id="201" w:author="Unknown">
        <w:r w:rsidRPr="00C55F1C">
          <w:rPr>
            <w:rFonts w:ascii="Courier New" w:eastAsia="Times New Roman" w:hAnsi="Courier New" w:cs="Courier New"/>
            <w:color w:val="000000"/>
            <w:sz w:val="20"/>
            <w:szCs w:val="20"/>
          </w:rPr>
          <w:t xml:space="preserve">    private int xdir;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 w:author="Unknown"/>
          <w:rFonts w:ascii="Courier New" w:eastAsia="Times New Roman" w:hAnsi="Courier New" w:cs="Courier New"/>
          <w:color w:val="000000"/>
          <w:sz w:val="20"/>
          <w:szCs w:val="20"/>
        </w:rPr>
      </w:pPr>
      <w:ins w:id="203" w:author="Unknown">
        <w:r w:rsidRPr="00C55F1C">
          <w:rPr>
            <w:rFonts w:ascii="Courier New" w:eastAsia="Times New Roman" w:hAnsi="Courier New" w:cs="Courier New"/>
            <w:color w:val="000000"/>
            <w:sz w:val="20"/>
            <w:szCs w:val="20"/>
          </w:rPr>
          <w:t xml:space="preserve">    private int ydir;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4"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color w:val="000000"/>
          <w:sz w:val="20"/>
          <w:szCs w:val="20"/>
        </w:rPr>
      </w:pPr>
      <w:ins w:id="206" w:author="Unknown">
        <w:r w:rsidRPr="00C55F1C">
          <w:rPr>
            <w:rFonts w:ascii="Courier New" w:eastAsia="Times New Roman" w:hAnsi="Courier New" w:cs="Courier New"/>
            <w:color w:val="000000"/>
            <w:sz w:val="20"/>
            <w:szCs w:val="20"/>
          </w:rPr>
          <w:t xml:space="preserve">    public Ball()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color w:val="000000"/>
          <w:sz w:val="20"/>
          <w:szCs w:val="20"/>
        </w:rPr>
      </w:pPr>
      <w:ins w:id="209" w:author="Unknown">
        <w:r w:rsidRPr="00C55F1C">
          <w:rPr>
            <w:rFonts w:ascii="Courier New" w:eastAsia="Times New Roman" w:hAnsi="Courier New" w:cs="Courier New"/>
            <w:color w:val="000000"/>
            <w:sz w:val="20"/>
            <w:szCs w:val="20"/>
          </w:rPr>
          <w:lastRenderedPageBreak/>
          <w:t xml:space="preserve">        xdir = 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0" w:author="Unknown"/>
          <w:rFonts w:ascii="Courier New" w:eastAsia="Times New Roman" w:hAnsi="Courier New" w:cs="Courier New"/>
          <w:color w:val="000000"/>
          <w:sz w:val="20"/>
          <w:szCs w:val="20"/>
        </w:rPr>
      </w:pPr>
      <w:ins w:id="211" w:author="Unknown">
        <w:r w:rsidRPr="00C55F1C">
          <w:rPr>
            <w:rFonts w:ascii="Courier New" w:eastAsia="Times New Roman" w:hAnsi="Courier New" w:cs="Courier New"/>
            <w:color w:val="000000"/>
            <w:sz w:val="20"/>
            <w:szCs w:val="20"/>
          </w:rPr>
          <w:t xml:space="preserve">        ydir = -1;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Courier New" w:eastAsia="Times New Roman" w:hAnsi="Courier New" w:cs="Courier New"/>
          <w:color w:val="000000"/>
          <w:sz w:val="20"/>
          <w:szCs w:val="20"/>
        </w:rPr>
      </w:pPr>
      <w:ins w:id="214" w:author="Unknown">
        <w:r w:rsidRPr="00C55F1C">
          <w:rPr>
            <w:rFonts w:ascii="Courier New" w:eastAsia="Times New Roman" w:hAnsi="Courier New" w:cs="Courier New"/>
            <w:color w:val="000000"/>
            <w:sz w:val="20"/>
            <w:szCs w:val="20"/>
          </w:rPr>
          <w:t xml:space="preserve">        ImageIcon ii = new ImageIcon("ball.png");</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 w:author="Unknown"/>
          <w:rFonts w:ascii="Courier New" w:eastAsia="Times New Roman" w:hAnsi="Courier New" w:cs="Courier New"/>
          <w:color w:val="000000"/>
          <w:sz w:val="20"/>
          <w:szCs w:val="20"/>
        </w:rPr>
      </w:pPr>
      <w:ins w:id="216" w:author="Unknown">
        <w:r w:rsidRPr="00C55F1C">
          <w:rPr>
            <w:rFonts w:ascii="Courier New" w:eastAsia="Times New Roman" w:hAnsi="Courier New" w:cs="Courier New"/>
            <w:color w:val="000000"/>
            <w:sz w:val="20"/>
            <w:szCs w:val="20"/>
          </w:rPr>
          <w:t xml:space="preserve">        image = ii.getImage();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Courier New" w:eastAsia="Times New Roman" w:hAnsi="Courier New" w:cs="Courier New"/>
          <w:color w:val="000000"/>
          <w:sz w:val="20"/>
          <w:szCs w:val="20"/>
        </w:rPr>
      </w:pPr>
      <w:ins w:id="219" w:author="Unknown">
        <w:r w:rsidRPr="00C55F1C">
          <w:rPr>
            <w:rFonts w:ascii="Courier New" w:eastAsia="Times New Roman" w:hAnsi="Courier New" w:cs="Courier New"/>
            <w:color w:val="000000"/>
            <w:sz w:val="20"/>
            <w:szCs w:val="20"/>
          </w:rPr>
          <w:t xml:space="preserve">        i_width = image.getWidth(null);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Courier New" w:eastAsia="Times New Roman" w:hAnsi="Courier New" w:cs="Courier New"/>
          <w:color w:val="000000"/>
          <w:sz w:val="20"/>
          <w:szCs w:val="20"/>
        </w:rPr>
      </w:pPr>
      <w:ins w:id="221" w:author="Unknown">
        <w:r w:rsidRPr="00C55F1C">
          <w:rPr>
            <w:rFonts w:ascii="Courier New" w:eastAsia="Times New Roman" w:hAnsi="Courier New" w:cs="Courier New"/>
            <w:color w:val="000000"/>
            <w:sz w:val="20"/>
            <w:szCs w:val="20"/>
          </w:rPr>
          <w:t xml:space="preserve">        i_heigth = image.getHeight(null);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3" w:author="Unknown"/>
          <w:rFonts w:ascii="Courier New" w:eastAsia="Times New Roman" w:hAnsi="Courier New" w:cs="Courier New"/>
          <w:color w:val="000000"/>
          <w:sz w:val="20"/>
          <w:szCs w:val="20"/>
        </w:rPr>
      </w:pPr>
      <w:ins w:id="224" w:author="Unknown">
        <w:r w:rsidRPr="00C55F1C">
          <w:rPr>
            <w:rFonts w:ascii="Courier New" w:eastAsia="Times New Roman" w:hAnsi="Courier New" w:cs="Courier New"/>
            <w:color w:val="000000"/>
            <w:sz w:val="20"/>
            <w:szCs w:val="20"/>
          </w:rPr>
          <w:t xml:space="preserve">        resetState();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5" w:author="Unknown"/>
          <w:rFonts w:ascii="Courier New" w:eastAsia="Times New Roman" w:hAnsi="Courier New" w:cs="Courier New"/>
          <w:color w:val="000000"/>
          <w:sz w:val="20"/>
          <w:szCs w:val="20"/>
        </w:rPr>
      </w:pPr>
      <w:ins w:id="22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Courier New" w:eastAsia="Times New Roman" w:hAnsi="Courier New" w:cs="Courier New"/>
          <w:color w:val="000000"/>
          <w:sz w:val="20"/>
          <w:szCs w:val="20"/>
        </w:rPr>
      </w:pPr>
      <w:ins w:id="229" w:author="Unknown">
        <w:r w:rsidRPr="00C55F1C">
          <w:rPr>
            <w:rFonts w:ascii="Courier New" w:eastAsia="Times New Roman" w:hAnsi="Courier New" w:cs="Courier New"/>
            <w:color w:val="000000"/>
            <w:sz w:val="20"/>
            <w:szCs w:val="20"/>
          </w:rPr>
          <w:t xml:space="preserve">    public void move()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 w:author="Unknown"/>
          <w:rFonts w:ascii="Courier New" w:eastAsia="Times New Roman" w:hAnsi="Courier New" w:cs="Courier New"/>
          <w:color w:val="000000"/>
          <w:sz w:val="20"/>
          <w:szCs w:val="20"/>
        </w:rPr>
      </w:pPr>
      <w:ins w:id="231"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 w:author="Unknown"/>
          <w:rFonts w:ascii="Courier New" w:eastAsia="Times New Roman" w:hAnsi="Courier New" w:cs="Courier New"/>
          <w:color w:val="000000"/>
          <w:sz w:val="20"/>
          <w:szCs w:val="20"/>
        </w:rPr>
      </w:pPr>
      <w:ins w:id="233" w:author="Unknown">
        <w:r w:rsidRPr="00C55F1C">
          <w:rPr>
            <w:rFonts w:ascii="Courier New" w:eastAsia="Times New Roman" w:hAnsi="Courier New" w:cs="Courier New"/>
            <w:color w:val="000000"/>
            <w:sz w:val="20"/>
            <w:szCs w:val="20"/>
          </w:rPr>
          <w:t xml:space="preserve">        x += xdir;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 w:author="Unknown"/>
          <w:rFonts w:ascii="Courier New" w:eastAsia="Times New Roman" w:hAnsi="Courier New" w:cs="Courier New"/>
          <w:color w:val="000000"/>
          <w:sz w:val="20"/>
          <w:szCs w:val="20"/>
        </w:rPr>
      </w:pPr>
      <w:ins w:id="235" w:author="Unknown">
        <w:r w:rsidRPr="00C55F1C">
          <w:rPr>
            <w:rFonts w:ascii="Courier New" w:eastAsia="Times New Roman" w:hAnsi="Courier New" w:cs="Courier New"/>
            <w:color w:val="000000"/>
            <w:sz w:val="20"/>
            <w:szCs w:val="20"/>
          </w:rPr>
          <w:t xml:space="preserve">        y += ydir;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7" w:author="Unknown"/>
          <w:rFonts w:ascii="Courier New" w:eastAsia="Times New Roman" w:hAnsi="Courier New" w:cs="Courier New"/>
          <w:color w:val="000000"/>
          <w:sz w:val="20"/>
          <w:szCs w:val="20"/>
        </w:rPr>
      </w:pPr>
      <w:ins w:id="238" w:author="Unknown">
        <w:r w:rsidRPr="00C55F1C">
          <w:rPr>
            <w:rFonts w:ascii="Courier New" w:eastAsia="Times New Roman" w:hAnsi="Courier New" w:cs="Courier New"/>
            <w:color w:val="000000"/>
            <w:sz w:val="20"/>
            <w:szCs w:val="20"/>
          </w:rPr>
          <w:t xml:space="preserve">        if (x == 0)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 w:author="Unknown"/>
          <w:rFonts w:ascii="Courier New" w:eastAsia="Times New Roman" w:hAnsi="Courier New" w:cs="Courier New"/>
          <w:color w:val="000000"/>
          <w:sz w:val="20"/>
          <w:szCs w:val="20"/>
        </w:rPr>
      </w:pPr>
      <w:ins w:id="240" w:author="Unknown">
        <w:r w:rsidRPr="00C55F1C">
          <w:rPr>
            <w:rFonts w:ascii="Courier New" w:eastAsia="Times New Roman" w:hAnsi="Courier New" w:cs="Courier New"/>
            <w:color w:val="000000"/>
            <w:sz w:val="20"/>
            <w:szCs w:val="20"/>
          </w:rPr>
          <w:t xml:space="preserve">            setXDir(1);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urier New" w:eastAsia="Times New Roman" w:hAnsi="Courier New" w:cs="Courier New"/>
          <w:color w:val="000000"/>
          <w:sz w:val="20"/>
          <w:szCs w:val="20"/>
        </w:rPr>
      </w:pPr>
      <w:ins w:id="24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Courier New" w:eastAsia="Times New Roman" w:hAnsi="Courier New" w:cs="Courier New"/>
          <w:color w:val="000000"/>
          <w:sz w:val="20"/>
          <w:szCs w:val="20"/>
        </w:rPr>
      </w:pPr>
      <w:ins w:id="245" w:author="Unknown">
        <w:r w:rsidRPr="00C55F1C">
          <w:rPr>
            <w:rFonts w:ascii="Courier New" w:eastAsia="Times New Roman" w:hAnsi="Courier New" w:cs="Courier New"/>
            <w:color w:val="000000"/>
            <w:sz w:val="20"/>
            <w:szCs w:val="20"/>
          </w:rPr>
          <w:t xml:space="preserve">        if (x == WIDTH - i_width)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Courier New" w:eastAsia="Times New Roman" w:hAnsi="Courier New" w:cs="Courier New"/>
          <w:color w:val="000000"/>
          <w:sz w:val="20"/>
          <w:szCs w:val="20"/>
        </w:rPr>
      </w:pPr>
      <w:ins w:id="247" w:author="Unknown">
        <w:r w:rsidRPr="00C55F1C">
          <w:rPr>
            <w:rFonts w:ascii="Courier New" w:eastAsia="Times New Roman" w:hAnsi="Courier New" w:cs="Courier New"/>
            <w:color w:val="000000"/>
            <w:sz w:val="20"/>
            <w:szCs w:val="20"/>
          </w:rPr>
          <w:t xml:space="preserve">            setXDir(-1);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 w:author="Unknown"/>
          <w:rFonts w:ascii="Courier New" w:eastAsia="Times New Roman" w:hAnsi="Courier New" w:cs="Courier New"/>
          <w:color w:val="000000"/>
          <w:sz w:val="20"/>
          <w:szCs w:val="20"/>
        </w:rPr>
      </w:pPr>
      <w:ins w:id="249"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 w:author="Unknown"/>
          <w:rFonts w:ascii="Courier New" w:eastAsia="Times New Roman" w:hAnsi="Courier New" w:cs="Courier New"/>
          <w:color w:val="000000"/>
          <w:sz w:val="20"/>
          <w:szCs w:val="20"/>
        </w:rPr>
      </w:pPr>
      <w:ins w:id="252" w:author="Unknown">
        <w:r w:rsidRPr="00C55F1C">
          <w:rPr>
            <w:rFonts w:ascii="Courier New" w:eastAsia="Times New Roman" w:hAnsi="Courier New" w:cs="Courier New"/>
            <w:color w:val="000000"/>
            <w:sz w:val="20"/>
            <w:szCs w:val="20"/>
          </w:rPr>
          <w:t xml:space="preserve">        if (y == 0)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3" w:author="Unknown"/>
          <w:rFonts w:ascii="Courier New" w:eastAsia="Times New Roman" w:hAnsi="Courier New" w:cs="Courier New"/>
          <w:color w:val="000000"/>
          <w:sz w:val="20"/>
          <w:szCs w:val="20"/>
        </w:rPr>
      </w:pPr>
      <w:ins w:id="254" w:author="Unknown">
        <w:r w:rsidRPr="00C55F1C">
          <w:rPr>
            <w:rFonts w:ascii="Courier New" w:eastAsia="Times New Roman" w:hAnsi="Courier New" w:cs="Courier New"/>
            <w:color w:val="000000"/>
            <w:sz w:val="20"/>
            <w:szCs w:val="20"/>
          </w:rPr>
          <w:t xml:space="preserve">            setYDir(1);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 w:author="Unknown"/>
          <w:rFonts w:ascii="Courier New" w:eastAsia="Times New Roman" w:hAnsi="Courier New" w:cs="Courier New"/>
          <w:color w:val="000000"/>
          <w:sz w:val="20"/>
          <w:szCs w:val="20"/>
        </w:rPr>
      </w:pPr>
      <w:ins w:id="25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 w:author="Unknown"/>
          <w:rFonts w:ascii="Courier New" w:eastAsia="Times New Roman" w:hAnsi="Courier New" w:cs="Courier New"/>
          <w:color w:val="000000"/>
          <w:sz w:val="20"/>
          <w:szCs w:val="20"/>
        </w:rPr>
      </w:pPr>
      <w:ins w:id="258"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color w:val="000000"/>
          <w:sz w:val="20"/>
          <w:szCs w:val="20"/>
        </w:rPr>
      </w:pPr>
      <w:ins w:id="261" w:author="Unknown">
        <w:r w:rsidRPr="00C55F1C">
          <w:rPr>
            <w:rFonts w:ascii="Courier New" w:eastAsia="Times New Roman" w:hAnsi="Courier New" w:cs="Courier New"/>
            <w:color w:val="000000"/>
            <w:sz w:val="20"/>
            <w:szCs w:val="20"/>
          </w:rPr>
          <w:t xml:space="preserve">    private void resetState()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Courier New" w:eastAsia="Times New Roman" w:hAnsi="Courier New" w:cs="Courier New"/>
          <w:color w:val="000000"/>
          <w:sz w:val="20"/>
          <w:szCs w:val="20"/>
        </w:rPr>
      </w:pPr>
      <w:ins w:id="263"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 w:author="Unknown"/>
          <w:rFonts w:ascii="Courier New" w:eastAsia="Times New Roman" w:hAnsi="Courier New" w:cs="Courier New"/>
          <w:color w:val="000000"/>
          <w:sz w:val="20"/>
          <w:szCs w:val="20"/>
        </w:rPr>
      </w:pPr>
      <w:ins w:id="265" w:author="Unknown">
        <w:r w:rsidRPr="00C55F1C">
          <w:rPr>
            <w:rFonts w:ascii="Courier New" w:eastAsia="Times New Roman" w:hAnsi="Courier New" w:cs="Courier New"/>
            <w:color w:val="000000"/>
            <w:sz w:val="20"/>
            <w:szCs w:val="20"/>
          </w:rPr>
          <w:t xml:space="preserve">        x = INIT_BALL_X;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 w:author="Unknown"/>
          <w:rFonts w:ascii="Courier New" w:eastAsia="Times New Roman" w:hAnsi="Courier New" w:cs="Courier New"/>
          <w:color w:val="000000"/>
          <w:sz w:val="20"/>
          <w:szCs w:val="20"/>
        </w:rPr>
      </w:pPr>
      <w:ins w:id="267" w:author="Unknown">
        <w:r w:rsidRPr="00C55F1C">
          <w:rPr>
            <w:rFonts w:ascii="Courier New" w:eastAsia="Times New Roman" w:hAnsi="Courier New" w:cs="Courier New"/>
            <w:color w:val="000000"/>
            <w:sz w:val="20"/>
            <w:szCs w:val="20"/>
          </w:rPr>
          <w:t xml:space="preserve">        y = INIT_BALL_Y;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 w:author="Unknown"/>
          <w:rFonts w:ascii="Courier New" w:eastAsia="Times New Roman" w:hAnsi="Courier New" w:cs="Courier New"/>
          <w:color w:val="000000"/>
          <w:sz w:val="20"/>
          <w:szCs w:val="20"/>
        </w:rPr>
      </w:pPr>
      <w:ins w:id="269"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 w:author="Unknown"/>
          <w:rFonts w:ascii="Courier New" w:eastAsia="Times New Roman" w:hAnsi="Courier New" w:cs="Courier New"/>
          <w:color w:val="000000"/>
          <w:sz w:val="20"/>
          <w:szCs w:val="20"/>
        </w:rPr>
      </w:pPr>
      <w:ins w:id="272" w:author="Unknown">
        <w:r w:rsidRPr="00C55F1C">
          <w:rPr>
            <w:rFonts w:ascii="Courier New" w:eastAsia="Times New Roman" w:hAnsi="Courier New" w:cs="Courier New"/>
            <w:color w:val="000000"/>
            <w:sz w:val="20"/>
            <w:szCs w:val="20"/>
          </w:rPr>
          <w:t xml:space="preserve">    public void setXDir(int x)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 w:author="Unknown"/>
          <w:rFonts w:ascii="Courier New" w:eastAsia="Times New Roman" w:hAnsi="Courier New" w:cs="Courier New"/>
          <w:color w:val="000000"/>
          <w:sz w:val="20"/>
          <w:szCs w:val="20"/>
        </w:rPr>
      </w:pPr>
      <w:ins w:id="274" w:author="Unknown">
        <w:r w:rsidRPr="00C55F1C">
          <w:rPr>
            <w:rFonts w:ascii="Courier New" w:eastAsia="Times New Roman" w:hAnsi="Courier New" w:cs="Courier New"/>
            <w:color w:val="000000"/>
            <w:sz w:val="20"/>
            <w:szCs w:val="20"/>
          </w:rPr>
          <w:t xml:space="preserve">        xdir = 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 w:author="Unknown"/>
          <w:rFonts w:ascii="Courier New" w:eastAsia="Times New Roman" w:hAnsi="Courier New" w:cs="Courier New"/>
          <w:color w:val="000000"/>
          <w:sz w:val="20"/>
          <w:szCs w:val="20"/>
        </w:rPr>
      </w:pPr>
      <w:ins w:id="27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Courier New" w:eastAsia="Times New Roman" w:hAnsi="Courier New" w:cs="Courier New"/>
          <w:color w:val="000000"/>
          <w:sz w:val="20"/>
          <w:szCs w:val="20"/>
        </w:rPr>
      </w:pPr>
      <w:ins w:id="279" w:author="Unknown">
        <w:r w:rsidRPr="00C55F1C">
          <w:rPr>
            <w:rFonts w:ascii="Courier New" w:eastAsia="Times New Roman" w:hAnsi="Courier New" w:cs="Courier New"/>
            <w:color w:val="000000"/>
            <w:sz w:val="20"/>
            <w:szCs w:val="20"/>
          </w:rPr>
          <w:t xml:space="preserve">    public void setYDir(int y)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 w:author="Unknown"/>
          <w:rFonts w:ascii="Courier New" w:eastAsia="Times New Roman" w:hAnsi="Courier New" w:cs="Courier New"/>
          <w:color w:val="000000"/>
          <w:sz w:val="20"/>
          <w:szCs w:val="20"/>
        </w:rPr>
      </w:pPr>
      <w:ins w:id="281" w:author="Unknown">
        <w:r w:rsidRPr="00C55F1C">
          <w:rPr>
            <w:rFonts w:ascii="Courier New" w:eastAsia="Times New Roman" w:hAnsi="Courier New" w:cs="Courier New"/>
            <w:color w:val="000000"/>
            <w:sz w:val="20"/>
            <w:szCs w:val="20"/>
          </w:rPr>
          <w:t xml:space="preserve">        ydir = 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 w:author="Unknown"/>
          <w:rFonts w:ascii="Courier New" w:eastAsia="Times New Roman" w:hAnsi="Courier New" w:cs="Courier New"/>
          <w:color w:val="000000"/>
          <w:sz w:val="20"/>
          <w:szCs w:val="20"/>
        </w:rPr>
      </w:pPr>
      <w:ins w:id="283"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5" w:author="Unknown"/>
          <w:rFonts w:ascii="Courier New" w:eastAsia="Times New Roman" w:hAnsi="Courier New" w:cs="Courier New"/>
          <w:color w:val="000000"/>
          <w:sz w:val="20"/>
          <w:szCs w:val="20"/>
        </w:rPr>
      </w:pPr>
      <w:ins w:id="286" w:author="Unknown">
        <w:r w:rsidRPr="00C55F1C">
          <w:rPr>
            <w:rFonts w:ascii="Courier New" w:eastAsia="Times New Roman" w:hAnsi="Courier New" w:cs="Courier New"/>
            <w:color w:val="000000"/>
            <w:sz w:val="20"/>
            <w:szCs w:val="20"/>
          </w:rPr>
          <w:t xml:space="preserve">    public int getYDir()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7" w:author="Unknown"/>
          <w:rFonts w:ascii="Courier New" w:eastAsia="Times New Roman" w:hAnsi="Courier New" w:cs="Courier New"/>
          <w:color w:val="000000"/>
          <w:sz w:val="20"/>
          <w:szCs w:val="20"/>
        </w:rPr>
      </w:pPr>
      <w:ins w:id="288" w:author="Unknown">
        <w:r w:rsidRPr="00C55F1C">
          <w:rPr>
            <w:rFonts w:ascii="Courier New" w:eastAsia="Times New Roman" w:hAnsi="Courier New" w:cs="Courier New"/>
            <w:color w:val="000000"/>
            <w:sz w:val="20"/>
            <w:szCs w:val="20"/>
          </w:rPr>
          <w:t xml:space="preserve">        return ydir;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color w:val="000000"/>
          <w:sz w:val="20"/>
          <w:szCs w:val="20"/>
        </w:rPr>
      </w:pPr>
      <w:ins w:id="29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color w:val="000000"/>
          <w:sz w:val="20"/>
          <w:szCs w:val="20"/>
        </w:rPr>
      </w:pPr>
      <w:ins w:id="292"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293" w:author="Unknown"/>
          <w:rFonts w:ascii="Georgia" w:eastAsia="Times New Roman" w:hAnsi="Georgia" w:cs="Times New Roman"/>
          <w:color w:val="000000"/>
          <w:sz w:val="24"/>
          <w:szCs w:val="24"/>
        </w:rPr>
      </w:pPr>
      <w:ins w:id="294" w:author="Unknown">
        <w:r w:rsidRPr="00C55F1C">
          <w:rPr>
            <w:rFonts w:ascii="Georgia" w:eastAsia="Times New Roman" w:hAnsi="Georgia" w:cs="Times New Roman"/>
            <w:color w:val="000000"/>
            <w:sz w:val="24"/>
            <w:szCs w:val="24"/>
          </w:rPr>
          <w:t>This is the </w:t>
        </w:r>
        <w:r w:rsidRPr="00C55F1C">
          <w:rPr>
            <w:rFonts w:ascii="Courier New" w:eastAsia="Times New Roman" w:hAnsi="Courier New" w:cs="Courier New"/>
            <w:color w:val="000000"/>
            <w:sz w:val="20"/>
          </w:rPr>
          <w:t>Ball</w:t>
        </w:r>
        <w:r w:rsidRPr="00C55F1C">
          <w:rPr>
            <w:rFonts w:ascii="Georgia" w:eastAsia="Times New Roman" w:hAnsi="Georgia" w:cs="Times New Roman"/>
            <w:color w:val="000000"/>
            <w:sz w:val="24"/>
            <w:szCs w:val="24"/>
          </w:rPr>
          <w:t> class.</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color w:val="000000"/>
          <w:sz w:val="20"/>
          <w:szCs w:val="20"/>
        </w:rPr>
      </w:pPr>
      <w:ins w:id="296" w:author="Unknown">
        <w:r w:rsidRPr="00C55F1C">
          <w:rPr>
            <w:rFonts w:ascii="Courier New" w:eastAsia="Times New Roman" w:hAnsi="Courier New" w:cs="Courier New"/>
            <w:color w:val="000000"/>
            <w:sz w:val="20"/>
            <w:szCs w:val="20"/>
          </w:rPr>
          <w:t>public void move()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7" w:author="Unknown"/>
          <w:rFonts w:ascii="Courier New" w:eastAsia="Times New Roman" w:hAnsi="Courier New" w:cs="Courier New"/>
          <w:color w:val="000000"/>
          <w:sz w:val="20"/>
          <w:szCs w:val="20"/>
        </w:rPr>
      </w:pPr>
      <w:ins w:id="298"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 w:author="Unknown"/>
          <w:rFonts w:ascii="Courier New" w:eastAsia="Times New Roman" w:hAnsi="Courier New" w:cs="Courier New"/>
          <w:color w:val="000000"/>
          <w:sz w:val="20"/>
          <w:szCs w:val="20"/>
        </w:rPr>
      </w:pPr>
      <w:ins w:id="300" w:author="Unknown">
        <w:r w:rsidRPr="00C55F1C">
          <w:rPr>
            <w:rFonts w:ascii="Courier New" w:eastAsia="Times New Roman" w:hAnsi="Courier New" w:cs="Courier New"/>
            <w:color w:val="000000"/>
            <w:sz w:val="20"/>
            <w:szCs w:val="20"/>
          </w:rPr>
          <w:t xml:space="preserve">    x += xdir;</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 w:author="Unknown"/>
          <w:rFonts w:ascii="Courier New" w:eastAsia="Times New Roman" w:hAnsi="Courier New" w:cs="Courier New"/>
          <w:color w:val="000000"/>
          <w:sz w:val="20"/>
          <w:szCs w:val="20"/>
        </w:rPr>
      </w:pPr>
      <w:ins w:id="302" w:author="Unknown">
        <w:r w:rsidRPr="00C55F1C">
          <w:rPr>
            <w:rFonts w:ascii="Courier New" w:eastAsia="Times New Roman" w:hAnsi="Courier New" w:cs="Courier New"/>
            <w:color w:val="000000"/>
            <w:sz w:val="20"/>
            <w:szCs w:val="20"/>
          </w:rPr>
          <w:lastRenderedPageBreak/>
          <w:t xml:space="preserve">    y += ydir;</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 w:author="Unknown"/>
          <w:rFonts w:ascii="Courier New" w:eastAsia="Times New Roman" w:hAnsi="Courier New" w:cs="Courier New"/>
          <w:color w:val="000000"/>
          <w:sz w:val="20"/>
          <w:szCs w:val="20"/>
        </w:rPr>
      </w:pPr>
      <w:ins w:id="305" w:author="Unknown">
        <w:r w:rsidRPr="00C55F1C">
          <w:rPr>
            <w:rFonts w:ascii="Courier New" w:eastAsia="Times New Roman" w:hAnsi="Courier New" w:cs="Courier New"/>
            <w:color w:val="000000"/>
            <w:sz w:val="20"/>
            <w:szCs w:val="20"/>
          </w:rPr>
          <w:t xml:space="preserve">    if (x == 0)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 w:author="Unknown"/>
          <w:rFonts w:ascii="Courier New" w:eastAsia="Times New Roman" w:hAnsi="Courier New" w:cs="Courier New"/>
          <w:color w:val="000000"/>
          <w:sz w:val="20"/>
          <w:szCs w:val="20"/>
        </w:rPr>
      </w:pPr>
      <w:ins w:id="307" w:author="Unknown">
        <w:r w:rsidRPr="00C55F1C">
          <w:rPr>
            <w:rFonts w:ascii="Courier New" w:eastAsia="Times New Roman" w:hAnsi="Courier New" w:cs="Courier New"/>
            <w:color w:val="000000"/>
            <w:sz w:val="20"/>
            <w:szCs w:val="20"/>
          </w:rPr>
          <w:t xml:space="preserve">        setXDir(1);</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8" w:author="Unknown"/>
          <w:rFonts w:ascii="Courier New" w:eastAsia="Times New Roman" w:hAnsi="Courier New" w:cs="Courier New"/>
          <w:color w:val="000000"/>
          <w:sz w:val="20"/>
          <w:szCs w:val="20"/>
        </w:rPr>
      </w:pPr>
      <w:ins w:id="309"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0"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 w:author="Unknown"/>
          <w:rFonts w:ascii="Courier New" w:eastAsia="Times New Roman" w:hAnsi="Courier New" w:cs="Courier New"/>
          <w:color w:val="000000"/>
          <w:sz w:val="20"/>
          <w:szCs w:val="20"/>
        </w:rPr>
      </w:pPr>
      <w:ins w:id="312" w:author="Unknown">
        <w:r w:rsidRPr="00C55F1C">
          <w:rPr>
            <w:rFonts w:ascii="Courier New" w:eastAsia="Times New Roman" w:hAnsi="Courier New" w:cs="Courier New"/>
            <w:color w:val="000000"/>
            <w:sz w:val="20"/>
            <w:szCs w:val="20"/>
          </w:rPr>
          <w:t xml:space="preserve">    if (x == WIDTH - i_width)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color w:val="000000"/>
          <w:sz w:val="20"/>
          <w:szCs w:val="20"/>
        </w:rPr>
      </w:pPr>
      <w:ins w:id="314" w:author="Unknown">
        <w:r w:rsidRPr="00C55F1C">
          <w:rPr>
            <w:rFonts w:ascii="Courier New" w:eastAsia="Times New Roman" w:hAnsi="Courier New" w:cs="Courier New"/>
            <w:color w:val="000000"/>
            <w:sz w:val="20"/>
            <w:szCs w:val="20"/>
          </w:rPr>
          <w:t xml:space="preserve">        setXDir(-1);</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 w:author="Unknown"/>
          <w:rFonts w:ascii="Courier New" w:eastAsia="Times New Roman" w:hAnsi="Courier New" w:cs="Courier New"/>
          <w:color w:val="000000"/>
          <w:sz w:val="20"/>
          <w:szCs w:val="20"/>
        </w:rPr>
      </w:pPr>
      <w:ins w:id="31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7"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8" w:author="Unknown"/>
          <w:rFonts w:ascii="Courier New" w:eastAsia="Times New Roman" w:hAnsi="Courier New" w:cs="Courier New"/>
          <w:color w:val="000000"/>
          <w:sz w:val="20"/>
          <w:szCs w:val="20"/>
        </w:rPr>
      </w:pPr>
      <w:ins w:id="319" w:author="Unknown">
        <w:r w:rsidRPr="00C55F1C">
          <w:rPr>
            <w:rFonts w:ascii="Courier New" w:eastAsia="Times New Roman" w:hAnsi="Courier New" w:cs="Courier New"/>
            <w:color w:val="000000"/>
            <w:sz w:val="20"/>
            <w:szCs w:val="20"/>
          </w:rPr>
          <w:t xml:space="preserve">    if (y == 0)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 w:author="Unknown"/>
          <w:rFonts w:ascii="Courier New" w:eastAsia="Times New Roman" w:hAnsi="Courier New" w:cs="Courier New"/>
          <w:color w:val="000000"/>
          <w:sz w:val="20"/>
          <w:szCs w:val="20"/>
        </w:rPr>
      </w:pPr>
      <w:ins w:id="321" w:author="Unknown">
        <w:r w:rsidRPr="00C55F1C">
          <w:rPr>
            <w:rFonts w:ascii="Courier New" w:eastAsia="Times New Roman" w:hAnsi="Courier New" w:cs="Courier New"/>
            <w:color w:val="000000"/>
            <w:sz w:val="20"/>
            <w:szCs w:val="20"/>
          </w:rPr>
          <w:t xml:space="preserve">        setYDir(1);</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2" w:author="Unknown"/>
          <w:rFonts w:ascii="Courier New" w:eastAsia="Times New Roman" w:hAnsi="Courier New" w:cs="Courier New"/>
          <w:color w:val="000000"/>
          <w:sz w:val="20"/>
          <w:szCs w:val="20"/>
        </w:rPr>
      </w:pPr>
      <w:ins w:id="323"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4" w:author="Unknown"/>
          <w:rFonts w:ascii="Courier New" w:eastAsia="Times New Roman" w:hAnsi="Courier New" w:cs="Courier New"/>
          <w:color w:val="000000"/>
          <w:sz w:val="20"/>
          <w:szCs w:val="20"/>
        </w:rPr>
      </w:pPr>
      <w:ins w:id="325"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326" w:author="Unknown"/>
          <w:rFonts w:ascii="Georgia" w:eastAsia="Times New Roman" w:hAnsi="Georgia" w:cs="Times New Roman"/>
          <w:color w:val="000000"/>
          <w:sz w:val="24"/>
          <w:szCs w:val="24"/>
        </w:rPr>
      </w:pPr>
      <w:ins w:id="327" w:author="Unknown">
        <w:r w:rsidRPr="00C55F1C">
          <w:rPr>
            <w:rFonts w:ascii="Georgia" w:eastAsia="Times New Roman" w:hAnsi="Georgia" w:cs="Times New Roman"/>
            <w:color w:val="000000"/>
            <w:sz w:val="24"/>
            <w:szCs w:val="24"/>
          </w:rPr>
          <w:t>The </w:t>
        </w:r>
        <w:r w:rsidRPr="00C55F1C">
          <w:rPr>
            <w:rFonts w:ascii="Courier New" w:eastAsia="Times New Roman" w:hAnsi="Courier New" w:cs="Courier New"/>
            <w:color w:val="000000"/>
            <w:sz w:val="20"/>
          </w:rPr>
          <w:t>move()</w:t>
        </w:r>
        <w:r w:rsidRPr="00C55F1C">
          <w:rPr>
            <w:rFonts w:ascii="Georgia" w:eastAsia="Times New Roman" w:hAnsi="Georgia" w:cs="Times New Roman"/>
            <w:color w:val="000000"/>
            <w:sz w:val="24"/>
            <w:szCs w:val="24"/>
          </w:rPr>
          <w:t> method moves the ball on the </w:t>
        </w:r>
        <w:r w:rsidRPr="00C55F1C">
          <w:rPr>
            <w:rFonts w:ascii="Courier New" w:eastAsia="Times New Roman" w:hAnsi="Courier New" w:cs="Courier New"/>
            <w:color w:val="000000"/>
            <w:sz w:val="20"/>
          </w:rPr>
          <w:t>Board</w:t>
        </w:r>
        <w:r w:rsidRPr="00C55F1C">
          <w:rPr>
            <w:rFonts w:ascii="Georgia" w:eastAsia="Times New Roman" w:hAnsi="Georgia" w:cs="Times New Roman"/>
            <w:color w:val="000000"/>
            <w:sz w:val="24"/>
            <w:szCs w:val="24"/>
          </w:rPr>
          <w:t>. If the ball hits the borders, the directions are changed accordingly.</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8" w:author="Unknown"/>
          <w:rFonts w:ascii="Courier New" w:eastAsia="Times New Roman" w:hAnsi="Courier New" w:cs="Courier New"/>
          <w:color w:val="000000"/>
          <w:sz w:val="20"/>
          <w:szCs w:val="20"/>
        </w:rPr>
      </w:pPr>
      <w:ins w:id="329" w:author="Unknown">
        <w:r w:rsidRPr="00C55F1C">
          <w:rPr>
            <w:rFonts w:ascii="Courier New" w:eastAsia="Times New Roman" w:hAnsi="Courier New" w:cs="Courier New"/>
            <w:color w:val="000000"/>
            <w:sz w:val="20"/>
            <w:szCs w:val="20"/>
          </w:rPr>
          <w:t>public void setXDir(int x)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color w:val="000000"/>
          <w:sz w:val="20"/>
          <w:szCs w:val="20"/>
        </w:rPr>
      </w:pPr>
      <w:ins w:id="331" w:author="Unknown">
        <w:r w:rsidRPr="00C55F1C">
          <w:rPr>
            <w:rFonts w:ascii="Courier New" w:eastAsia="Times New Roman" w:hAnsi="Courier New" w:cs="Courier New"/>
            <w:color w:val="000000"/>
            <w:sz w:val="20"/>
            <w:szCs w:val="20"/>
          </w:rPr>
          <w:t xml:space="preserve">    xdir = x;</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2" w:author="Unknown"/>
          <w:rFonts w:ascii="Courier New" w:eastAsia="Times New Roman" w:hAnsi="Courier New" w:cs="Courier New"/>
          <w:color w:val="000000"/>
          <w:sz w:val="20"/>
          <w:szCs w:val="20"/>
        </w:rPr>
      </w:pPr>
      <w:ins w:id="333" w:author="Unknown">
        <w:r w:rsidRPr="00C55F1C">
          <w:rPr>
            <w:rFonts w:ascii="Courier New" w:eastAsia="Times New Roman" w:hAnsi="Courier New" w:cs="Courier New"/>
            <w:color w:val="000000"/>
            <w:sz w:val="20"/>
            <w:szCs w:val="20"/>
          </w:rPr>
          <w:t>}</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 w:author="Unknown"/>
          <w:rFonts w:ascii="Courier New" w:eastAsia="Times New Roman" w:hAnsi="Courier New" w:cs="Courier New"/>
          <w:color w:val="000000"/>
          <w:sz w:val="20"/>
          <w:szCs w:val="20"/>
        </w:rPr>
      </w:pPr>
      <w:ins w:id="336" w:author="Unknown">
        <w:r w:rsidRPr="00C55F1C">
          <w:rPr>
            <w:rFonts w:ascii="Courier New" w:eastAsia="Times New Roman" w:hAnsi="Courier New" w:cs="Courier New"/>
            <w:color w:val="000000"/>
            <w:sz w:val="20"/>
            <w:szCs w:val="20"/>
          </w:rPr>
          <w:t>public void setYDir(int y)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7" w:author="Unknown"/>
          <w:rFonts w:ascii="Courier New" w:eastAsia="Times New Roman" w:hAnsi="Courier New" w:cs="Courier New"/>
          <w:color w:val="000000"/>
          <w:sz w:val="20"/>
          <w:szCs w:val="20"/>
        </w:rPr>
      </w:pPr>
      <w:ins w:id="338" w:author="Unknown">
        <w:r w:rsidRPr="00C55F1C">
          <w:rPr>
            <w:rFonts w:ascii="Courier New" w:eastAsia="Times New Roman" w:hAnsi="Courier New" w:cs="Courier New"/>
            <w:color w:val="000000"/>
            <w:sz w:val="20"/>
            <w:szCs w:val="20"/>
          </w:rPr>
          <w:t xml:space="preserve">    ydir = y;</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 w:author="Unknown"/>
          <w:rFonts w:ascii="Courier New" w:eastAsia="Times New Roman" w:hAnsi="Courier New" w:cs="Courier New"/>
          <w:color w:val="000000"/>
          <w:sz w:val="20"/>
          <w:szCs w:val="20"/>
        </w:rPr>
      </w:pPr>
      <w:ins w:id="340"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341" w:author="Unknown"/>
          <w:rFonts w:ascii="Georgia" w:eastAsia="Times New Roman" w:hAnsi="Georgia" w:cs="Times New Roman"/>
          <w:color w:val="000000"/>
          <w:sz w:val="24"/>
          <w:szCs w:val="24"/>
        </w:rPr>
      </w:pPr>
      <w:ins w:id="342" w:author="Unknown">
        <w:r w:rsidRPr="00C55F1C">
          <w:rPr>
            <w:rFonts w:ascii="Georgia" w:eastAsia="Times New Roman" w:hAnsi="Georgia" w:cs="Times New Roman"/>
            <w:color w:val="000000"/>
            <w:sz w:val="24"/>
            <w:szCs w:val="24"/>
          </w:rPr>
          <w:t>These two methods are called when the ball hits the paddle or a brick.</w:t>
        </w:r>
      </w:ins>
    </w:p>
    <w:p w:rsidR="00C55F1C" w:rsidRPr="00C55F1C" w:rsidRDefault="00C55F1C" w:rsidP="00C55F1C">
      <w:pPr>
        <w:shd w:val="clear" w:color="auto" w:fill="BDBDBD"/>
        <w:spacing w:after="0" w:line="240" w:lineRule="auto"/>
        <w:rPr>
          <w:ins w:id="343" w:author="Unknown"/>
          <w:rFonts w:ascii="Georgia" w:eastAsia="Times New Roman" w:hAnsi="Georgia" w:cs="Times New Roman"/>
          <w:color w:val="000000"/>
          <w:sz w:val="24"/>
          <w:szCs w:val="24"/>
        </w:rPr>
      </w:pPr>
      <w:ins w:id="344" w:author="Unknown">
        <w:r w:rsidRPr="00C55F1C">
          <w:rPr>
            <w:rFonts w:ascii="Georgia" w:eastAsia="Times New Roman" w:hAnsi="Georgia" w:cs="Times New Roman"/>
            <w:color w:val="000000"/>
            <w:sz w:val="24"/>
            <w:szCs w:val="24"/>
          </w:rPr>
          <w:t>Paddle.java</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5" w:author="Unknown"/>
          <w:rFonts w:ascii="Courier New" w:eastAsia="Times New Roman" w:hAnsi="Courier New" w:cs="Courier New"/>
          <w:color w:val="000000"/>
          <w:sz w:val="20"/>
          <w:szCs w:val="20"/>
        </w:rPr>
      </w:pPr>
      <w:ins w:id="346" w:author="Unknown">
        <w:r w:rsidRPr="00C55F1C">
          <w:rPr>
            <w:rFonts w:ascii="Courier New" w:eastAsia="Times New Roman" w:hAnsi="Courier New" w:cs="Courier New"/>
            <w:color w:val="000000"/>
            <w:sz w:val="20"/>
            <w:szCs w:val="20"/>
          </w:rPr>
          <w:t>package com.zetcode;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7"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8" w:author="Unknown"/>
          <w:rFonts w:ascii="Courier New" w:eastAsia="Times New Roman" w:hAnsi="Courier New" w:cs="Courier New"/>
          <w:color w:val="000000"/>
          <w:sz w:val="20"/>
          <w:szCs w:val="20"/>
        </w:rPr>
      </w:pPr>
      <w:ins w:id="349" w:author="Unknown">
        <w:r w:rsidRPr="00C55F1C">
          <w:rPr>
            <w:rFonts w:ascii="Courier New" w:eastAsia="Times New Roman" w:hAnsi="Courier New" w:cs="Courier New"/>
            <w:color w:val="000000"/>
            <w:sz w:val="20"/>
            <w:szCs w:val="20"/>
          </w:rPr>
          <w:t>import java.awt.event.KeyEvent;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0" w:author="Unknown"/>
          <w:rFonts w:ascii="Courier New" w:eastAsia="Times New Roman" w:hAnsi="Courier New" w:cs="Courier New"/>
          <w:color w:val="000000"/>
          <w:sz w:val="20"/>
          <w:szCs w:val="20"/>
        </w:rPr>
      </w:pPr>
      <w:ins w:id="351" w:author="Unknown">
        <w:r w:rsidRPr="00C55F1C">
          <w:rPr>
            <w:rFonts w:ascii="Courier New" w:eastAsia="Times New Roman" w:hAnsi="Courier New" w:cs="Courier New"/>
            <w:color w:val="000000"/>
            <w:sz w:val="20"/>
            <w:szCs w:val="20"/>
          </w:rPr>
          <w:t>import javax.swing.ImageIcon;</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3" w:author="Unknown"/>
          <w:rFonts w:ascii="Courier New" w:eastAsia="Times New Roman" w:hAnsi="Courier New" w:cs="Courier New"/>
          <w:color w:val="000000"/>
          <w:sz w:val="20"/>
          <w:szCs w:val="20"/>
        </w:rPr>
      </w:pPr>
      <w:ins w:id="354" w:author="Unknown">
        <w:r w:rsidRPr="00C55F1C">
          <w:rPr>
            <w:rFonts w:ascii="Courier New" w:eastAsia="Times New Roman" w:hAnsi="Courier New" w:cs="Courier New"/>
            <w:color w:val="000000"/>
            <w:sz w:val="20"/>
            <w:szCs w:val="20"/>
          </w:rPr>
          <w:t>public class Paddle extends Sprite implements Commons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5"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Courier New" w:eastAsia="Times New Roman" w:hAnsi="Courier New" w:cs="Courier New"/>
          <w:color w:val="000000"/>
          <w:sz w:val="20"/>
          <w:szCs w:val="20"/>
        </w:rPr>
      </w:pPr>
      <w:ins w:id="357" w:author="Unknown">
        <w:r w:rsidRPr="00C55F1C">
          <w:rPr>
            <w:rFonts w:ascii="Courier New" w:eastAsia="Times New Roman" w:hAnsi="Courier New" w:cs="Courier New"/>
            <w:color w:val="000000"/>
            <w:sz w:val="20"/>
            <w:szCs w:val="20"/>
          </w:rPr>
          <w:t xml:space="preserve">    private int dx;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color w:val="000000"/>
          <w:sz w:val="20"/>
          <w:szCs w:val="20"/>
        </w:rPr>
      </w:pPr>
      <w:ins w:id="360" w:author="Unknown">
        <w:r w:rsidRPr="00C55F1C">
          <w:rPr>
            <w:rFonts w:ascii="Courier New" w:eastAsia="Times New Roman" w:hAnsi="Courier New" w:cs="Courier New"/>
            <w:color w:val="000000"/>
            <w:sz w:val="20"/>
            <w:szCs w:val="20"/>
          </w:rPr>
          <w:t xml:space="preserve">    public Paddle()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1"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Unknown"/>
          <w:rFonts w:ascii="Courier New" w:eastAsia="Times New Roman" w:hAnsi="Courier New" w:cs="Courier New"/>
          <w:color w:val="000000"/>
          <w:sz w:val="20"/>
          <w:szCs w:val="20"/>
        </w:rPr>
      </w:pPr>
      <w:ins w:id="363" w:author="Unknown">
        <w:r w:rsidRPr="00C55F1C">
          <w:rPr>
            <w:rFonts w:ascii="Courier New" w:eastAsia="Times New Roman" w:hAnsi="Courier New" w:cs="Courier New"/>
            <w:color w:val="000000"/>
            <w:sz w:val="20"/>
            <w:szCs w:val="20"/>
          </w:rPr>
          <w:t xml:space="preserve">        ImageIcon ii = new ImageIcon("paddle.png");</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Unknown"/>
          <w:rFonts w:ascii="Courier New" w:eastAsia="Times New Roman" w:hAnsi="Courier New" w:cs="Courier New"/>
          <w:color w:val="000000"/>
          <w:sz w:val="20"/>
          <w:szCs w:val="20"/>
        </w:rPr>
      </w:pPr>
      <w:ins w:id="365" w:author="Unknown">
        <w:r w:rsidRPr="00C55F1C">
          <w:rPr>
            <w:rFonts w:ascii="Courier New" w:eastAsia="Times New Roman" w:hAnsi="Courier New" w:cs="Courier New"/>
            <w:color w:val="000000"/>
            <w:sz w:val="20"/>
            <w:szCs w:val="20"/>
          </w:rPr>
          <w:t xml:space="preserve">        image = ii.getImage();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color w:val="000000"/>
          <w:sz w:val="20"/>
          <w:szCs w:val="20"/>
        </w:rPr>
      </w:pPr>
      <w:ins w:id="368" w:author="Unknown">
        <w:r w:rsidRPr="00C55F1C">
          <w:rPr>
            <w:rFonts w:ascii="Courier New" w:eastAsia="Times New Roman" w:hAnsi="Courier New" w:cs="Courier New"/>
            <w:color w:val="000000"/>
            <w:sz w:val="20"/>
            <w:szCs w:val="20"/>
          </w:rPr>
          <w:t xml:space="preserve">        i_width = image.getWidth(null);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9" w:author="Unknown"/>
          <w:rFonts w:ascii="Courier New" w:eastAsia="Times New Roman" w:hAnsi="Courier New" w:cs="Courier New"/>
          <w:color w:val="000000"/>
          <w:sz w:val="20"/>
          <w:szCs w:val="20"/>
        </w:rPr>
      </w:pPr>
      <w:ins w:id="370" w:author="Unknown">
        <w:r w:rsidRPr="00C55F1C">
          <w:rPr>
            <w:rFonts w:ascii="Courier New" w:eastAsia="Times New Roman" w:hAnsi="Courier New" w:cs="Courier New"/>
            <w:color w:val="000000"/>
            <w:sz w:val="20"/>
            <w:szCs w:val="20"/>
          </w:rPr>
          <w:t xml:space="preserve">        i_heigth = image.getHeight(null);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1"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 w:author="Unknown"/>
          <w:rFonts w:ascii="Courier New" w:eastAsia="Times New Roman" w:hAnsi="Courier New" w:cs="Courier New"/>
          <w:color w:val="000000"/>
          <w:sz w:val="20"/>
          <w:szCs w:val="20"/>
        </w:rPr>
      </w:pPr>
      <w:ins w:id="373" w:author="Unknown">
        <w:r w:rsidRPr="00C55F1C">
          <w:rPr>
            <w:rFonts w:ascii="Courier New" w:eastAsia="Times New Roman" w:hAnsi="Courier New" w:cs="Courier New"/>
            <w:color w:val="000000"/>
            <w:sz w:val="20"/>
            <w:szCs w:val="20"/>
          </w:rPr>
          <w:t xml:space="preserve">        resetState();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4" w:author="Unknown"/>
          <w:rFonts w:ascii="Courier New" w:eastAsia="Times New Roman" w:hAnsi="Courier New" w:cs="Courier New"/>
          <w:color w:val="000000"/>
          <w:sz w:val="20"/>
          <w:szCs w:val="20"/>
        </w:rPr>
      </w:pPr>
      <w:ins w:id="375"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7" w:author="Unknown"/>
          <w:rFonts w:ascii="Courier New" w:eastAsia="Times New Roman" w:hAnsi="Courier New" w:cs="Courier New"/>
          <w:color w:val="000000"/>
          <w:sz w:val="20"/>
          <w:szCs w:val="20"/>
        </w:rPr>
      </w:pPr>
      <w:ins w:id="378" w:author="Unknown">
        <w:r w:rsidRPr="00C55F1C">
          <w:rPr>
            <w:rFonts w:ascii="Courier New" w:eastAsia="Times New Roman" w:hAnsi="Courier New" w:cs="Courier New"/>
            <w:color w:val="000000"/>
            <w:sz w:val="20"/>
            <w:szCs w:val="20"/>
          </w:rPr>
          <w:t xml:space="preserve">    public void move()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Unknown"/>
          <w:rFonts w:ascii="Courier New" w:eastAsia="Times New Roman" w:hAnsi="Courier New" w:cs="Courier New"/>
          <w:color w:val="000000"/>
          <w:sz w:val="20"/>
          <w:szCs w:val="20"/>
        </w:rPr>
      </w:pPr>
      <w:ins w:id="381" w:author="Unknown">
        <w:r w:rsidRPr="00C55F1C">
          <w:rPr>
            <w:rFonts w:ascii="Courier New" w:eastAsia="Times New Roman" w:hAnsi="Courier New" w:cs="Courier New"/>
            <w:color w:val="000000"/>
            <w:sz w:val="20"/>
            <w:szCs w:val="20"/>
          </w:rPr>
          <w:t xml:space="preserve">        x += dx;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3" w:author="Unknown"/>
          <w:rFonts w:ascii="Courier New" w:eastAsia="Times New Roman" w:hAnsi="Courier New" w:cs="Courier New"/>
          <w:color w:val="000000"/>
          <w:sz w:val="20"/>
          <w:szCs w:val="20"/>
        </w:rPr>
      </w:pPr>
      <w:ins w:id="384" w:author="Unknown">
        <w:r w:rsidRPr="00C55F1C">
          <w:rPr>
            <w:rFonts w:ascii="Courier New" w:eastAsia="Times New Roman" w:hAnsi="Courier New" w:cs="Courier New"/>
            <w:color w:val="000000"/>
            <w:sz w:val="20"/>
            <w:szCs w:val="20"/>
          </w:rPr>
          <w:lastRenderedPageBreak/>
          <w:t xml:space="preserve">        if (x &lt;= 0)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5" w:author="Unknown"/>
          <w:rFonts w:ascii="Courier New" w:eastAsia="Times New Roman" w:hAnsi="Courier New" w:cs="Courier New"/>
          <w:color w:val="000000"/>
          <w:sz w:val="20"/>
          <w:szCs w:val="20"/>
        </w:rPr>
      </w:pPr>
      <w:ins w:id="386" w:author="Unknown">
        <w:r w:rsidRPr="00C55F1C">
          <w:rPr>
            <w:rFonts w:ascii="Courier New" w:eastAsia="Times New Roman" w:hAnsi="Courier New" w:cs="Courier New"/>
            <w:color w:val="000000"/>
            <w:sz w:val="20"/>
            <w:szCs w:val="20"/>
          </w:rPr>
          <w:t xml:space="preserve">            x = 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7" w:author="Unknown"/>
          <w:rFonts w:ascii="Courier New" w:eastAsia="Times New Roman" w:hAnsi="Courier New" w:cs="Courier New"/>
          <w:color w:val="000000"/>
          <w:sz w:val="20"/>
          <w:szCs w:val="20"/>
        </w:rPr>
      </w:pPr>
      <w:ins w:id="388"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0" w:author="Unknown"/>
          <w:rFonts w:ascii="Courier New" w:eastAsia="Times New Roman" w:hAnsi="Courier New" w:cs="Courier New"/>
          <w:color w:val="000000"/>
          <w:sz w:val="20"/>
          <w:szCs w:val="20"/>
        </w:rPr>
      </w:pPr>
      <w:ins w:id="391" w:author="Unknown">
        <w:r w:rsidRPr="00C55F1C">
          <w:rPr>
            <w:rFonts w:ascii="Courier New" w:eastAsia="Times New Roman" w:hAnsi="Courier New" w:cs="Courier New"/>
            <w:color w:val="000000"/>
            <w:sz w:val="20"/>
            <w:szCs w:val="20"/>
          </w:rPr>
          <w:t xml:space="preserve">        if (x &gt;= WIDTH - i_width)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2" w:author="Unknown"/>
          <w:rFonts w:ascii="Courier New" w:eastAsia="Times New Roman" w:hAnsi="Courier New" w:cs="Courier New"/>
          <w:color w:val="000000"/>
          <w:sz w:val="20"/>
          <w:szCs w:val="20"/>
        </w:rPr>
      </w:pPr>
      <w:ins w:id="393" w:author="Unknown">
        <w:r w:rsidRPr="00C55F1C">
          <w:rPr>
            <w:rFonts w:ascii="Courier New" w:eastAsia="Times New Roman" w:hAnsi="Courier New" w:cs="Courier New"/>
            <w:color w:val="000000"/>
            <w:sz w:val="20"/>
            <w:szCs w:val="20"/>
          </w:rPr>
          <w:t xml:space="preserve">            x = WIDTH - i_width;</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4" w:author="Unknown"/>
          <w:rFonts w:ascii="Courier New" w:eastAsia="Times New Roman" w:hAnsi="Courier New" w:cs="Courier New"/>
          <w:color w:val="000000"/>
          <w:sz w:val="20"/>
          <w:szCs w:val="20"/>
        </w:rPr>
      </w:pPr>
      <w:ins w:id="395"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6" w:author="Unknown"/>
          <w:rFonts w:ascii="Courier New" w:eastAsia="Times New Roman" w:hAnsi="Courier New" w:cs="Courier New"/>
          <w:color w:val="000000"/>
          <w:sz w:val="20"/>
          <w:szCs w:val="20"/>
        </w:rPr>
      </w:pPr>
      <w:ins w:id="397"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8"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9" w:author="Unknown"/>
          <w:rFonts w:ascii="Courier New" w:eastAsia="Times New Roman" w:hAnsi="Courier New" w:cs="Courier New"/>
          <w:color w:val="000000"/>
          <w:sz w:val="20"/>
          <w:szCs w:val="20"/>
        </w:rPr>
      </w:pPr>
      <w:ins w:id="400" w:author="Unknown">
        <w:r w:rsidRPr="00C55F1C">
          <w:rPr>
            <w:rFonts w:ascii="Courier New" w:eastAsia="Times New Roman" w:hAnsi="Courier New" w:cs="Courier New"/>
            <w:color w:val="000000"/>
            <w:sz w:val="20"/>
            <w:szCs w:val="20"/>
          </w:rPr>
          <w:t xml:space="preserve">    public void keyPressed(KeyEvent 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1"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Courier New" w:eastAsia="Times New Roman" w:hAnsi="Courier New" w:cs="Courier New"/>
          <w:color w:val="000000"/>
          <w:sz w:val="20"/>
          <w:szCs w:val="20"/>
        </w:rPr>
      </w:pPr>
      <w:ins w:id="403" w:author="Unknown">
        <w:r w:rsidRPr="00C55F1C">
          <w:rPr>
            <w:rFonts w:ascii="Courier New" w:eastAsia="Times New Roman" w:hAnsi="Courier New" w:cs="Courier New"/>
            <w:color w:val="000000"/>
            <w:sz w:val="20"/>
            <w:szCs w:val="20"/>
          </w:rPr>
          <w:t xml:space="preserve">        int key = e.getKeyCode();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color w:val="000000"/>
          <w:sz w:val="20"/>
          <w:szCs w:val="20"/>
        </w:rPr>
      </w:pPr>
      <w:ins w:id="406" w:author="Unknown">
        <w:r w:rsidRPr="00C55F1C">
          <w:rPr>
            <w:rFonts w:ascii="Courier New" w:eastAsia="Times New Roman" w:hAnsi="Courier New" w:cs="Courier New"/>
            <w:color w:val="000000"/>
            <w:sz w:val="20"/>
            <w:szCs w:val="20"/>
          </w:rPr>
          <w:t xml:space="preserve">        if (key == KeyEvent.VK_LEFT)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color w:val="000000"/>
          <w:sz w:val="20"/>
          <w:szCs w:val="20"/>
        </w:rPr>
      </w:pPr>
      <w:ins w:id="408" w:author="Unknown">
        <w:r w:rsidRPr="00C55F1C">
          <w:rPr>
            <w:rFonts w:ascii="Courier New" w:eastAsia="Times New Roman" w:hAnsi="Courier New" w:cs="Courier New"/>
            <w:color w:val="000000"/>
            <w:sz w:val="20"/>
            <w:szCs w:val="20"/>
          </w:rPr>
          <w:t xml:space="preserve">            dx = -1;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color w:val="000000"/>
          <w:sz w:val="20"/>
          <w:szCs w:val="20"/>
        </w:rPr>
      </w:pPr>
      <w:ins w:id="41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2" w:author="Unknown"/>
          <w:rFonts w:ascii="Courier New" w:eastAsia="Times New Roman" w:hAnsi="Courier New" w:cs="Courier New"/>
          <w:color w:val="000000"/>
          <w:sz w:val="20"/>
          <w:szCs w:val="20"/>
        </w:rPr>
      </w:pPr>
      <w:ins w:id="413" w:author="Unknown">
        <w:r w:rsidRPr="00C55F1C">
          <w:rPr>
            <w:rFonts w:ascii="Courier New" w:eastAsia="Times New Roman" w:hAnsi="Courier New" w:cs="Courier New"/>
            <w:color w:val="000000"/>
            <w:sz w:val="20"/>
            <w:szCs w:val="20"/>
          </w:rPr>
          <w:t xml:space="preserve">        if (key == KeyEvent.VK_RIGHT)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4" w:author="Unknown"/>
          <w:rFonts w:ascii="Courier New" w:eastAsia="Times New Roman" w:hAnsi="Courier New" w:cs="Courier New"/>
          <w:color w:val="000000"/>
          <w:sz w:val="20"/>
          <w:szCs w:val="20"/>
        </w:rPr>
      </w:pPr>
      <w:ins w:id="415" w:author="Unknown">
        <w:r w:rsidRPr="00C55F1C">
          <w:rPr>
            <w:rFonts w:ascii="Courier New" w:eastAsia="Times New Roman" w:hAnsi="Courier New" w:cs="Courier New"/>
            <w:color w:val="000000"/>
            <w:sz w:val="20"/>
            <w:szCs w:val="20"/>
          </w:rPr>
          <w:t xml:space="preserve">            dx = 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rPr>
      </w:pPr>
      <w:ins w:id="417"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rPr>
      </w:pPr>
      <w:ins w:id="419"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0"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1" w:author="Unknown"/>
          <w:rFonts w:ascii="Courier New" w:eastAsia="Times New Roman" w:hAnsi="Courier New" w:cs="Courier New"/>
          <w:color w:val="000000"/>
          <w:sz w:val="20"/>
          <w:szCs w:val="20"/>
        </w:rPr>
      </w:pPr>
      <w:ins w:id="422" w:author="Unknown">
        <w:r w:rsidRPr="00C55F1C">
          <w:rPr>
            <w:rFonts w:ascii="Courier New" w:eastAsia="Times New Roman" w:hAnsi="Courier New" w:cs="Courier New"/>
            <w:color w:val="000000"/>
            <w:sz w:val="20"/>
            <w:szCs w:val="20"/>
          </w:rPr>
          <w:t xml:space="preserve">    public void keyReleased(KeyEvent 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4" w:author="Unknown"/>
          <w:rFonts w:ascii="Courier New" w:eastAsia="Times New Roman" w:hAnsi="Courier New" w:cs="Courier New"/>
          <w:color w:val="000000"/>
          <w:sz w:val="20"/>
          <w:szCs w:val="20"/>
        </w:rPr>
      </w:pPr>
      <w:ins w:id="425" w:author="Unknown">
        <w:r w:rsidRPr="00C55F1C">
          <w:rPr>
            <w:rFonts w:ascii="Courier New" w:eastAsia="Times New Roman" w:hAnsi="Courier New" w:cs="Courier New"/>
            <w:color w:val="000000"/>
            <w:sz w:val="20"/>
            <w:szCs w:val="20"/>
          </w:rPr>
          <w:t xml:space="preserve">        int key = e.getKeyCode();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7" w:author="Unknown"/>
          <w:rFonts w:ascii="Courier New" w:eastAsia="Times New Roman" w:hAnsi="Courier New" w:cs="Courier New"/>
          <w:color w:val="000000"/>
          <w:sz w:val="20"/>
          <w:szCs w:val="20"/>
        </w:rPr>
      </w:pPr>
      <w:ins w:id="428" w:author="Unknown">
        <w:r w:rsidRPr="00C55F1C">
          <w:rPr>
            <w:rFonts w:ascii="Courier New" w:eastAsia="Times New Roman" w:hAnsi="Courier New" w:cs="Courier New"/>
            <w:color w:val="000000"/>
            <w:sz w:val="20"/>
            <w:szCs w:val="20"/>
          </w:rPr>
          <w:t xml:space="preserve">        if (key == KeyEvent.VK_LEFT)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9" w:author="Unknown"/>
          <w:rFonts w:ascii="Courier New" w:eastAsia="Times New Roman" w:hAnsi="Courier New" w:cs="Courier New"/>
          <w:color w:val="000000"/>
          <w:sz w:val="20"/>
          <w:szCs w:val="20"/>
        </w:rPr>
      </w:pPr>
      <w:ins w:id="430" w:author="Unknown">
        <w:r w:rsidRPr="00C55F1C">
          <w:rPr>
            <w:rFonts w:ascii="Courier New" w:eastAsia="Times New Roman" w:hAnsi="Courier New" w:cs="Courier New"/>
            <w:color w:val="000000"/>
            <w:sz w:val="20"/>
            <w:szCs w:val="20"/>
          </w:rPr>
          <w:t xml:space="preserve">            dx = 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1" w:author="Unknown"/>
          <w:rFonts w:ascii="Courier New" w:eastAsia="Times New Roman" w:hAnsi="Courier New" w:cs="Courier New"/>
          <w:color w:val="000000"/>
          <w:sz w:val="20"/>
          <w:szCs w:val="20"/>
        </w:rPr>
      </w:pPr>
      <w:ins w:id="43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urier New" w:eastAsia="Times New Roman" w:hAnsi="Courier New" w:cs="Courier New"/>
          <w:color w:val="000000"/>
          <w:sz w:val="20"/>
          <w:szCs w:val="20"/>
        </w:rPr>
      </w:pPr>
      <w:ins w:id="435" w:author="Unknown">
        <w:r w:rsidRPr="00C55F1C">
          <w:rPr>
            <w:rFonts w:ascii="Courier New" w:eastAsia="Times New Roman" w:hAnsi="Courier New" w:cs="Courier New"/>
            <w:color w:val="000000"/>
            <w:sz w:val="20"/>
            <w:szCs w:val="20"/>
          </w:rPr>
          <w:t xml:space="preserve">        if (key == KeyEvent.VK_RIGHT)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color w:val="000000"/>
          <w:sz w:val="20"/>
          <w:szCs w:val="20"/>
        </w:rPr>
      </w:pPr>
      <w:ins w:id="437" w:author="Unknown">
        <w:r w:rsidRPr="00C55F1C">
          <w:rPr>
            <w:rFonts w:ascii="Courier New" w:eastAsia="Times New Roman" w:hAnsi="Courier New" w:cs="Courier New"/>
            <w:color w:val="000000"/>
            <w:sz w:val="20"/>
            <w:szCs w:val="20"/>
          </w:rPr>
          <w:t xml:space="preserve">            dx = 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Courier New" w:eastAsia="Times New Roman" w:hAnsi="Courier New" w:cs="Courier New"/>
          <w:color w:val="000000"/>
          <w:sz w:val="20"/>
          <w:szCs w:val="20"/>
        </w:rPr>
      </w:pPr>
      <w:ins w:id="439"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Courier New" w:eastAsia="Times New Roman" w:hAnsi="Courier New" w:cs="Courier New"/>
          <w:color w:val="000000"/>
          <w:sz w:val="20"/>
          <w:szCs w:val="20"/>
        </w:rPr>
      </w:pPr>
      <w:ins w:id="441"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3" w:author="Unknown"/>
          <w:rFonts w:ascii="Courier New" w:eastAsia="Times New Roman" w:hAnsi="Courier New" w:cs="Courier New"/>
          <w:color w:val="000000"/>
          <w:sz w:val="20"/>
          <w:szCs w:val="20"/>
        </w:rPr>
      </w:pPr>
      <w:ins w:id="444" w:author="Unknown">
        <w:r w:rsidRPr="00C55F1C">
          <w:rPr>
            <w:rFonts w:ascii="Courier New" w:eastAsia="Times New Roman" w:hAnsi="Courier New" w:cs="Courier New"/>
            <w:color w:val="000000"/>
            <w:sz w:val="20"/>
            <w:szCs w:val="20"/>
          </w:rPr>
          <w:t xml:space="preserve">    private void resetState()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5"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6" w:author="Unknown"/>
          <w:rFonts w:ascii="Courier New" w:eastAsia="Times New Roman" w:hAnsi="Courier New" w:cs="Courier New"/>
          <w:color w:val="000000"/>
          <w:sz w:val="20"/>
          <w:szCs w:val="20"/>
        </w:rPr>
      </w:pPr>
      <w:ins w:id="447" w:author="Unknown">
        <w:r w:rsidRPr="00C55F1C">
          <w:rPr>
            <w:rFonts w:ascii="Courier New" w:eastAsia="Times New Roman" w:hAnsi="Courier New" w:cs="Courier New"/>
            <w:color w:val="000000"/>
            <w:sz w:val="20"/>
            <w:szCs w:val="20"/>
          </w:rPr>
          <w:t xml:space="preserve">        x = INIT_PADDLE_X;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Courier New" w:eastAsia="Times New Roman" w:hAnsi="Courier New" w:cs="Courier New"/>
          <w:color w:val="000000"/>
          <w:sz w:val="20"/>
          <w:szCs w:val="20"/>
        </w:rPr>
      </w:pPr>
      <w:ins w:id="449" w:author="Unknown">
        <w:r w:rsidRPr="00C55F1C">
          <w:rPr>
            <w:rFonts w:ascii="Courier New" w:eastAsia="Times New Roman" w:hAnsi="Courier New" w:cs="Courier New"/>
            <w:color w:val="000000"/>
            <w:sz w:val="20"/>
            <w:szCs w:val="20"/>
          </w:rPr>
          <w:t xml:space="preserve">        y = INIT_PADDLE_Y;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0" w:author="Unknown"/>
          <w:rFonts w:ascii="Courier New" w:eastAsia="Times New Roman" w:hAnsi="Courier New" w:cs="Courier New"/>
          <w:color w:val="000000"/>
          <w:sz w:val="20"/>
          <w:szCs w:val="20"/>
        </w:rPr>
      </w:pPr>
      <w:ins w:id="451"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color w:val="000000"/>
          <w:sz w:val="20"/>
          <w:szCs w:val="20"/>
        </w:rPr>
      </w:pPr>
      <w:ins w:id="453"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454" w:author="Unknown"/>
          <w:rFonts w:ascii="Georgia" w:eastAsia="Times New Roman" w:hAnsi="Georgia" w:cs="Times New Roman"/>
          <w:color w:val="000000"/>
          <w:sz w:val="24"/>
          <w:szCs w:val="24"/>
        </w:rPr>
      </w:pPr>
      <w:ins w:id="455" w:author="Unknown">
        <w:r w:rsidRPr="00C55F1C">
          <w:rPr>
            <w:rFonts w:ascii="Georgia" w:eastAsia="Times New Roman" w:hAnsi="Georgia" w:cs="Times New Roman"/>
            <w:color w:val="000000"/>
            <w:sz w:val="24"/>
            <w:szCs w:val="24"/>
          </w:rPr>
          <w:t>This is the </w:t>
        </w:r>
        <w:r w:rsidRPr="00C55F1C">
          <w:rPr>
            <w:rFonts w:ascii="Courier New" w:eastAsia="Times New Roman" w:hAnsi="Courier New" w:cs="Courier New"/>
            <w:color w:val="000000"/>
            <w:sz w:val="20"/>
          </w:rPr>
          <w:t>Paddle</w:t>
        </w:r>
        <w:r w:rsidRPr="00C55F1C">
          <w:rPr>
            <w:rFonts w:ascii="Georgia" w:eastAsia="Times New Roman" w:hAnsi="Georgia" w:cs="Times New Roman"/>
            <w:color w:val="000000"/>
            <w:sz w:val="24"/>
            <w:szCs w:val="24"/>
          </w:rPr>
          <w:t> class. It encapsulates the paddle object in the Breakout game. The paddle is controlled with left and right arrow keys. By pressing the arrow key, we set the direction variable. By releasing the arrow key, we set the </w:t>
        </w:r>
        <w:r w:rsidRPr="00C55F1C">
          <w:rPr>
            <w:rFonts w:ascii="Courier New" w:eastAsia="Times New Roman" w:hAnsi="Courier New" w:cs="Courier New"/>
            <w:color w:val="000000"/>
            <w:sz w:val="20"/>
          </w:rPr>
          <w:t>dx</w:t>
        </w:r>
        <w:r w:rsidRPr="00C55F1C">
          <w:rPr>
            <w:rFonts w:ascii="Georgia" w:eastAsia="Times New Roman" w:hAnsi="Georgia" w:cs="Times New Roman"/>
            <w:color w:val="000000"/>
            <w:sz w:val="24"/>
            <w:szCs w:val="24"/>
          </w:rPr>
          <w:t> variable to zero. This way the paddle stops moving.</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Courier New" w:eastAsia="Times New Roman" w:hAnsi="Courier New" w:cs="Courier New"/>
          <w:color w:val="000000"/>
          <w:sz w:val="20"/>
          <w:szCs w:val="20"/>
        </w:rPr>
      </w:pPr>
      <w:ins w:id="457" w:author="Unknown">
        <w:r w:rsidRPr="00C55F1C">
          <w:rPr>
            <w:rFonts w:ascii="Courier New" w:eastAsia="Times New Roman" w:hAnsi="Courier New" w:cs="Courier New"/>
            <w:color w:val="000000"/>
            <w:sz w:val="20"/>
            <w:szCs w:val="20"/>
          </w:rPr>
          <w:t>public void move()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9" w:author="Unknown"/>
          <w:rFonts w:ascii="Courier New" w:eastAsia="Times New Roman" w:hAnsi="Courier New" w:cs="Courier New"/>
          <w:color w:val="000000"/>
          <w:sz w:val="20"/>
          <w:szCs w:val="20"/>
        </w:rPr>
      </w:pPr>
      <w:ins w:id="460" w:author="Unknown">
        <w:r w:rsidRPr="00C55F1C">
          <w:rPr>
            <w:rFonts w:ascii="Courier New" w:eastAsia="Times New Roman" w:hAnsi="Courier New" w:cs="Courier New"/>
            <w:color w:val="000000"/>
            <w:sz w:val="20"/>
            <w:szCs w:val="20"/>
          </w:rPr>
          <w:t xml:space="preserve">    x += dx;</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Unknown"/>
          <w:rFonts w:ascii="Courier New" w:eastAsia="Times New Roman" w:hAnsi="Courier New" w:cs="Courier New"/>
          <w:color w:val="000000"/>
          <w:sz w:val="20"/>
          <w:szCs w:val="20"/>
        </w:rPr>
      </w:pPr>
      <w:ins w:id="463" w:author="Unknown">
        <w:r w:rsidRPr="00C55F1C">
          <w:rPr>
            <w:rFonts w:ascii="Courier New" w:eastAsia="Times New Roman" w:hAnsi="Courier New" w:cs="Courier New"/>
            <w:color w:val="000000"/>
            <w:sz w:val="20"/>
            <w:szCs w:val="20"/>
          </w:rPr>
          <w:t xml:space="preserve">    if (x &lt;= 0)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Courier New" w:eastAsia="Times New Roman" w:hAnsi="Courier New" w:cs="Courier New"/>
          <w:color w:val="000000"/>
          <w:sz w:val="20"/>
          <w:szCs w:val="20"/>
        </w:rPr>
      </w:pPr>
      <w:ins w:id="465" w:author="Unknown">
        <w:r w:rsidRPr="00C55F1C">
          <w:rPr>
            <w:rFonts w:ascii="Courier New" w:eastAsia="Times New Roman" w:hAnsi="Courier New" w:cs="Courier New"/>
            <w:color w:val="000000"/>
            <w:sz w:val="20"/>
            <w:szCs w:val="20"/>
          </w:rPr>
          <w:t xml:space="preserve">        x = 0;</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color w:val="000000"/>
          <w:sz w:val="20"/>
          <w:szCs w:val="20"/>
        </w:rPr>
      </w:pPr>
      <w:ins w:id="467"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9" w:author="Unknown"/>
          <w:rFonts w:ascii="Courier New" w:eastAsia="Times New Roman" w:hAnsi="Courier New" w:cs="Courier New"/>
          <w:color w:val="000000"/>
          <w:sz w:val="20"/>
          <w:szCs w:val="20"/>
        </w:rPr>
      </w:pPr>
      <w:ins w:id="470" w:author="Unknown">
        <w:r w:rsidRPr="00C55F1C">
          <w:rPr>
            <w:rFonts w:ascii="Courier New" w:eastAsia="Times New Roman" w:hAnsi="Courier New" w:cs="Courier New"/>
            <w:color w:val="000000"/>
            <w:sz w:val="20"/>
            <w:szCs w:val="20"/>
          </w:rPr>
          <w:t xml:space="preserve">    if (x &gt;= WIDTH - i_width)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1" w:author="Unknown"/>
          <w:rFonts w:ascii="Courier New" w:eastAsia="Times New Roman" w:hAnsi="Courier New" w:cs="Courier New"/>
          <w:color w:val="000000"/>
          <w:sz w:val="20"/>
          <w:szCs w:val="20"/>
        </w:rPr>
      </w:pPr>
      <w:ins w:id="472" w:author="Unknown">
        <w:r w:rsidRPr="00C55F1C">
          <w:rPr>
            <w:rFonts w:ascii="Courier New" w:eastAsia="Times New Roman" w:hAnsi="Courier New" w:cs="Courier New"/>
            <w:color w:val="000000"/>
            <w:sz w:val="20"/>
            <w:szCs w:val="20"/>
          </w:rPr>
          <w:t xml:space="preserve">        x = WIDTH - i_width;</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3" w:author="Unknown"/>
          <w:rFonts w:ascii="Courier New" w:eastAsia="Times New Roman" w:hAnsi="Courier New" w:cs="Courier New"/>
          <w:color w:val="000000"/>
          <w:sz w:val="20"/>
          <w:szCs w:val="20"/>
        </w:rPr>
      </w:pPr>
      <w:ins w:id="474"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5" w:author="Unknown"/>
          <w:rFonts w:ascii="Courier New" w:eastAsia="Times New Roman" w:hAnsi="Courier New" w:cs="Courier New"/>
          <w:color w:val="000000"/>
          <w:sz w:val="20"/>
          <w:szCs w:val="20"/>
        </w:rPr>
      </w:pPr>
      <w:ins w:id="476"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477" w:author="Unknown"/>
          <w:rFonts w:ascii="Georgia" w:eastAsia="Times New Roman" w:hAnsi="Georgia" w:cs="Times New Roman"/>
          <w:color w:val="000000"/>
          <w:sz w:val="24"/>
          <w:szCs w:val="24"/>
        </w:rPr>
      </w:pPr>
      <w:ins w:id="478" w:author="Unknown">
        <w:r w:rsidRPr="00C55F1C">
          <w:rPr>
            <w:rFonts w:ascii="Georgia" w:eastAsia="Times New Roman" w:hAnsi="Georgia" w:cs="Times New Roman"/>
            <w:color w:val="000000"/>
            <w:sz w:val="24"/>
            <w:szCs w:val="24"/>
          </w:rPr>
          <w:t>The paddle moves only in the horizontal direction, so we only update the x coordinate. The if conditions ensure that the paddle does not pass the window edges.</w:t>
        </w:r>
      </w:ins>
    </w:p>
    <w:p w:rsidR="00C55F1C" w:rsidRPr="00C55F1C" w:rsidRDefault="00C55F1C" w:rsidP="00C55F1C">
      <w:pPr>
        <w:shd w:val="clear" w:color="auto" w:fill="BDBDBD"/>
        <w:spacing w:after="0" w:line="240" w:lineRule="auto"/>
        <w:rPr>
          <w:ins w:id="479" w:author="Unknown"/>
          <w:rFonts w:ascii="Georgia" w:eastAsia="Times New Roman" w:hAnsi="Georgia" w:cs="Times New Roman"/>
          <w:color w:val="000000"/>
          <w:sz w:val="24"/>
          <w:szCs w:val="24"/>
        </w:rPr>
      </w:pPr>
      <w:ins w:id="480" w:author="Unknown">
        <w:r w:rsidRPr="00C55F1C">
          <w:rPr>
            <w:rFonts w:ascii="Georgia" w:eastAsia="Times New Roman" w:hAnsi="Georgia" w:cs="Times New Roman"/>
            <w:color w:val="000000"/>
            <w:sz w:val="24"/>
            <w:szCs w:val="24"/>
          </w:rPr>
          <w:t>Board.java</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1" w:author="Unknown"/>
          <w:rFonts w:ascii="Courier New" w:eastAsia="Times New Roman" w:hAnsi="Courier New" w:cs="Courier New"/>
          <w:color w:val="000000"/>
          <w:sz w:val="20"/>
          <w:szCs w:val="20"/>
        </w:rPr>
      </w:pPr>
      <w:ins w:id="482" w:author="Unknown">
        <w:r w:rsidRPr="00C55F1C">
          <w:rPr>
            <w:rFonts w:ascii="Courier New" w:eastAsia="Times New Roman" w:hAnsi="Courier New" w:cs="Courier New"/>
            <w:color w:val="000000"/>
            <w:sz w:val="20"/>
            <w:szCs w:val="20"/>
          </w:rPr>
          <w:t>package com.zetcode;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4" w:author="Unknown"/>
          <w:rFonts w:ascii="Courier New" w:eastAsia="Times New Roman" w:hAnsi="Courier New" w:cs="Courier New"/>
          <w:color w:val="000000"/>
          <w:sz w:val="20"/>
          <w:szCs w:val="20"/>
        </w:rPr>
      </w:pPr>
      <w:ins w:id="485" w:author="Unknown">
        <w:r w:rsidRPr="00C55F1C">
          <w:rPr>
            <w:rFonts w:ascii="Courier New" w:eastAsia="Times New Roman" w:hAnsi="Courier New" w:cs="Courier New"/>
            <w:color w:val="000000"/>
            <w:sz w:val="20"/>
            <w:szCs w:val="20"/>
          </w:rPr>
          <w:t>import java.awt.Color;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6" w:author="Unknown"/>
          <w:rFonts w:ascii="Courier New" w:eastAsia="Times New Roman" w:hAnsi="Courier New" w:cs="Courier New"/>
          <w:color w:val="000000"/>
          <w:sz w:val="20"/>
          <w:szCs w:val="20"/>
        </w:rPr>
      </w:pPr>
      <w:ins w:id="487" w:author="Unknown">
        <w:r w:rsidRPr="00C55F1C">
          <w:rPr>
            <w:rFonts w:ascii="Courier New" w:eastAsia="Times New Roman" w:hAnsi="Courier New" w:cs="Courier New"/>
            <w:color w:val="000000"/>
            <w:sz w:val="20"/>
            <w:szCs w:val="20"/>
          </w:rPr>
          <w:t>import java.awt.Font;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8" w:author="Unknown"/>
          <w:rFonts w:ascii="Courier New" w:eastAsia="Times New Roman" w:hAnsi="Courier New" w:cs="Courier New"/>
          <w:color w:val="000000"/>
          <w:sz w:val="20"/>
          <w:szCs w:val="20"/>
        </w:rPr>
      </w:pPr>
      <w:ins w:id="489" w:author="Unknown">
        <w:r w:rsidRPr="00C55F1C">
          <w:rPr>
            <w:rFonts w:ascii="Courier New" w:eastAsia="Times New Roman" w:hAnsi="Courier New" w:cs="Courier New"/>
            <w:color w:val="000000"/>
            <w:sz w:val="20"/>
            <w:szCs w:val="20"/>
          </w:rPr>
          <w:t>import java.awt.FontMetrics;</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0" w:author="Unknown"/>
          <w:rFonts w:ascii="Courier New" w:eastAsia="Times New Roman" w:hAnsi="Courier New" w:cs="Courier New"/>
          <w:color w:val="000000"/>
          <w:sz w:val="20"/>
          <w:szCs w:val="20"/>
        </w:rPr>
      </w:pPr>
      <w:ins w:id="491" w:author="Unknown">
        <w:r w:rsidRPr="00C55F1C">
          <w:rPr>
            <w:rFonts w:ascii="Courier New" w:eastAsia="Times New Roman" w:hAnsi="Courier New" w:cs="Courier New"/>
            <w:color w:val="000000"/>
            <w:sz w:val="20"/>
            <w:szCs w:val="20"/>
          </w:rPr>
          <w:t>import java.awt.Graphics;</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 w:author="Unknown"/>
          <w:rFonts w:ascii="Courier New" w:eastAsia="Times New Roman" w:hAnsi="Courier New" w:cs="Courier New"/>
          <w:color w:val="000000"/>
          <w:sz w:val="20"/>
          <w:szCs w:val="20"/>
        </w:rPr>
      </w:pPr>
      <w:ins w:id="493" w:author="Unknown">
        <w:r w:rsidRPr="00C55F1C">
          <w:rPr>
            <w:rFonts w:ascii="Courier New" w:eastAsia="Times New Roman" w:hAnsi="Courier New" w:cs="Courier New"/>
            <w:color w:val="000000"/>
            <w:sz w:val="20"/>
            <w:szCs w:val="20"/>
          </w:rPr>
          <w:t>import java.awt.Graphics2D;</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 w:author="Unknown"/>
          <w:rFonts w:ascii="Courier New" w:eastAsia="Times New Roman" w:hAnsi="Courier New" w:cs="Courier New"/>
          <w:color w:val="000000"/>
          <w:sz w:val="20"/>
          <w:szCs w:val="20"/>
        </w:rPr>
      </w:pPr>
      <w:ins w:id="495" w:author="Unknown">
        <w:r w:rsidRPr="00C55F1C">
          <w:rPr>
            <w:rFonts w:ascii="Courier New" w:eastAsia="Times New Roman" w:hAnsi="Courier New" w:cs="Courier New"/>
            <w:color w:val="000000"/>
            <w:sz w:val="20"/>
            <w:szCs w:val="20"/>
          </w:rPr>
          <w:t>import java.awt.Point;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rPr>
      </w:pPr>
      <w:ins w:id="497" w:author="Unknown">
        <w:r w:rsidRPr="00C55F1C">
          <w:rPr>
            <w:rFonts w:ascii="Courier New" w:eastAsia="Times New Roman" w:hAnsi="Courier New" w:cs="Courier New"/>
            <w:color w:val="000000"/>
            <w:sz w:val="20"/>
            <w:szCs w:val="20"/>
          </w:rPr>
          <w:t>import java.awt.RenderingHints;</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color w:val="000000"/>
          <w:sz w:val="20"/>
          <w:szCs w:val="20"/>
        </w:rPr>
      </w:pPr>
      <w:ins w:id="499" w:author="Unknown">
        <w:r w:rsidRPr="00C55F1C">
          <w:rPr>
            <w:rFonts w:ascii="Courier New" w:eastAsia="Times New Roman" w:hAnsi="Courier New" w:cs="Courier New"/>
            <w:color w:val="000000"/>
            <w:sz w:val="20"/>
            <w:szCs w:val="20"/>
          </w:rPr>
          <w:t>import java.awt.Toolkit;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Courier New" w:eastAsia="Times New Roman" w:hAnsi="Courier New" w:cs="Courier New"/>
          <w:color w:val="000000"/>
          <w:sz w:val="20"/>
          <w:szCs w:val="20"/>
        </w:rPr>
      </w:pPr>
      <w:ins w:id="501" w:author="Unknown">
        <w:r w:rsidRPr="00C55F1C">
          <w:rPr>
            <w:rFonts w:ascii="Courier New" w:eastAsia="Times New Roman" w:hAnsi="Courier New" w:cs="Courier New"/>
            <w:color w:val="000000"/>
            <w:sz w:val="20"/>
            <w:szCs w:val="20"/>
          </w:rPr>
          <w:t>import java.awt.event.KeyAdapter;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 w:author="Unknown"/>
          <w:rFonts w:ascii="Courier New" w:eastAsia="Times New Roman" w:hAnsi="Courier New" w:cs="Courier New"/>
          <w:color w:val="000000"/>
          <w:sz w:val="20"/>
          <w:szCs w:val="20"/>
        </w:rPr>
      </w:pPr>
      <w:ins w:id="503" w:author="Unknown">
        <w:r w:rsidRPr="00C55F1C">
          <w:rPr>
            <w:rFonts w:ascii="Courier New" w:eastAsia="Times New Roman" w:hAnsi="Courier New" w:cs="Courier New"/>
            <w:color w:val="000000"/>
            <w:sz w:val="20"/>
            <w:szCs w:val="20"/>
          </w:rPr>
          <w:t>import java.awt.event.KeyEvent;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Courier New" w:eastAsia="Times New Roman" w:hAnsi="Courier New" w:cs="Courier New"/>
          <w:color w:val="000000"/>
          <w:sz w:val="20"/>
          <w:szCs w:val="20"/>
        </w:rPr>
      </w:pPr>
      <w:ins w:id="505" w:author="Unknown">
        <w:r w:rsidRPr="00C55F1C">
          <w:rPr>
            <w:rFonts w:ascii="Courier New" w:eastAsia="Times New Roman" w:hAnsi="Courier New" w:cs="Courier New"/>
            <w:color w:val="000000"/>
            <w:sz w:val="20"/>
            <w:szCs w:val="20"/>
          </w:rPr>
          <w:t>import java.util.Timer;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6" w:author="Unknown"/>
          <w:rFonts w:ascii="Courier New" w:eastAsia="Times New Roman" w:hAnsi="Courier New" w:cs="Courier New"/>
          <w:color w:val="000000"/>
          <w:sz w:val="20"/>
          <w:szCs w:val="20"/>
        </w:rPr>
      </w:pPr>
      <w:ins w:id="507" w:author="Unknown">
        <w:r w:rsidRPr="00C55F1C">
          <w:rPr>
            <w:rFonts w:ascii="Courier New" w:eastAsia="Times New Roman" w:hAnsi="Courier New" w:cs="Courier New"/>
            <w:color w:val="000000"/>
            <w:sz w:val="20"/>
            <w:szCs w:val="20"/>
          </w:rPr>
          <w:t>import java.util.TimerTask;</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Courier New" w:eastAsia="Times New Roman" w:hAnsi="Courier New" w:cs="Courier New"/>
          <w:color w:val="000000"/>
          <w:sz w:val="20"/>
          <w:szCs w:val="20"/>
        </w:rPr>
      </w:pPr>
      <w:ins w:id="509" w:author="Unknown">
        <w:r w:rsidRPr="00C55F1C">
          <w:rPr>
            <w:rFonts w:ascii="Courier New" w:eastAsia="Times New Roman" w:hAnsi="Courier New" w:cs="Courier New"/>
            <w:color w:val="000000"/>
            <w:sz w:val="20"/>
            <w:szCs w:val="20"/>
          </w:rPr>
          <w:t>import javax.swing.JPanel;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 w:author="Unknown"/>
          <w:rFonts w:ascii="Courier New" w:eastAsia="Times New Roman" w:hAnsi="Courier New" w:cs="Courier New"/>
          <w:color w:val="000000"/>
          <w:sz w:val="20"/>
          <w:szCs w:val="20"/>
        </w:rPr>
      </w:pPr>
      <w:ins w:id="512" w:author="Unknown">
        <w:r w:rsidRPr="00C55F1C">
          <w:rPr>
            <w:rFonts w:ascii="Courier New" w:eastAsia="Times New Roman" w:hAnsi="Courier New" w:cs="Courier New"/>
            <w:color w:val="000000"/>
            <w:sz w:val="20"/>
            <w:szCs w:val="20"/>
          </w:rPr>
          <w:t>public class Board extends JPanel implements Commons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4" w:author="Unknown"/>
          <w:rFonts w:ascii="Courier New" w:eastAsia="Times New Roman" w:hAnsi="Courier New" w:cs="Courier New"/>
          <w:color w:val="000000"/>
          <w:sz w:val="20"/>
          <w:szCs w:val="20"/>
        </w:rPr>
      </w:pPr>
      <w:ins w:id="515" w:author="Unknown">
        <w:r w:rsidRPr="00C55F1C">
          <w:rPr>
            <w:rFonts w:ascii="Courier New" w:eastAsia="Times New Roman" w:hAnsi="Courier New" w:cs="Courier New"/>
            <w:color w:val="000000"/>
            <w:sz w:val="20"/>
            <w:szCs w:val="20"/>
          </w:rPr>
          <w:t xml:space="preserve">    private Timer timer;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6" w:author="Unknown"/>
          <w:rFonts w:ascii="Courier New" w:eastAsia="Times New Roman" w:hAnsi="Courier New" w:cs="Courier New"/>
          <w:color w:val="000000"/>
          <w:sz w:val="20"/>
          <w:szCs w:val="20"/>
        </w:rPr>
      </w:pPr>
      <w:ins w:id="517" w:author="Unknown">
        <w:r w:rsidRPr="00C55F1C">
          <w:rPr>
            <w:rFonts w:ascii="Courier New" w:eastAsia="Times New Roman" w:hAnsi="Courier New" w:cs="Courier New"/>
            <w:color w:val="000000"/>
            <w:sz w:val="20"/>
            <w:szCs w:val="20"/>
          </w:rPr>
          <w:t xml:space="preserve">    private String message = "Game Over";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8" w:author="Unknown"/>
          <w:rFonts w:ascii="Courier New" w:eastAsia="Times New Roman" w:hAnsi="Courier New" w:cs="Courier New"/>
          <w:color w:val="000000"/>
          <w:sz w:val="20"/>
          <w:szCs w:val="20"/>
        </w:rPr>
      </w:pPr>
      <w:ins w:id="519" w:author="Unknown">
        <w:r w:rsidRPr="00C55F1C">
          <w:rPr>
            <w:rFonts w:ascii="Courier New" w:eastAsia="Times New Roman" w:hAnsi="Courier New" w:cs="Courier New"/>
            <w:color w:val="000000"/>
            <w:sz w:val="20"/>
            <w:szCs w:val="20"/>
          </w:rPr>
          <w:t xml:space="preserve">    private Ball ball;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 w:author="Unknown"/>
          <w:rFonts w:ascii="Courier New" w:eastAsia="Times New Roman" w:hAnsi="Courier New" w:cs="Courier New"/>
          <w:color w:val="000000"/>
          <w:sz w:val="20"/>
          <w:szCs w:val="20"/>
        </w:rPr>
      </w:pPr>
      <w:ins w:id="521" w:author="Unknown">
        <w:r w:rsidRPr="00C55F1C">
          <w:rPr>
            <w:rFonts w:ascii="Courier New" w:eastAsia="Times New Roman" w:hAnsi="Courier New" w:cs="Courier New"/>
            <w:color w:val="000000"/>
            <w:sz w:val="20"/>
            <w:szCs w:val="20"/>
          </w:rPr>
          <w:t xml:space="preserve">    private Paddle paddle;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Courier New" w:eastAsia="Times New Roman" w:hAnsi="Courier New" w:cs="Courier New"/>
          <w:color w:val="000000"/>
          <w:sz w:val="20"/>
          <w:szCs w:val="20"/>
        </w:rPr>
      </w:pPr>
      <w:ins w:id="523" w:author="Unknown">
        <w:r w:rsidRPr="00C55F1C">
          <w:rPr>
            <w:rFonts w:ascii="Courier New" w:eastAsia="Times New Roman" w:hAnsi="Courier New" w:cs="Courier New"/>
            <w:color w:val="000000"/>
            <w:sz w:val="20"/>
            <w:szCs w:val="20"/>
          </w:rPr>
          <w:t xml:space="preserve">    private Brick bricks[];</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Courier New" w:eastAsia="Times New Roman" w:hAnsi="Courier New" w:cs="Courier New"/>
          <w:color w:val="000000"/>
          <w:sz w:val="20"/>
          <w:szCs w:val="20"/>
        </w:rPr>
      </w:pPr>
      <w:ins w:id="525" w:author="Unknown">
        <w:r w:rsidRPr="00C55F1C">
          <w:rPr>
            <w:rFonts w:ascii="Courier New" w:eastAsia="Times New Roman" w:hAnsi="Courier New" w:cs="Courier New"/>
            <w:color w:val="000000"/>
            <w:sz w:val="20"/>
            <w:szCs w:val="20"/>
          </w:rPr>
          <w:t xml:space="preserve">    private boolean ingame = true;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7" w:author="Unknown"/>
          <w:rFonts w:ascii="Courier New" w:eastAsia="Times New Roman" w:hAnsi="Courier New" w:cs="Courier New"/>
          <w:color w:val="000000"/>
          <w:sz w:val="20"/>
          <w:szCs w:val="20"/>
        </w:rPr>
      </w:pPr>
      <w:ins w:id="528" w:author="Unknown">
        <w:r w:rsidRPr="00C55F1C">
          <w:rPr>
            <w:rFonts w:ascii="Courier New" w:eastAsia="Times New Roman" w:hAnsi="Courier New" w:cs="Courier New"/>
            <w:color w:val="000000"/>
            <w:sz w:val="20"/>
            <w:szCs w:val="20"/>
          </w:rPr>
          <w:t xml:space="preserve">    public Board()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Courier New" w:eastAsia="Times New Roman" w:hAnsi="Courier New" w:cs="Courier New"/>
          <w:color w:val="000000"/>
          <w:sz w:val="20"/>
          <w:szCs w:val="20"/>
        </w:rPr>
      </w:pPr>
      <w:ins w:id="531" w:author="Unknown">
        <w:r w:rsidRPr="00C55F1C">
          <w:rPr>
            <w:rFonts w:ascii="Courier New" w:eastAsia="Times New Roman" w:hAnsi="Courier New" w:cs="Courier New"/>
            <w:color w:val="000000"/>
            <w:sz w:val="20"/>
            <w:szCs w:val="20"/>
          </w:rPr>
          <w:t xml:space="preserve">        initBoard();</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Courier New" w:eastAsia="Times New Roman" w:hAnsi="Courier New" w:cs="Courier New"/>
          <w:color w:val="000000"/>
          <w:sz w:val="20"/>
          <w:szCs w:val="20"/>
        </w:rPr>
      </w:pPr>
      <w:ins w:id="533"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4"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 w:author="Unknown"/>
          <w:rFonts w:ascii="Courier New" w:eastAsia="Times New Roman" w:hAnsi="Courier New" w:cs="Courier New"/>
          <w:color w:val="000000"/>
          <w:sz w:val="20"/>
          <w:szCs w:val="20"/>
        </w:rPr>
      </w:pPr>
      <w:ins w:id="536" w:author="Unknown">
        <w:r w:rsidRPr="00C55F1C">
          <w:rPr>
            <w:rFonts w:ascii="Courier New" w:eastAsia="Times New Roman" w:hAnsi="Courier New" w:cs="Courier New"/>
            <w:color w:val="000000"/>
            <w:sz w:val="20"/>
            <w:szCs w:val="20"/>
          </w:rPr>
          <w:t xml:space="preserve">    private void initBoard()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8" w:author="Unknown"/>
          <w:rFonts w:ascii="Courier New" w:eastAsia="Times New Roman" w:hAnsi="Courier New" w:cs="Courier New"/>
          <w:color w:val="000000"/>
          <w:sz w:val="20"/>
          <w:szCs w:val="20"/>
        </w:rPr>
      </w:pPr>
      <w:ins w:id="539" w:author="Unknown">
        <w:r w:rsidRPr="00C55F1C">
          <w:rPr>
            <w:rFonts w:ascii="Courier New" w:eastAsia="Times New Roman" w:hAnsi="Courier New" w:cs="Courier New"/>
            <w:color w:val="000000"/>
            <w:sz w:val="20"/>
            <w:szCs w:val="20"/>
          </w:rPr>
          <w:t xml:space="preserve">        addKeyListener(new TAdapter());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0" w:author="Unknown"/>
          <w:rFonts w:ascii="Courier New" w:eastAsia="Times New Roman" w:hAnsi="Courier New" w:cs="Courier New"/>
          <w:color w:val="000000"/>
          <w:sz w:val="20"/>
          <w:szCs w:val="20"/>
        </w:rPr>
      </w:pPr>
      <w:ins w:id="541" w:author="Unknown">
        <w:r w:rsidRPr="00C55F1C">
          <w:rPr>
            <w:rFonts w:ascii="Courier New" w:eastAsia="Times New Roman" w:hAnsi="Courier New" w:cs="Courier New"/>
            <w:color w:val="000000"/>
            <w:sz w:val="20"/>
            <w:szCs w:val="20"/>
          </w:rPr>
          <w:t xml:space="preserve">        setFocusable(true);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3" w:author="Unknown"/>
          <w:rFonts w:ascii="Courier New" w:eastAsia="Times New Roman" w:hAnsi="Courier New" w:cs="Courier New"/>
          <w:color w:val="000000"/>
          <w:sz w:val="20"/>
          <w:szCs w:val="20"/>
        </w:rPr>
      </w:pPr>
      <w:ins w:id="544" w:author="Unknown">
        <w:r w:rsidRPr="00C55F1C">
          <w:rPr>
            <w:rFonts w:ascii="Courier New" w:eastAsia="Times New Roman" w:hAnsi="Courier New" w:cs="Courier New"/>
            <w:color w:val="000000"/>
            <w:sz w:val="20"/>
            <w:szCs w:val="20"/>
          </w:rPr>
          <w:t xml:space="preserve">        bricks = new Brick[N_OF_BRICKS];</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5" w:author="Unknown"/>
          <w:rFonts w:ascii="Courier New" w:eastAsia="Times New Roman" w:hAnsi="Courier New" w:cs="Courier New"/>
          <w:color w:val="000000"/>
          <w:sz w:val="20"/>
          <w:szCs w:val="20"/>
        </w:rPr>
      </w:pPr>
      <w:ins w:id="546" w:author="Unknown">
        <w:r w:rsidRPr="00C55F1C">
          <w:rPr>
            <w:rFonts w:ascii="Courier New" w:eastAsia="Times New Roman" w:hAnsi="Courier New" w:cs="Courier New"/>
            <w:color w:val="000000"/>
            <w:sz w:val="20"/>
            <w:szCs w:val="20"/>
          </w:rPr>
          <w:t xml:space="preserve">        setDoubleBuffered(true);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 w:author="Unknown"/>
          <w:rFonts w:ascii="Courier New" w:eastAsia="Times New Roman" w:hAnsi="Courier New" w:cs="Courier New"/>
          <w:color w:val="000000"/>
          <w:sz w:val="20"/>
          <w:szCs w:val="20"/>
        </w:rPr>
      </w:pPr>
      <w:ins w:id="548" w:author="Unknown">
        <w:r w:rsidRPr="00C55F1C">
          <w:rPr>
            <w:rFonts w:ascii="Courier New" w:eastAsia="Times New Roman" w:hAnsi="Courier New" w:cs="Courier New"/>
            <w:color w:val="000000"/>
            <w:sz w:val="20"/>
            <w:szCs w:val="20"/>
          </w:rPr>
          <w:t xml:space="preserve">        timer = new Timer();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rPr>
      </w:pPr>
      <w:ins w:id="550" w:author="Unknown">
        <w:r w:rsidRPr="00C55F1C">
          <w:rPr>
            <w:rFonts w:ascii="Courier New" w:eastAsia="Times New Roman" w:hAnsi="Courier New" w:cs="Courier New"/>
            <w:color w:val="000000"/>
            <w:sz w:val="20"/>
            <w:szCs w:val="20"/>
          </w:rPr>
          <w:t xml:space="preserve">        timer.scheduleAtFixedRate(new ScheduleTask(), DELAY, PERIOD);</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 w:author="Unknown"/>
          <w:rFonts w:ascii="Courier New" w:eastAsia="Times New Roman" w:hAnsi="Courier New" w:cs="Courier New"/>
          <w:color w:val="000000"/>
          <w:sz w:val="20"/>
          <w:szCs w:val="20"/>
        </w:rPr>
      </w:pPr>
      <w:ins w:id="55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4" w:author="Unknown"/>
          <w:rFonts w:ascii="Courier New" w:eastAsia="Times New Roman" w:hAnsi="Courier New" w:cs="Courier New"/>
          <w:color w:val="000000"/>
          <w:sz w:val="20"/>
          <w:szCs w:val="20"/>
        </w:rPr>
      </w:pPr>
      <w:ins w:id="555" w:author="Unknown">
        <w:r w:rsidRPr="00C55F1C">
          <w:rPr>
            <w:rFonts w:ascii="Courier New" w:eastAsia="Times New Roman" w:hAnsi="Courier New" w:cs="Courier New"/>
            <w:color w:val="000000"/>
            <w:sz w:val="20"/>
            <w:szCs w:val="20"/>
          </w:rPr>
          <w:t xml:space="preserve">    @Override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6" w:author="Unknown"/>
          <w:rFonts w:ascii="Courier New" w:eastAsia="Times New Roman" w:hAnsi="Courier New" w:cs="Courier New"/>
          <w:color w:val="000000"/>
          <w:sz w:val="20"/>
          <w:szCs w:val="20"/>
        </w:rPr>
      </w:pPr>
      <w:ins w:id="557" w:author="Unknown">
        <w:r w:rsidRPr="00C55F1C">
          <w:rPr>
            <w:rFonts w:ascii="Courier New" w:eastAsia="Times New Roman" w:hAnsi="Courier New" w:cs="Courier New"/>
            <w:color w:val="000000"/>
            <w:sz w:val="20"/>
            <w:szCs w:val="20"/>
          </w:rPr>
          <w:t xml:space="preserve">    public void addNotify()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8"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9" w:author="Unknown"/>
          <w:rFonts w:ascii="Courier New" w:eastAsia="Times New Roman" w:hAnsi="Courier New" w:cs="Courier New"/>
          <w:color w:val="000000"/>
          <w:sz w:val="20"/>
          <w:szCs w:val="20"/>
        </w:rPr>
      </w:pPr>
      <w:ins w:id="560" w:author="Unknown">
        <w:r w:rsidRPr="00C55F1C">
          <w:rPr>
            <w:rFonts w:ascii="Courier New" w:eastAsia="Times New Roman" w:hAnsi="Courier New" w:cs="Courier New"/>
            <w:color w:val="000000"/>
            <w:sz w:val="20"/>
            <w:szCs w:val="20"/>
          </w:rPr>
          <w:lastRenderedPageBreak/>
          <w:t xml:space="preserve">        super.addNotify();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1" w:author="Unknown"/>
          <w:rFonts w:ascii="Courier New" w:eastAsia="Times New Roman" w:hAnsi="Courier New" w:cs="Courier New"/>
          <w:color w:val="000000"/>
          <w:sz w:val="20"/>
          <w:szCs w:val="20"/>
        </w:rPr>
      </w:pPr>
      <w:ins w:id="562" w:author="Unknown">
        <w:r w:rsidRPr="00C55F1C">
          <w:rPr>
            <w:rFonts w:ascii="Courier New" w:eastAsia="Times New Roman" w:hAnsi="Courier New" w:cs="Courier New"/>
            <w:color w:val="000000"/>
            <w:sz w:val="20"/>
            <w:szCs w:val="20"/>
          </w:rPr>
          <w:t xml:space="preserve">        gameInit();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3" w:author="Unknown"/>
          <w:rFonts w:ascii="Courier New" w:eastAsia="Times New Roman" w:hAnsi="Courier New" w:cs="Courier New"/>
          <w:color w:val="000000"/>
          <w:sz w:val="20"/>
          <w:szCs w:val="20"/>
        </w:rPr>
      </w:pPr>
      <w:ins w:id="564"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5"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6" w:author="Unknown"/>
          <w:rFonts w:ascii="Courier New" w:eastAsia="Times New Roman" w:hAnsi="Courier New" w:cs="Courier New"/>
          <w:color w:val="000000"/>
          <w:sz w:val="20"/>
          <w:szCs w:val="20"/>
        </w:rPr>
      </w:pPr>
      <w:ins w:id="567" w:author="Unknown">
        <w:r w:rsidRPr="00C55F1C">
          <w:rPr>
            <w:rFonts w:ascii="Courier New" w:eastAsia="Times New Roman" w:hAnsi="Courier New" w:cs="Courier New"/>
            <w:color w:val="000000"/>
            <w:sz w:val="20"/>
            <w:szCs w:val="20"/>
          </w:rPr>
          <w:t xml:space="preserve">    private void gameInit()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9" w:author="Unknown"/>
          <w:rFonts w:ascii="Courier New" w:eastAsia="Times New Roman" w:hAnsi="Courier New" w:cs="Courier New"/>
          <w:color w:val="000000"/>
          <w:sz w:val="20"/>
          <w:szCs w:val="20"/>
        </w:rPr>
      </w:pPr>
      <w:ins w:id="570" w:author="Unknown">
        <w:r w:rsidRPr="00C55F1C">
          <w:rPr>
            <w:rFonts w:ascii="Courier New" w:eastAsia="Times New Roman" w:hAnsi="Courier New" w:cs="Courier New"/>
            <w:color w:val="000000"/>
            <w:sz w:val="20"/>
            <w:szCs w:val="20"/>
          </w:rPr>
          <w:t xml:space="preserve">        ball = new Ball();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1" w:author="Unknown"/>
          <w:rFonts w:ascii="Courier New" w:eastAsia="Times New Roman" w:hAnsi="Courier New" w:cs="Courier New"/>
          <w:color w:val="000000"/>
          <w:sz w:val="20"/>
          <w:szCs w:val="20"/>
        </w:rPr>
      </w:pPr>
      <w:ins w:id="572" w:author="Unknown">
        <w:r w:rsidRPr="00C55F1C">
          <w:rPr>
            <w:rFonts w:ascii="Courier New" w:eastAsia="Times New Roman" w:hAnsi="Courier New" w:cs="Courier New"/>
            <w:color w:val="000000"/>
            <w:sz w:val="20"/>
            <w:szCs w:val="20"/>
          </w:rPr>
          <w:t xml:space="preserve">        paddle = new Paddle();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Courier New" w:eastAsia="Times New Roman" w:hAnsi="Courier New" w:cs="Courier New"/>
          <w:color w:val="000000"/>
          <w:sz w:val="20"/>
          <w:szCs w:val="20"/>
        </w:rPr>
      </w:pPr>
      <w:ins w:id="575" w:author="Unknown">
        <w:r w:rsidRPr="00C55F1C">
          <w:rPr>
            <w:rFonts w:ascii="Courier New" w:eastAsia="Times New Roman" w:hAnsi="Courier New" w:cs="Courier New"/>
            <w:color w:val="000000"/>
            <w:sz w:val="20"/>
            <w:szCs w:val="20"/>
          </w:rPr>
          <w:t xml:space="preserve">        int k = 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6" w:author="Unknown"/>
          <w:rFonts w:ascii="Courier New" w:eastAsia="Times New Roman" w:hAnsi="Courier New" w:cs="Courier New"/>
          <w:color w:val="000000"/>
          <w:sz w:val="20"/>
          <w:szCs w:val="20"/>
        </w:rPr>
      </w:pPr>
      <w:ins w:id="577" w:author="Unknown">
        <w:r w:rsidRPr="00C55F1C">
          <w:rPr>
            <w:rFonts w:ascii="Courier New" w:eastAsia="Times New Roman" w:hAnsi="Courier New" w:cs="Courier New"/>
            <w:color w:val="000000"/>
            <w:sz w:val="20"/>
            <w:szCs w:val="20"/>
          </w:rPr>
          <w:t xml:space="preserve">        for (int i = 0; i &lt; 5; i++)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Courier New" w:eastAsia="Times New Roman" w:hAnsi="Courier New" w:cs="Courier New"/>
          <w:color w:val="000000"/>
          <w:sz w:val="20"/>
          <w:szCs w:val="20"/>
        </w:rPr>
      </w:pPr>
      <w:ins w:id="579" w:author="Unknown">
        <w:r w:rsidRPr="00C55F1C">
          <w:rPr>
            <w:rFonts w:ascii="Courier New" w:eastAsia="Times New Roman" w:hAnsi="Courier New" w:cs="Courier New"/>
            <w:color w:val="000000"/>
            <w:sz w:val="20"/>
            <w:szCs w:val="20"/>
          </w:rPr>
          <w:t xml:space="preserve">            for (int j = 0; j &lt; 6; j++)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rPr>
      </w:pPr>
      <w:ins w:id="581" w:author="Unknown">
        <w:r w:rsidRPr="00C55F1C">
          <w:rPr>
            <w:rFonts w:ascii="Courier New" w:eastAsia="Times New Roman" w:hAnsi="Courier New" w:cs="Courier New"/>
            <w:color w:val="000000"/>
            <w:sz w:val="20"/>
            <w:szCs w:val="20"/>
          </w:rPr>
          <w:t xml:space="preserve">                bricks[k] = new Brick(j * 40 + 30, i * 10 + 50);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rPr>
      </w:pPr>
      <w:ins w:id="583" w:author="Unknown">
        <w:r w:rsidRPr="00C55F1C">
          <w:rPr>
            <w:rFonts w:ascii="Courier New" w:eastAsia="Times New Roman" w:hAnsi="Courier New" w:cs="Courier New"/>
            <w:color w:val="000000"/>
            <w:sz w:val="20"/>
            <w:szCs w:val="20"/>
          </w:rPr>
          <w:t xml:space="preserve">                k++;</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Courier New" w:eastAsia="Times New Roman" w:hAnsi="Courier New" w:cs="Courier New"/>
          <w:color w:val="000000"/>
          <w:sz w:val="20"/>
          <w:szCs w:val="20"/>
        </w:rPr>
      </w:pPr>
      <w:ins w:id="585"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Courier New" w:eastAsia="Times New Roman" w:hAnsi="Courier New" w:cs="Courier New"/>
          <w:color w:val="000000"/>
          <w:sz w:val="20"/>
          <w:szCs w:val="20"/>
        </w:rPr>
      </w:pPr>
      <w:ins w:id="587"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8" w:author="Unknown"/>
          <w:rFonts w:ascii="Courier New" w:eastAsia="Times New Roman" w:hAnsi="Courier New" w:cs="Courier New"/>
          <w:color w:val="000000"/>
          <w:sz w:val="20"/>
          <w:szCs w:val="20"/>
        </w:rPr>
      </w:pPr>
      <w:ins w:id="589"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0"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1" w:author="Unknown"/>
          <w:rFonts w:ascii="Courier New" w:eastAsia="Times New Roman" w:hAnsi="Courier New" w:cs="Courier New"/>
          <w:color w:val="000000"/>
          <w:sz w:val="20"/>
          <w:szCs w:val="20"/>
        </w:rPr>
      </w:pPr>
      <w:ins w:id="592" w:author="Unknown">
        <w:r w:rsidRPr="00C55F1C">
          <w:rPr>
            <w:rFonts w:ascii="Courier New" w:eastAsia="Times New Roman" w:hAnsi="Courier New" w:cs="Courier New"/>
            <w:color w:val="000000"/>
            <w:sz w:val="20"/>
            <w:szCs w:val="20"/>
          </w:rPr>
          <w:t xml:space="preserve">    @Override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3" w:author="Unknown"/>
          <w:rFonts w:ascii="Courier New" w:eastAsia="Times New Roman" w:hAnsi="Courier New" w:cs="Courier New"/>
          <w:color w:val="000000"/>
          <w:sz w:val="20"/>
          <w:szCs w:val="20"/>
        </w:rPr>
      </w:pPr>
      <w:ins w:id="594" w:author="Unknown">
        <w:r w:rsidRPr="00C55F1C">
          <w:rPr>
            <w:rFonts w:ascii="Courier New" w:eastAsia="Times New Roman" w:hAnsi="Courier New" w:cs="Courier New"/>
            <w:color w:val="000000"/>
            <w:sz w:val="20"/>
            <w:szCs w:val="20"/>
          </w:rPr>
          <w:t xml:space="preserve">    public void paintComponent(Graphics g)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5" w:author="Unknown"/>
          <w:rFonts w:ascii="Courier New" w:eastAsia="Times New Roman" w:hAnsi="Courier New" w:cs="Courier New"/>
          <w:color w:val="000000"/>
          <w:sz w:val="20"/>
          <w:szCs w:val="20"/>
        </w:rPr>
      </w:pPr>
      <w:ins w:id="596" w:author="Unknown">
        <w:r w:rsidRPr="00C55F1C">
          <w:rPr>
            <w:rFonts w:ascii="Courier New" w:eastAsia="Times New Roman" w:hAnsi="Courier New" w:cs="Courier New"/>
            <w:color w:val="000000"/>
            <w:sz w:val="20"/>
            <w:szCs w:val="20"/>
          </w:rPr>
          <w:t xml:space="preserve">        super.paintComponent(g);</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7"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8" w:author="Unknown"/>
          <w:rFonts w:ascii="Courier New" w:eastAsia="Times New Roman" w:hAnsi="Courier New" w:cs="Courier New"/>
          <w:color w:val="000000"/>
          <w:sz w:val="20"/>
          <w:szCs w:val="20"/>
        </w:rPr>
      </w:pPr>
      <w:ins w:id="599" w:author="Unknown">
        <w:r w:rsidRPr="00C55F1C">
          <w:rPr>
            <w:rFonts w:ascii="Courier New" w:eastAsia="Times New Roman" w:hAnsi="Courier New" w:cs="Courier New"/>
            <w:color w:val="000000"/>
            <w:sz w:val="20"/>
            <w:szCs w:val="20"/>
          </w:rPr>
          <w:t xml:space="preserve">        Graphics2D g2d = (Graphics2D) g;</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0"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1" w:author="Unknown"/>
          <w:rFonts w:ascii="Courier New" w:eastAsia="Times New Roman" w:hAnsi="Courier New" w:cs="Courier New"/>
          <w:color w:val="000000"/>
          <w:sz w:val="20"/>
          <w:szCs w:val="20"/>
        </w:rPr>
      </w:pPr>
      <w:ins w:id="602" w:author="Unknown">
        <w:r w:rsidRPr="00C55F1C">
          <w:rPr>
            <w:rFonts w:ascii="Courier New" w:eastAsia="Times New Roman" w:hAnsi="Courier New" w:cs="Courier New"/>
            <w:color w:val="000000"/>
            <w:sz w:val="20"/>
            <w:szCs w:val="20"/>
          </w:rPr>
          <w:t xml:space="preserve">        g2d.setRenderingHint(RenderingHints.KEY_ANTIALIASING,</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3" w:author="Unknown"/>
          <w:rFonts w:ascii="Courier New" w:eastAsia="Times New Roman" w:hAnsi="Courier New" w:cs="Courier New"/>
          <w:color w:val="000000"/>
          <w:sz w:val="20"/>
          <w:szCs w:val="20"/>
        </w:rPr>
      </w:pPr>
      <w:ins w:id="604" w:author="Unknown">
        <w:r w:rsidRPr="00C55F1C">
          <w:rPr>
            <w:rFonts w:ascii="Courier New" w:eastAsia="Times New Roman" w:hAnsi="Courier New" w:cs="Courier New"/>
            <w:color w:val="000000"/>
            <w:sz w:val="20"/>
            <w:szCs w:val="20"/>
          </w:rPr>
          <w:t xml:space="preserve">                RenderingHints.VALUE_ANTIALIAS_ON);</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5"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6" w:author="Unknown"/>
          <w:rFonts w:ascii="Courier New" w:eastAsia="Times New Roman" w:hAnsi="Courier New" w:cs="Courier New"/>
          <w:color w:val="000000"/>
          <w:sz w:val="20"/>
          <w:szCs w:val="20"/>
        </w:rPr>
      </w:pPr>
      <w:ins w:id="607" w:author="Unknown">
        <w:r w:rsidRPr="00C55F1C">
          <w:rPr>
            <w:rFonts w:ascii="Courier New" w:eastAsia="Times New Roman" w:hAnsi="Courier New" w:cs="Courier New"/>
            <w:color w:val="000000"/>
            <w:sz w:val="20"/>
            <w:szCs w:val="20"/>
          </w:rPr>
          <w:t xml:space="preserve">        g2d.setRenderingHint(RenderingHints.KEY_RENDERING,</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8" w:author="Unknown"/>
          <w:rFonts w:ascii="Courier New" w:eastAsia="Times New Roman" w:hAnsi="Courier New" w:cs="Courier New"/>
          <w:color w:val="000000"/>
          <w:sz w:val="20"/>
          <w:szCs w:val="20"/>
        </w:rPr>
      </w:pPr>
      <w:ins w:id="609" w:author="Unknown">
        <w:r w:rsidRPr="00C55F1C">
          <w:rPr>
            <w:rFonts w:ascii="Courier New" w:eastAsia="Times New Roman" w:hAnsi="Courier New" w:cs="Courier New"/>
            <w:color w:val="000000"/>
            <w:sz w:val="20"/>
            <w:szCs w:val="20"/>
          </w:rPr>
          <w:t xml:space="preserve">                RenderingHints.VALUE_RENDER_QUALITY);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0"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1" w:author="Unknown"/>
          <w:rFonts w:ascii="Courier New" w:eastAsia="Times New Roman" w:hAnsi="Courier New" w:cs="Courier New"/>
          <w:color w:val="000000"/>
          <w:sz w:val="20"/>
          <w:szCs w:val="20"/>
        </w:rPr>
      </w:pPr>
      <w:ins w:id="612" w:author="Unknown">
        <w:r w:rsidRPr="00C55F1C">
          <w:rPr>
            <w:rFonts w:ascii="Courier New" w:eastAsia="Times New Roman" w:hAnsi="Courier New" w:cs="Courier New"/>
            <w:color w:val="000000"/>
            <w:sz w:val="20"/>
            <w:szCs w:val="20"/>
          </w:rPr>
          <w:t xml:space="preserve">        if (ingame)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3" w:author="Unknown"/>
          <w:rFonts w:ascii="Courier New" w:eastAsia="Times New Roman" w:hAnsi="Courier New" w:cs="Courier New"/>
          <w:color w:val="000000"/>
          <w:sz w:val="20"/>
          <w:szCs w:val="20"/>
        </w:rPr>
      </w:pPr>
      <w:ins w:id="614"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5" w:author="Unknown"/>
          <w:rFonts w:ascii="Courier New" w:eastAsia="Times New Roman" w:hAnsi="Courier New" w:cs="Courier New"/>
          <w:color w:val="000000"/>
          <w:sz w:val="20"/>
          <w:szCs w:val="20"/>
        </w:rPr>
      </w:pPr>
      <w:ins w:id="616" w:author="Unknown">
        <w:r w:rsidRPr="00C55F1C">
          <w:rPr>
            <w:rFonts w:ascii="Courier New" w:eastAsia="Times New Roman" w:hAnsi="Courier New" w:cs="Courier New"/>
            <w:color w:val="000000"/>
            <w:sz w:val="20"/>
            <w:szCs w:val="20"/>
          </w:rPr>
          <w:t xml:space="preserve">            drawObjects(g2d);</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color w:val="000000"/>
          <w:sz w:val="20"/>
          <w:szCs w:val="20"/>
        </w:rPr>
      </w:pPr>
      <w:ins w:id="618" w:author="Unknown">
        <w:r w:rsidRPr="00C55F1C">
          <w:rPr>
            <w:rFonts w:ascii="Courier New" w:eastAsia="Times New Roman" w:hAnsi="Courier New" w:cs="Courier New"/>
            <w:color w:val="000000"/>
            <w:sz w:val="20"/>
            <w:szCs w:val="20"/>
          </w:rPr>
          <w:t xml:space="preserve">        } else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0" w:author="Unknown"/>
          <w:rFonts w:ascii="Courier New" w:eastAsia="Times New Roman" w:hAnsi="Courier New" w:cs="Courier New"/>
          <w:color w:val="000000"/>
          <w:sz w:val="20"/>
          <w:szCs w:val="20"/>
        </w:rPr>
      </w:pPr>
      <w:ins w:id="621" w:author="Unknown">
        <w:r w:rsidRPr="00C55F1C">
          <w:rPr>
            <w:rFonts w:ascii="Courier New" w:eastAsia="Times New Roman" w:hAnsi="Courier New" w:cs="Courier New"/>
            <w:color w:val="000000"/>
            <w:sz w:val="20"/>
            <w:szCs w:val="20"/>
          </w:rPr>
          <w:t xml:space="preserve">            gameFinished(g2d);</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2" w:author="Unknown"/>
          <w:rFonts w:ascii="Courier New" w:eastAsia="Times New Roman" w:hAnsi="Courier New" w:cs="Courier New"/>
          <w:color w:val="000000"/>
          <w:sz w:val="20"/>
          <w:szCs w:val="20"/>
        </w:rPr>
      </w:pPr>
      <w:ins w:id="623"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4"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5" w:author="Unknown"/>
          <w:rFonts w:ascii="Courier New" w:eastAsia="Times New Roman" w:hAnsi="Courier New" w:cs="Courier New"/>
          <w:color w:val="000000"/>
          <w:sz w:val="20"/>
          <w:szCs w:val="20"/>
        </w:rPr>
      </w:pPr>
      <w:ins w:id="626" w:author="Unknown">
        <w:r w:rsidRPr="00C55F1C">
          <w:rPr>
            <w:rFonts w:ascii="Courier New" w:eastAsia="Times New Roman" w:hAnsi="Courier New" w:cs="Courier New"/>
            <w:color w:val="000000"/>
            <w:sz w:val="20"/>
            <w:szCs w:val="20"/>
          </w:rPr>
          <w:t xml:space="preserve">        Toolkit.getDefaultToolkit().sync();</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7" w:author="Unknown"/>
          <w:rFonts w:ascii="Courier New" w:eastAsia="Times New Roman" w:hAnsi="Courier New" w:cs="Courier New"/>
          <w:color w:val="000000"/>
          <w:sz w:val="20"/>
          <w:szCs w:val="20"/>
        </w:rPr>
      </w:pPr>
      <w:ins w:id="628"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9" w:author="Unknown"/>
          <w:rFonts w:ascii="Courier New" w:eastAsia="Times New Roman" w:hAnsi="Courier New" w:cs="Courier New"/>
          <w:color w:val="000000"/>
          <w:sz w:val="20"/>
          <w:szCs w:val="20"/>
        </w:rPr>
      </w:pPr>
      <w:ins w:id="63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1" w:author="Unknown"/>
          <w:rFonts w:ascii="Courier New" w:eastAsia="Times New Roman" w:hAnsi="Courier New" w:cs="Courier New"/>
          <w:color w:val="000000"/>
          <w:sz w:val="20"/>
          <w:szCs w:val="20"/>
        </w:rPr>
      </w:pPr>
      <w:ins w:id="632" w:author="Unknown">
        <w:r w:rsidRPr="00C55F1C">
          <w:rPr>
            <w:rFonts w:ascii="Courier New" w:eastAsia="Times New Roman" w:hAnsi="Courier New" w:cs="Courier New"/>
            <w:color w:val="000000"/>
            <w:sz w:val="20"/>
            <w:szCs w:val="20"/>
          </w:rPr>
          <w:t xml:space="preserve">    private void drawObjects(Graphics2D g2d)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3" w:author="Unknown"/>
          <w:rFonts w:ascii="Courier New" w:eastAsia="Times New Roman" w:hAnsi="Courier New" w:cs="Courier New"/>
          <w:color w:val="000000"/>
          <w:sz w:val="20"/>
          <w:szCs w:val="20"/>
        </w:rPr>
      </w:pPr>
      <w:ins w:id="634"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color w:val="000000"/>
          <w:sz w:val="20"/>
          <w:szCs w:val="20"/>
        </w:rPr>
      </w:pPr>
      <w:ins w:id="636" w:author="Unknown">
        <w:r w:rsidRPr="00C55F1C">
          <w:rPr>
            <w:rFonts w:ascii="Courier New" w:eastAsia="Times New Roman" w:hAnsi="Courier New" w:cs="Courier New"/>
            <w:color w:val="000000"/>
            <w:sz w:val="20"/>
            <w:szCs w:val="20"/>
          </w:rPr>
          <w:t xml:space="preserve">        g2d.drawImage(ball.getImage(), ball.getX(), ball.getY(),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Unknown"/>
          <w:rFonts w:ascii="Courier New" w:eastAsia="Times New Roman" w:hAnsi="Courier New" w:cs="Courier New"/>
          <w:color w:val="000000"/>
          <w:sz w:val="20"/>
          <w:szCs w:val="20"/>
        </w:rPr>
      </w:pPr>
      <w:ins w:id="638" w:author="Unknown">
        <w:r w:rsidRPr="00C55F1C">
          <w:rPr>
            <w:rFonts w:ascii="Courier New" w:eastAsia="Times New Roman" w:hAnsi="Courier New" w:cs="Courier New"/>
            <w:color w:val="000000"/>
            <w:sz w:val="20"/>
            <w:szCs w:val="20"/>
          </w:rPr>
          <w:t xml:space="preserve">                ball.getWidth(), ball.getHeight(), this);</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9" w:author="Unknown"/>
          <w:rFonts w:ascii="Courier New" w:eastAsia="Times New Roman" w:hAnsi="Courier New" w:cs="Courier New"/>
          <w:color w:val="000000"/>
          <w:sz w:val="20"/>
          <w:szCs w:val="20"/>
        </w:rPr>
      </w:pPr>
      <w:ins w:id="640" w:author="Unknown">
        <w:r w:rsidRPr="00C55F1C">
          <w:rPr>
            <w:rFonts w:ascii="Courier New" w:eastAsia="Times New Roman" w:hAnsi="Courier New" w:cs="Courier New"/>
            <w:color w:val="000000"/>
            <w:sz w:val="20"/>
            <w:szCs w:val="20"/>
          </w:rPr>
          <w:t xml:space="preserve">        g2d.drawImage(paddle.getImage(), paddle.getX(), paddle.getY(),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1" w:author="Unknown"/>
          <w:rFonts w:ascii="Courier New" w:eastAsia="Times New Roman" w:hAnsi="Courier New" w:cs="Courier New"/>
          <w:color w:val="000000"/>
          <w:sz w:val="20"/>
          <w:szCs w:val="20"/>
        </w:rPr>
      </w:pPr>
      <w:ins w:id="642" w:author="Unknown">
        <w:r w:rsidRPr="00C55F1C">
          <w:rPr>
            <w:rFonts w:ascii="Courier New" w:eastAsia="Times New Roman" w:hAnsi="Courier New" w:cs="Courier New"/>
            <w:color w:val="000000"/>
            <w:sz w:val="20"/>
            <w:szCs w:val="20"/>
          </w:rPr>
          <w:t xml:space="preserve">                paddle.getWidth(), paddle.getHeight(), this);</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4" w:author="Unknown"/>
          <w:rFonts w:ascii="Courier New" w:eastAsia="Times New Roman" w:hAnsi="Courier New" w:cs="Courier New"/>
          <w:color w:val="000000"/>
          <w:sz w:val="20"/>
          <w:szCs w:val="20"/>
        </w:rPr>
      </w:pPr>
      <w:ins w:id="645" w:author="Unknown">
        <w:r w:rsidRPr="00C55F1C">
          <w:rPr>
            <w:rFonts w:ascii="Courier New" w:eastAsia="Times New Roman" w:hAnsi="Courier New" w:cs="Courier New"/>
            <w:color w:val="000000"/>
            <w:sz w:val="20"/>
            <w:szCs w:val="20"/>
          </w:rPr>
          <w:t xml:space="preserve">        for (int i = 0; i &lt; N_OF_BRICKS; i++)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6" w:author="Unknown"/>
          <w:rFonts w:ascii="Courier New" w:eastAsia="Times New Roman" w:hAnsi="Courier New" w:cs="Courier New"/>
          <w:color w:val="000000"/>
          <w:sz w:val="20"/>
          <w:szCs w:val="20"/>
        </w:rPr>
      </w:pPr>
      <w:ins w:id="647" w:author="Unknown">
        <w:r w:rsidRPr="00C55F1C">
          <w:rPr>
            <w:rFonts w:ascii="Courier New" w:eastAsia="Times New Roman" w:hAnsi="Courier New" w:cs="Courier New"/>
            <w:color w:val="000000"/>
            <w:sz w:val="20"/>
            <w:szCs w:val="20"/>
          </w:rPr>
          <w:t xml:space="preserve">            if (!bricks[i].isDestroyed())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8" w:author="Unknown"/>
          <w:rFonts w:ascii="Courier New" w:eastAsia="Times New Roman" w:hAnsi="Courier New" w:cs="Courier New"/>
          <w:color w:val="000000"/>
          <w:sz w:val="20"/>
          <w:szCs w:val="20"/>
        </w:rPr>
      </w:pPr>
      <w:ins w:id="649" w:author="Unknown">
        <w:r w:rsidRPr="00C55F1C">
          <w:rPr>
            <w:rFonts w:ascii="Courier New" w:eastAsia="Times New Roman" w:hAnsi="Courier New" w:cs="Courier New"/>
            <w:color w:val="000000"/>
            <w:sz w:val="20"/>
            <w:szCs w:val="20"/>
          </w:rPr>
          <w:t xml:space="preserve">                g2d.drawImage(bricks[i].getImage(), bricks[i].getX(),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0" w:author="Unknown"/>
          <w:rFonts w:ascii="Courier New" w:eastAsia="Times New Roman" w:hAnsi="Courier New" w:cs="Courier New"/>
          <w:color w:val="000000"/>
          <w:sz w:val="20"/>
          <w:szCs w:val="20"/>
        </w:rPr>
      </w:pPr>
      <w:ins w:id="651" w:author="Unknown">
        <w:r w:rsidRPr="00C55F1C">
          <w:rPr>
            <w:rFonts w:ascii="Courier New" w:eastAsia="Times New Roman" w:hAnsi="Courier New" w:cs="Courier New"/>
            <w:color w:val="000000"/>
            <w:sz w:val="20"/>
            <w:szCs w:val="20"/>
          </w:rPr>
          <w:t xml:space="preserve">                        bricks[i].getY(), bricks[i].getWidth(),</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2" w:author="Unknown"/>
          <w:rFonts w:ascii="Courier New" w:eastAsia="Times New Roman" w:hAnsi="Courier New" w:cs="Courier New"/>
          <w:color w:val="000000"/>
          <w:sz w:val="20"/>
          <w:szCs w:val="20"/>
        </w:rPr>
      </w:pPr>
      <w:ins w:id="653" w:author="Unknown">
        <w:r w:rsidRPr="00C55F1C">
          <w:rPr>
            <w:rFonts w:ascii="Courier New" w:eastAsia="Times New Roman" w:hAnsi="Courier New" w:cs="Courier New"/>
            <w:color w:val="000000"/>
            <w:sz w:val="20"/>
            <w:szCs w:val="20"/>
          </w:rPr>
          <w:t xml:space="preserve">                        bricks[i].getHeight(), this);</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4" w:author="Unknown"/>
          <w:rFonts w:ascii="Courier New" w:eastAsia="Times New Roman" w:hAnsi="Courier New" w:cs="Courier New"/>
          <w:color w:val="000000"/>
          <w:sz w:val="20"/>
          <w:szCs w:val="20"/>
        </w:rPr>
      </w:pPr>
      <w:ins w:id="655"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6" w:author="Unknown"/>
          <w:rFonts w:ascii="Courier New" w:eastAsia="Times New Roman" w:hAnsi="Courier New" w:cs="Courier New"/>
          <w:color w:val="000000"/>
          <w:sz w:val="20"/>
          <w:szCs w:val="20"/>
        </w:rPr>
      </w:pPr>
      <w:ins w:id="657"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8" w:author="Unknown"/>
          <w:rFonts w:ascii="Courier New" w:eastAsia="Times New Roman" w:hAnsi="Courier New" w:cs="Courier New"/>
          <w:color w:val="000000"/>
          <w:sz w:val="20"/>
          <w:szCs w:val="20"/>
        </w:rPr>
      </w:pPr>
      <w:ins w:id="659" w:author="Unknown">
        <w:r w:rsidRPr="00C55F1C">
          <w:rPr>
            <w:rFonts w:ascii="Courier New" w:eastAsia="Times New Roman" w:hAnsi="Courier New" w:cs="Courier New"/>
            <w:color w:val="000000"/>
            <w:sz w:val="20"/>
            <w:szCs w:val="20"/>
          </w:rPr>
          <w:lastRenderedPageBreak/>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0" w:author="Unknown"/>
          <w:rFonts w:ascii="Courier New" w:eastAsia="Times New Roman" w:hAnsi="Courier New" w:cs="Courier New"/>
          <w:color w:val="000000"/>
          <w:sz w:val="20"/>
          <w:szCs w:val="20"/>
        </w:rPr>
      </w:pPr>
      <w:ins w:id="661"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2" w:author="Unknown"/>
          <w:rFonts w:ascii="Courier New" w:eastAsia="Times New Roman" w:hAnsi="Courier New" w:cs="Courier New"/>
          <w:color w:val="000000"/>
          <w:sz w:val="20"/>
          <w:szCs w:val="20"/>
        </w:rPr>
      </w:pPr>
      <w:ins w:id="663" w:author="Unknown">
        <w:r w:rsidRPr="00C55F1C">
          <w:rPr>
            <w:rFonts w:ascii="Courier New" w:eastAsia="Times New Roman" w:hAnsi="Courier New" w:cs="Courier New"/>
            <w:color w:val="000000"/>
            <w:sz w:val="20"/>
            <w:szCs w:val="20"/>
          </w:rPr>
          <w:t xml:space="preserve">    private void gameFinished(Graphics2D g2d)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4"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5" w:author="Unknown"/>
          <w:rFonts w:ascii="Courier New" w:eastAsia="Times New Roman" w:hAnsi="Courier New" w:cs="Courier New"/>
          <w:color w:val="000000"/>
          <w:sz w:val="20"/>
          <w:szCs w:val="20"/>
        </w:rPr>
      </w:pPr>
      <w:ins w:id="666" w:author="Unknown">
        <w:r w:rsidRPr="00C55F1C">
          <w:rPr>
            <w:rFonts w:ascii="Courier New" w:eastAsia="Times New Roman" w:hAnsi="Courier New" w:cs="Courier New"/>
            <w:color w:val="000000"/>
            <w:sz w:val="20"/>
            <w:szCs w:val="20"/>
          </w:rPr>
          <w:t xml:space="preserve">        Font font = new Font("Verdana", Font.BOLD, 18);</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7" w:author="Unknown"/>
          <w:rFonts w:ascii="Courier New" w:eastAsia="Times New Roman" w:hAnsi="Courier New" w:cs="Courier New"/>
          <w:color w:val="000000"/>
          <w:sz w:val="20"/>
          <w:szCs w:val="20"/>
        </w:rPr>
      </w:pPr>
      <w:ins w:id="668" w:author="Unknown">
        <w:r w:rsidRPr="00C55F1C">
          <w:rPr>
            <w:rFonts w:ascii="Courier New" w:eastAsia="Times New Roman" w:hAnsi="Courier New" w:cs="Courier New"/>
            <w:color w:val="000000"/>
            <w:sz w:val="20"/>
            <w:szCs w:val="20"/>
          </w:rPr>
          <w:t xml:space="preserve">        FontMetrics metr = this.getFontMetrics(font);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0" w:author="Unknown"/>
          <w:rFonts w:ascii="Courier New" w:eastAsia="Times New Roman" w:hAnsi="Courier New" w:cs="Courier New"/>
          <w:color w:val="000000"/>
          <w:sz w:val="20"/>
          <w:szCs w:val="20"/>
        </w:rPr>
      </w:pPr>
      <w:ins w:id="671" w:author="Unknown">
        <w:r w:rsidRPr="00C55F1C">
          <w:rPr>
            <w:rFonts w:ascii="Courier New" w:eastAsia="Times New Roman" w:hAnsi="Courier New" w:cs="Courier New"/>
            <w:color w:val="000000"/>
            <w:sz w:val="20"/>
            <w:szCs w:val="20"/>
          </w:rPr>
          <w:t xml:space="preserve">        g2d.setColor(Color.BLACK);</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2" w:author="Unknown"/>
          <w:rFonts w:ascii="Courier New" w:eastAsia="Times New Roman" w:hAnsi="Courier New" w:cs="Courier New"/>
          <w:color w:val="000000"/>
          <w:sz w:val="20"/>
          <w:szCs w:val="20"/>
        </w:rPr>
      </w:pPr>
      <w:ins w:id="673" w:author="Unknown">
        <w:r w:rsidRPr="00C55F1C">
          <w:rPr>
            <w:rFonts w:ascii="Courier New" w:eastAsia="Times New Roman" w:hAnsi="Courier New" w:cs="Courier New"/>
            <w:color w:val="000000"/>
            <w:sz w:val="20"/>
            <w:szCs w:val="20"/>
          </w:rPr>
          <w:t xml:space="preserve">        g2d.setFont(font);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4" w:author="Unknown"/>
          <w:rFonts w:ascii="Courier New" w:eastAsia="Times New Roman" w:hAnsi="Courier New" w:cs="Courier New"/>
          <w:color w:val="000000"/>
          <w:sz w:val="20"/>
          <w:szCs w:val="20"/>
        </w:rPr>
      </w:pPr>
      <w:ins w:id="675" w:author="Unknown">
        <w:r w:rsidRPr="00C55F1C">
          <w:rPr>
            <w:rFonts w:ascii="Courier New" w:eastAsia="Times New Roman" w:hAnsi="Courier New" w:cs="Courier New"/>
            <w:color w:val="000000"/>
            <w:sz w:val="20"/>
            <w:szCs w:val="20"/>
          </w:rPr>
          <w:t xml:space="preserve">        g2d.drawString(message,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6" w:author="Unknown"/>
          <w:rFonts w:ascii="Courier New" w:eastAsia="Times New Roman" w:hAnsi="Courier New" w:cs="Courier New"/>
          <w:color w:val="000000"/>
          <w:sz w:val="20"/>
          <w:szCs w:val="20"/>
        </w:rPr>
      </w:pPr>
      <w:ins w:id="677" w:author="Unknown">
        <w:r w:rsidRPr="00C55F1C">
          <w:rPr>
            <w:rFonts w:ascii="Courier New" w:eastAsia="Times New Roman" w:hAnsi="Courier New" w:cs="Courier New"/>
            <w:color w:val="000000"/>
            <w:sz w:val="20"/>
            <w:szCs w:val="20"/>
          </w:rPr>
          <w:t xml:space="preserve">                (Commons.WIDTH - metr.stringWidth(message)) / 2,</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8" w:author="Unknown"/>
          <w:rFonts w:ascii="Courier New" w:eastAsia="Times New Roman" w:hAnsi="Courier New" w:cs="Courier New"/>
          <w:color w:val="000000"/>
          <w:sz w:val="20"/>
          <w:szCs w:val="20"/>
        </w:rPr>
      </w:pPr>
      <w:ins w:id="679" w:author="Unknown">
        <w:r w:rsidRPr="00C55F1C">
          <w:rPr>
            <w:rFonts w:ascii="Courier New" w:eastAsia="Times New Roman" w:hAnsi="Courier New" w:cs="Courier New"/>
            <w:color w:val="000000"/>
            <w:sz w:val="20"/>
            <w:szCs w:val="20"/>
          </w:rPr>
          <w:t xml:space="preserve">                Commons.WIDTH / 2);</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0" w:author="Unknown"/>
          <w:rFonts w:ascii="Courier New" w:eastAsia="Times New Roman" w:hAnsi="Courier New" w:cs="Courier New"/>
          <w:color w:val="000000"/>
          <w:sz w:val="20"/>
          <w:szCs w:val="20"/>
        </w:rPr>
      </w:pPr>
      <w:ins w:id="681"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3" w:author="Unknown"/>
          <w:rFonts w:ascii="Courier New" w:eastAsia="Times New Roman" w:hAnsi="Courier New" w:cs="Courier New"/>
          <w:color w:val="000000"/>
          <w:sz w:val="20"/>
          <w:szCs w:val="20"/>
        </w:rPr>
      </w:pPr>
      <w:ins w:id="684" w:author="Unknown">
        <w:r w:rsidRPr="00C55F1C">
          <w:rPr>
            <w:rFonts w:ascii="Courier New" w:eastAsia="Times New Roman" w:hAnsi="Courier New" w:cs="Courier New"/>
            <w:color w:val="000000"/>
            <w:sz w:val="20"/>
            <w:szCs w:val="20"/>
          </w:rPr>
          <w:t xml:space="preserve">    private class TAdapter extends KeyAdapter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5"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6" w:author="Unknown"/>
          <w:rFonts w:ascii="Courier New" w:eastAsia="Times New Roman" w:hAnsi="Courier New" w:cs="Courier New"/>
          <w:color w:val="000000"/>
          <w:sz w:val="20"/>
          <w:szCs w:val="20"/>
        </w:rPr>
      </w:pPr>
      <w:ins w:id="687" w:author="Unknown">
        <w:r w:rsidRPr="00C55F1C">
          <w:rPr>
            <w:rFonts w:ascii="Courier New" w:eastAsia="Times New Roman" w:hAnsi="Courier New" w:cs="Courier New"/>
            <w:color w:val="000000"/>
            <w:sz w:val="20"/>
            <w:szCs w:val="20"/>
          </w:rPr>
          <w:t xml:space="preserve">        @Override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8" w:author="Unknown"/>
          <w:rFonts w:ascii="Courier New" w:eastAsia="Times New Roman" w:hAnsi="Courier New" w:cs="Courier New"/>
          <w:color w:val="000000"/>
          <w:sz w:val="20"/>
          <w:szCs w:val="20"/>
        </w:rPr>
      </w:pPr>
      <w:ins w:id="689" w:author="Unknown">
        <w:r w:rsidRPr="00C55F1C">
          <w:rPr>
            <w:rFonts w:ascii="Courier New" w:eastAsia="Times New Roman" w:hAnsi="Courier New" w:cs="Courier New"/>
            <w:color w:val="000000"/>
            <w:sz w:val="20"/>
            <w:szCs w:val="20"/>
          </w:rPr>
          <w:t xml:space="preserve">        public void keyReleased(KeyEvent 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0" w:author="Unknown"/>
          <w:rFonts w:ascii="Courier New" w:eastAsia="Times New Roman" w:hAnsi="Courier New" w:cs="Courier New"/>
          <w:color w:val="000000"/>
          <w:sz w:val="20"/>
          <w:szCs w:val="20"/>
        </w:rPr>
      </w:pPr>
      <w:ins w:id="691" w:author="Unknown">
        <w:r w:rsidRPr="00C55F1C">
          <w:rPr>
            <w:rFonts w:ascii="Courier New" w:eastAsia="Times New Roman" w:hAnsi="Courier New" w:cs="Courier New"/>
            <w:color w:val="000000"/>
            <w:sz w:val="20"/>
            <w:szCs w:val="20"/>
          </w:rPr>
          <w:t xml:space="preserve">            paddle.keyReleased(e);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2" w:author="Unknown"/>
          <w:rFonts w:ascii="Courier New" w:eastAsia="Times New Roman" w:hAnsi="Courier New" w:cs="Courier New"/>
          <w:color w:val="000000"/>
          <w:sz w:val="20"/>
          <w:szCs w:val="20"/>
        </w:rPr>
      </w:pPr>
      <w:ins w:id="693"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4"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5" w:author="Unknown"/>
          <w:rFonts w:ascii="Courier New" w:eastAsia="Times New Roman" w:hAnsi="Courier New" w:cs="Courier New"/>
          <w:color w:val="000000"/>
          <w:sz w:val="20"/>
          <w:szCs w:val="20"/>
        </w:rPr>
      </w:pPr>
      <w:ins w:id="696" w:author="Unknown">
        <w:r w:rsidRPr="00C55F1C">
          <w:rPr>
            <w:rFonts w:ascii="Courier New" w:eastAsia="Times New Roman" w:hAnsi="Courier New" w:cs="Courier New"/>
            <w:color w:val="000000"/>
            <w:sz w:val="20"/>
            <w:szCs w:val="20"/>
          </w:rPr>
          <w:t xml:space="preserve">        @Override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7" w:author="Unknown"/>
          <w:rFonts w:ascii="Courier New" w:eastAsia="Times New Roman" w:hAnsi="Courier New" w:cs="Courier New"/>
          <w:color w:val="000000"/>
          <w:sz w:val="20"/>
          <w:szCs w:val="20"/>
        </w:rPr>
      </w:pPr>
      <w:ins w:id="698" w:author="Unknown">
        <w:r w:rsidRPr="00C55F1C">
          <w:rPr>
            <w:rFonts w:ascii="Courier New" w:eastAsia="Times New Roman" w:hAnsi="Courier New" w:cs="Courier New"/>
            <w:color w:val="000000"/>
            <w:sz w:val="20"/>
            <w:szCs w:val="20"/>
          </w:rPr>
          <w:t xml:space="preserve">        public void keyPressed(KeyEvent 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9" w:author="Unknown"/>
          <w:rFonts w:ascii="Courier New" w:eastAsia="Times New Roman" w:hAnsi="Courier New" w:cs="Courier New"/>
          <w:color w:val="000000"/>
          <w:sz w:val="20"/>
          <w:szCs w:val="20"/>
        </w:rPr>
      </w:pPr>
      <w:ins w:id="700" w:author="Unknown">
        <w:r w:rsidRPr="00C55F1C">
          <w:rPr>
            <w:rFonts w:ascii="Courier New" w:eastAsia="Times New Roman" w:hAnsi="Courier New" w:cs="Courier New"/>
            <w:color w:val="000000"/>
            <w:sz w:val="20"/>
            <w:szCs w:val="20"/>
          </w:rPr>
          <w:t xml:space="preserve">            paddle.keyPressed(e);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1" w:author="Unknown"/>
          <w:rFonts w:ascii="Courier New" w:eastAsia="Times New Roman" w:hAnsi="Courier New" w:cs="Courier New"/>
          <w:color w:val="000000"/>
          <w:sz w:val="20"/>
          <w:szCs w:val="20"/>
        </w:rPr>
      </w:pPr>
      <w:ins w:id="70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3" w:author="Unknown"/>
          <w:rFonts w:ascii="Courier New" w:eastAsia="Times New Roman" w:hAnsi="Courier New" w:cs="Courier New"/>
          <w:color w:val="000000"/>
          <w:sz w:val="20"/>
          <w:szCs w:val="20"/>
        </w:rPr>
      </w:pPr>
      <w:ins w:id="704"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5"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6" w:author="Unknown"/>
          <w:rFonts w:ascii="Courier New" w:eastAsia="Times New Roman" w:hAnsi="Courier New" w:cs="Courier New"/>
          <w:color w:val="000000"/>
          <w:sz w:val="20"/>
          <w:szCs w:val="20"/>
        </w:rPr>
      </w:pPr>
      <w:ins w:id="707" w:author="Unknown">
        <w:r w:rsidRPr="00C55F1C">
          <w:rPr>
            <w:rFonts w:ascii="Courier New" w:eastAsia="Times New Roman" w:hAnsi="Courier New" w:cs="Courier New"/>
            <w:color w:val="000000"/>
            <w:sz w:val="20"/>
            <w:szCs w:val="20"/>
          </w:rPr>
          <w:t xml:space="preserve">    private class ScheduleTask extends TimerTask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8"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9" w:author="Unknown"/>
          <w:rFonts w:ascii="Courier New" w:eastAsia="Times New Roman" w:hAnsi="Courier New" w:cs="Courier New"/>
          <w:color w:val="000000"/>
          <w:sz w:val="20"/>
          <w:szCs w:val="20"/>
        </w:rPr>
      </w:pPr>
      <w:ins w:id="710" w:author="Unknown">
        <w:r w:rsidRPr="00C55F1C">
          <w:rPr>
            <w:rFonts w:ascii="Courier New" w:eastAsia="Times New Roman" w:hAnsi="Courier New" w:cs="Courier New"/>
            <w:color w:val="000000"/>
            <w:sz w:val="20"/>
            <w:szCs w:val="20"/>
          </w:rPr>
          <w:t xml:space="preserve">        @Override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1" w:author="Unknown"/>
          <w:rFonts w:ascii="Courier New" w:eastAsia="Times New Roman" w:hAnsi="Courier New" w:cs="Courier New"/>
          <w:color w:val="000000"/>
          <w:sz w:val="20"/>
          <w:szCs w:val="20"/>
        </w:rPr>
      </w:pPr>
      <w:ins w:id="712" w:author="Unknown">
        <w:r w:rsidRPr="00C55F1C">
          <w:rPr>
            <w:rFonts w:ascii="Courier New" w:eastAsia="Times New Roman" w:hAnsi="Courier New" w:cs="Courier New"/>
            <w:color w:val="000000"/>
            <w:sz w:val="20"/>
            <w:szCs w:val="20"/>
          </w:rPr>
          <w:t xml:space="preserve">        public void run()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4" w:author="Unknown"/>
          <w:rFonts w:ascii="Courier New" w:eastAsia="Times New Roman" w:hAnsi="Courier New" w:cs="Courier New"/>
          <w:color w:val="000000"/>
          <w:sz w:val="20"/>
          <w:szCs w:val="20"/>
        </w:rPr>
      </w:pPr>
      <w:ins w:id="715" w:author="Unknown">
        <w:r w:rsidRPr="00C55F1C">
          <w:rPr>
            <w:rFonts w:ascii="Courier New" w:eastAsia="Times New Roman" w:hAnsi="Courier New" w:cs="Courier New"/>
            <w:color w:val="000000"/>
            <w:sz w:val="20"/>
            <w:szCs w:val="20"/>
          </w:rPr>
          <w:t xml:space="preserve">            ball.move();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6" w:author="Unknown"/>
          <w:rFonts w:ascii="Courier New" w:eastAsia="Times New Roman" w:hAnsi="Courier New" w:cs="Courier New"/>
          <w:color w:val="000000"/>
          <w:sz w:val="20"/>
          <w:szCs w:val="20"/>
        </w:rPr>
      </w:pPr>
      <w:ins w:id="717" w:author="Unknown">
        <w:r w:rsidRPr="00C55F1C">
          <w:rPr>
            <w:rFonts w:ascii="Courier New" w:eastAsia="Times New Roman" w:hAnsi="Courier New" w:cs="Courier New"/>
            <w:color w:val="000000"/>
            <w:sz w:val="20"/>
            <w:szCs w:val="20"/>
          </w:rPr>
          <w:t xml:space="preserve">            paddle.move();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8" w:author="Unknown"/>
          <w:rFonts w:ascii="Courier New" w:eastAsia="Times New Roman" w:hAnsi="Courier New" w:cs="Courier New"/>
          <w:color w:val="000000"/>
          <w:sz w:val="20"/>
          <w:szCs w:val="20"/>
        </w:rPr>
      </w:pPr>
      <w:ins w:id="719" w:author="Unknown">
        <w:r w:rsidRPr="00C55F1C">
          <w:rPr>
            <w:rFonts w:ascii="Courier New" w:eastAsia="Times New Roman" w:hAnsi="Courier New" w:cs="Courier New"/>
            <w:color w:val="000000"/>
            <w:sz w:val="20"/>
            <w:szCs w:val="20"/>
          </w:rPr>
          <w:t xml:space="preserve">            checkCollision();</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0" w:author="Unknown"/>
          <w:rFonts w:ascii="Courier New" w:eastAsia="Times New Roman" w:hAnsi="Courier New" w:cs="Courier New"/>
          <w:color w:val="000000"/>
          <w:sz w:val="20"/>
          <w:szCs w:val="20"/>
        </w:rPr>
      </w:pPr>
      <w:ins w:id="721" w:author="Unknown">
        <w:r w:rsidRPr="00C55F1C">
          <w:rPr>
            <w:rFonts w:ascii="Courier New" w:eastAsia="Times New Roman" w:hAnsi="Courier New" w:cs="Courier New"/>
            <w:color w:val="000000"/>
            <w:sz w:val="20"/>
            <w:szCs w:val="20"/>
          </w:rPr>
          <w:t xml:space="preserve">            repaint();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2" w:author="Unknown"/>
          <w:rFonts w:ascii="Courier New" w:eastAsia="Times New Roman" w:hAnsi="Courier New" w:cs="Courier New"/>
          <w:color w:val="000000"/>
          <w:sz w:val="20"/>
          <w:szCs w:val="20"/>
        </w:rPr>
      </w:pPr>
      <w:ins w:id="723"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4" w:author="Unknown"/>
          <w:rFonts w:ascii="Courier New" w:eastAsia="Times New Roman" w:hAnsi="Courier New" w:cs="Courier New"/>
          <w:color w:val="000000"/>
          <w:sz w:val="20"/>
          <w:szCs w:val="20"/>
        </w:rPr>
      </w:pPr>
      <w:ins w:id="725"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7" w:author="Unknown"/>
          <w:rFonts w:ascii="Courier New" w:eastAsia="Times New Roman" w:hAnsi="Courier New" w:cs="Courier New"/>
          <w:color w:val="000000"/>
          <w:sz w:val="20"/>
          <w:szCs w:val="20"/>
        </w:rPr>
      </w:pPr>
      <w:ins w:id="728" w:author="Unknown">
        <w:r w:rsidRPr="00C55F1C">
          <w:rPr>
            <w:rFonts w:ascii="Courier New" w:eastAsia="Times New Roman" w:hAnsi="Courier New" w:cs="Courier New"/>
            <w:color w:val="000000"/>
            <w:sz w:val="20"/>
            <w:szCs w:val="20"/>
          </w:rPr>
          <w:t xml:space="preserve">    private void stopGame()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0" w:author="Unknown"/>
          <w:rFonts w:ascii="Courier New" w:eastAsia="Times New Roman" w:hAnsi="Courier New" w:cs="Courier New"/>
          <w:color w:val="000000"/>
          <w:sz w:val="20"/>
          <w:szCs w:val="20"/>
        </w:rPr>
      </w:pPr>
      <w:ins w:id="731" w:author="Unknown">
        <w:r w:rsidRPr="00C55F1C">
          <w:rPr>
            <w:rFonts w:ascii="Courier New" w:eastAsia="Times New Roman" w:hAnsi="Courier New" w:cs="Courier New"/>
            <w:color w:val="000000"/>
            <w:sz w:val="20"/>
            <w:szCs w:val="20"/>
          </w:rPr>
          <w:t xml:space="preserve">        ingame = false;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2" w:author="Unknown"/>
          <w:rFonts w:ascii="Courier New" w:eastAsia="Times New Roman" w:hAnsi="Courier New" w:cs="Courier New"/>
          <w:color w:val="000000"/>
          <w:sz w:val="20"/>
          <w:szCs w:val="20"/>
        </w:rPr>
      </w:pPr>
      <w:ins w:id="733" w:author="Unknown">
        <w:r w:rsidRPr="00C55F1C">
          <w:rPr>
            <w:rFonts w:ascii="Courier New" w:eastAsia="Times New Roman" w:hAnsi="Courier New" w:cs="Courier New"/>
            <w:color w:val="000000"/>
            <w:sz w:val="20"/>
            <w:szCs w:val="20"/>
          </w:rPr>
          <w:t xml:space="preserve">        timer.cancel();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4" w:author="Unknown"/>
          <w:rFonts w:ascii="Courier New" w:eastAsia="Times New Roman" w:hAnsi="Courier New" w:cs="Courier New"/>
          <w:color w:val="000000"/>
          <w:sz w:val="20"/>
          <w:szCs w:val="20"/>
        </w:rPr>
      </w:pPr>
      <w:ins w:id="735"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7" w:author="Unknown"/>
          <w:rFonts w:ascii="Courier New" w:eastAsia="Times New Roman" w:hAnsi="Courier New" w:cs="Courier New"/>
          <w:color w:val="000000"/>
          <w:sz w:val="20"/>
          <w:szCs w:val="20"/>
        </w:rPr>
      </w:pPr>
      <w:ins w:id="738" w:author="Unknown">
        <w:r w:rsidRPr="00C55F1C">
          <w:rPr>
            <w:rFonts w:ascii="Courier New" w:eastAsia="Times New Roman" w:hAnsi="Courier New" w:cs="Courier New"/>
            <w:color w:val="000000"/>
            <w:sz w:val="20"/>
            <w:szCs w:val="20"/>
          </w:rPr>
          <w:t xml:space="preserve">    private void checkCollision()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0" w:author="Unknown"/>
          <w:rFonts w:ascii="Courier New" w:eastAsia="Times New Roman" w:hAnsi="Courier New" w:cs="Courier New"/>
          <w:color w:val="000000"/>
          <w:sz w:val="20"/>
          <w:szCs w:val="20"/>
        </w:rPr>
      </w:pPr>
      <w:ins w:id="741" w:author="Unknown">
        <w:r w:rsidRPr="00C55F1C">
          <w:rPr>
            <w:rFonts w:ascii="Courier New" w:eastAsia="Times New Roman" w:hAnsi="Courier New" w:cs="Courier New"/>
            <w:color w:val="000000"/>
            <w:sz w:val="20"/>
            <w:szCs w:val="20"/>
          </w:rPr>
          <w:t xml:space="preserve">        if (ball.getRect().getMaxY() &gt; Commons.BOTTOM_EDGE)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2" w:author="Unknown"/>
          <w:rFonts w:ascii="Courier New" w:eastAsia="Times New Roman" w:hAnsi="Courier New" w:cs="Courier New"/>
          <w:color w:val="000000"/>
          <w:sz w:val="20"/>
          <w:szCs w:val="20"/>
        </w:rPr>
      </w:pPr>
      <w:ins w:id="743" w:author="Unknown">
        <w:r w:rsidRPr="00C55F1C">
          <w:rPr>
            <w:rFonts w:ascii="Courier New" w:eastAsia="Times New Roman" w:hAnsi="Courier New" w:cs="Courier New"/>
            <w:color w:val="000000"/>
            <w:sz w:val="20"/>
            <w:szCs w:val="20"/>
          </w:rPr>
          <w:t xml:space="preserve">            stopGame();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4" w:author="Unknown"/>
          <w:rFonts w:ascii="Courier New" w:eastAsia="Times New Roman" w:hAnsi="Courier New" w:cs="Courier New"/>
          <w:color w:val="000000"/>
          <w:sz w:val="20"/>
          <w:szCs w:val="20"/>
        </w:rPr>
      </w:pPr>
      <w:ins w:id="745"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7" w:author="Unknown"/>
          <w:rFonts w:ascii="Courier New" w:eastAsia="Times New Roman" w:hAnsi="Courier New" w:cs="Courier New"/>
          <w:color w:val="000000"/>
          <w:sz w:val="20"/>
          <w:szCs w:val="20"/>
        </w:rPr>
      </w:pPr>
      <w:ins w:id="748" w:author="Unknown">
        <w:r w:rsidRPr="00C55F1C">
          <w:rPr>
            <w:rFonts w:ascii="Courier New" w:eastAsia="Times New Roman" w:hAnsi="Courier New" w:cs="Courier New"/>
            <w:color w:val="000000"/>
            <w:sz w:val="20"/>
            <w:szCs w:val="20"/>
          </w:rPr>
          <w:t xml:space="preserve">        for (int i = 0, j = 0; i &lt; N_OF_BRICKS; i++)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9" w:author="Unknown"/>
          <w:rFonts w:ascii="Courier New" w:eastAsia="Times New Roman" w:hAnsi="Courier New" w:cs="Courier New"/>
          <w:color w:val="000000"/>
          <w:sz w:val="20"/>
          <w:szCs w:val="20"/>
        </w:rPr>
      </w:pPr>
      <w:ins w:id="75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1" w:author="Unknown"/>
          <w:rFonts w:ascii="Courier New" w:eastAsia="Times New Roman" w:hAnsi="Courier New" w:cs="Courier New"/>
          <w:color w:val="000000"/>
          <w:sz w:val="20"/>
          <w:szCs w:val="20"/>
        </w:rPr>
      </w:pPr>
      <w:ins w:id="752" w:author="Unknown">
        <w:r w:rsidRPr="00C55F1C">
          <w:rPr>
            <w:rFonts w:ascii="Courier New" w:eastAsia="Times New Roman" w:hAnsi="Courier New" w:cs="Courier New"/>
            <w:color w:val="000000"/>
            <w:sz w:val="20"/>
            <w:szCs w:val="20"/>
          </w:rPr>
          <w:t xml:space="preserve">            if (bricks[i].isDestroyed())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3" w:author="Unknown"/>
          <w:rFonts w:ascii="Courier New" w:eastAsia="Times New Roman" w:hAnsi="Courier New" w:cs="Courier New"/>
          <w:color w:val="000000"/>
          <w:sz w:val="20"/>
          <w:szCs w:val="20"/>
        </w:rPr>
      </w:pPr>
      <w:ins w:id="754" w:author="Unknown">
        <w:r w:rsidRPr="00C55F1C">
          <w:rPr>
            <w:rFonts w:ascii="Courier New" w:eastAsia="Times New Roman" w:hAnsi="Courier New" w:cs="Courier New"/>
            <w:color w:val="000000"/>
            <w:sz w:val="20"/>
            <w:szCs w:val="20"/>
          </w:rPr>
          <w:t xml:space="preserve">                j++;</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5" w:author="Unknown"/>
          <w:rFonts w:ascii="Courier New" w:eastAsia="Times New Roman" w:hAnsi="Courier New" w:cs="Courier New"/>
          <w:color w:val="000000"/>
          <w:sz w:val="20"/>
          <w:szCs w:val="20"/>
        </w:rPr>
      </w:pPr>
      <w:ins w:id="75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7" w:author="Unknown"/>
          <w:rFonts w:ascii="Courier New" w:eastAsia="Times New Roman" w:hAnsi="Courier New" w:cs="Courier New"/>
          <w:color w:val="000000"/>
          <w:sz w:val="20"/>
          <w:szCs w:val="20"/>
        </w:rPr>
      </w:pPr>
      <w:ins w:id="758" w:author="Unknown">
        <w:r w:rsidRPr="00C55F1C">
          <w:rPr>
            <w:rFonts w:ascii="Courier New" w:eastAsia="Times New Roman" w:hAnsi="Courier New" w:cs="Courier New"/>
            <w:color w:val="000000"/>
            <w:sz w:val="20"/>
            <w:szCs w:val="20"/>
          </w:rPr>
          <w:lastRenderedPageBreak/>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9" w:author="Unknown"/>
          <w:rFonts w:ascii="Courier New" w:eastAsia="Times New Roman" w:hAnsi="Courier New" w:cs="Courier New"/>
          <w:color w:val="000000"/>
          <w:sz w:val="20"/>
          <w:szCs w:val="20"/>
        </w:rPr>
      </w:pPr>
      <w:ins w:id="760" w:author="Unknown">
        <w:r w:rsidRPr="00C55F1C">
          <w:rPr>
            <w:rFonts w:ascii="Courier New" w:eastAsia="Times New Roman" w:hAnsi="Courier New" w:cs="Courier New"/>
            <w:color w:val="000000"/>
            <w:sz w:val="20"/>
            <w:szCs w:val="20"/>
          </w:rPr>
          <w:t xml:space="preserve">            if (j == N_OF_BRICKS)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1" w:author="Unknown"/>
          <w:rFonts w:ascii="Courier New" w:eastAsia="Times New Roman" w:hAnsi="Courier New" w:cs="Courier New"/>
          <w:color w:val="000000"/>
          <w:sz w:val="20"/>
          <w:szCs w:val="20"/>
        </w:rPr>
      </w:pPr>
      <w:ins w:id="762" w:author="Unknown">
        <w:r w:rsidRPr="00C55F1C">
          <w:rPr>
            <w:rFonts w:ascii="Courier New" w:eastAsia="Times New Roman" w:hAnsi="Courier New" w:cs="Courier New"/>
            <w:color w:val="000000"/>
            <w:sz w:val="20"/>
            <w:szCs w:val="20"/>
          </w:rPr>
          <w:t xml:space="preserve">                message = "Victory";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3" w:author="Unknown"/>
          <w:rFonts w:ascii="Courier New" w:eastAsia="Times New Roman" w:hAnsi="Courier New" w:cs="Courier New"/>
          <w:color w:val="000000"/>
          <w:sz w:val="20"/>
          <w:szCs w:val="20"/>
        </w:rPr>
      </w:pPr>
      <w:ins w:id="764" w:author="Unknown">
        <w:r w:rsidRPr="00C55F1C">
          <w:rPr>
            <w:rFonts w:ascii="Courier New" w:eastAsia="Times New Roman" w:hAnsi="Courier New" w:cs="Courier New"/>
            <w:color w:val="000000"/>
            <w:sz w:val="20"/>
            <w:szCs w:val="20"/>
          </w:rPr>
          <w:t xml:space="preserve">                stopGame();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5" w:author="Unknown"/>
          <w:rFonts w:ascii="Courier New" w:eastAsia="Times New Roman" w:hAnsi="Courier New" w:cs="Courier New"/>
          <w:color w:val="000000"/>
          <w:sz w:val="20"/>
          <w:szCs w:val="20"/>
        </w:rPr>
      </w:pPr>
      <w:ins w:id="76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7" w:author="Unknown"/>
          <w:rFonts w:ascii="Courier New" w:eastAsia="Times New Roman" w:hAnsi="Courier New" w:cs="Courier New"/>
          <w:color w:val="000000"/>
          <w:sz w:val="20"/>
          <w:szCs w:val="20"/>
        </w:rPr>
      </w:pPr>
      <w:ins w:id="768"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0" w:author="Unknown"/>
          <w:rFonts w:ascii="Courier New" w:eastAsia="Times New Roman" w:hAnsi="Courier New" w:cs="Courier New"/>
          <w:color w:val="000000"/>
          <w:sz w:val="20"/>
          <w:szCs w:val="20"/>
        </w:rPr>
      </w:pPr>
      <w:ins w:id="771" w:author="Unknown">
        <w:r w:rsidRPr="00C55F1C">
          <w:rPr>
            <w:rFonts w:ascii="Courier New" w:eastAsia="Times New Roman" w:hAnsi="Courier New" w:cs="Courier New"/>
            <w:color w:val="000000"/>
            <w:sz w:val="20"/>
            <w:szCs w:val="20"/>
          </w:rPr>
          <w:t xml:space="preserve">        if ((ball.getRect()).intersects(paddle.getRect()))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3" w:author="Unknown"/>
          <w:rFonts w:ascii="Courier New" w:eastAsia="Times New Roman" w:hAnsi="Courier New" w:cs="Courier New"/>
          <w:color w:val="000000"/>
          <w:sz w:val="20"/>
          <w:szCs w:val="20"/>
        </w:rPr>
      </w:pPr>
      <w:ins w:id="774" w:author="Unknown">
        <w:r w:rsidRPr="00C55F1C">
          <w:rPr>
            <w:rFonts w:ascii="Courier New" w:eastAsia="Times New Roman" w:hAnsi="Courier New" w:cs="Courier New"/>
            <w:color w:val="000000"/>
            <w:sz w:val="20"/>
            <w:szCs w:val="20"/>
          </w:rPr>
          <w:t xml:space="preserve">            int paddleLPos = (int) paddle.getRect().getMinX();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5" w:author="Unknown"/>
          <w:rFonts w:ascii="Courier New" w:eastAsia="Times New Roman" w:hAnsi="Courier New" w:cs="Courier New"/>
          <w:color w:val="000000"/>
          <w:sz w:val="20"/>
          <w:szCs w:val="20"/>
        </w:rPr>
      </w:pPr>
      <w:ins w:id="776" w:author="Unknown">
        <w:r w:rsidRPr="00C55F1C">
          <w:rPr>
            <w:rFonts w:ascii="Courier New" w:eastAsia="Times New Roman" w:hAnsi="Courier New" w:cs="Courier New"/>
            <w:color w:val="000000"/>
            <w:sz w:val="20"/>
            <w:szCs w:val="20"/>
          </w:rPr>
          <w:t xml:space="preserve">            int ballLPos = (int) ball.getRect().getMinX();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7"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8" w:author="Unknown"/>
          <w:rFonts w:ascii="Courier New" w:eastAsia="Times New Roman" w:hAnsi="Courier New" w:cs="Courier New"/>
          <w:color w:val="000000"/>
          <w:sz w:val="20"/>
          <w:szCs w:val="20"/>
        </w:rPr>
      </w:pPr>
      <w:ins w:id="779" w:author="Unknown">
        <w:r w:rsidRPr="00C55F1C">
          <w:rPr>
            <w:rFonts w:ascii="Courier New" w:eastAsia="Times New Roman" w:hAnsi="Courier New" w:cs="Courier New"/>
            <w:color w:val="000000"/>
            <w:sz w:val="20"/>
            <w:szCs w:val="20"/>
          </w:rPr>
          <w:t xml:space="preserve">            int first = paddleLPos + 8;</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0" w:author="Unknown"/>
          <w:rFonts w:ascii="Courier New" w:eastAsia="Times New Roman" w:hAnsi="Courier New" w:cs="Courier New"/>
          <w:color w:val="000000"/>
          <w:sz w:val="20"/>
          <w:szCs w:val="20"/>
        </w:rPr>
      </w:pPr>
      <w:ins w:id="781" w:author="Unknown">
        <w:r w:rsidRPr="00C55F1C">
          <w:rPr>
            <w:rFonts w:ascii="Courier New" w:eastAsia="Times New Roman" w:hAnsi="Courier New" w:cs="Courier New"/>
            <w:color w:val="000000"/>
            <w:sz w:val="20"/>
            <w:szCs w:val="20"/>
          </w:rPr>
          <w:t xml:space="preserve">            int second = paddleLPos + 16;</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2" w:author="Unknown"/>
          <w:rFonts w:ascii="Courier New" w:eastAsia="Times New Roman" w:hAnsi="Courier New" w:cs="Courier New"/>
          <w:color w:val="000000"/>
          <w:sz w:val="20"/>
          <w:szCs w:val="20"/>
        </w:rPr>
      </w:pPr>
      <w:ins w:id="783" w:author="Unknown">
        <w:r w:rsidRPr="00C55F1C">
          <w:rPr>
            <w:rFonts w:ascii="Courier New" w:eastAsia="Times New Roman" w:hAnsi="Courier New" w:cs="Courier New"/>
            <w:color w:val="000000"/>
            <w:sz w:val="20"/>
            <w:szCs w:val="20"/>
          </w:rPr>
          <w:t xml:space="preserve">            int third = paddleLPos + 24;</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4" w:author="Unknown"/>
          <w:rFonts w:ascii="Courier New" w:eastAsia="Times New Roman" w:hAnsi="Courier New" w:cs="Courier New"/>
          <w:color w:val="000000"/>
          <w:sz w:val="20"/>
          <w:szCs w:val="20"/>
        </w:rPr>
      </w:pPr>
      <w:ins w:id="785" w:author="Unknown">
        <w:r w:rsidRPr="00C55F1C">
          <w:rPr>
            <w:rFonts w:ascii="Courier New" w:eastAsia="Times New Roman" w:hAnsi="Courier New" w:cs="Courier New"/>
            <w:color w:val="000000"/>
            <w:sz w:val="20"/>
            <w:szCs w:val="20"/>
          </w:rPr>
          <w:t xml:space="preserve">            int fourth = paddleLPos + 32;</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6"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7" w:author="Unknown"/>
          <w:rFonts w:ascii="Courier New" w:eastAsia="Times New Roman" w:hAnsi="Courier New" w:cs="Courier New"/>
          <w:color w:val="000000"/>
          <w:sz w:val="20"/>
          <w:szCs w:val="20"/>
        </w:rPr>
      </w:pPr>
      <w:ins w:id="788" w:author="Unknown">
        <w:r w:rsidRPr="00C55F1C">
          <w:rPr>
            <w:rFonts w:ascii="Courier New" w:eastAsia="Times New Roman" w:hAnsi="Courier New" w:cs="Courier New"/>
            <w:color w:val="000000"/>
            <w:sz w:val="20"/>
            <w:szCs w:val="20"/>
          </w:rPr>
          <w:t xml:space="preserve">            if (ballLPos &lt; first)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9" w:author="Unknown"/>
          <w:rFonts w:ascii="Courier New" w:eastAsia="Times New Roman" w:hAnsi="Courier New" w:cs="Courier New"/>
          <w:color w:val="000000"/>
          <w:sz w:val="20"/>
          <w:szCs w:val="20"/>
        </w:rPr>
      </w:pPr>
      <w:ins w:id="790" w:author="Unknown">
        <w:r w:rsidRPr="00C55F1C">
          <w:rPr>
            <w:rFonts w:ascii="Courier New" w:eastAsia="Times New Roman" w:hAnsi="Courier New" w:cs="Courier New"/>
            <w:color w:val="000000"/>
            <w:sz w:val="20"/>
            <w:szCs w:val="20"/>
          </w:rPr>
          <w:t xml:space="preserve">                ball.setXDir(-1);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1" w:author="Unknown"/>
          <w:rFonts w:ascii="Courier New" w:eastAsia="Times New Roman" w:hAnsi="Courier New" w:cs="Courier New"/>
          <w:color w:val="000000"/>
          <w:sz w:val="20"/>
          <w:szCs w:val="20"/>
        </w:rPr>
      </w:pPr>
      <w:ins w:id="792" w:author="Unknown">
        <w:r w:rsidRPr="00C55F1C">
          <w:rPr>
            <w:rFonts w:ascii="Courier New" w:eastAsia="Times New Roman" w:hAnsi="Courier New" w:cs="Courier New"/>
            <w:color w:val="000000"/>
            <w:sz w:val="20"/>
            <w:szCs w:val="20"/>
          </w:rPr>
          <w:t xml:space="preserve">                ball.setYDir(-1);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3" w:author="Unknown"/>
          <w:rFonts w:ascii="Courier New" w:eastAsia="Times New Roman" w:hAnsi="Courier New" w:cs="Courier New"/>
          <w:color w:val="000000"/>
          <w:sz w:val="20"/>
          <w:szCs w:val="20"/>
        </w:rPr>
      </w:pPr>
      <w:ins w:id="794"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5"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6" w:author="Unknown"/>
          <w:rFonts w:ascii="Courier New" w:eastAsia="Times New Roman" w:hAnsi="Courier New" w:cs="Courier New"/>
          <w:color w:val="000000"/>
          <w:sz w:val="20"/>
          <w:szCs w:val="20"/>
        </w:rPr>
      </w:pPr>
      <w:ins w:id="797" w:author="Unknown">
        <w:r w:rsidRPr="00C55F1C">
          <w:rPr>
            <w:rFonts w:ascii="Courier New" w:eastAsia="Times New Roman" w:hAnsi="Courier New" w:cs="Courier New"/>
            <w:color w:val="000000"/>
            <w:sz w:val="20"/>
            <w:szCs w:val="20"/>
          </w:rPr>
          <w:t xml:space="preserve">            if (ballLPos &gt;= first &amp;&amp; ballLPos &lt; second)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8" w:author="Unknown"/>
          <w:rFonts w:ascii="Courier New" w:eastAsia="Times New Roman" w:hAnsi="Courier New" w:cs="Courier New"/>
          <w:color w:val="000000"/>
          <w:sz w:val="20"/>
          <w:szCs w:val="20"/>
        </w:rPr>
      </w:pPr>
      <w:ins w:id="799" w:author="Unknown">
        <w:r w:rsidRPr="00C55F1C">
          <w:rPr>
            <w:rFonts w:ascii="Courier New" w:eastAsia="Times New Roman" w:hAnsi="Courier New" w:cs="Courier New"/>
            <w:color w:val="000000"/>
            <w:sz w:val="20"/>
            <w:szCs w:val="20"/>
          </w:rPr>
          <w:t xml:space="preserve">                ball.setXDir(-1);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0" w:author="Unknown"/>
          <w:rFonts w:ascii="Courier New" w:eastAsia="Times New Roman" w:hAnsi="Courier New" w:cs="Courier New"/>
          <w:color w:val="000000"/>
          <w:sz w:val="20"/>
          <w:szCs w:val="20"/>
        </w:rPr>
      </w:pPr>
      <w:ins w:id="801" w:author="Unknown">
        <w:r w:rsidRPr="00C55F1C">
          <w:rPr>
            <w:rFonts w:ascii="Courier New" w:eastAsia="Times New Roman" w:hAnsi="Courier New" w:cs="Courier New"/>
            <w:color w:val="000000"/>
            <w:sz w:val="20"/>
            <w:szCs w:val="20"/>
          </w:rPr>
          <w:t xml:space="preserve">                ball.setYDir(-1 * ball.getYDir());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2" w:author="Unknown"/>
          <w:rFonts w:ascii="Courier New" w:eastAsia="Times New Roman" w:hAnsi="Courier New" w:cs="Courier New"/>
          <w:color w:val="000000"/>
          <w:sz w:val="20"/>
          <w:szCs w:val="20"/>
        </w:rPr>
      </w:pPr>
      <w:ins w:id="803"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4"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5" w:author="Unknown"/>
          <w:rFonts w:ascii="Courier New" w:eastAsia="Times New Roman" w:hAnsi="Courier New" w:cs="Courier New"/>
          <w:color w:val="000000"/>
          <w:sz w:val="20"/>
          <w:szCs w:val="20"/>
        </w:rPr>
      </w:pPr>
      <w:ins w:id="806" w:author="Unknown">
        <w:r w:rsidRPr="00C55F1C">
          <w:rPr>
            <w:rFonts w:ascii="Courier New" w:eastAsia="Times New Roman" w:hAnsi="Courier New" w:cs="Courier New"/>
            <w:color w:val="000000"/>
            <w:sz w:val="20"/>
            <w:szCs w:val="20"/>
          </w:rPr>
          <w:t xml:space="preserve">            if (ballLPos &gt;= second &amp;&amp; ballLPos &lt; third)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7" w:author="Unknown"/>
          <w:rFonts w:ascii="Courier New" w:eastAsia="Times New Roman" w:hAnsi="Courier New" w:cs="Courier New"/>
          <w:color w:val="000000"/>
          <w:sz w:val="20"/>
          <w:szCs w:val="20"/>
        </w:rPr>
      </w:pPr>
      <w:ins w:id="808" w:author="Unknown">
        <w:r w:rsidRPr="00C55F1C">
          <w:rPr>
            <w:rFonts w:ascii="Courier New" w:eastAsia="Times New Roman" w:hAnsi="Courier New" w:cs="Courier New"/>
            <w:color w:val="000000"/>
            <w:sz w:val="20"/>
            <w:szCs w:val="20"/>
          </w:rPr>
          <w:t xml:space="preserve">                ball.setXDir(0);</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9" w:author="Unknown"/>
          <w:rFonts w:ascii="Courier New" w:eastAsia="Times New Roman" w:hAnsi="Courier New" w:cs="Courier New"/>
          <w:color w:val="000000"/>
          <w:sz w:val="20"/>
          <w:szCs w:val="20"/>
        </w:rPr>
      </w:pPr>
      <w:ins w:id="810" w:author="Unknown">
        <w:r w:rsidRPr="00C55F1C">
          <w:rPr>
            <w:rFonts w:ascii="Courier New" w:eastAsia="Times New Roman" w:hAnsi="Courier New" w:cs="Courier New"/>
            <w:color w:val="000000"/>
            <w:sz w:val="20"/>
            <w:szCs w:val="20"/>
          </w:rPr>
          <w:t xml:space="preserve">                ball.setYDir(-1);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1" w:author="Unknown"/>
          <w:rFonts w:ascii="Courier New" w:eastAsia="Times New Roman" w:hAnsi="Courier New" w:cs="Courier New"/>
          <w:color w:val="000000"/>
          <w:sz w:val="20"/>
          <w:szCs w:val="20"/>
        </w:rPr>
      </w:pPr>
      <w:ins w:id="81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4" w:author="Unknown"/>
          <w:rFonts w:ascii="Courier New" w:eastAsia="Times New Roman" w:hAnsi="Courier New" w:cs="Courier New"/>
          <w:color w:val="000000"/>
          <w:sz w:val="20"/>
          <w:szCs w:val="20"/>
        </w:rPr>
      </w:pPr>
      <w:ins w:id="815" w:author="Unknown">
        <w:r w:rsidRPr="00C55F1C">
          <w:rPr>
            <w:rFonts w:ascii="Courier New" w:eastAsia="Times New Roman" w:hAnsi="Courier New" w:cs="Courier New"/>
            <w:color w:val="000000"/>
            <w:sz w:val="20"/>
            <w:szCs w:val="20"/>
          </w:rPr>
          <w:t xml:space="preserve">            if (ballLPos &gt;= third &amp;&amp; ballLPos &lt; fourth)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6" w:author="Unknown"/>
          <w:rFonts w:ascii="Courier New" w:eastAsia="Times New Roman" w:hAnsi="Courier New" w:cs="Courier New"/>
          <w:color w:val="000000"/>
          <w:sz w:val="20"/>
          <w:szCs w:val="20"/>
        </w:rPr>
      </w:pPr>
      <w:ins w:id="817" w:author="Unknown">
        <w:r w:rsidRPr="00C55F1C">
          <w:rPr>
            <w:rFonts w:ascii="Courier New" w:eastAsia="Times New Roman" w:hAnsi="Courier New" w:cs="Courier New"/>
            <w:color w:val="000000"/>
            <w:sz w:val="20"/>
            <w:szCs w:val="20"/>
          </w:rPr>
          <w:t xml:space="preserve">                ball.setXDir(1);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8" w:author="Unknown"/>
          <w:rFonts w:ascii="Courier New" w:eastAsia="Times New Roman" w:hAnsi="Courier New" w:cs="Courier New"/>
          <w:color w:val="000000"/>
          <w:sz w:val="20"/>
          <w:szCs w:val="20"/>
        </w:rPr>
      </w:pPr>
      <w:ins w:id="819" w:author="Unknown">
        <w:r w:rsidRPr="00C55F1C">
          <w:rPr>
            <w:rFonts w:ascii="Courier New" w:eastAsia="Times New Roman" w:hAnsi="Courier New" w:cs="Courier New"/>
            <w:color w:val="000000"/>
            <w:sz w:val="20"/>
            <w:szCs w:val="20"/>
          </w:rPr>
          <w:t xml:space="preserve">                ball.setYDir(-1 * ball.getYDir());</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0" w:author="Unknown"/>
          <w:rFonts w:ascii="Courier New" w:eastAsia="Times New Roman" w:hAnsi="Courier New" w:cs="Courier New"/>
          <w:color w:val="000000"/>
          <w:sz w:val="20"/>
          <w:szCs w:val="20"/>
        </w:rPr>
      </w:pPr>
      <w:ins w:id="821"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3" w:author="Unknown"/>
          <w:rFonts w:ascii="Courier New" w:eastAsia="Times New Roman" w:hAnsi="Courier New" w:cs="Courier New"/>
          <w:color w:val="000000"/>
          <w:sz w:val="20"/>
          <w:szCs w:val="20"/>
        </w:rPr>
      </w:pPr>
      <w:ins w:id="824" w:author="Unknown">
        <w:r w:rsidRPr="00C55F1C">
          <w:rPr>
            <w:rFonts w:ascii="Courier New" w:eastAsia="Times New Roman" w:hAnsi="Courier New" w:cs="Courier New"/>
            <w:color w:val="000000"/>
            <w:sz w:val="20"/>
            <w:szCs w:val="20"/>
          </w:rPr>
          <w:t xml:space="preserve">            if (ballLPos &gt; fourth)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5" w:author="Unknown"/>
          <w:rFonts w:ascii="Courier New" w:eastAsia="Times New Roman" w:hAnsi="Courier New" w:cs="Courier New"/>
          <w:color w:val="000000"/>
          <w:sz w:val="20"/>
          <w:szCs w:val="20"/>
        </w:rPr>
      </w:pPr>
      <w:ins w:id="826" w:author="Unknown">
        <w:r w:rsidRPr="00C55F1C">
          <w:rPr>
            <w:rFonts w:ascii="Courier New" w:eastAsia="Times New Roman" w:hAnsi="Courier New" w:cs="Courier New"/>
            <w:color w:val="000000"/>
            <w:sz w:val="20"/>
            <w:szCs w:val="20"/>
          </w:rPr>
          <w:t xml:space="preserve">                ball.setXDir(1);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7" w:author="Unknown"/>
          <w:rFonts w:ascii="Courier New" w:eastAsia="Times New Roman" w:hAnsi="Courier New" w:cs="Courier New"/>
          <w:color w:val="000000"/>
          <w:sz w:val="20"/>
          <w:szCs w:val="20"/>
        </w:rPr>
      </w:pPr>
      <w:ins w:id="828" w:author="Unknown">
        <w:r w:rsidRPr="00C55F1C">
          <w:rPr>
            <w:rFonts w:ascii="Courier New" w:eastAsia="Times New Roman" w:hAnsi="Courier New" w:cs="Courier New"/>
            <w:color w:val="000000"/>
            <w:sz w:val="20"/>
            <w:szCs w:val="20"/>
          </w:rPr>
          <w:t xml:space="preserve">                ball.setYDir(-1);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9" w:author="Unknown"/>
          <w:rFonts w:ascii="Courier New" w:eastAsia="Times New Roman" w:hAnsi="Courier New" w:cs="Courier New"/>
          <w:color w:val="000000"/>
          <w:sz w:val="20"/>
          <w:szCs w:val="20"/>
        </w:rPr>
      </w:pPr>
      <w:ins w:id="83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1" w:author="Unknown"/>
          <w:rFonts w:ascii="Courier New" w:eastAsia="Times New Roman" w:hAnsi="Courier New" w:cs="Courier New"/>
          <w:color w:val="000000"/>
          <w:sz w:val="20"/>
          <w:szCs w:val="20"/>
        </w:rPr>
      </w:pPr>
      <w:ins w:id="83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3"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4" w:author="Unknown"/>
          <w:rFonts w:ascii="Courier New" w:eastAsia="Times New Roman" w:hAnsi="Courier New" w:cs="Courier New"/>
          <w:color w:val="000000"/>
          <w:sz w:val="20"/>
          <w:szCs w:val="20"/>
        </w:rPr>
      </w:pPr>
      <w:ins w:id="835" w:author="Unknown">
        <w:r w:rsidRPr="00C55F1C">
          <w:rPr>
            <w:rFonts w:ascii="Courier New" w:eastAsia="Times New Roman" w:hAnsi="Courier New" w:cs="Courier New"/>
            <w:color w:val="000000"/>
            <w:sz w:val="20"/>
            <w:szCs w:val="20"/>
          </w:rPr>
          <w:t xml:space="preserve">        for (int i = 0; i &lt; N_OF_BRICKS; i++)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6" w:author="Unknown"/>
          <w:rFonts w:ascii="Courier New" w:eastAsia="Times New Roman" w:hAnsi="Courier New" w:cs="Courier New"/>
          <w:color w:val="000000"/>
          <w:sz w:val="20"/>
          <w:szCs w:val="20"/>
        </w:rPr>
      </w:pPr>
      <w:ins w:id="837"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8" w:author="Unknown"/>
          <w:rFonts w:ascii="Courier New" w:eastAsia="Times New Roman" w:hAnsi="Courier New" w:cs="Courier New"/>
          <w:color w:val="000000"/>
          <w:sz w:val="20"/>
          <w:szCs w:val="20"/>
        </w:rPr>
      </w:pPr>
      <w:ins w:id="839" w:author="Unknown">
        <w:r w:rsidRPr="00C55F1C">
          <w:rPr>
            <w:rFonts w:ascii="Courier New" w:eastAsia="Times New Roman" w:hAnsi="Courier New" w:cs="Courier New"/>
            <w:color w:val="000000"/>
            <w:sz w:val="20"/>
            <w:szCs w:val="20"/>
          </w:rPr>
          <w:t xml:space="preserve">            if ((ball.getRect()).intersects(bricks[i].getRect()))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0"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1" w:author="Unknown"/>
          <w:rFonts w:ascii="Courier New" w:eastAsia="Times New Roman" w:hAnsi="Courier New" w:cs="Courier New"/>
          <w:color w:val="000000"/>
          <w:sz w:val="20"/>
          <w:szCs w:val="20"/>
        </w:rPr>
      </w:pPr>
      <w:ins w:id="842" w:author="Unknown">
        <w:r w:rsidRPr="00C55F1C">
          <w:rPr>
            <w:rFonts w:ascii="Courier New" w:eastAsia="Times New Roman" w:hAnsi="Courier New" w:cs="Courier New"/>
            <w:color w:val="000000"/>
            <w:sz w:val="20"/>
            <w:szCs w:val="20"/>
          </w:rPr>
          <w:t xml:space="preserve">                int ballLeft = (int) ball.getRect().getMinX();</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3" w:author="Unknown"/>
          <w:rFonts w:ascii="Courier New" w:eastAsia="Times New Roman" w:hAnsi="Courier New" w:cs="Courier New"/>
          <w:color w:val="000000"/>
          <w:sz w:val="20"/>
          <w:szCs w:val="20"/>
        </w:rPr>
      </w:pPr>
      <w:ins w:id="844" w:author="Unknown">
        <w:r w:rsidRPr="00C55F1C">
          <w:rPr>
            <w:rFonts w:ascii="Courier New" w:eastAsia="Times New Roman" w:hAnsi="Courier New" w:cs="Courier New"/>
            <w:color w:val="000000"/>
            <w:sz w:val="20"/>
            <w:szCs w:val="20"/>
          </w:rPr>
          <w:t xml:space="preserve">                int ballHeight = (int) ball.getRect().getHeight();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5" w:author="Unknown"/>
          <w:rFonts w:ascii="Courier New" w:eastAsia="Times New Roman" w:hAnsi="Courier New" w:cs="Courier New"/>
          <w:color w:val="000000"/>
          <w:sz w:val="20"/>
          <w:szCs w:val="20"/>
        </w:rPr>
      </w:pPr>
      <w:ins w:id="846" w:author="Unknown">
        <w:r w:rsidRPr="00C55F1C">
          <w:rPr>
            <w:rFonts w:ascii="Courier New" w:eastAsia="Times New Roman" w:hAnsi="Courier New" w:cs="Courier New"/>
            <w:color w:val="000000"/>
            <w:sz w:val="20"/>
            <w:szCs w:val="20"/>
          </w:rPr>
          <w:t xml:space="preserve">                int ballWidth = (int) ball.getRect().getWidth();</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7" w:author="Unknown"/>
          <w:rFonts w:ascii="Courier New" w:eastAsia="Times New Roman" w:hAnsi="Courier New" w:cs="Courier New"/>
          <w:color w:val="000000"/>
          <w:sz w:val="20"/>
          <w:szCs w:val="20"/>
        </w:rPr>
      </w:pPr>
      <w:ins w:id="848" w:author="Unknown">
        <w:r w:rsidRPr="00C55F1C">
          <w:rPr>
            <w:rFonts w:ascii="Courier New" w:eastAsia="Times New Roman" w:hAnsi="Courier New" w:cs="Courier New"/>
            <w:color w:val="000000"/>
            <w:sz w:val="20"/>
            <w:szCs w:val="20"/>
          </w:rPr>
          <w:t xml:space="preserve">                int ballTop = (int) ball.getRect().getMinY();</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9"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0" w:author="Unknown"/>
          <w:rFonts w:ascii="Courier New" w:eastAsia="Times New Roman" w:hAnsi="Courier New" w:cs="Courier New"/>
          <w:color w:val="000000"/>
          <w:sz w:val="20"/>
          <w:szCs w:val="20"/>
        </w:rPr>
      </w:pPr>
      <w:ins w:id="851" w:author="Unknown">
        <w:r w:rsidRPr="00C55F1C">
          <w:rPr>
            <w:rFonts w:ascii="Courier New" w:eastAsia="Times New Roman" w:hAnsi="Courier New" w:cs="Courier New"/>
            <w:color w:val="000000"/>
            <w:sz w:val="20"/>
            <w:szCs w:val="20"/>
          </w:rPr>
          <w:t xml:space="preserve">                Point pointRight = new Point(ballLeft + ballWidth + 1, ballTop);</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2" w:author="Unknown"/>
          <w:rFonts w:ascii="Courier New" w:eastAsia="Times New Roman" w:hAnsi="Courier New" w:cs="Courier New"/>
          <w:color w:val="000000"/>
          <w:sz w:val="20"/>
          <w:szCs w:val="20"/>
        </w:rPr>
      </w:pPr>
      <w:ins w:id="853" w:author="Unknown">
        <w:r w:rsidRPr="00C55F1C">
          <w:rPr>
            <w:rFonts w:ascii="Courier New" w:eastAsia="Times New Roman" w:hAnsi="Courier New" w:cs="Courier New"/>
            <w:color w:val="000000"/>
            <w:sz w:val="20"/>
            <w:szCs w:val="20"/>
          </w:rPr>
          <w:t xml:space="preserve">                Point pointLeft = new Point(ballLeft - 1, ballTop);</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4" w:author="Unknown"/>
          <w:rFonts w:ascii="Courier New" w:eastAsia="Times New Roman" w:hAnsi="Courier New" w:cs="Courier New"/>
          <w:color w:val="000000"/>
          <w:sz w:val="20"/>
          <w:szCs w:val="20"/>
        </w:rPr>
      </w:pPr>
      <w:ins w:id="855" w:author="Unknown">
        <w:r w:rsidRPr="00C55F1C">
          <w:rPr>
            <w:rFonts w:ascii="Courier New" w:eastAsia="Times New Roman" w:hAnsi="Courier New" w:cs="Courier New"/>
            <w:color w:val="000000"/>
            <w:sz w:val="20"/>
            <w:szCs w:val="20"/>
          </w:rPr>
          <w:t xml:space="preserve">                Point pointTop = new Point(ballLeft, ballTop - 1);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6" w:author="Unknown"/>
          <w:rFonts w:ascii="Courier New" w:eastAsia="Times New Roman" w:hAnsi="Courier New" w:cs="Courier New"/>
          <w:color w:val="000000"/>
          <w:sz w:val="20"/>
          <w:szCs w:val="20"/>
        </w:rPr>
      </w:pPr>
      <w:ins w:id="857" w:author="Unknown">
        <w:r w:rsidRPr="00C55F1C">
          <w:rPr>
            <w:rFonts w:ascii="Courier New" w:eastAsia="Times New Roman" w:hAnsi="Courier New" w:cs="Courier New"/>
            <w:color w:val="000000"/>
            <w:sz w:val="20"/>
            <w:szCs w:val="20"/>
          </w:rPr>
          <w:lastRenderedPageBreak/>
          <w:t xml:space="preserve">                Point pointBottom = new Point(ballLeft, ballTop + ballHeight + 1);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8"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9" w:author="Unknown"/>
          <w:rFonts w:ascii="Courier New" w:eastAsia="Times New Roman" w:hAnsi="Courier New" w:cs="Courier New"/>
          <w:color w:val="000000"/>
          <w:sz w:val="20"/>
          <w:szCs w:val="20"/>
        </w:rPr>
      </w:pPr>
      <w:ins w:id="860" w:author="Unknown">
        <w:r w:rsidRPr="00C55F1C">
          <w:rPr>
            <w:rFonts w:ascii="Courier New" w:eastAsia="Times New Roman" w:hAnsi="Courier New" w:cs="Courier New"/>
            <w:color w:val="000000"/>
            <w:sz w:val="20"/>
            <w:szCs w:val="20"/>
          </w:rPr>
          <w:t xml:space="preserve">                if (!bricks[i].isDestroyed())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1" w:author="Unknown"/>
          <w:rFonts w:ascii="Courier New" w:eastAsia="Times New Roman" w:hAnsi="Courier New" w:cs="Courier New"/>
          <w:color w:val="000000"/>
          <w:sz w:val="20"/>
          <w:szCs w:val="20"/>
        </w:rPr>
      </w:pPr>
      <w:ins w:id="862" w:author="Unknown">
        <w:r w:rsidRPr="00C55F1C">
          <w:rPr>
            <w:rFonts w:ascii="Courier New" w:eastAsia="Times New Roman" w:hAnsi="Courier New" w:cs="Courier New"/>
            <w:color w:val="000000"/>
            <w:sz w:val="20"/>
            <w:szCs w:val="20"/>
          </w:rPr>
          <w:t xml:space="preserve">                    if (bricks[i].getRect().contains(pointRight))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3" w:author="Unknown"/>
          <w:rFonts w:ascii="Courier New" w:eastAsia="Times New Roman" w:hAnsi="Courier New" w:cs="Courier New"/>
          <w:color w:val="000000"/>
          <w:sz w:val="20"/>
          <w:szCs w:val="20"/>
        </w:rPr>
      </w:pPr>
      <w:ins w:id="864" w:author="Unknown">
        <w:r w:rsidRPr="00C55F1C">
          <w:rPr>
            <w:rFonts w:ascii="Courier New" w:eastAsia="Times New Roman" w:hAnsi="Courier New" w:cs="Courier New"/>
            <w:color w:val="000000"/>
            <w:sz w:val="20"/>
            <w:szCs w:val="20"/>
          </w:rPr>
          <w:t xml:space="preserve">                        ball.setXDir(-1);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5" w:author="Unknown"/>
          <w:rFonts w:ascii="Courier New" w:eastAsia="Times New Roman" w:hAnsi="Courier New" w:cs="Courier New"/>
          <w:color w:val="000000"/>
          <w:sz w:val="20"/>
          <w:szCs w:val="20"/>
        </w:rPr>
      </w:pPr>
      <w:ins w:id="866" w:author="Unknown">
        <w:r w:rsidRPr="00C55F1C">
          <w:rPr>
            <w:rFonts w:ascii="Courier New" w:eastAsia="Times New Roman" w:hAnsi="Courier New" w:cs="Courier New"/>
            <w:color w:val="000000"/>
            <w:sz w:val="20"/>
            <w:szCs w:val="20"/>
          </w:rPr>
          <w:t xml:space="preserve">                    } else if (bricks[i].getRect().contains(pointLeft))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7" w:author="Unknown"/>
          <w:rFonts w:ascii="Courier New" w:eastAsia="Times New Roman" w:hAnsi="Courier New" w:cs="Courier New"/>
          <w:color w:val="000000"/>
          <w:sz w:val="20"/>
          <w:szCs w:val="20"/>
        </w:rPr>
      </w:pPr>
      <w:ins w:id="868" w:author="Unknown">
        <w:r w:rsidRPr="00C55F1C">
          <w:rPr>
            <w:rFonts w:ascii="Courier New" w:eastAsia="Times New Roman" w:hAnsi="Courier New" w:cs="Courier New"/>
            <w:color w:val="000000"/>
            <w:sz w:val="20"/>
            <w:szCs w:val="20"/>
          </w:rPr>
          <w:t xml:space="preserve">                        ball.setXDir(1);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9" w:author="Unknown"/>
          <w:rFonts w:ascii="Courier New" w:eastAsia="Times New Roman" w:hAnsi="Courier New" w:cs="Courier New"/>
          <w:color w:val="000000"/>
          <w:sz w:val="20"/>
          <w:szCs w:val="20"/>
        </w:rPr>
      </w:pPr>
      <w:ins w:id="87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1"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2" w:author="Unknown"/>
          <w:rFonts w:ascii="Courier New" w:eastAsia="Times New Roman" w:hAnsi="Courier New" w:cs="Courier New"/>
          <w:color w:val="000000"/>
          <w:sz w:val="20"/>
          <w:szCs w:val="20"/>
        </w:rPr>
      </w:pPr>
      <w:ins w:id="873" w:author="Unknown">
        <w:r w:rsidRPr="00C55F1C">
          <w:rPr>
            <w:rFonts w:ascii="Courier New" w:eastAsia="Times New Roman" w:hAnsi="Courier New" w:cs="Courier New"/>
            <w:color w:val="000000"/>
            <w:sz w:val="20"/>
            <w:szCs w:val="20"/>
          </w:rPr>
          <w:t xml:space="preserve">                    if (bricks[i].getRect().contains(pointTop))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4" w:author="Unknown"/>
          <w:rFonts w:ascii="Courier New" w:eastAsia="Times New Roman" w:hAnsi="Courier New" w:cs="Courier New"/>
          <w:color w:val="000000"/>
          <w:sz w:val="20"/>
          <w:szCs w:val="20"/>
        </w:rPr>
      </w:pPr>
      <w:ins w:id="875" w:author="Unknown">
        <w:r w:rsidRPr="00C55F1C">
          <w:rPr>
            <w:rFonts w:ascii="Courier New" w:eastAsia="Times New Roman" w:hAnsi="Courier New" w:cs="Courier New"/>
            <w:color w:val="000000"/>
            <w:sz w:val="20"/>
            <w:szCs w:val="20"/>
          </w:rPr>
          <w:t xml:space="preserve">                        ball.setYDir(1);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6" w:author="Unknown"/>
          <w:rFonts w:ascii="Courier New" w:eastAsia="Times New Roman" w:hAnsi="Courier New" w:cs="Courier New"/>
          <w:color w:val="000000"/>
          <w:sz w:val="20"/>
          <w:szCs w:val="20"/>
        </w:rPr>
      </w:pPr>
      <w:ins w:id="877" w:author="Unknown">
        <w:r w:rsidRPr="00C55F1C">
          <w:rPr>
            <w:rFonts w:ascii="Courier New" w:eastAsia="Times New Roman" w:hAnsi="Courier New" w:cs="Courier New"/>
            <w:color w:val="000000"/>
            <w:sz w:val="20"/>
            <w:szCs w:val="20"/>
          </w:rPr>
          <w:t xml:space="preserve">                    } else if (bricks[i].getRect().contains(pointBottom))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8" w:author="Unknown"/>
          <w:rFonts w:ascii="Courier New" w:eastAsia="Times New Roman" w:hAnsi="Courier New" w:cs="Courier New"/>
          <w:color w:val="000000"/>
          <w:sz w:val="20"/>
          <w:szCs w:val="20"/>
        </w:rPr>
      </w:pPr>
      <w:ins w:id="879" w:author="Unknown">
        <w:r w:rsidRPr="00C55F1C">
          <w:rPr>
            <w:rFonts w:ascii="Courier New" w:eastAsia="Times New Roman" w:hAnsi="Courier New" w:cs="Courier New"/>
            <w:color w:val="000000"/>
            <w:sz w:val="20"/>
            <w:szCs w:val="20"/>
          </w:rPr>
          <w:t xml:space="preserve">                        ball.setYDir(-1);</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0" w:author="Unknown"/>
          <w:rFonts w:ascii="Courier New" w:eastAsia="Times New Roman" w:hAnsi="Courier New" w:cs="Courier New"/>
          <w:color w:val="000000"/>
          <w:sz w:val="20"/>
          <w:szCs w:val="20"/>
        </w:rPr>
      </w:pPr>
      <w:ins w:id="881"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3" w:author="Unknown"/>
          <w:rFonts w:ascii="Courier New" w:eastAsia="Times New Roman" w:hAnsi="Courier New" w:cs="Courier New"/>
          <w:color w:val="000000"/>
          <w:sz w:val="20"/>
          <w:szCs w:val="20"/>
        </w:rPr>
      </w:pPr>
      <w:ins w:id="884" w:author="Unknown">
        <w:r w:rsidRPr="00C55F1C">
          <w:rPr>
            <w:rFonts w:ascii="Courier New" w:eastAsia="Times New Roman" w:hAnsi="Courier New" w:cs="Courier New"/>
            <w:color w:val="000000"/>
            <w:sz w:val="20"/>
            <w:szCs w:val="20"/>
          </w:rPr>
          <w:t xml:space="preserve">                    bricks[i].setDestroyed(true);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5" w:author="Unknown"/>
          <w:rFonts w:ascii="Courier New" w:eastAsia="Times New Roman" w:hAnsi="Courier New" w:cs="Courier New"/>
          <w:color w:val="000000"/>
          <w:sz w:val="20"/>
          <w:szCs w:val="20"/>
        </w:rPr>
      </w:pPr>
      <w:ins w:id="88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7" w:author="Unknown"/>
          <w:rFonts w:ascii="Courier New" w:eastAsia="Times New Roman" w:hAnsi="Courier New" w:cs="Courier New"/>
          <w:color w:val="000000"/>
          <w:sz w:val="20"/>
          <w:szCs w:val="20"/>
        </w:rPr>
      </w:pPr>
      <w:ins w:id="888"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9" w:author="Unknown"/>
          <w:rFonts w:ascii="Courier New" w:eastAsia="Times New Roman" w:hAnsi="Courier New" w:cs="Courier New"/>
          <w:color w:val="000000"/>
          <w:sz w:val="20"/>
          <w:szCs w:val="20"/>
        </w:rPr>
      </w:pPr>
      <w:ins w:id="89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1" w:author="Unknown"/>
          <w:rFonts w:ascii="Courier New" w:eastAsia="Times New Roman" w:hAnsi="Courier New" w:cs="Courier New"/>
          <w:color w:val="000000"/>
          <w:sz w:val="20"/>
          <w:szCs w:val="20"/>
        </w:rPr>
      </w:pPr>
      <w:ins w:id="89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3" w:author="Unknown"/>
          <w:rFonts w:ascii="Courier New" w:eastAsia="Times New Roman" w:hAnsi="Courier New" w:cs="Courier New"/>
          <w:color w:val="000000"/>
          <w:sz w:val="20"/>
          <w:szCs w:val="20"/>
        </w:rPr>
      </w:pPr>
      <w:ins w:id="894"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895" w:author="Unknown"/>
          <w:rFonts w:ascii="Georgia" w:eastAsia="Times New Roman" w:hAnsi="Georgia" w:cs="Times New Roman"/>
          <w:color w:val="000000"/>
          <w:sz w:val="24"/>
          <w:szCs w:val="24"/>
        </w:rPr>
      </w:pPr>
      <w:ins w:id="896" w:author="Unknown">
        <w:r w:rsidRPr="00C55F1C">
          <w:rPr>
            <w:rFonts w:ascii="Georgia" w:eastAsia="Times New Roman" w:hAnsi="Georgia" w:cs="Times New Roman"/>
            <w:color w:val="000000"/>
            <w:sz w:val="24"/>
            <w:szCs w:val="24"/>
          </w:rPr>
          <w:t>This is the </w:t>
        </w:r>
        <w:r w:rsidRPr="00C55F1C">
          <w:rPr>
            <w:rFonts w:ascii="Courier New" w:eastAsia="Times New Roman" w:hAnsi="Courier New" w:cs="Courier New"/>
            <w:color w:val="000000"/>
            <w:sz w:val="20"/>
          </w:rPr>
          <w:t>Board</w:t>
        </w:r>
        <w:r w:rsidRPr="00C55F1C">
          <w:rPr>
            <w:rFonts w:ascii="Georgia" w:eastAsia="Times New Roman" w:hAnsi="Georgia" w:cs="Times New Roman"/>
            <w:color w:val="000000"/>
            <w:sz w:val="24"/>
            <w:szCs w:val="24"/>
          </w:rPr>
          <w:t> class. Here we put the game logic.</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7" w:author="Unknown"/>
          <w:rFonts w:ascii="Courier New" w:eastAsia="Times New Roman" w:hAnsi="Courier New" w:cs="Courier New"/>
          <w:color w:val="000000"/>
          <w:sz w:val="20"/>
          <w:szCs w:val="20"/>
        </w:rPr>
      </w:pPr>
      <w:ins w:id="898" w:author="Unknown">
        <w:r w:rsidRPr="00C55F1C">
          <w:rPr>
            <w:rFonts w:ascii="Courier New" w:eastAsia="Times New Roman" w:hAnsi="Courier New" w:cs="Courier New"/>
            <w:color w:val="000000"/>
            <w:sz w:val="20"/>
            <w:szCs w:val="20"/>
          </w:rPr>
          <w:t>public void gameInit()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9"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0" w:author="Unknown"/>
          <w:rFonts w:ascii="Courier New" w:eastAsia="Times New Roman" w:hAnsi="Courier New" w:cs="Courier New"/>
          <w:color w:val="000000"/>
          <w:sz w:val="20"/>
          <w:szCs w:val="20"/>
        </w:rPr>
      </w:pPr>
      <w:ins w:id="901" w:author="Unknown">
        <w:r w:rsidRPr="00C55F1C">
          <w:rPr>
            <w:rFonts w:ascii="Courier New" w:eastAsia="Times New Roman" w:hAnsi="Courier New" w:cs="Courier New"/>
            <w:color w:val="000000"/>
            <w:sz w:val="20"/>
            <w:szCs w:val="20"/>
          </w:rPr>
          <w:t xml:space="preserve">    ball = new Ball();</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2" w:author="Unknown"/>
          <w:rFonts w:ascii="Courier New" w:eastAsia="Times New Roman" w:hAnsi="Courier New" w:cs="Courier New"/>
          <w:color w:val="000000"/>
          <w:sz w:val="20"/>
          <w:szCs w:val="20"/>
        </w:rPr>
      </w:pPr>
      <w:ins w:id="903" w:author="Unknown">
        <w:r w:rsidRPr="00C55F1C">
          <w:rPr>
            <w:rFonts w:ascii="Courier New" w:eastAsia="Times New Roman" w:hAnsi="Courier New" w:cs="Courier New"/>
            <w:color w:val="000000"/>
            <w:sz w:val="20"/>
            <w:szCs w:val="20"/>
          </w:rPr>
          <w:t xml:space="preserve">    paddle = new Paddle();</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4"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5" w:author="Unknown"/>
          <w:rFonts w:ascii="Courier New" w:eastAsia="Times New Roman" w:hAnsi="Courier New" w:cs="Courier New"/>
          <w:color w:val="000000"/>
          <w:sz w:val="20"/>
          <w:szCs w:val="20"/>
        </w:rPr>
      </w:pPr>
      <w:ins w:id="906" w:author="Unknown">
        <w:r w:rsidRPr="00C55F1C">
          <w:rPr>
            <w:rFonts w:ascii="Courier New" w:eastAsia="Times New Roman" w:hAnsi="Courier New" w:cs="Courier New"/>
            <w:color w:val="000000"/>
            <w:sz w:val="20"/>
            <w:szCs w:val="20"/>
          </w:rPr>
          <w:t xml:space="preserve">    int k = 0;</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7" w:author="Unknown"/>
          <w:rFonts w:ascii="Courier New" w:eastAsia="Times New Roman" w:hAnsi="Courier New" w:cs="Courier New"/>
          <w:color w:val="000000"/>
          <w:sz w:val="20"/>
          <w:szCs w:val="20"/>
        </w:rPr>
      </w:pPr>
      <w:ins w:id="908" w:author="Unknown">
        <w:r w:rsidRPr="00C55F1C">
          <w:rPr>
            <w:rFonts w:ascii="Courier New" w:eastAsia="Times New Roman" w:hAnsi="Courier New" w:cs="Courier New"/>
            <w:color w:val="000000"/>
            <w:sz w:val="20"/>
            <w:szCs w:val="20"/>
          </w:rPr>
          <w:t xml:space="preserve">    for (int i = 0; i &lt; 5; i++)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9" w:author="Unknown"/>
          <w:rFonts w:ascii="Courier New" w:eastAsia="Times New Roman" w:hAnsi="Courier New" w:cs="Courier New"/>
          <w:color w:val="000000"/>
          <w:sz w:val="20"/>
          <w:szCs w:val="20"/>
        </w:rPr>
      </w:pPr>
      <w:ins w:id="910" w:author="Unknown">
        <w:r w:rsidRPr="00C55F1C">
          <w:rPr>
            <w:rFonts w:ascii="Courier New" w:eastAsia="Times New Roman" w:hAnsi="Courier New" w:cs="Courier New"/>
            <w:color w:val="000000"/>
            <w:sz w:val="20"/>
            <w:szCs w:val="20"/>
          </w:rPr>
          <w:t xml:space="preserve">        for (int j = 0; j &lt; 6; j++)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1" w:author="Unknown"/>
          <w:rFonts w:ascii="Courier New" w:eastAsia="Times New Roman" w:hAnsi="Courier New" w:cs="Courier New"/>
          <w:color w:val="000000"/>
          <w:sz w:val="20"/>
          <w:szCs w:val="20"/>
        </w:rPr>
      </w:pPr>
      <w:ins w:id="912" w:author="Unknown">
        <w:r w:rsidRPr="00C55F1C">
          <w:rPr>
            <w:rFonts w:ascii="Courier New" w:eastAsia="Times New Roman" w:hAnsi="Courier New" w:cs="Courier New"/>
            <w:color w:val="000000"/>
            <w:sz w:val="20"/>
            <w:szCs w:val="20"/>
          </w:rPr>
          <w:t xml:space="preserve">            bricks[k] = new Brick(j * 40 + 30, i * 10 + 50);</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3" w:author="Unknown"/>
          <w:rFonts w:ascii="Courier New" w:eastAsia="Times New Roman" w:hAnsi="Courier New" w:cs="Courier New"/>
          <w:color w:val="000000"/>
          <w:sz w:val="20"/>
          <w:szCs w:val="20"/>
        </w:rPr>
      </w:pPr>
      <w:ins w:id="914" w:author="Unknown">
        <w:r w:rsidRPr="00C55F1C">
          <w:rPr>
            <w:rFonts w:ascii="Courier New" w:eastAsia="Times New Roman" w:hAnsi="Courier New" w:cs="Courier New"/>
            <w:color w:val="000000"/>
            <w:sz w:val="20"/>
            <w:szCs w:val="20"/>
          </w:rPr>
          <w:t xml:space="preserve">            k++;</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5" w:author="Unknown"/>
          <w:rFonts w:ascii="Courier New" w:eastAsia="Times New Roman" w:hAnsi="Courier New" w:cs="Courier New"/>
          <w:color w:val="000000"/>
          <w:sz w:val="20"/>
          <w:szCs w:val="20"/>
        </w:rPr>
      </w:pPr>
      <w:ins w:id="91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7" w:author="Unknown"/>
          <w:rFonts w:ascii="Courier New" w:eastAsia="Times New Roman" w:hAnsi="Courier New" w:cs="Courier New"/>
          <w:color w:val="000000"/>
          <w:sz w:val="20"/>
          <w:szCs w:val="20"/>
        </w:rPr>
      </w:pPr>
      <w:ins w:id="918"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9" w:author="Unknown"/>
          <w:rFonts w:ascii="Courier New" w:eastAsia="Times New Roman" w:hAnsi="Courier New" w:cs="Courier New"/>
          <w:color w:val="000000"/>
          <w:sz w:val="20"/>
          <w:szCs w:val="20"/>
        </w:rPr>
      </w:pPr>
      <w:ins w:id="920"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921" w:author="Unknown"/>
          <w:rFonts w:ascii="Georgia" w:eastAsia="Times New Roman" w:hAnsi="Georgia" w:cs="Times New Roman"/>
          <w:color w:val="000000"/>
          <w:sz w:val="24"/>
          <w:szCs w:val="24"/>
        </w:rPr>
      </w:pPr>
      <w:ins w:id="922" w:author="Unknown">
        <w:r w:rsidRPr="00C55F1C">
          <w:rPr>
            <w:rFonts w:ascii="Georgia" w:eastAsia="Times New Roman" w:hAnsi="Georgia" w:cs="Times New Roman"/>
            <w:color w:val="000000"/>
            <w:sz w:val="24"/>
            <w:szCs w:val="24"/>
          </w:rPr>
          <w:t>In the </w:t>
        </w:r>
        <w:r w:rsidRPr="00C55F1C">
          <w:rPr>
            <w:rFonts w:ascii="Courier New" w:eastAsia="Times New Roman" w:hAnsi="Courier New" w:cs="Courier New"/>
            <w:color w:val="000000"/>
            <w:sz w:val="20"/>
          </w:rPr>
          <w:t>gameInit()</w:t>
        </w:r>
        <w:r w:rsidRPr="00C55F1C">
          <w:rPr>
            <w:rFonts w:ascii="Georgia" w:eastAsia="Times New Roman" w:hAnsi="Georgia" w:cs="Times New Roman"/>
            <w:color w:val="000000"/>
            <w:sz w:val="24"/>
            <w:szCs w:val="24"/>
          </w:rPr>
          <w:t> method we create a ball, a paddle, and thirty bricks.</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3" w:author="Unknown"/>
          <w:rFonts w:ascii="Courier New" w:eastAsia="Times New Roman" w:hAnsi="Courier New" w:cs="Courier New"/>
          <w:color w:val="000000"/>
          <w:sz w:val="20"/>
          <w:szCs w:val="20"/>
        </w:rPr>
      </w:pPr>
      <w:ins w:id="924" w:author="Unknown">
        <w:r w:rsidRPr="00C55F1C">
          <w:rPr>
            <w:rFonts w:ascii="Courier New" w:eastAsia="Times New Roman" w:hAnsi="Courier New" w:cs="Courier New"/>
            <w:color w:val="000000"/>
            <w:sz w:val="20"/>
            <w:szCs w:val="20"/>
          </w:rPr>
          <w:t>if (ingame)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5" w:author="Unknown"/>
          <w:rFonts w:ascii="Courier New" w:eastAsia="Times New Roman" w:hAnsi="Courier New" w:cs="Courier New"/>
          <w:color w:val="000000"/>
          <w:sz w:val="20"/>
          <w:szCs w:val="20"/>
        </w:rPr>
      </w:pPr>
      <w:ins w:id="92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7" w:author="Unknown"/>
          <w:rFonts w:ascii="Courier New" w:eastAsia="Times New Roman" w:hAnsi="Courier New" w:cs="Courier New"/>
          <w:color w:val="000000"/>
          <w:sz w:val="20"/>
          <w:szCs w:val="20"/>
        </w:rPr>
      </w:pPr>
      <w:ins w:id="928" w:author="Unknown">
        <w:r w:rsidRPr="00C55F1C">
          <w:rPr>
            <w:rFonts w:ascii="Courier New" w:eastAsia="Times New Roman" w:hAnsi="Courier New" w:cs="Courier New"/>
            <w:color w:val="000000"/>
            <w:sz w:val="20"/>
            <w:szCs w:val="20"/>
          </w:rPr>
          <w:t xml:space="preserve">    drawObjects(g2d);</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9" w:author="Unknown"/>
          <w:rFonts w:ascii="Courier New" w:eastAsia="Times New Roman" w:hAnsi="Courier New" w:cs="Courier New"/>
          <w:color w:val="000000"/>
          <w:sz w:val="20"/>
          <w:szCs w:val="20"/>
        </w:rPr>
      </w:pPr>
      <w:ins w:id="930" w:author="Unknown">
        <w:r w:rsidRPr="00C55F1C">
          <w:rPr>
            <w:rFonts w:ascii="Courier New" w:eastAsia="Times New Roman" w:hAnsi="Courier New" w:cs="Courier New"/>
            <w:color w:val="000000"/>
            <w:sz w:val="20"/>
            <w:szCs w:val="20"/>
          </w:rPr>
          <w:t>} else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1"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2" w:author="Unknown"/>
          <w:rFonts w:ascii="Courier New" w:eastAsia="Times New Roman" w:hAnsi="Courier New" w:cs="Courier New"/>
          <w:color w:val="000000"/>
          <w:sz w:val="20"/>
          <w:szCs w:val="20"/>
        </w:rPr>
      </w:pPr>
      <w:ins w:id="933" w:author="Unknown">
        <w:r w:rsidRPr="00C55F1C">
          <w:rPr>
            <w:rFonts w:ascii="Courier New" w:eastAsia="Times New Roman" w:hAnsi="Courier New" w:cs="Courier New"/>
            <w:color w:val="000000"/>
            <w:sz w:val="20"/>
            <w:szCs w:val="20"/>
          </w:rPr>
          <w:t xml:space="preserve">    gameFinished(g2d);</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4" w:author="Unknown"/>
          <w:rFonts w:ascii="Courier New" w:eastAsia="Times New Roman" w:hAnsi="Courier New" w:cs="Courier New"/>
          <w:color w:val="000000"/>
          <w:sz w:val="20"/>
          <w:szCs w:val="20"/>
        </w:rPr>
      </w:pPr>
      <w:ins w:id="935"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936" w:author="Unknown"/>
          <w:rFonts w:ascii="Georgia" w:eastAsia="Times New Roman" w:hAnsi="Georgia" w:cs="Times New Roman"/>
          <w:color w:val="000000"/>
          <w:sz w:val="24"/>
          <w:szCs w:val="24"/>
        </w:rPr>
      </w:pPr>
      <w:ins w:id="937" w:author="Unknown">
        <w:r w:rsidRPr="00C55F1C">
          <w:rPr>
            <w:rFonts w:ascii="Georgia" w:eastAsia="Times New Roman" w:hAnsi="Georgia" w:cs="Times New Roman"/>
            <w:color w:val="000000"/>
            <w:sz w:val="24"/>
            <w:szCs w:val="24"/>
          </w:rPr>
          <w:t>Depending on the </w:t>
        </w:r>
        <w:r w:rsidRPr="00C55F1C">
          <w:rPr>
            <w:rFonts w:ascii="Courier New" w:eastAsia="Times New Roman" w:hAnsi="Courier New" w:cs="Courier New"/>
            <w:color w:val="000000"/>
            <w:sz w:val="20"/>
          </w:rPr>
          <w:t>ingame</w:t>
        </w:r>
        <w:r w:rsidRPr="00C55F1C">
          <w:rPr>
            <w:rFonts w:ascii="Georgia" w:eastAsia="Times New Roman" w:hAnsi="Georgia" w:cs="Times New Roman"/>
            <w:color w:val="000000"/>
            <w:sz w:val="24"/>
            <w:szCs w:val="24"/>
          </w:rPr>
          <w:t> variable, we either draw all the objects in the </w:t>
        </w:r>
        <w:r w:rsidRPr="00C55F1C">
          <w:rPr>
            <w:rFonts w:ascii="Courier New" w:eastAsia="Times New Roman" w:hAnsi="Courier New" w:cs="Courier New"/>
            <w:color w:val="000000"/>
            <w:sz w:val="20"/>
          </w:rPr>
          <w:t>drawObjects()</w:t>
        </w:r>
        <w:r w:rsidRPr="00C55F1C">
          <w:rPr>
            <w:rFonts w:ascii="Georgia" w:eastAsia="Times New Roman" w:hAnsi="Georgia" w:cs="Times New Roman"/>
            <w:color w:val="000000"/>
            <w:sz w:val="24"/>
            <w:szCs w:val="24"/>
          </w:rPr>
          <w:t> method or finish the game with the </w:t>
        </w:r>
        <w:r w:rsidRPr="00C55F1C">
          <w:rPr>
            <w:rFonts w:ascii="Courier New" w:eastAsia="Times New Roman" w:hAnsi="Courier New" w:cs="Courier New"/>
            <w:color w:val="000000"/>
            <w:sz w:val="20"/>
          </w:rPr>
          <w:t>gameFinished()</w:t>
        </w:r>
        <w:r w:rsidRPr="00C55F1C">
          <w:rPr>
            <w:rFonts w:ascii="Georgia" w:eastAsia="Times New Roman" w:hAnsi="Georgia" w:cs="Times New Roman"/>
            <w:color w:val="000000"/>
            <w:sz w:val="24"/>
            <w:szCs w:val="24"/>
          </w:rPr>
          <w:t> method.</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8" w:author="Unknown"/>
          <w:rFonts w:ascii="Courier New" w:eastAsia="Times New Roman" w:hAnsi="Courier New" w:cs="Courier New"/>
          <w:color w:val="000000"/>
          <w:sz w:val="20"/>
          <w:szCs w:val="20"/>
        </w:rPr>
      </w:pPr>
      <w:ins w:id="939" w:author="Unknown">
        <w:r w:rsidRPr="00C55F1C">
          <w:rPr>
            <w:rFonts w:ascii="Courier New" w:eastAsia="Times New Roman" w:hAnsi="Courier New" w:cs="Courier New"/>
            <w:color w:val="000000"/>
            <w:sz w:val="20"/>
            <w:szCs w:val="20"/>
          </w:rPr>
          <w:t>private void drawObjects(Graphics2D g2d)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0" w:author="Unknown"/>
          <w:rFonts w:ascii="Courier New" w:eastAsia="Times New Roman" w:hAnsi="Courier New" w:cs="Courier New"/>
          <w:color w:val="000000"/>
          <w:sz w:val="20"/>
          <w:szCs w:val="20"/>
        </w:rPr>
      </w:pPr>
      <w:ins w:id="941" w:author="Unknown">
        <w:r w:rsidRPr="00C55F1C">
          <w:rPr>
            <w:rFonts w:ascii="Courier New" w:eastAsia="Times New Roman" w:hAnsi="Courier New" w:cs="Courier New"/>
            <w:color w:val="000000"/>
            <w:sz w:val="20"/>
            <w:szCs w:val="20"/>
          </w:rPr>
          <w:lastRenderedPageBreak/>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2" w:author="Unknown"/>
          <w:rFonts w:ascii="Courier New" w:eastAsia="Times New Roman" w:hAnsi="Courier New" w:cs="Courier New"/>
          <w:color w:val="000000"/>
          <w:sz w:val="20"/>
          <w:szCs w:val="20"/>
        </w:rPr>
      </w:pPr>
      <w:ins w:id="943" w:author="Unknown">
        <w:r w:rsidRPr="00C55F1C">
          <w:rPr>
            <w:rFonts w:ascii="Courier New" w:eastAsia="Times New Roman" w:hAnsi="Courier New" w:cs="Courier New"/>
            <w:color w:val="000000"/>
            <w:sz w:val="20"/>
            <w:szCs w:val="20"/>
          </w:rPr>
          <w:t xml:space="preserve">    g2d.drawImage(ball.getImage(), ball.getX(), ball.getY(),</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4" w:author="Unknown"/>
          <w:rFonts w:ascii="Courier New" w:eastAsia="Times New Roman" w:hAnsi="Courier New" w:cs="Courier New"/>
          <w:color w:val="000000"/>
          <w:sz w:val="20"/>
          <w:szCs w:val="20"/>
        </w:rPr>
      </w:pPr>
      <w:ins w:id="945" w:author="Unknown">
        <w:r w:rsidRPr="00C55F1C">
          <w:rPr>
            <w:rFonts w:ascii="Courier New" w:eastAsia="Times New Roman" w:hAnsi="Courier New" w:cs="Courier New"/>
            <w:color w:val="000000"/>
            <w:sz w:val="20"/>
            <w:szCs w:val="20"/>
          </w:rPr>
          <w:t xml:space="preserve">            ball.getWidth(), ball.getHeight(), this);</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6" w:author="Unknown"/>
          <w:rFonts w:ascii="Courier New" w:eastAsia="Times New Roman" w:hAnsi="Courier New" w:cs="Courier New"/>
          <w:color w:val="000000"/>
          <w:sz w:val="20"/>
          <w:szCs w:val="20"/>
        </w:rPr>
      </w:pPr>
      <w:ins w:id="947" w:author="Unknown">
        <w:r w:rsidRPr="00C55F1C">
          <w:rPr>
            <w:rFonts w:ascii="Courier New" w:eastAsia="Times New Roman" w:hAnsi="Courier New" w:cs="Courier New"/>
            <w:color w:val="000000"/>
            <w:sz w:val="20"/>
            <w:szCs w:val="20"/>
          </w:rPr>
          <w:t xml:space="preserve">    g2d.drawImage(paddle.getImage(), paddle.getX(), paddle.getY(),</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8" w:author="Unknown"/>
          <w:rFonts w:ascii="Courier New" w:eastAsia="Times New Roman" w:hAnsi="Courier New" w:cs="Courier New"/>
          <w:color w:val="000000"/>
          <w:sz w:val="20"/>
          <w:szCs w:val="20"/>
        </w:rPr>
      </w:pPr>
      <w:ins w:id="949" w:author="Unknown">
        <w:r w:rsidRPr="00C55F1C">
          <w:rPr>
            <w:rFonts w:ascii="Courier New" w:eastAsia="Times New Roman" w:hAnsi="Courier New" w:cs="Courier New"/>
            <w:color w:val="000000"/>
            <w:sz w:val="20"/>
            <w:szCs w:val="20"/>
          </w:rPr>
          <w:t xml:space="preserve">            paddle.getWidth(), paddle.getHeight(), this);</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0"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1" w:author="Unknown"/>
          <w:rFonts w:ascii="Courier New" w:eastAsia="Times New Roman" w:hAnsi="Courier New" w:cs="Courier New"/>
          <w:color w:val="000000"/>
          <w:sz w:val="20"/>
          <w:szCs w:val="20"/>
        </w:rPr>
      </w:pPr>
      <w:ins w:id="952" w:author="Unknown">
        <w:r w:rsidRPr="00C55F1C">
          <w:rPr>
            <w:rFonts w:ascii="Courier New" w:eastAsia="Times New Roman" w:hAnsi="Courier New" w:cs="Courier New"/>
            <w:color w:val="000000"/>
            <w:sz w:val="20"/>
            <w:szCs w:val="20"/>
          </w:rPr>
          <w:t xml:space="preserve">    for (int i = 0; i &lt; N_OF_BRICKS; i++)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3" w:author="Unknown"/>
          <w:rFonts w:ascii="Courier New" w:eastAsia="Times New Roman" w:hAnsi="Courier New" w:cs="Courier New"/>
          <w:color w:val="000000"/>
          <w:sz w:val="20"/>
          <w:szCs w:val="20"/>
        </w:rPr>
      </w:pPr>
      <w:ins w:id="954" w:author="Unknown">
        <w:r w:rsidRPr="00C55F1C">
          <w:rPr>
            <w:rFonts w:ascii="Courier New" w:eastAsia="Times New Roman" w:hAnsi="Courier New" w:cs="Courier New"/>
            <w:color w:val="000000"/>
            <w:sz w:val="20"/>
            <w:szCs w:val="20"/>
          </w:rPr>
          <w:t xml:space="preserve">        if (!bricks[i].isDestroyed())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5" w:author="Unknown"/>
          <w:rFonts w:ascii="Courier New" w:eastAsia="Times New Roman" w:hAnsi="Courier New" w:cs="Courier New"/>
          <w:color w:val="000000"/>
          <w:sz w:val="20"/>
          <w:szCs w:val="20"/>
        </w:rPr>
      </w:pPr>
      <w:ins w:id="956" w:author="Unknown">
        <w:r w:rsidRPr="00C55F1C">
          <w:rPr>
            <w:rFonts w:ascii="Courier New" w:eastAsia="Times New Roman" w:hAnsi="Courier New" w:cs="Courier New"/>
            <w:color w:val="000000"/>
            <w:sz w:val="20"/>
            <w:szCs w:val="20"/>
          </w:rPr>
          <w:t xml:space="preserve">            g2d.drawImage(bricks[i].getImage(), bricks[i].getX(),</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7" w:author="Unknown"/>
          <w:rFonts w:ascii="Courier New" w:eastAsia="Times New Roman" w:hAnsi="Courier New" w:cs="Courier New"/>
          <w:color w:val="000000"/>
          <w:sz w:val="20"/>
          <w:szCs w:val="20"/>
        </w:rPr>
      </w:pPr>
      <w:ins w:id="958" w:author="Unknown">
        <w:r w:rsidRPr="00C55F1C">
          <w:rPr>
            <w:rFonts w:ascii="Courier New" w:eastAsia="Times New Roman" w:hAnsi="Courier New" w:cs="Courier New"/>
            <w:color w:val="000000"/>
            <w:sz w:val="20"/>
            <w:szCs w:val="20"/>
          </w:rPr>
          <w:t xml:space="preserve">                    bricks[i].getY(), bricks[i].getWidth(),</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9" w:author="Unknown"/>
          <w:rFonts w:ascii="Courier New" w:eastAsia="Times New Roman" w:hAnsi="Courier New" w:cs="Courier New"/>
          <w:color w:val="000000"/>
          <w:sz w:val="20"/>
          <w:szCs w:val="20"/>
        </w:rPr>
      </w:pPr>
      <w:ins w:id="960" w:author="Unknown">
        <w:r w:rsidRPr="00C55F1C">
          <w:rPr>
            <w:rFonts w:ascii="Courier New" w:eastAsia="Times New Roman" w:hAnsi="Courier New" w:cs="Courier New"/>
            <w:color w:val="000000"/>
            <w:sz w:val="20"/>
            <w:szCs w:val="20"/>
          </w:rPr>
          <w:t xml:space="preserve">                    bricks[i].getHeight(), this);</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1" w:author="Unknown"/>
          <w:rFonts w:ascii="Courier New" w:eastAsia="Times New Roman" w:hAnsi="Courier New" w:cs="Courier New"/>
          <w:color w:val="000000"/>
          <w:sz w:val="20"/>
          <w:szCs w:val="20"/>
        </w:rPr>
      </w:pPr>
      <w:ins w:id="96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3" w:author="Unknown"/>
          <w:rFonts w:ascii="Courier New" w:eastAsia="Times New Roman" w:hAnsi="Courier New" w:cs="Courier New"/>
          <w:color w:val="000000"/>
          <w:sz w:val="20"/>
          <w:szCs w:val="20"/>
        </w:rPr>
      </w:pPr>
      <w:ins w:id="964"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5" w:author="Unknown"/>
          <w:rFonts w:ascii="Courier New" w:eastAsia="Times New Roman" w:hAnsi="Courier New" w:cs="Courier New"/>
          <w:color w:val="000000"/>
          <w:sz w:val="20"/>
          <w:szCs w:val="20"/>
        </w:rPr>
      </w:pPr>
      <w:ins w:id="966"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967" w:author="Unknown"/>
          <w:rFonts w:ascii="Georgia" w:eastAsia="Times New Roman" w:hAnsi="Georgia" w:cs="Times New Roman"/>
          <w:color w:val="000000"/>
          <w:sz w:val="24"/>
          <w:szCs w:val="24"/>
        </w:rPr>
      </w:pPr>
      <w:ins w:id="968" w:author="Unknown">
        <w:r w:rsidRPr="00C55F1C">
          <w:rPr>
            <w:rFonts w:ascii="Georgia" w:eastAsia="Times New Roman" w:hAnsi="Georgia" w:cs="Times New Roman"/>
            <w:color w:val="000000"/>
            <w:sz w:val="24"/>
            <w:szCs w:val="24"/>
          </w:rPr>
          <w:t>The </w:t>
        </w:r>
        <w:r w:rsidRPr="00C55F1C">
          <w:rPr>
            <w:rFonts w:ascii="Courier New" w:eastAsia="Times New Roman" w:hAnsi="Courier New" w:cs="Courier New"/>
            <w:color w:val="000000"/>
            <w:sz w:val="20"/>
          </w:rPr>
          <w:t>drawObjects()</w:t>
        </w:r>
        <w:r w:rsidRPr="00C55F1C">
          <w:rPr>
            <w:rFonts w:ascii="Georgia" w:eastAsia="Times New Roman" w:hAnsi="Georgia" w:cs="Times New Roman"/>
            <w:color w:val="000000"/>
            <w:sz w:val="24"/>
            <w:szCs w:val="24"/>
          </w:rPr>
          <w:t> method draws all the objects of the game. The sprites are drawn with the</w:t>
        </w:r>
        <w:r w:rsidRPr="00C55F1C">
          <w:rPr>
            <w:rFonts w:ascii="Courier New" w:eastAsia="Times New Roman" w:hAnsi="Courier New" w:cs="Courier New"/>
            <w:color w:val="000000"/>
            <w:sz w:val="20"/>
          </w:rPr>
          <w:t>drawImage()</w:t>
        </w:r>
        <w:r w:rsidRPr="00C55F1C">
          <w:rPr>
            <w:rFonts w:ascii="Georgia" w:eastAsia="Times New Roman" w:hAnsi="Georgia" w:cs="Times New Roman"/>
            <w:color w:val="000000"/>
            <w:sz w:val="24"/>
            <w:szCs w:val="24"/>
          </w:rPr>
          <w:t> method.</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9" w:author="Unknown"/>
          <w:rFonts w:ascii="Courier New" w:eastAsia="Times New Roman" w:hAnsi="Courier New" w:cs="Courier New"/>
          <w:color w:val="000000"/>
          <w:sz w:val="20"/>
          <w:szCs w:val="20"/>
        </w:rPr>
      </w:pPr>
      <w:ins w:id="970" w:author="Unknown">
        <w:r w:rsidRPr="00C55F1C">
          <w:rPr>
            <w:rFonts w:ascii="Courier New" w:eastAsia="Times New Roman" w:hAnsi="Courier New" w:cs="Courier New"/>
            <w:color w:val="000000"/>
            <w:sz w:val="20"/>
            <w:szCs w:val="20"/>
          </w:rPr>
          <w:t>private void gameFinished(Graphics2D g2d)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1"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2" w:author="Unknown"/>
          <w:rFonts w:ascii="Courier New" w:eastAsia="Times New Roman" w:hAnsi="Courier New" w:cs="Courier New"/>
          <w:color w:val="000000"/>
          <w:sz w:val="20"/>
          <w:szCs w:val="20"/>
        </w:rPr>
      </w:pPr>
      <w:ins w:id="973" w:author="Unknown">
        <w:r w:rsidRPr="00C55F1C">
          <w:rPr>
            <w:rFonts w:ascii="Courier New" w:eastAsia="Times New Roman" w:hAnsi="Courier New" w:cs="Courier New"/>
            <w:color w:val="000000"/>
            <w:sz w:val="20"/>
            <w:szCs w:val="20"/>
          </w:rPr>
          <w:t xml:space="preserve">    Font font = new Font("Verdana", Font.BOLD, 18);</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4" w:author="Unknown"/>
          <w:rFonts w:ascii="Courier New" w:eastAsia="Times New Roman" w:hAnsi="Courier New" w:cs="Courier New"/>
          <w:color w:val="000000"/>
          <w:sz w:val="20"/>
          <w:szCs w:val="20"/>
        </w:rPr>
      </w:pPr>
      <w:ins w:id="975" w:author="Unknown">
        <w:r w:rsidRPr="00C55F1C">
          <w:rPr>
            <w:rFonts w:ascii="Courier New" w:eastAsia="Times New Roman" w:hAnsi="Courier New" w:cs="Courier New"/>
            <w:color w:val="000000"/>
            <w:sz w:val="20"/>
            <w:szCs w:val="20"/>
          </w:rPr>
          <w:t xml:space="preserve">    FontMetrics metr = this.getFontMetrics(font);</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6"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7" w:author="Unknown"/>
          <w:rFonts w:ascii="Courier New" w:eastAsia="Times New Roman" w:hAnsi="Courier New" w:cs="Courier New"/>
          <w:color w:val="000000"/>
          <w:sz w:val="20"/>
          <w:szCs w:val="20"/>
        </w:rPr>
      </w:pPr>
      <w:ins w:id="978" w:author="Unknown">
        <w:r w:rsidRPr="00C55F1C">
          <w:rPr>
            <w:rFonts w:ascii="Courier New" w:eastAsia="Times New Roman" w:hAnsi="Courier New" w:cs="Courier New"/>
            <w:color w:val="000000"/>
            <w:sz w:val="20"/>
            <w:szCs w:val="20"/>
          </w:rPr>
          <w:t xml:space="preserve">    g2d.setColor(Color.BLACK);</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9" w:author="Unknown"/>
          <w:rFonts w:ascii="Courier New" w:eastAsia="Times New Roman" w:hAnsi="Courier New" w:cs="Courier New"/>
          <w:color w:val="000000"/>
          <w:sz w:val="20"/>
          <w:szCs w:val="20"/>
        </w:rPr>
      </w:pPr>
      <w:ins w:id="980" w:author="Unknown">
        <w:r w:rsidRPr="00C55F1C">
          <w:rPr>
            <w:rFonts w:ascii="Courier New" w:eastAsia="Times New Roman" w:hAnsi="Courier New" w:cs="Courier New"/>
            <w:color w:val="000000"/>
            <w:sz w:val="20"/>
            <w:szCs w:val="20"/>
          </w:rPr>
          <w:t xml:space="preserve">    g2d.setFont(font);</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1" w:author="Unknown"/>
          <w:rFonts w:ascii="Courier New" w:eastAsia="Times New Roman" w:hAnsi="Courier New" w:cs="Courier New"/>
          <w:color w:val="000000"/>
          <w:sz w:val="20"/>
          <w:szCs w:val="20"/>
        </w:rPr>
      </w:pPr>
      <w:ins w:id="982" w:author="Unknown">
        <w:r w:rsidRPr="00C55F1C">
          <w:rPr>
            <w:rFonts w:ascii="Courier New" w:eastAsia="Times New Roman" w:hAnsi="Courier New" w:cs="Courier New"/>
            <w:color w:val="000000"/>
            <w:sz w:val="20"/>
            <w:szCs w:val="20"/>
          </w:rPr>
          <w:t xml:space="preserve">    g2d.drawString(message,</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3" w:author="Unknown"/>
          <w:rFonts w:ascii="Courier New" w:eastAsia="Times New Roman" w:hAnsi="Courier New" w:cs="Courier New"/>
          <w:color w:val="000000"/>
          <w:sz w:val="20"/>
          <w:szCs w:val="20"/>
        </w:rPr>
      </w:pPr>
      <w:ins w:id="984" w:author="Unknown">
        <w:r w:rsidRPr="00C55F1C">
          <w:rPr>
            <w:rFonts w:ascii="Courier New" w:eastAsia="Times New Roman" w:hAnsi="Courier New" w:cs="Courier New"/>
            <w:color w:val="000000"/>
            <w:sz w:val="20"/>
            <w:szCs w:val="20"/>
          </w:rPr>
          <w:t xml:space="preserve">            (Commons.WIDTH - metr.stringWidth(message)) / 2,</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5" w:author="Unknown"/>
          <w:rFonts w:ascii="Courier New" w:eastAsia="Times New Roman" w:hAnsi="Courier New" w:cs="Courier New"/>
          <w:color w:val="000000"/>
          <w:sz w:val="20"/>
          <w:szCs w:val="20"/>
        </w:rPr>
      </w:pPr>
      <w:ins w:id="986" w:author="Unknown">
        <w:r w:rsidRPr="00C55F1C">
          <w:rPr>
            <w:rFonts w:ascii="Courier New" w:eastAsia="Times New Roman" w:hAnsi="Courier New" w:cs="Courier New"/>
            <w:color w:val="000000"/>
            <w:sz w:val="20"/>
            <w:szCs w:val="20"/>
          </w:rPr>
          <w:t xml:space="preserve">            Commons.WIDTH / 2);</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7" w:author="Unknown"/>
          <w:rFonts w:ascii="Courier New" w:eastAsia="Times New Roman" w:hAnsi="Courier New" w:cs="Courier New"/>
          <w:color w:val="000000"/>
          <w:sz w:val="20"/>
          <w:szCs w:val="20"/>
        </w:rPr>
      </w:pPr>
      <w:ins w:id="988"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989" w:author="Unknown"/>
          <w:rFonts w:ascii="Georgia" w:eastAsia="Times New Roman" w:hAnsi="Georgia" w:cs="Times New Roman"/>
          <w:color w:val="000000"/>
          <w:sz w:val="24"/>
          <w:szCs w:val="24"/>
        </w:rPr>
      </w:pPr>
      <w:ins w:id="990" w:author="Unknown">
        <w:r w:rsidRPr="00C55F1C">
          <w:rPr>
            <w:rFonts w:ascii="Georgia" w:eastAsia="Times New Roman" w:hAnsi="Georgia" w:cs="Times New Roman"/>
            <w:color w:val="000000"/>
            <w:sz w:val="24"/>
            <w:szCs w:val="24"/>
          </w:rPr>
          <w:t>The </w:t>
        </w:r>
        <w:r w:rsidRPr="00C55F1C">
          <w:rPr>
            <w:rFonts w:ascii="Courier New" w:eastAsia="Times New Roman" w:hAnsi="Courier New" w:cs="Courier New"/>
            <w:color w:val="000000"/>
            <w:sz w:val="20"/>
          </w:rPr>
          <w:t>gameFinished()</w:t>
        </w:r>
        <w:r w:rsidRPr="00C55F1C">
          <w:rPr>
            <w:rFonts w:ascii="Georgia" w:eastAsia="Times New Roman" w:hAnsi="Georgia" w:cs="Times New Roman"/>
            <w:color w:val="000000"/>
            <w:sz w:val="24"/>
            <w:szCs w:val="24"/>
          </w:rPr>
          <w:t> method draws "Game over" or "Victory" to the middle of the window.</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1" w:author="Unknown"/>
          <w:rFonts w:ascii="Courier New" w:eastAsia="Times New Roman" w:hAnsi="Courier New" w:cs="Courier New"/>
          <w:color w:val="000000"/>
          <w:sz w:val="20"/>
          <w:szCs w:val="20"/>
        </w:rPr>
      </w:pPr>
      <w:ins w:id="992" w:author="Unknown">
        <w:r w:rsidRPr="00C55F1C">
          <w:rPr>
            <w:rFonts w:ascii="Courier New" w:eastAsia="Times New Roman" w:hAnsi="Courier New" w:cs="Courier New"/>
            <w:color w:val="000000"/>
            <w:sz w:val="20"/>
            <w:szCs w:val="20"/>
          </w:rPr>
          <w:t>private class ScheduleTask extends TimerTask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3"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4" w:author="Unknown"/>
          <w:rFonts w:ascii="Courier New" w:eastAsia="Times New Roman" w:hAnsi="Courier New" w:cs="Courier New"/>
          <w:color w:val="000000"/>
          <w:sz w:val="20"/>
          <w:szCs w:val="20"/>
        </w:rPr>
      </w:pPr>
      <w:ins w:id="995" w:author="Unknown">
        <w:r w:rsidRPr="00C55F1C">
          <w:rPr>
            <w:rFonts w:ascii="Courier New" w:eastAsia="Times New Roman" w:hAnsi="Courier New" w:cs="Courier New"/>
            <w:color w:val="000000"/>
            <w:sz w:val="20"/>
            <w:szCs w:val="20"/>
          </w:rPr>
          <w:t xml:space="preserve">    @Override</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6" w:author="Unknown"/>
          <w:rFonts w:ascii="Courier New" w:eastAsia="Times New Roman" w:hAnsi="Courier New" w:cs="Courier New"/>
          <w:color w:val="000000"/>
          <w:sz w:val="20"/>
          <w:szCs w:val="20"/>
        </w:rPr>
      </w:pPr>
      <w:ins w:id="997" w:author="Unknown">
        <w:r w:rsidRPr="00C55F1C">
          <w:rPr>
            <w:rFonts w:ascii="Courier New" w:eastAsia="Times New Roman" w:hAnsi="Courier New" w:cs="Courier New"/>
            <w:color w:val="000000"/>
            <w:sz w:val="20"/>
            <w:szCs w:val="20"/>
          </w:rPr>
          <w:t xml:space="preserve">    public void run()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8" w:author="Unknown"/>
          <w:rFonts w:ascii="Courier New" w:eastAsia="Times New Roman" w:hAnsi="Courier New" w:cs="Courier New"/>
          <w:color w:val="000000"/>
          <w:sz w:val="20"/>
          <w:szCs w:val="20"/>
        </w:rPr>
      </w:pPr>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9" w:author="Unknown"/>
          <w:rFonts w:ascii="Courier New" w:eastAsia="Times New Roman" w:hAnsi="Courier New" w:cs="Courier New"/>
          <w:color w:val="000000"/>
          <w:sz w:val="20"/>
          <w:szCs w:val="20"/>
        </w:rPr>
      </w:pPr>
      <w:ins w:id="1000" w:author="Unknown">
        <w:r w:rsidRPr="00C55F1C">
          <w:rPr>
            <w:rFonts w:ascii="Courier New" w:eastAsia="Times New Roman" w:hAnsi="Courier New" w:cs="Courier New"/>
            <w:color w:val="000000"/>
            <w:sz w:val="20"/>
            <w:szCs w:val="20"/>
          </w:rPr>
          <w:t xml:space="preserve">        ball.move();</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1" w:author="Unknown"/>
          <w:rFonts w:ascii="Courier New" w:eastAsia="Times New Roman" w:hAnsi="Courier New" w:cs="Courier New"/>
          <w:color w:val="000000"/>
          <w:sz w:val="20"/>
          <w:szCs w:val="20"/>
        </w:rPr>
      </w:pPr>
      <w:ins w:id="1002" w:author="Unknown">
        <w:r w:rsidRPr="00C55F1C">
          <w:rPr>
            <w:rFonts w:ascii="Courier New" w:eastAsia="Times New Roman" w:hAnsi="Courier New" w:cs="Courier New"/>
            <w:color w:val="000000"/>
            <w:sz w:val="20"/>
            <w:szCs w:val="20"/>
          </w:rPr>
          <w:t xml:space="preserve">        paddle.move();</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3" w:author="Unknown"/>
          <w:rFonts w:ascii="Courier New" w:eastAsia="Times New Roman" w:hAnsi="Courier New" w:cs="Courier New"/>
          <w:color w:val="000000"/>
          <w:sz w:val="20"/>
          <w:szCs w:val="20"/>
        </w:rPr>
      </w:pPr>
      <w:ins w:id="1004" w:author="Unknown">
        <w:r w:rsidRPr="00C55F1C">
          <w:rPr>
            <w:rFonts w:ascii="Courier New" w:eastAsia="Times New Roman" w:hAnsi="Courier New" w:cs="Courier New"/>
            <w:color w:val="000000"/>
            <w:sz w:val="20"/>
            <w:szCs w:val="20"/>
          </w:rPr>
          <w:t xml:space="preserve">        checkCollision();</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5" w:author="Unknown"/>
          <w:rFonts w:ascii="Courier New" w:eastAsia="Times New Roman" w:hAnsi="Courier New" w:cs="Courier New"/>
          <w:color w:val="000000"/>
          <w:sz w:val="20"/>
          <w:szCs w:val="20"/>
        </w:rPr>
      </w:pPr>
      <w:ins w:id="1006" w:author="Unknown">
        <w:r w:rsidRPr="00C55F1C">
          <w:rPr>
            <w:rFonts w:ascii="Courier New" w:eastAsia="Times New Roman" w:hAnsi="Courier New" w:cs="Courier New"/>
            <w:color w:val="000000"/>
            <w:sz w:val="20"/>
            <w:szCs w:val="20"/>
          </w:rPr>
          <w:t xml:space="preserve">        repaint();</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7" w:author="Unknown"/>
          <w:rFonts w:ascii="Courier New" w:eastAsia="Times New Roman" w:hAnsi="Courier New" w:cs="Courier New"/>
          <w:color w:val="000000"/>
          <w:sz w:val="20"/>
          <w:szCs w:val="20"/>
        </w:rPr>
      </w:pPr>
      <w:ins w:id="1008"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9" w:author="Unknown"/>
          <w:rFonts w:ascii="Courier New" w:eastAsia="Times New Roman" w:hAnsi="Courier New" w:cs="Courier New"/>
          <w:color w:val="000000"/>
          <w:sz w:val="20"/>
          <w:szCs w:val="20"/>
        </w:rPr>
      </w:pPr>
      <w:ins w:id="1010"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1011" w:author="Unknown"/>
          <w:rFonts w:ascii="Georgia" w:eastAsia="Times New Roman" w:hAnsi="Georgia" w:cs="Times New Roman"/>
          <w:color w:val="000000"/>
          <w:sz w:val="24"/>
          <w:szCs w:val="24"/>
        </w:rPr>
      </w:pPr>
      <w:ins w:id="1012" w:author="Unknown">
        <w:r w:rsidRPr="00C55F1C">
          <w:rPr>
            <w:rFonts w:ascii="Georgia" w:eastAsia="Times New Roman" w:hAnsi="Georgia" w:cs="Times New Roman"/>
            <w:color w:val="000000"/>
            <w:sz w:val="24"/>
            <w:szCs w:val="24"/>
          </w:rPr>
          <w:t>The </w:t>
        </w:r>
        <w:r w:rsidRPr="00C55F1C">
          <w:rPr>
            <w:rFonts w:ascii="Courier New" w:eastAsia="Times New Roman" w:hAnsi="Courier New" w:cs="Courier New"/>
            <w:color w:val="000000"/>
            <w:sz w:val="20"/>
          </w:rPr>
          <w:t>ScheduleTask</w:t>
        </w:r>
        <w:r w:rsidRPr="00C55F1C">
          <w:rPr>
            <w:rFonts w:ascii="Georgia" w:eastAsia="Times New Roman" w:hAnsi="Georgia" w:cs="Times New Roman"/>
            <w:color w:val="000000"/>
            <w:sz w:val="24"/>
            <w:szCs w:val="24"/>
          </w:rPr>
          <w:t> is triggerd every </w:t>
        </w:r>
        <w:r w:rsidRPr="00C55F1C">
          <w:rPr>
            <w:rFonts w:ascii="Courier New" w:eastAsia="Times New Roman" w:hAnsi="Courier New" w:cs="Courier New"/>
            <w:color w:val="000000"/>
            <w:sz w:val="20"/>
          </w:rPr>
          <w:t>PERIOD</w:t>
        </w:r>
        <w:r w:rsidRPr="00C55F1C">
          <w:rPr>
            <w:rFonts w:ascii="Georgia" w:eastAsia="Times New Roman" w:hAnsi="Georgia" w:cs="Times New Roman"/>
            <w:color w:val="000000"/>
            <w:sz w:val="24"/>
            <w:szCs w:val="24"/>
          </w:rPr>
          <w:t> ms. In its </w:t>
        </w:r>
        <w:r w:rsidRPr="00C55F1C">
          <w:rPr>
            <w:rFonts w:ascii="Courier New" w:eastAsia="Times New Roman" w:hAnsi="Courier New" w:cs="Courier New"/>
            <w:color w:val="000000"/>
            <w:sz w:val="20"/>
          </w:rPr>
          <w:t>run()</w:t>
        </w:r>
        <w:r w:rsidRPr="00C55F1C">
          <w:rPr>
            <w:rFonts w:ascii="Georgia" w:eastAsia="Times New Roman" w:hAnsi="Georgia" w:cs="Times New Roman"/>
            <w:color w:val="000000"/>
            <w:sz w:val="24"/>
            <w:szCs w:val="24"/>
          </w:rPr>
          <w:t> method, we move the ball and the paddle. We check for possible collisions and repaint the screen.</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3" w:author="Unknown"/>
          <w:rFonts w:ascii="Courier New" w:eastAsia="Times New Roman" w:hAnsi="Courier New" w:cs="Courier New"/>
          <w:color w:val="000000"/>
          <w:sz w:val="20"/>
          <w:szCs w:val="20"/>
        </w:rPr>
      </w:pPr>
      <w:ins w:id="1014" w:author="Unknown">
        <w:r w:rsidRPr="00C55F1C">
          <w:rPr>
            <w:rFonts w:ascii="Courier New" w:eastAsia="Times New Roman" w:hAnsi="Courier New" w:cs="Courier New"/>
            <w:color w:val="000000"/>
            <w:sz w:val="20"/>
            <w:szCs w:val="20"/>
          </w:rPr>
          <w:t>if (ball.getRect().getMaxY() &gt; Commons.BOTTOM_EDGE)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5" w:author="Unknown"/>
          <w:rFonts w:ascii="Courier New" w:eastAsia="Times New Roman" w:hAnsi="Courier New" w:cs="Courier New"/>
          <w:color w:val="000000"/>
          <w:sz w:val="20"/>
          <w:szCs w:val="20"/>
        </w:rPr>
      </w:pPr>
      <w:ins w:id="1016" w:author="Unknown">
        <w:r w:rsidRPr="00C55F1C">
          <w:rPr>
            <w:rFonts w:ascii="Courier New" w:eastAsia="Times New Roman" w:hAnsi="Courier New" w:cs="Courier New"/>
            <w:color w:val="000000"/>
            <w:sz w:val="20"/>
            <w:szCs w:val="20"/>
          </w:rPr>
          <w:t xml:space="preserve">    stopGame();</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7" w:author="Unknown"/>
          <w:rFonts w:ascii="Courier New" w:eastAsia="Times New Roman" w:hAnsi="Courier New" w:cs="Courier New"/>
          <w:color w:val="000000"/>
          <w:sz w:val="20"/>
          <w:szCs w:val="20"/>
        </w:rPr>
      </w:pPr>
      <w:ins w:id="1018"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1019" w:author="Unknown"/>
          <w:rFonts w:ascii="Georgia" w:eastAsia="Times New Roman" w:hAnsi="Georgia" w:cs="Times New Roman"/>
          <w:color w:val="000000"/>
          <w:sz w:val="24"/>
          <w:szCs w:val="24"/>
        </w:rPr>
      </w:pPr>
      <w:ins w:id="1020" w:author="Unknown">
        <w:r w:rsidRPr="00C55F1C">
          <w:rPr>
            <w:rFonts w:ascii="Georgia" w:eastAsia="Times New Roman" w:hAnsi="Georgia" w:cs="Times New Roman"/>
            <w:color w:val="000000"/>
            <w:sz w:val="24"/>
            <w:szCs w:val="24"/>
          </w:rPr>
          <w:t>If the ball hits the bottom, we stop the game.</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1" w:author="Unknown"/>
          <w:rFonts w:ascii="Courier New" w:eastAsia="Times New Roman" w:hAnsi="Courier New" w:cs="Courier New"/>
          <w:color w:val="000000"/>
          <w:sz w:val="20"/>
          <w:szCs w:val="20"/>
        </w:rPr>
      </w:pPr>
      <w:ins w:id="1022" w:author="Unknown">
        <w:r w:rsidRPr="00C55F1C">
          <w:rPr>
            <w:rFonts w:ascii="Courier New" w:eastAsia="Times New Roman" w:hAnsi="Courier New" w:cs="Courier New"/>
            <w:color w:val="000000"/>
            <w:sz w:val="20"/>
            <w:szCs w:val="20"/>
          </w:rPr>
          <w:lastRenderedPageBreak/>
          <w:t>for (int i = 0, j = 0; i &lt; N_OF_BRICKS; i++)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3" w:author="Unknown"/>
          <w:rFonts w:ascii="Courier New" w:eastAsia="Times New Roman" w:hAnsi="Courier New" w:cs="Courier New"/>
          <w:color w:val="000000"/>
          <w:sz w:val="20"/>
          <w:szCs w:val="20"/>
        </w:rPr>
      </w:pPr>
      <w:ins w:id="1024"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5" w:author="Unknown"/>
          <w:rFonts w:ascii="Courier New" w:eastAsia="Times New Roman" w:hAnsi="Courier New" w:cs="Courier New"/>
          <w:color w:val="000000"/>
          <w:sz w:val="20"/>
          <w:szCs w:val="20"/>
        </w:rPr>
      </w:pPr>
      <w:ins w:id="1026" w:author="Unknown">
        <w:r w:rsidRPr="00C55F1C">
          <w:rPr>
            <w:rFonts w:ascii="Courier New" w:eastAsia="Times New Roman" w:hAnsi="Courier New" w:cs="Courier New"/>
            <w:color w:val="000000"/>
            <w:sz w:val="20"/>
            <w:szCs w:val="20"/>
          </w:rPr>
          <w:t xml:space="preserve">    if (bricks[i].isDestroyed())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7" w:author="Unknown"/>
          <w:rFonts w:ascii="Courier New" w:eastAsia="Times New Roman" w:hAnsi="Courier New" w:cs="Courier New"/>
          <w:color w:val="000000"/>
          <w:sz w:val="20"/>
          <w:szCs w:val="20"/>
        </w:rPr>
      </w:pPr>
      <w:ins w:id="1028" w:author="Unknown">
        <w:r w:rsidRPr="00C55F1C">
          <w:rPr>
            <w:rFonts w:ascii="Courier New" w:eastAsia="Times New Roman" w:hAnsi="Courier New" w:cs="Courier New"/>
            <w:color w:val="000000"/>
            <w:sz w:val="20"/>
            <w:szCs w:val="20"/>
          </w:rPr>
          <w:t xml:space="preserve">        j++;</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9" w:author="Unknown"/>
          <w:rFonts w:ascii="Courier New" w:eastAsia="Times New Roman" w:hAnsi="Courier New" w:cs="Courier New"/>
          <w:color w:val="000000"/>
          <w:sz w:val="20"/>
          <w:szCs w:val="20"/>
        </w:rPr>
      </w:pPr>
      <w:ins w:id="103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1" w:author="Unknown"/>
          <w:rFonts w:ascii="Courier New" w:eastAsia="Times New Roman" w:hAnsi="Courier New" w:cs="Courier New"/>
          <w:color w:val="000000"/>
          <w:sz w:val="20"/>
          <w:szCs w:val="20"/>
        </w:rPr>
      </w:pPr>
      <w:ins w:id="103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3" w:author="Unknown"/>
          <w:rFonts w:ascii="Courier New" w:eastAsia="Times New Roman" w:hAnsi="Courier New" w:cs="Courier New"/>
          <w:color w:val="000000"/>
          <w:sz w:val="20"/>
          <w:szCs w:val="20"/>
        </w:rPr>
      </w:pPr>
      <w:ins w:id="1034" w:author="Unknown">
        <w:r w:rsidRPr="00C55F1C">
          <w:rPr>
            <w:rFonts w:ascii="Courier New" w:eastAsia="Times New Roman" w:hAnsi="Courier New" w:cs="Courier New"/>
            <w:color w:val="000000"/>
            <w:sz w:val="20"/>
            <w:szCs w:val="20"/>
          </w:rPr>
          <w:t xml:space="preserve">    if (j == N_OF_BRICKS)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5" w:author="Unknown"/>
          <w:rFonts w:ascii="Courier New" w:eastAsia="Times New Roman" w:hAnsi="Courier New" w:cs="Courier New"/>
          <w:color w:val="000000"/>
          <w:sz w:val="20"/>
          <w:szCs w:val="20"/>
        </w:rPr>
      </w:pPr>
      <w:ins w:id="1036" w:author="Unknown">
        <w:r w:rsidRPr="00C55F1C">
          <w:rPr>
            <w:rFonts w:ascii="Courier New" w:eastAsia="Times New Roman" w:hAnsi="Courier New" w:cs="Courier New"/>
            <w:color w:val="000000"/>
            <w:sz w:val="20"/>
            <w:szCs w:val="20"/>
          </w:rPr>
          <w:t xml:space="preserve">        message = "Victory";</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7" w:author="Unknown"/>
          <w:rFonts w:ascii="Courier New" w:eastAsia="Times New Roman" w:hAnsi="Courier New" w:cs="Courier New"/>
          <w:color w:val="000000"/>
          <w:sz w:val="20"/>
          <w:szCs w:val="20"/>
        </w:rPr>
      </w:pPr>
      <w:ins w:id="1038" w:author="Unknown">
        <w:r w:rsidRPr="00C55F1C">
          <w:rPr>
            <w:rFonts w:ascii="Courier New" w:eastAsia="Times New Roman" w:hAnsi="Courier New" w:cs="Courier New"/>
            <w:color w:val="000000"/>
            <w:sz w:val="20"/>
            <w:szCs w:val="20"/>
          </w:rPr>
          <w:t xml:space="preserve">        stopGame();</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9" w:author="Unknown"/>
          <w:rFonts w:ascii="Courier New" w:eastAsia="Times New Roman" w:hAnsi="Courier New" w:cs="Courier New"/>
          <w:color w:val="000000"/>
          <w:sz w:val="20"/>
          <w:szCs w:val="20"/>
        </w:rPr>
      </w:pPr>
      <w:ins w:id="1040"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1" w:author="Unknown"/>
          <w:rFonts w:ascii="Courier New" w:eastAsia="Times New Roman" w:hAnsi="Courier New" w:cs="Courier New"/>
          <w:color w:val="000000"/>
          <w:sz w:val="20"/>
          <w:szCs w:val="20"/>
        </w:rPr>
      </w:pPr>
      <w:ins w:id="1042"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1043" w:author="Unknown"/>
          <w:rFonts w:ascii="Georgia" w:eastAsia="Times New Roman" w:hAnsi="Georgia" w:cs="Times New Roman"/>
          <w:color w:val="000000"/>
          <w:sz w:val="24"/>
          <w:szCs w:val="24"/>
        </w:rPr>
      </w:pPr>
      <w:ins w:id="1044" w:author="Unknown">
        <w:r w:rsidRPr="00C55F1C">
          <w:rPr>
            <w:rFonts w:ascii="Georgia" w:eastAsia="Times New Roman" w:hAnsi="Georgia" w:cs="Times New Roman"/>
            <w:color w:val="000000"/>
            <w:sz w:val="24"/>
            <w:szCs w:val="24"/>
          </w:rPr>
          <w:t>We check how many bricks are destroyed. If we destroyed all </w:t>
        </w:r>
        <w:r w:rsidRPr="00C55F1C">
          <w:rPr>
            <w:rFonts w:ascii="Courier New" w:eastAsia="Times New Roman" w:hAnsi="Courier New" w:cs="Courier New"/>
            <w:color w:val="000000"/>
            <w:sz w:val="20"/>
          </w:rPr>
          <w:t>N_OF_BRICKS bricks</w:t>
        </w:r>
        <w:r w:rsidRPr="00C55F1C">
          <w:rPr>
            <w:rFonts w:ascii="Georgia" w:eastAsia="Times New Roman" w:hAnsi="Georgia" w:cs="Times New Roman"/>
            <w:color w:val="000000"/>
            <w:sz w:val="24"/>
            <w:szCs w:val="24"/>
          </w:rPr>
          <w:t>, we win the game.</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5" w:author="Unknown"/>
          <w:rFonts w:ascii="Courier New" w:eastAsia="Times New Roman" w:hAnsi="Courier New" w:cs="Courier New"/>
          <w:color w:val="000000"/>
          <w:sz w:val="20"/>
          <w:szCs w:val="20"/>
        </w:rPr>
      </w:pPr>
      <w:ins w:id="1046" w:author="Unknown">
        <w:r w:rsidRPr="00C55F1C">
          <w:rPr>
            <w:rFonts w:ascii="Courier New" w:eastAsia="Times New Roman" w:hAnsi="Courier New" w:cs="Courier New"/>
            <w:color w:val="000000"/>
            <w:sz w:val="20"/>
            <w:szCs w:val="20"/>
          </w:rPr>
          <w:t>if (ballLPos &lt; first)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7" w:author="Unknown"/>
          <w:rFonts w:ascii="Courier New" w:eastAsia="Times New Roman" w:hAnsi="Courier New" w:cs="Courier New"/>
          <w:color w:val="000000"/>
          <w:sz w:val="20"/>
          <w:szCs w:val="20"/>
        </w:rPr>
      </w:pPr>
      <w:ins w:id="1048" w:author="Unknown">
        <w:r w:rsidRPr="00C55F1C">
          <w:rPr>
            <w:rFonts w:ascii="Courier New" w:eastAsia="Times New Roman" w:hAnsi="Courier New" w:cs="Courier New"/>
            <w:color w:val="000000"/>
            <w:sz w:val="20"/>
            <w:szCs w:val="20"/>
          </w:rPr>
          <w:t xml:space="preserve">    ball.setXDir(-1);</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9" w:author="Unknown"/>
          <w:rFonts w:ascii="Courier New" w:eastAsia="Times New Roman" w:hAnsi="Courier New" w:cs="Courier New"/>
          <w:color w:val="000000"/>
          <w:sz w:val="20"/>
          <w:szCs w:val="20"/>
        </w:rPr>
      </w:pPr>
      <w:ins w:id="1050" w:author="Unknown">
        <w:r w:rsidRPr="00C55F1C">
          <w:rPr>
            <w:rFonts w:ascii="Courier New" w:eastAsia="Times New Roman" w:hAnsi="Courier New" w:cs="Courier New"/>
            <w:color w:val="000000"/>
            <w:sz w:val="20"/>
            <w:szCs w:val="20"/>
          </w:rPr>
          <w:t xml:space="preserve">    ball.setYDir(-1);</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1" w:author="Unknown"/>
          <w:rFonts w:ascii="Courier New" w:eastAsia="Times New Roman" w:hAnsi="Courier New" w:cs="Courier New"/>
          <w:color w:val="000000"/>
          <w:sz w:val="20"/>
          <w:szCs w:val="20"/>
        </w:rPr>
      </w:pPr>
      <w:ins w:id="1052"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1053" w:author="Unknown"/>
          <w:rFonts w:ascii="Georgia" w:eastAsia="Times New Roman" w:hAnsi="Georgia" w:cs="Times New Roman"/>
          <w:color w:val="000000"/>
          <w:sz w:val="24"/>
          <w:szCs w:val="24"/>
        </w:rPr>
      </w:pPr>
      <w:ins w:id="1054" w:author="Unknown">
        <w:r w:rsidRPr="00C55F1C">
          <w:rPr>
            <w:rFonts w:ascii="Georgia" w:eastAsia="Times New Roman" w:hAnsi="Georgia" w:cs="Times New Roman"/>
            <w:color w:val="000000"/>
            <w:sz w:val="24"/>
            <w:szCs w:val="24"/>
          </w:rPr>
          <w:t>If the ball hits the first part of the paddle, we change the direction of the ball to the north-west.</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5" w:author="Unknown"/>
          <w:rFonts w:ascii="Courier New" w:eastAsia="Times New Roman" w:hAnsi="Courier New" w:cs="Courier New"/>
          <w:color w:val="000000"/>
          <w:sz w:val="20"/>
          <w:szCs w:val="20"/>
        </w:rPr>
      </w:pPr>
      <w:ins w:id="1056" w:author="Unknown">
        <w:r w:rsidRPr="00C55F1C">
          <w:rPr>
            <w:rFonts w:ascii="Courier New" w:eastAsia="Times New Roman" w:hAnsi="Courier New" w:cs="Courier New"/>
            <w:color w:val="000000"/>
            <w:sz w:val="20"/>
            <w:szCs w:val="20"/>
          </w:rPr>
          <w:t>if (bricks[i].getRect().contains(pointTop)) {</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7" w:author="Unknown"/>
          <w:rFonts w:ascii="Courier New" w:eastAsia="Times New Roman" w:hAnsi="Courier New" w:cs="Courier New"/>
          <w:color w:val="000000"/>
          <w:sz w:val="20"/>
          <w:szCs w:val="20"/>
        </w:rPr>
      </w:pPr>
      <w:ins w:id="1058" w:author="Unknown">
        <w:r w:rsidRPr="00C55F1C">
          <w:rPr>
            <w:rFonts w:ascii="Courier New" w:eastAsia="Times New Roman" w:hAnsi="Courier New" w:cs="Courier New"/>
            <w:color w:val="000000"/>
            <w:sz w:val="20"/>
            <w:szCs w:val="20"/>
          </w:rPr>
          <w:t xml:space="preserve">    ball.setYDir(1);</w:t>
        </w:r>
      </w:ins>
    </w:p>
    <w:p w:rsidR="00C55F1C" w:rsidRPr="00C55F1C" w:rsidRDefault="00C55F1C" w:rsidP="00C55F1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9" w:author="Unknown"/>
          <w:rFonts w:ascii="Courier New" w:eastAsia="Times New Roman" w:hAnsi="Courier New" w:cs="Courier New"/>
          <w:color w:val="000000"/>
          <w:sz w:val="20"/>
          <w:szCs w:val="20"/>
        </w:rPr>
      </w:pPr>
      <w:ins w:id="1060"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1061" w:author="Unknown"/>
          <w:rFonts w:ascii="Georgia" w:eastAsia="Times New Roman" w:hAnsi="Georgia" w:cs="Times New Roman"/>
          <w:color w:val="000000"/>
          <w:sz w:val="24"/>
          <w:szCs w:val="24"/>
        </w:rPr>
      </w:pPr>
      <w:ins w:id="1062" w:author="Unknown">
        <w:r w:rsidRPr="00C55F1C">
          <w:rPr>
            <w:rFonts w:ascii="Georgia" w:eastAsia="Times New Roman" w:hAnsi="Georgia" w:cs="Times New Roman"/>
            <w:color w:val="000000"/>
            <w:sz w:val="24"/>
            <w:szCs w:val="24"/>
          </w:rPr>
          <w:t>If the ball hits the bottom of the brick, we change the y direction of the ball; it goes down.</w:t>
        </w:r>
      </w:ins>
    </w:p>
    <w:p w:rsidR="00C55F1C" w:rsidRPr="00C55F1C" w:rsidRDefault="00C55F1C" w:rsidP="00C55F1C">
      <w:pPr>
        <w:shd w:val="clear" w:color="auto" w:fill="BDBDBD"/>
        <w:spacing w:after="0" w:line="240" w:lineRule="auto"/>
        <w:rPr>
          <w:ins w:id="1063" w:author="Unknown"/>
          <w:rFonts w:ascii="Georgia" w:eastAsia="Times New Roman" w:hAnsi="Georgia" w:cs="Times New Roman"/>
          <w:color w:val="000000"/>
          <w:sz w:val="24"/>
          <w:szCs w:val="24"/>
        </w:rPr>
      </w:pPr>
      <w:ins w:id="1064" w:author="Unknown">
        <w:r w:rsidRPr="00C55F1C">
          <w:rPr>
            <w:rFonts w:ascii="Georgia" w:eastAsia="Times New Roman" w:hAnsi="Georgia" w:cs="Times New Roman"/>
            <w:color w:val="000000"/>
            <w:sz w:val="24"/>
            <w:szCs w:val="24"/>
          </w:rPr>
          <w:t>Breakout.java</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5" w:author="Unknown"/>
          <w:rFonts w:ascii="Courier New" w:eastAsia="Times New Roman" w:hAnsi="Courier New" w:cs="Courier New"/>
          <w:color w:val="000000"/>
          <w:sz w:val="20"/>
          <w:szCs w:val="20"/>
        </w:rPr>
      </w:pPr>
      <w:ins w:id="1066" w:author="Unknown">
        <w:r w:rsidRPr="00C55F1C">
          <w:rPr>
            <w:rFonts w:ascii="Courier New" w:eastAsia="Times New Roman" w:hAnsi="Courier New" w:cs="Courier New"/>
            <w:color w:val="000000"/>
            <w:sz w:val="20"/>
            <w:szCs w:val="20"/>
          </w:rPr>
          <w:t>package com.zetcode;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7"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8" w:author="Unknown"/>
          <w:rFonts w:ascii="Courier New" w:eastAsia="Times New Roman" w:hAnsi="Courier New" w:cs="Courier New"/>
          <w:color w:val="000000"/>
          <w:sz w:val="20"/>
          <w:szCs w:val="20"/>
        </w:rPr>
      </w:pPr>
      <w:ins w:id="1069" w:author="Unknown">
        <w:r w:rsidRPr="00C55F1C">
          <w:rPr>
            <w:rFonts w:ascii="Courier New" w:eastAsia="Times New Roman" w:hAnsi="Courier New" w:cs="Courier New"/>
            <w:color w:val="000000"/>
            <w:sz w:val="20"/>
            <w:szCs w:val="20"/>
          </w:rPr>
          <w:t>import java.awt.EventQueue;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0" w:author="Unknown"/>
          <w:rFonts w:ascii="Courier New" w:eastAsia="Times New Roman" w:hAnsi="Courier New" w:cs="Courier New"/>
          <w:color w:val="000000"/>
          <w:sz w:val="20"/>
          <w:szCs w:val="20"/>
        </w:rPr>
      </w:pPr>
      <w:ins w:id="1071" w:author="Unknown">
        <w:r w:rsidRPr="00C55F1C">
          <w:rPr>
            <w:rFonts w:ascii="Courier New" w:eastAsia="Times New Roman" w:hAnsi="Courier New" w:cs="Courier New"/>
            <w:color w:val="000000"/>
            <w:sz w:val="20"/>
            <w:szCs w:val="20"/>
          </w:rPr>
          <w:t>import javax.swing.JFrame;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2"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3" w:author="Unknown"/>
          <w:rFonts w:ascii="Courier New" w:eastAsia="Times New Roman" w:hAnsi="Courier New" w:cs="Courier New"/>
          <w:color w:val="000000"/>
          <w:sz w:val="20"/>
          <w:szCs w:val="20"/>
        </w:rPr>
      </w:pPr>
      <w:ins w:id="1074" w:author="Unknown">
        <w:r w:rsidRPr="00C55F1C">
          <w:rPr>
            <w:rFonts w:ascii="Courier New" w:eastAsia="Times New Roman" w:hAnsi="Courier New" w:cs="Courier New"/>
            <w:color w:val="000000"/>
            <w:sz w:val="20"/>
            <w:szCs w:val="20"/>
          </w:rPr>
          <w:t>public class Breakout extends JFrame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5"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6" w:author="Unknown"/>
          <w:rFonts w:ascii="Courier New" w:eastAsia="Times New Roman" w:hAnsi="Courier New" w:cs="Courier New"/>
          <w:color w:val="000000"/>
          <w:sz w:val="20"/>
          <w:szCs w:val="20"/>
        </w:rPr>
      </w:pPr>
      <w:ins w:id="1077" w:author="Unknown">
        <w:r w:rsidRPr="00C55F1C">
          <w:rPr>
            <w:rFonts w:ascii="Courier New" w:eastAsia="Times New Roman" w:hAnsi="Courier New" w:cs="Courier New"/>
            <w:color w:val="000000"/>
            <w:sz w:val="20"/>
            <w:szCs w:val="20"/>
          </w:rPr>
          <w:t xml:space="preserve">    public Breakout()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8" w:author="Unknown"/>
          <w:rFonts w:ascii="Courier New" w:eastAsia="Times New Roman" w:hAnsi="Courier New" w:cs="Courier New"/>
          <w:color w:val="000000"/>
          <w:sz w:val="20"/>
          <w:szCs w:val="20"/>
        </w:rPr>
      </w:pPr>
      <w:ins w:id="1079"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0" w:author="Unknown"/>
          <w:rFonts w:ascii="Courier New" w:eastAsia="Times New Roman" w:hAnsi="Courier New" w:cs="Courier New"/>
          <w:color w:val="000000"/>
          <w:sz w:val="20"/>
          <w:szCs w:val="20"/>
        </w:rPr>
      </w:pPr>
      <w:ins w:id="1081" w:author="Unknown">
        <w:r w:rsidRPr="00C55F1C">
          <w:rPr>
            <w:rFonts w:ascii="Courier New" w:eastAsia="Times New Roman" w:hAnsi="Courier New" w:cs="Courier New"/>
            <w:color w:val="000000"/>
            <w:sz w:val="20"/>
            <w:szCs w:val="20"/>
          </w:rPr>
          <w:t xml:space="preserve">        initUI();</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2" w:author="Unknown"/>
          <w:rFonts w:ascii="Courier New" w:eastAsia="Times New Roman" w:hAnsi="Courier New" w:cs="Courier New"/>
          <w:color w:val="000000"/>
          <w:sz w:val="20"/>
          <w:szCs w:val="20"/>
        </w:rPr>
      </w:pPr>
      <w:ins w:id="1083"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4" w:author="Unknown"/>
          <w:rFonts w:ascii="Courier New" w:eastAsia="Times New Roman" w:hAnsi="Courier New" w:cs="Courier New"/>
          <w:color w:val="000000"/>
          <w:sz w:val="20"/>
          <w:szCs w:val="20"/>
        </w:rPr>
      </w:pPr>
      <w:ins w:id="1085"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6" w:author="Unknown"/>
          <w:rFonts w:ascii="Courier New" w:eastAsia="Times New Roman" w:hAnsi="Courier New" w:cs="Courier New"/>
          <w:color w:val="000000"/>
          <w:sz w:val="20"/>
          <w:szCs w:val="20"/>
        </w:rPr>
      </w:pPr>
      <w:ins w:id="1087" w:author="Unknown">
        <w:r w:rsidRPr="00C55F1C">
          <w:rPr>
            <w:rFonts w:ascii="Courier New" w:eastAsia="Times New Roman" w:hAnsi="Courier New" w:cs="Courier New"/>
            <w:color w:val="000000"/>
            <w:sz w:val="20"/>
            <w:szCs w:val="20"/>
          </w:rPr>
          <w:t xml:space="preserve">    private void initUI()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8" w:author="Unknown"/>
          <w:rFonts w:ascii="Courier New" w:eastAsia="Times New Roman" w:hAnsi="Courier New" w:cs="Courier New"/>
          <w:color w:val="000000"/>
          <w:sz w:val="20"/>
          <w:szCs w:val="20"/>
        </w:rPr>
      </w:pPr>
      <w:ins w:id="1089"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0" w:author="Unknown"/>
          <w:rFonts w:ascii="Courier New" w:eastAsia="Times New Roman" w:hAnsi="Courier New" w:cs="Courier New"/>
          <w:color w:val="000000"/>
          <w:sz w:val="20"/>
          <w:szCs w:val="20"/>
        </w:rPr>
      </w:pPr>
      <w:ins w:id="1091" w:author="Unknown">
        <w:r w:rsidRPr="00C55F1C">
          <w:rPr>
            <w:rFonts w:ascii="Courier New" w:eastAsia="Times New Roman" w:hAnsi="Courier New" w:cs="Courier New"/>
            <w:color w:val="000000"/>
            <w:sz w:val="20"/>
            <w:szCs w:val="20"/>
          </w:rPr>
          <w:t xml:space="preserve">        add(new Board());</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2" w:author="Unknown"/>
          <w:rFonts w:ascii="Courier New" w:eastAsia="Times New Roman" w:hAnsi="Courier New" w:cs="Courier New"/>
          <w:color w:val="000000"/>
          <w:sz w:val="20"/>
          <w:szCs w:val="20"/>
        </w:rPr>
      </w:pPr>
      <w:ins w:id="1093" w:author="Unknown">
        <w:r w:rsidRPr="00C55F1C">
          <w:rPr>
            <w:rFonts w:ascii="Courier New" w:eastAsia="Times New Roman" w:hAnsi="Courier New" w:cs="Courier New"/>
            <w:color w:val="000000"/>
            <w:sz w:val="20"/>
            <w:szCs w:val="20"/>
          </w:rPr>
          <w:t xml:space="preserve">        setTitle("Breakout");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4" w:author="Unknown"/>
          <w:rFonts w:ascii="Courier New" w:eastAsia="Times New Roman" w:hAnsi="Courier New" w:cs="Courier New"/>
          <w:color w:val="000000"/>
          <w:sz w:val="20"/>
          <w:szCs w:val="20"/>
        </w:rPr>
      </w:pPr>
      <w:ins w:id="1095"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6" w:author="Unknown"/>
          <w:rFonts w:ascii="Courier New" w:eastAsia="Times New Roman" w:hAnsi="Courier New" w:cs="Courier New"/>
          <w:color w:val="000000"/>
          <w:sz w:val="20"/>
          <w:szCs w:val="20"/>
        </w:rPr>
      </w:pPr>
      <w:ins w:id="1097" w:author="Unknown">
        <w:r w:rsidRPr="00C55F1C">
          <w:rPr>
            <w:rFonts w:ascii="Courier New" w:eastAsia="Times New Roman" w:hAnsi="Courier New" w:cs="Courier New"/>
            <w:color w:val="000000"/>
            <w:sz w:val="20"/>
            <w:szCs w:val="20"/>
          </w:rPr>
          <w:t xml:space="preserve">        setDefaultCloseOperation(EXIT_ON_CLOSE);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8" w:author="Unknown"/>
          <w:rFonts w:ascii="Courier New" w:eastAsia="Times New Roman" w:hAnsi="Courier New" w:cs="Courier New"/>
          <w:color w:val="000000"/>
          <w:sz w:val="20"/>
          <w:szCs w:val="20"/>
        </w:rPr>
      </w:pPr>
      <w:ins w:id="1099" w:author="Unknown">
        <w:r w:rsidRPr="00C55F1C">
          <w:rPr>
            <w:rFonts w:ascii="Courier New" w:eastAsia="Times New Roman" w:hAnsi="Courier New" w:cs="Courier New"/>
            <w:color w:val="000000"/>
            <w:sz w:val="20"/>
            <w:szCs w:val="20"/>
          </w:rPr>
          <w:t xml:space="preserve">        setSize(Commons.WIDTH, Commons.HEIGTH);</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0" w:author="Unknown"/>
          <w:rFonts w:ascii="Courier New" w:eastAsia="Times New Roman" w:hAnsi="Courier New" w:cs="Courier New"/>
          <w:color w:val="000000"/>
          <w:sz w:val="20"/>
          <w:szCs w:val="20"/>
        </w:rPr>
      </w:pPr>
      <w:ins w:id="1101" w:author="Unknown">
        <w:r w:rsidRPr="00C55F1C">
          <w:rPr>
            <w:rFonts w:ascii="Courier New" w:eastAsia="Times New Roman" w:hAnsi="Courier New" w:cs="Courier New"/>
            <w:color w:val="000000"/>
            <w:sz w:val="20"/>
            <w:szCs w:val="20"/>
          </w:rPr>
          <w:t xml:space="preserve">        setLocationRelativeTo(null);</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2" w:author="Unknown"/>
          <w:rFonts w:ascii="Courier New" w:eastAsia="Times New Roman" w:hAnsi="Courier New" w:cs="Courier New"/>
          <w:color w:val="000000"/>
          <w:sz w:val="20"/>
          <w:szCs w:val="20"/>
        </w:rPr>
      </w:pPr>
      <w:ins w:id="1103" w:author="Unknown">
        <w:r w:rsidRPr="00C55F1C">
          <w:rPr>
            <w:rFonts w:ascii="Courier New" w:eastAsia="Times New Roman" w:hAnsi="Courier New" w:cs="Courier New"/>
            <w:color w:val="000000"/>
            <w:sz w:val="20"/>
            <w:szCs w:val="20"/>
          </w:rPr>
          <w:t xml:space="preserve">        setResizable(false);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4" w:author="Unknown"/>
          <w:rFonts w:ascii="Courier New" w:eastAsia="Times New Roman" w:hAnsi="Courier New" w:cs="Courier New"/>
          <w:color w:val="000000"/>
          <w:sz w:val="20"/>
          <w:szCs w:val="20"/>
        </w:rPr>
      </w:pPr>
      <w:ins w:id="1105" w:author="Unknown">
        <w:r w:rsidRPr="00C55F1C">
          <w:rPr>
            <w:rFonts w:ascii="Courier New" w:eastAsia="Times New Roman" w:hAnsi="Courier New" w:cs="Courier New"/>
            <w:color w:val="000000"/>
            <w:sz w:val="20"/>
            <w:szCs w:val="20"/>
          </w:rPr>
          <w:t xml:space="preserve">        setVisible(true);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6" w:author="Unknown"/>
          <w:rFonts w:ascii="Courier New" w:eastAsia="Times New Roman" w:hAnsi="Courier New" w:cs="Courier New"/>
          <w:color w:val="000000"/>
          <w:sz w:val="20"/>
          <w:szCs w:val="20"/>
        </w:rPr>
      </w:pPr>
      <w:ins w:id="1107" w:author="Unknown">
        <w:r w:rsidRPr="00C55F1C">
          <w:rPr>
            <w:rFonts w:ascii="Courier New" w:eastAsia="Times New Roman" w:hAnsi="Courier New" w:cs="Courier New"/>
            <w:color w:val="000000"/>
            <w:sz w:val="20"/>
            <w:szCs w:val="20"/>
          </w:rPr>
          <w:lastRenderedPageBreak/>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8" w:author="Unknown"/>
          <w:rFonts w:ascii="Courier New" w:eastAsia="Times New Roman" w:hAnsi="Courier New" w:cs="Courier New"/>
          <w:color w:val="000000"/>
          <w:sz w:val="20"/>
          <w:szCs w:val="20"/>
        </w:rPr>
      </w:pPr>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9" w:author="Unknown"/>
          <w:rFonts w:ascii="Courier New" w:eastAsia="Times New Roman" w:hAnsi="Courier New" w:cs="Courier New"/>
          <w:color w:val="000000"/>
          <w:sz w:val="20"/>
          <w:szCs w:val="20"/>
        </w:rPr>
      </w:pPr>
      <w:ins w:id="1110" w:author="Unknown">
        <w:r w:rsidRPr="00C55F1C">
          <w:rPr>
            <w:rFonts w:ascii="Courier New" w:eastAsia="Times New Roman" w:hAnsi="Courier New" w:cs="Courier New"/>
            <w:color w:val="000000"/>
            <w:sz w:val="20"/>
            <w:szCs w:val="20"/>
          </w:rPr>
          <w:t xml:space="preserve">    public static void main(String[] args)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1" w:author="Unknown"/>
          <w:rFonts w:ascii="Courier New" w:eastAsia="Times New Roman" w:hAnsi="Courier New" w:cs="Courier New"/>
          <w:color w:val="000000"/>
          <w:sz w:val="20"/>
          <w:szCs w:val="20"/>
        </w:rPr>
      </w:pPr>
      <w:ins w:id="1112"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3" w:author="Unknown"/>
          <w:rFonts w:ascii="Courier New" w:eastAsia="Times New Roman" w:hAnsi="Courier New" w:cs="Courier New"/>
          <w:color w:val="000000"/>
          <w:sz w:val="20"/>
          <w:szCs w:val="20"/>
        </w:rPr>
      </w:pPr>
      <w:ins w:id="1114" w:author="Unknown">
        <w:r w:rsidRPr="00C55F1C">
          <w:rPr>
            <w:rFonts w:ascii="Courier New" w:eastAsia="Times New Roman" w:hAnsi="Courier New" w:cs="Courier New"/>
            <w:color w:val="000000"/>
            <w:sz w:val="20"/>
            <w:szCs w:val="20"/>
          </w:rPr>
          <w:t xml:space="preserve">        EventQueue.invokeLater(new Runnable()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5" w:author="Unknown"/>
          <w:rFonts w:ascii="Courier New" w:eastAsia="Times New Roman" w:hAnsi="Courier New" w:cs="Courier New"/>
          <w:color w:val="000000"/>
          <w:sz w:val="20"/>
          <w:szCs w:val="20"/>
        </w:rPr>
      </w:pPr>
      <w:ins w:id="1116" w:author="Unknown">
        <w:r w:rsidRPr="00C55F1C">
          <w:rPr>
            <w:rFonts w:ascii="Courier New" w:eastAsia="Times New Roman" w:hAnsi="Courier New" w:cs="Courier New"/>
            <w:color w:val="000000"/>
            <w:sz w:val="20"/>
            <w:szCs w:val="20"/>
          </w:rPr>
          <w:t xml:space="preserve">            @Override</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7" w:author="Unknown"/>
          <w:rFonts w:ascii="Courier New" w:eastAsia="Times New Roman" w:hAnsi="Courier New" w:cs="Courier New"/>
          <w:color w:val="000000"/>
          <w:sz w:val="20"/>
          <w:szCs w:val="20"/>
        </w:rPr>
      </w:pPr>
      <w:ins w:id="1118" w:author="Unknown">
        <w:r w:rsidRPr="00C55F1C">
          <w:rPr>
            <w:rFonts w:ascii="Courier New" w:eastAsia="Times New Roman" w:hAnsi="Courier New" w:cs="Courier New"/>
            <w:color w:val="000000"/>
            <w:sz w:val="20"/>
            <w:szCs w:val="20"/>
          </w:rPr>
          <w:t xml:space="preserve">            public void run() {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9" w:author="Unknown"/>
          <w:rFonts w:ascii="Courier New" w:eastAsia="Times New Roman" w:hAnsi="Courier New" w:cs="Courier New"/>
          <w:color w:val="000000"/>
          <w:sz w:val="20"/>
          <w:szCs w:val="20"/>
        </w:rPr>
      </w:pPr>
      <w:ins w:id="1120" w:author="Unknown">
        <w:r w:rsidRPr="00C55F1C">
          <w:rPr>
            <w:rFonts w:ascii="Courier New" w:eastAsia="Times New Roman" w:hAnsi="Courier New" w:cs="Courier New"/>
            <w:color w:val="000000"/>
            <w:sz w:val="20"/>
            <w:szCs w:val="20"/>
          </w:rPr>
          <w:t xml:space="preserve">                Breakout game = new Breakout();</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1" w:author="Unknown"/>
          <w:rFonts w:ascii="Courier New" w:eastAsia="Times New Roman" w:hAnsi="Courier New" w:cs="Courier New"/>
          <w:color w:val="000000"/>
          <w:sz w:val="20"/>
          <w:szCs w:val="20"/>
        </w:rPr>
      </w:pPr>
      <w:ins w:id="1122" w:author="Unknown">
        <w:r w:rsidRPr="00C55F1C">
          <w:rPr>
            <w:rFonts w:ascii="Courier New" w:eastAsia="Times New Roman" w:hAnsi="Courier New" w:cs="Courier New"/>
            <w:color w:val="000000"/>
            <w:sz w:val="20"/>
            <w:szCs w:val="20"/>
          </w:rPr>
          <w:t xml:space="preserve">                game.setVisible(true);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3" w:author="Unknown"/>
          <w:rFonts w:ascii="Courier New" w:eastAsia="Times New Roman" w:hAnsi="Courier New" w:cs="Courier New"/>
          <w:color w:val="000000"/>
          <w:sz w:val="20"/>
          <w:szCs w:val="20"/>
        </w:rPr>
      </w:pPr>
      <w:ins w:id="1124"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5" w:author="Unknown"/>
          <w:rFonts w:ascii="Courier New" w:eastAsia="Times New Roman" w:hAnsi="Courier New" w:cs="Courier New"/>
          <w:color w:val="000000"/>
          <w:sz w:val="20"/>
          <w:szCs w:val="20"/>
        </w:rPr>
      </w:pPr>
      <w:ins w:id="1126"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7" w:author="Unknown"/>
          <w:rFonts w:ascii="Courier New" w:eastAsia="Times New Roman" w:hAnsi="Courier New" w:cs="Courier New"/>
          <w:color w:val="000000"/>
          <w:sz w:val="20"/>
          <w:szCs w:val="20"/>
        </w:rPr>
      </w:pPr>
      <w:ins w:id="1128" w:author="Unknown">
        <w:r w:rsidRPr="00C55F1C">
          <w:rPr>
            <w:rFonts w:ascii="Courier New" w:eastAsia="Times New Roman" w:hAnsi="Courier New" w:cs="Courier New"/>
            <w:color w:val="000000"/>
            <w:sz w:val="20"/>
            <w:szCs w:val="20"/>
          </w:rPr>
          <w:t xml:space="preserve">    }</w:t>
        </w:r>
      </w:ins>
    </w:p>
    <w:p w:rsidR="00C55F1C" w:rsidRPr="00C55F1C" w:rsidRDefault="00C55F1C" w:rsidP="00C55F1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9" w:author="Unknown"/>
          <w:rFonts w:ascii="Courier New" w:eastAsia="Times New Roman" w:hAnsi="Courier New" w:cs="Courier New"/>
          <w:color w:val="000000"/>
          <w:sz w:val="20"/>
          <w:szCs w:val="20"/>
        </w:rPr>
      </w:pPr>
      <w:ins w:id="1130" w:author="Unknown">
        <w:r w:rsidRPr="00C55F1C">
          <w:rPr>
            <w:rFonts w:ascii="Courier New" w:eastAsia="Times New Roman" w:hAnsi="Courier New" w:cs="Courier New"/>
            <w:color w:val="000000"/>
            <w:sz w:val="20"/>
            <w:szCs w:val="20"/>
          </w:rPr>
          <w:t>}</w:t>
        </w:r>
      </w:ins>
    </w:p>
    <w:p w:rsidR="00C55F1C" w:rsidRPr="00C55F1C" w:rsidRDefault="00C55F1C" w:rsidP="00C55F1C">
      <w:pPr>
        <w:spacing w:before="100" w:beforeAutospacing="1" w:after="100" w:afterAutospacing="1" w:line="240" w:lineRule="auto"/>
        <w:rPr>
          <w:ins w:id="1131" w:author="Unknown"/>
          <w:rFonts w:ascii="Georgia" w:eastAsia="Times New Roman" w:hAnsi="Georgia" w:cs="Times New Roman"/>
          <w:color w:val="000000"/>
          <w:sz w:val="24"/>
          <w:szCs w:val="24"/>
        </w:rPr>
      </w:pPr>
      <w:ins w:id="1132" w:author="Unknown">
        <w:r w:rsidRPr="00C55F1C">
          <w:rPr>
            <w:rFonts w:ascii="Georgia" w:eastAsia="Times New Roman" w:hAnsi="Georgia" w:cs="Times New Roman"/>
            <w:color w:val="000000"/>
            <w:sz w:val="24"/>
            <w:szCs w:val="24"/>
          </w:rPr>
          <w:t>And finally, this is the </w:t>
        </w:r>
        <w:r w:rsidRPr="00C55F1C">
          <w:rPr>
            <w:rFonts w:ascii="Courier New" w:eastAsia="Times New Roman" w:hAnsi="Courier New" w:cs="Courier New"/>
            <w:color w:val="000000"/>
            <w:sz w:val="20"/>
          </w:rPr>
          <w:t>Breakout</w:t>
        </w:r>
        <w:r w:rsidRPr="00C55F1C">
          <w:rPr>
            <w:rFonts w:ascii="Georgia" w:eastAsia="Times New Roman" w:hAnsi="Georgia" w:cs="Times New Roman"/>
            <w:color w:val="000000"/>
            <w:sz w:val="24"/>
            <w:szCs w:val="24"/>
          </w:rPr>
          <w:t> class which has the main entry method.</w:t>
        </w:r>
      </w:ins>
    </w:p>
    <w:p w:rsidR="00C55F1C" w:rsidRDefault="00C55F1C" w:rsidP="00C55F1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3810000"/>
            <wp:effectExtent l="19050" t="0" r="0" b="0"/>
            <wp:docPr id="1" name="Picture 1" descr="The Breakou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reakout game"/>
                    <pic:cNvPicPr>
                      <a:picLocks noChangeAspect="1" noChangeArrowheads="1"/>
                    </pic:cNvPicPr>
                  </pic:nvPicPr>
                  <pic:blipFill>
                    <a:blip r:embed="rId4"/>
                    <a:srcRect/>
                    <a:stretch>
                      <a:fillRect/>
                    </a:stretch>
                  </pic:blipFill>
                  <pic:spPr bwMode="auto">
                    <a:xfrm>
                      <a:off x="0" y="0"/>
                      <a:ext cx="2857500" cy="3810000"/>
                    </a:xfrm>
                    <a:prstGeom prst="rect">
                      <a:avLst/>
                    </a:prstGeom>
                    <a:noFill/>
                    <a:ln w="9525">
                      <a:noFill/>
                      <a:miter lim="800000"/>
                      <a:headEnd/>
                      <a:tailEnd/>
                    </a:ln>
                  </pic:spPr>
                </pic:pic>
              </a:graphicData>
            </a:graphic>
          </wp:inline>
        </w:drawing>
      </w:r>
    </w:p>
    <w:p w:rsidR="000A5FE4" w:rsidRDefault="00C55F1C" w:rsidP="00C55F1C">
      <w:ins w:id="1133" w:author="Unknown">
        <w:r w:rsidRPr="00C55F1C">
          <w:rPr>
            <w:rFonts w:ascii="Times New Roman" w:eastAsia="Times New Roman" w:hAnsi="Times New Roman" w:cs="Times New Roman"/>
            <w:sz w:val="24"/>
            <w:szCs w:val="24"/>
          </w:rPr>
          <w:t>Figure: The Breakout game</w:t>
        </w:r>
      </w:ins>
    </w:p>
    <w:sectPr w:rsidR="000A5F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55F1C"/>
    <w:rsid w:val="000A5FE4"/>
    <w:rsid w:val="00C55F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F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F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F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5F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F1C"/>
  </w:style>
  <w:style w:type="character" w:styleId="HTMLCode">
    <w:name w:val="HTML Code"/>
    <w:basedOn w:val="DefaultParagraphFont"/>
    <w:uiPriority w:val="99"/>
    <w:semiHidden/>
    <w:unhideWhenUsed/>
    <w:rsid w:val="00C55F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5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F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36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2488</Words>
  <Characters>14182</Characters>
  <Application>Microsoft Office Word</Application>
  <DocSecurity>0</DocSecurity>
  <Lines>118</Lines>
  <Paragraphs>33</Paragraphs>
  <ScaleCrop>false</ScaleCrop>
  <Company/>
  <LinksUpToDate>false</LinksUpToDate>
  <CharactersWithSpaces>16637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2</cp:revision>
  <dcterms:created xsi:type="dcterms:W3CDTF">2016-11-17T17:26:00Z</dcterms:created>
  <dcterms:modified xsi:type="dcterms:W3CDTF">2016-11-17T17:26:00Z</dcterms:modified>
</cp:coreProperties>
</file>