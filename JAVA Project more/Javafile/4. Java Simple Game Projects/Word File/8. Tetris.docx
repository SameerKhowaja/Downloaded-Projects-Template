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5D8" w:rsidRPr="00A445D8" w:rsidRDefault="00A445D8" w:rsidP="00A445D8">
      <w:pPr>
        <w:spacing w:before="375" w:after="375" w:line="240" w:lineRule="auto"/>
        <w:outlineLvl w:val="0"/>
        <w:rPr>
          <w:rFonts w:ascii="Times New Roman" w:eastAsia="Times New Roman" w:hAnsi="Times New Roman" w:cs="Times New Roman"/>
          <w:b/>
          <w:bCs/>
          <w:color w:val="000000"/>
          <w:kern w:val="36"/>
          <w:sz w:val="48"/>
          <w:szCs w:val="48"/>
        </w:rPr>
      </w:pPr>
      <w:r w:rsidRPr="00A445D8">
        <w:rPr>
          <w:rFonts w:ascii="Times New Roman" w:eastAsia="Times New Roman" w:hAnsi="Times New Roman" w:cs="Times New Roman"/>
          <w:b/>
          <w:bCs/>
          <w:color w:val="000000"/>
          <w:kern w:val="36"/>
          <w:sz w:val="48"/>
          <w:szCs w:val="48"/>
        </w:rPr>
        <w:t>Tetris</w:t>
      </w:r>
    </w:p>
    <w:p w:rsidR="00A445D8" w:rsidRPr="00A445D8" w:rsidRDefault="00A445D8" w:rsidP="00A445D8">
      <w:pPr>
        <w:spacing w:before="100" w:beforeAutospacing="1" w:after="100" w:afterAutospacing="1" w:line="240" w:lineRule="auto"/>
        <w:rPr>
          <w:rFonts w:ascii="Georgia" w:eastAsia="Times New Roman" w:hAnsi="Georgia" w:cs="Times New Roman"/>
          <w:color w:val="000000"/>
          <w:sz w:val="24"/>
          <w:szCs w:val="24"/>
        </w:rPr>
      </w:pPr>
      <w:r w:rsidRPr="00A445D8">
        <w:rPr>
          <w:rFonts w:ascii="Georgia" w:eastAsia="Times New Roman" w:hAnsi="Georgia" w:cs="Times New Roman"/>
          <w:color w:val="000000"/>
          <w:sz w:val="24"/>
          <w:szCs w:val="24"/>
        </w:rPr>
        <w:t>In this chapter, we will create a Tetris game clone in Java Swing. It is modified and simplified.</w:t>
      </w:r>
    </w:p>
    <w:p w:rsidR="00A445D8" w:rsidRPr="00A445D8" w:rsidRDefault="00A445D8" w:rsidP="00A445D8">
      <w:pPr>
        <w:spacing w:before="375" w:after="375" w:line="240" w:lineRule="auto"/>
        <w:outlineLvl w:val="1"/>
        <w:rPr>
          <w:ins w:id="0" w:author="Unknown"/>
          <w:rFonts w:ascii="Times New Roman" w:eastAsia="Times New Roman" w:hAnsi="Times New Roman" w:cs="Times New Roman"/>
          <w:b/>
          <w:bCs/>
          <w:color w:val="000000"/>
          <w:sz w:val="36"/>
          <w:szCs w:val="36"/>
        </w:rPr>
      </w:pPr>
      <w:ins w:id="1" w:author="Unknown">
        <w:r w:rsidRPr="00A445D8">
          <w:rPr>
            <w:rFonts w:ascii="Times New Roman" w:eastAsia="Times New Roman" w:hAnsi="Times New Roman" w:cs="Times New Roman"/>
            <w:b/>
            <w:bCs/>
            <w:color w:val="000000"/>
            <w:sz w:val="36"/>
            <w:szCs w:val="36"/>
          </w:rPr>
          <w:t>Tetris</w:t>
        </w:r>
      </w:ins>
    </w:p>
    <w:p w:rsidR="00A445D8" w:rsidRPr="00A445D8" w:rsidRDefault="00A445D8" w:rsidP="00A445D8">
      <w:pPr>
        <w:spacing w:before="100" w:beforeAutospacing="1" w:after="100" w:afterAutospacing="1" w:line="240" w:lineRule="auto"/>
        <w:rPr>
          <w:ins w:id="2" w:author="Unknown"/>
          <w:rFonts w:ascii="Georgia" w:eastAsia="Times New Roman" w:hAnsi="Georgia" w:cs="Times New Roman"/>
          <w:color w:val="000000"/>
          <w:sz w:val="24"/>
          <w:szCs w:val="24"/>
        </w:rPr>
      </w:pPr>
      <w:ins w:id="3" w:author="Unknown">
        <w:r w:rsidRPr="00A445D8">
          <w:rPr>
            <w:rFonts w:ascii="Georgia" w:eastAsia="Times New Roman" w:hAnsi="Georgia" w:cs="Times New Roman"/>
            <w:color w:val="000000"/>
            <w:sz w:val="24"/>
            <w:szCs w:val="24"/>
          </w:rPr>
          <w:t>The Tetris game is one of the most popular computer games ever created. The original game was designed and programmed by a Russian programmer </w:t>
        </w:r>
        <w:r w:rsidRPr="00A445D8">
          <w:rPr>
            <w:rFonts w:ascii="Georgia" w:eastAsia="Times New Roman" w:hAnsi="Georgia" w:cs="Times New Roman"/>
            <w:i/>
            <w:iCs/>
            <w:color w:val="000000"/>
            <w:sz w:val="24"/>
            <w:szCs w:val="24"/>
          </w:rPr>
          <w:t>Alexey Pajitnov</w:t>
        </w:r>
        <w:r w:rsidRPr="00A445D8">
          <w:rPr>
            <w:rFonts w:ascii="Georgia" w:eastAsia="Times New Roman" w:hAnsi="Georgia" w:cs="Times New Roman"/>
            <w:color w:val="000000"/>
            <w:sz w:val="24"/>
            <w:szCs w:val="24"/>
          </w:rPr>
          <w:t> in 1985. Since then, Tetris is available on almost every computer platform in lots of variations. Even my mobile phone has a modified version of the Tetris game.</w:t>
        </w:r>
      </w:ins>
    </w:p>
    <w:p w:rsidR="00A445D8" w:rsidRPr="00A445D8" w:rsidRDefault="00A445D8" w:rsidP="00A445D8">
      <w:pPr>
        <w:spacing w:after="0" w:line="240" w:lineRule="auto"/>
        <w:rPr>
          <w:ins w:id="4" w:author="Unknown"/>
          <w:rFonts w:ascii="Georgia" w:eastAsia="Times New Roman" w:hAnsi="Georgia" w:cs="Times New Roman"/>
          <w:color w:val="000000"/>
          <w:sz w:val="24"/>
          <w:szCs w:val="24"/>
        </w:rPr>
      </w:pPr>
      <w:ins w:id="5" w:author="Unknown">
        <w:r w:rsidRPr="00A445D8">
          <w:rPr>
            <w:rFonts w:ascii="Georgia" w:eastAsia="Times New Roman" w:hAnsi="Georgia" w:cs="Times New Roman"/>
            <w:color w:val="000000"/>
            <w:sz w:val="24"/>
            <w:szCs w:val="24"/>
          </w:rPr>
          <w:t> </w:t>
        </w:r>
      </w:ins>
    </w:p>
    <w:p w:rsidR="00A445D8" w:rsidRPr="00A445D8" w:rsidRDefault="00A445D8" w:rsidP="00A445D8">
      <w:pPr>
        <w:spacing w:after="0" w:line="240" w:lineRule="auto"/>
        <w:rPr>
          <w:ins w:id="6" w:author="Unknown"/>
          <w:rFonts w:ascii="Georgia" w:eastAsia="Times New Roman" w:hAnsi="Georgia" w:cs="Times New Roman"/>
          <w:color w:val="000000"/>
          <w:sz w:val="24"/>
          <w:szCs w:val="24"/>
        </w:rPr>
      </w:pPr>
      <w:ins w:id="7" w:author="Unknown">
        <w:r w:rsidRPr="00A445D8">
          <w:rPr>
            <w:rFonts w:ascii="Georgia" w:eastAsia="Times New Roman" w:hAnsi="Georgia" w:cs="Times New Roman"/>
            <w:color w:val="000000"/>
            <w:sz w:val="24"/>
            <w:szCs w:val="24"/>
          </w:rPr>
          <w:t> </w:t>
        </w:r>
      </w:ins>
    </w:p>
    <w:p w:rsidR="00A445D8" w:rsidRPr="00A445D8" w:rsidRDefault="00A445D8" w:rsidP="00A445D8">
      <w:pPr>
        <w:spacing w:before="100" w:beforeAutospacing="1" w:after="100" w:afterAutospacing="1" w:line="240" w:lineRule="auto"/>
        <w:rPr>
          <w:ins w:id="8" w:author="Unknown"/>
          <w:rFonts w:ascii="Georgia" w:eastAsia="Times New Roman" w:hAnsi="Georgia" w:cs="Times New Roman"/>
          <w:color w:val="000000"/>
          <w:sz w:val="24"/>
          <w:szCs w:val="24"/>
        </w:rPr>
      </w:pPr>
      <w:ins w:id="9" w:author="Unknown">
        <w:r w:rsidRPr="00A445D8">
          <w:rPr>
            <w:rFonts w:ascii="Georgia" w:eastAsia="Times New Roman" w:hAnsi="Georgia" w:cs="Times New Roman"/>
            <w:color w:val="000000"/>
            <w:sz w:val="24"/>
            <w:szCs w:val="24"/>
          </w:rPr>
          <w:t>Tetris is called a falling block puzzle game. In this game, we have seven different shapes called</w:t>
        </w:r>
        <w:r w:rsidRPr="00A445D8">
          <w:rPr>
            <w:rFonts w:ascii="Courier New" w:eastAsia="Times New Roman" w:hAnsi="Courier New" w:cs="Courier New"/>
            <w:color w:val="000000"/>
            <w:sz w:val="20"/>
          </w:rPr>
          <w:t>tetrominoes</w:t>
        </w:r>
        <w:r w:rsidRPr="00A445D8">
          <w:rPr>
            <w:rFonts w:ascii="Georgia" w:eastAsia="Times New Roman" w:hAnsi="Georgia" w:cs="Times New Roman"/>
            <w:color w:val="000000"/>
            <w:sz w:val="24"/>
            <w:szCs w:val="24"/>
          </w:rPr>
          <w:t>. S-shape, Z-shape, T-shape, L-shape, Line-shape, MirroredL-shape and a Square-shape. Each of these shapes is formed with four squares. The shapes are falling down the board. The object of the Tetris game is to move and rotate the shapes, so that they fit as much as possible. If we manage to form a row, the row is destroyed and we score. We play the tetris game until we top out.</w:t>
        </w:r>
      </w:ins>
    </w:p>
    <w:p w:rsidR="00A445D8" w:rsidRPr="00A445D8" w:rsidRDefault="00A445D8" w:rsidP="00A445D8">
      <w:pPr>
        <w:spacing w:after="0" w:line="240" w:lineRule="auto"/>
        <w:rPr>
          <w:ins w:id="1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24200" cy="1257300"/>
            <wp:effectExtent l="19050" t="0" r="0" b="0"/>
            <wp:docPr id="1" name="Picture 1" descr="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ominoes"/>
                    <pic:cNvPicPr>
                      <a:picLocks noChangeAspect="1" noChangeArrowheads="1"/>
                    </pic:cNvPicPr>
                  </pic:nvPicPr>
                  <pic:blipFill>
                    <a:blip r:embed="rId5"/>
                    <a:srcRect/>
                    <a:stretch>
                      <a:fillRect/>
                    </a:stretch>
                  </pic:blipFill>
                  <pic:spPr bwMode="auto">
                    <a:xfrm>
                      <a:off x="0" y="0"/>
                      <a:ext cx="3124200" cy="1257300"/>
                    </a:xfrm>
                    <a:prstGeom prst="rect">
                      <a:avLst/>
                    </a:prstGeom>
                    <a:noFill/>
                    <a:ln w="9525">
                      <a:noFill/>
                      <a:miter lim="800000"/>
                      <a:headEnd/>
                      <a:tailEnd/>
                    </a:ln>
                  </pic:spPr>
                </pic:pic>
              </a:graphicData>
            </a:graphic>
          </wp:inline>
        </w:drawing>
      </w:r>
      <w:ins w:id="11" w:author="Unknown">
        <w:r w:rsidRPr="00A445D8">
          <w:rPr>
            <w:rFonts w:ascii="Times New Roman" w:eastAsia="Times New Roman" w:hAnsi="Times New Roman" w:cs="Times New Roman"/>
            <w:sz w:val="24"/>
            <w:szCs w:val="24"/>
          </w:rPr>
          <w:t>Figure: Tetrominoes</w:t>
        </w:r>
      </w:ins>
    </w:p>
    <w:p w:rsidR="00A445D8" w:rsidRPr="00A445D8" w:rsidRDefault="00A445D8" w:rsidP="00A445D8">
      <w:pPr>
        <w:spacing w:before="375" w:after="375" w:line="240" w:lineRule="auto"/>
        <w:outlineLvl w:val="1"/>
        <w:rPr>
          <w:ins w:id="12" w:author="Unknown"/>
          <w:rFonts w:ascii="Times New Roman" w:eastAsia="Times New Roman" w:hAnsi="Times New Roman" w:cs="Times New Roman"/>
          <w:b/>
          <w:bCs/>
          <w:color w:val="000000"/>
          <w:sz w:val="36"/>
          <w:szCs w:val="36"/>
        </w:rPr>
      </w:pPr>
      <w:ins w:id="13" w:author="Unknown">
        <w:r w:rsidRPr="00A445D8">
          <w:rPr>
            <w:rFonts w:ascii="Times New Roman" w:eastAsia="Times New Roman" w:hAnsi="Times New Roman" w:cs="Times New Roman"/>
            <w:b/>
            <w:bCs/>
            <w:color w:val="000000"/>
            <w:sz w:val="36"/>
            <w:szCs w:val="36"/>
          </w:rPr>
          <w:t>The development</w:t>
        </w:r>
      </w:ins>
    </w:p>
    <w:p w:rsidR="00A445D8" w:rsidRPr="00A445D8" w:rsidRDefault="00A445D8" w:rsidP="00A445D8">
      <w:pPr>
        <w:spacing w:before="100" w:beforeAutospacing="1" w:after="100" w:afterAutospacing="1" w:line="240" w:lineRule="auto"/>
        <w:rPr>
          <w:ins w:id="14" w:author="Unknown"/>
          <w:rFonts w:ascii="Georgia" w:eastAsia="Times New Roman" w:hAnsi="Georgia" w:cs="Times New Roman"/>
          <w:color w:val="000000"/>
          <w:sz w:val="24"/>
          <w:szCs w:val="24"/>
        </w:rPr>
      </w:pPr>
      <w:ins w:id="15" w:author="Unknown">
        <w:r w:rsidRPr="00A445D8">
          <w:rPr>
            <w:rFonts w:ascii="Georgia" w:eastAsia="Times New Roman" w:hAnsi="Georgia" w:cs="Times New Roman"/>
            <w:color w:val="000000"/>
            <w:sz w:val="24"/>
            <w:szCs w:val="24"/>
          </w:rPr>
          <w:t>We do not have images for our tetris game, we draw the tetrominoes using Swing drawing API. Behind every computer game, there is a mathematical model. So it is in Tetris.</w:t>
        </w:r>
      </w:ins>
    </w:p>
    <w:p w:rsidR="00A445D8" w:rsidRPr="00A445D8" w:rsidRDefault="00A445D8" w:rsidP="00A445D8">
      <w:pPr>
        <w:spacing w:before="100" w:beforeAutospacing="1" w:after="100" w:afterAutospacing="1" w:line="240" w:lineRule="auto"/>
        <w:rPr>
          <w:ins w:id="16" w:author="Unknown"/>
          <w:rFonts w:ascii="Georgia" w:eastAsia="Times New Roman" w:hAnsi="Georgia" w:cs="Times New Roman"/>
          <w:color w:val="000000"/>
          <w:sz w:val="24"/>
          <w:szCs w:val="24"/>
        </w:rPr>
      </w:pPr>
      <w:ins w:id="17" w:author="Unknown">
        <w:r w:rsidRPr="00A445D8">
          <w:rPr>
            <w:rFonts w:ascii="Georgia" w:eastAsia="Times New Roman" w:hAnsi="Georgia" w:cs="Times New Roman"/>
            <w:color w:val="000000"/>
            <w:sz w:val="24"/>
            <w:szCs w:val="24"/>
          </w:rPr>
          <w:t>Some ideas behind the game.</w:t>
        </w:r>
      </w:ins>
    </w:p>
    <w:p w:rsidR="00A445D8" w:rsidRPr="00A445D8" w:rsidRDefault="00A445D8" w:rsidP="00A445D8">
      <w:pPr>
        <w:numPr>
          <w:ilvl w:val="0"/>
          <w:numId w:val="1"/>
        </w:numPr>
        <w:spacing w:before="100" w:beforeAutospacing="1" w:after="100" w:afterAutospacing="1" w:line="408" w:lineRule="atLeast"/>
        <w:rPr>
          <w:ins w:id="18" w:author="Unknown"/>
          <w:rFonts w:ascii="Georgia" w:eastAsia="Times New Roman" w:hAnsi="Georgia" w:cs="Times New Roman"/>
          <w:color w:val="000000"/>
          <w:sz w:val="24"/>
          <w:szCs w:val="24"/>
        </w:rPr>
      </w:pPr>
      <w:ins w:id="19" w:author="Unknown">
        <w:r w:rsidRPr="00A445D8">
          <w:rPr>
            <w:rFonts w:ascii="Georgia" w:eastAsia="Times New Roman" w:hAnsi="Georgia" w:cs="Times New Roman"/>
            <w:color w:val="000000"/>
            <w:sz w:val="24"/>
            <w:szCs w:val="24"/>
          </w:rPr>
          <w:t>We use a </w:t>
        </w:r>
        <w:r w:rsidRPr="00A445D8">
          <w:rPr>
            <w:rFonts w:ascii="Courier New" w:eastAsia="Times New Roman" w:hAnsi="Courier New" w:cs="Courier New"/>
            <w:color w:val="000000"/>
            <w:sz w:val="20"/>
          </w:rPr>
          <w:t>Timer</w:t>
        </w:r>
        <w:r w:rsidRPr="00A445D8">
          <w:rPr>
            <w:rFonts w:ascii="Georgia" w:eastAsia="Times New Roman" w:hAnsi="Georgia" w:cs="Times New Roman"/>
            <w:color w:val="000000"/>
            <w:sz w:val="24"/>
            <w:szCs w:val="24"/>
          </w:rPr>
          <w:t> class to create a game cycle</w:t>
        </w:r>
      </w:ins>
    </w:p>
    <w:p w:rsidR="00A445D8" w:rsidRPr="00A445D8" w:rsidRDefault="00A445D8" w:rsidP="00A445D8">
      <w:pPr>
        <w:numPr>
          <w:ilvl w:val="0"/>
          <w:numId w:val="1"/>
        </w:numPr>
        <w:spacing w:before="100" w:beforeAutospacing="1" w:after="100" w:afterAutospacing="1" w:line="408" w:lineRule="atLeast"/>
        <w:rPr>
          <w:ins w:id="20" w:author="Unknown"/>
          <w:rFonts w:ascii="Georgia" w:eastAsia="Times New Roman" w:hAnsi="Georgia" w:cs="Times New Roman"/>
          <w:color w:val="000000"/>
          <w:sz w:val="24"/>
          <w:szCs w:val="24"/>
        </w:rPr>
      </w:pPr>
      <w:ins w:id="21" w:author="Unknown">
        <w:r w:rsidRPr="00A445D8">
          <w:rPr>
            <w:rFonts w:ascii="Georgia" w:eastAsia="Times New Roman" w:hAnsi="Georgia" w:cs="Times New Roman"/>
            <w:color w:val="000000"/>
            <w:sz w:val="24"/>
            <w:szCs w:val="24"/>
          </w:rPr>
          <w:t>The tetrominoes are drawn</w:t>
        </w:r>
      </w:ins>
    </w:p>
    <w:p w:rsidR="00A445D8" w:rsidRPr="00A445D8" w:rsidRDefault="00A445D8" w:rsidP="00A445D8">
      <w:pPr>
        <w:numPr>
          <w:ilvl w:val="0"/>
          <w:numId w:val="1"/>
        </w:numPr>
        <w:spacing w:before="100" w:beforeAutospacing="1" w:after="100" w:afterAutospacing="1" w:line="408" w:lineRule="atLeast"/>
        <w:rPr>
          <w:ins w:id="22" w:author="Unknown"/>
          <w:rFonts w:ascii="Georgia" w:eastAsia="Times New Roman" w:hAnsi="Georgia" w:cs="Times New Roman"/>
          <w:color w:val="000000"/>
          <w:sz w:val="24"/>
          <w:szCs w:val="24"/>
        </w:rPr>
      </w:pPr>
      <w:ins w:id="23" w:author="Unknown">
        <w:r w:rsidRPr="00A445D8">
          <w:rPr>
            <w:rFonts w:ascii="Georgia" w:eastAsia="Times New Roman" w:hAnsi="Georgia" w:cs="Times New Roman"/>
            <w:color w:val="000000"/>
            <w:sz w:val="24"/>
            <w:szCs w:val="24"/>
          </w:rPr>
          <w:lastRenderedPageBreak/>
          <w:t>The shapes move on a square by square basis (not pixel by pixel)</w:t>
        </w:r>
      </w:ins>
    </w:p>
    <w:p w:rsidR="00A445D8" w:rsidRPr="00A445D8" w:rsidRDefault="00A445D8" w:rsidP="00A445D8">
      <w:pPr>
        <w:numPr>
          <w:ilvl w:val="0"/>
          <w:numId w:val="1"/>
        </w:numPr>
        <w:spacing w:before="100" w:beforeAutospacing="1" w:after="100" w:afterAutospacing="1" w:line="408" w:lineRule="atLeast"/>
        <w:rPr>
          <w:ins w:id="24" w:author="Unknown"/>
          <w:rFonts w:ascii="Georgia" w:eastAsia="Times New Roman" w:hAnsi="Georgia" w:cs="Times New Roman"/>
          <w:color w:val="000000"/>
          <w:sz w:val="24"/>
          <w:szCs w:val="24"/>
        </w:rPr>
      </w:pPr>
      <w:ins w:id="25" w:author="Unknown">
        <w:r w:rsidRPr="00A445D8">
          <w:rPr>
            <w:rFonts w:ascii="Georgia" w:eastAsia="Times New Roman" w:hAnsi="Georgia" w:cs="Times New Roman"/>
            <w:color w:val="000000"/>
            <w:sz w:val="24"/>
            <w:szCs w:val="24"/>
          </w:rPr>
          <w:t>Mathematically a board is a simple list of numbers</w:t>
        </w:r>
      </w:ins>
    </w:p>
    <w:p w:rsidR="00A445D8" w:rsidRPr="00A445D8" w:rsidRDefault="00A445D8" w:rsidP="00A445D8">
      <w:pPr>
        <w:spacing w:before="100" w:beforeAutospacing="1" w:after="100" w:afterAutospacing="1" w:line="240" w:lineRule="auto"/>
        <w:rPr>
          <w:ins w:id="26" w:author="Unknown"/>
          <w:rFonts w:ascii="Georgia" w:eastAsia="Times New Roman" w:hAnsi="Georgia" w:cs="Times New Roman"/>
          <w:color w:val="000000"/>
          <w:sz w:val="24"/>
          <w:szCs w:val="24"/>
        </w:rPr>
      </w:pPr>
      <w:ins w:id="27" w:author="Unknown">
        <w:r w:rsidRPr="00A445D8">
          <w:rPr>
            <w:rFonts w:ascii="Georgia" w:eastAsia="Times New Roman" w:hAnsi="Georgia" w:cs="Times New Roman"/>
            <w:color w:val="000000"/>
            <w:sz w:val="24"/>
            <w:szCs w:val="24"/>
          </w:rPr>
          <w:t>I have simplified the game a bit, so that it is easier to understand. The game starts immediately, after it is launched. We can pause the game by pressing the </w:t>
        </w:r>
        <w:r w:rsidRPr="00A445D8">
          <w:rPr>
            <w:rFonts w:ascii="Courier New" w:eastAsia="Times New Roman" w:hAnsi="Courier New" w:cs="Courier New"/>
            <w:color w:val="000000"/>
            <w:sz w:val="20"/>
          </w:rPr>
          <w:t>p</w:t>
        </w:r>
        <w:r w:rsidRPr="00A445D8">
          <w:rPr>
            <w:rFonts w:ascii="Georgia" w:eastAsia="Times New Roman" w:hAnsi="Georgia" w:cs="Times New Roman"/>
            <w:color w:val="000000"/>
            <w:sz w:val="24"/>
            <w:szCs w:val="24"/>
          </w:rPr>
          <w:t> key. The </w:t>
        </w:r>
        <w:r w:rsidRPr="00A445D8">
          <w:rPr>
            <w:rFonts w:ascii="Courier New" w:eastAsia="Times New Roman" w:hAnsi="Courier New" w:cs="Courier New"/>
            <w:color w:val="000000"/>
            <w:sz w:val="20"/>
          </w:rPr>
          <w:t>space</w:t>
        </w:r>
        <w:r w:rsidRPr="00A445D8">
          <w:rPr>
            <w:rFonts w:ascii="Georgia" w:eastAsia="Times New Roman" w:hAnsi="Georgia" w:cs="Times New Roman"/>
            <w:color w:val="000000"/>
            <w:sz w:val="24"/>
            <w:szCs w:val="24"/>
          </w:rPr>
          <w:t> key will drop the tetris piece immediately to the bottom. The </w:t>
        </w:r>
        <w:r w:rsidRPr="00A445D8">
          <w:rPr>
            <w:rFonts w:ascii="Courier New" w:eastAsia="Times New Roman" w:hAnsi="Courier New" w:cs="Courier New"/>
            <w:color w:val="000000"/>
            <w:sz w:val="20"/>
          </w:rPr>
          <w:t>d</w:t>
        </w:r>
        <w:r w:rsidRPr="00A445D8">
          <w:rPr>
            <w:rFonts w:ascii="Georgia" w:eastAsia="Times New Roman" w:hAnsi="Georgia" w:cs="Times New Roman"/>
            <w:color w:val="000000"/>
            <w:sz w:val="24"/>
            <w:szCs w:val="24"/>
          </w:rPr>
          <w:t> key will drop the piece one line down. (It can be used to speed up the falling a bit.) The game goes at constant speed, no acceleration is implemented. The score is the number of lines that we have removed.</w:t>
        </w:r>
      </w:ins>
    </w:p>
    <w:p w:rsidR="00A445D8" w:rsidRPr="00A445D8" w:rsidRDefault="00A445D8" w:rsidP="00A445D8">
      <w:pPr>
        <w:shd w:val="clear" w:color="auto" w:fill="BDBDBD"/>
        <w:spacing w:after="0" w:line="240" w:lineRule="auto"/>
        <w:rPr>
          <w:ins w:id="28" w:author="Unknown"/>
          <w:rFonts w:ascii="Georgia" w:eastAsia="Times New Roman" w:hAnsi="Georgia" w:cs="Times New Roman"/>
          <w:color w:val="000000"/>
          <w:sz w:val="24"/>
          <w:szCs w:val="24"/>
        </w:rPr>
      </w:pPr>
      <w:ins w:id="29" w:author="Unknown">
        <w:r w:rsidRPr="00A445D8">
          <w:rPr>
            <w:rFonts w:ascii="Georgia" w:eastAsia="Times New Roman" w:hAnsi="Georgia" w:cs="Times New Roman"/>
            <w:color w:val="000000"/>
            <w:sz w:val="24"/>
            <w:szCs w:val="24"/>
          </w:rPr>
          <w:t>Tetris.java</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color w:val="000000"/>
          <w:sz w:val="20"/>
          <w:szCs w:val="20"/>
        </w:rPr>
      </w:pPr>
      <w:ins w:id="31" w:author="Unknown">
        <w:r w:rsidRPr="00A445D8">
          <w:rPr>
            <w:rFonts w:ascii="Courier New" w:eastAsia="Times New Roman" w:hAnsi="Courier New" w:cs="Courier New"/>
            <w:color w:val="000000"/>
            <w:sz w:val="20"/>
            <w:szCs w:val="20"/>
          </w:rPr>
          <w:t>package tetris;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A445D8">
          <w:rPr>
            <w:rFonts w:ascii="Courier New" w:eastAsia="Times New Roman" w:hAnsi="Courier New" w:cs="Courier New"/>
            <w:color w:val="000000"/>
            <w:sz w:val="20"/>
            <w:szCs w:val="20"/>
          </w:rPr>
          <w:t>import java.awt.BorderLayout;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A445D8">
          <w:rPr>
            <w:rFonts w:ascii="Courier New" w:eastAsia="Times New Roman" w:hAnsi="Courier New" w:cs="Courier New"/>
            <w:color w:val="000000"/>
            <w:sz w:val="20"/>
            <w:szCs w:val="20"/>
          </w:rPr>
          <w:t>import javax.swing.JFrame;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A445D8">
          <w:rPr>
            <w:rFonts w:ascii="Courier New" w:eastAsia="Times New Roman" w:hAnsi="Courier New" w:cs="Courier New"/>
            <w:color w:val="000000"/>
            <w:sz w:val="20"/>
            <w:szCs w:val="20"/>
          </w:rPr>
          <w:t>import javax.swing.JLabel;</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ins w:id="43" w:author="Unknown">
        <w:r w:rsidRPr="00A445D8">
          <w:rPr>
            <w:rFonts w:ascii="Courier New" w:eastAsia="Times New Roman" w:hAnsi="Courier New" w:cs="Courier New"/>
            <w:color w:val="000000"/>
            <w:sz w:val="20"/>
            <w:szCs w:val="20"/>
          </w:rPr>
          <w:t>public class Tetris extends JFrame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ins w:id="46" w:author="Unknown">
        <w:r w:rsidRPr="00A445D8">
          <w:rPr>
            <w:rFonts w:ascii="Courier New" w:eastAsia="Times New Roman" w:hAnsi="Courier New" w:cs="Courier New"/>
            <w:color w:val="000000"/>
            <w:sz w:val="20"/>
            <w:szCs w:val="20"/>
          </w:rPr>
          <w:t xml:space="preserve">    JLabel statusbar;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0000"/>
          <w:sz w:val="20"/>
          <w:szCs w:val="20"/>
        </w:rPr>
      </w:pPr>
      <w:ins w:id="50" w:author="Unknown">
        <w:r w:rsidRPr="00A445D8">
          <w:rPr>
            <w:rFonts w:ascii="Courier New" w:eastAsia="Times New Roman" w:hAnsi="Courier New" w:cs="Courier New"/>
            <w:color w:val="000000"/>
            <w:sz w:val="20"/>
            <w:szCs w:val="20"/>
          </w:rPr>
          <w:t xml:space="preserve">    public Tetris()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color w:val="000000"/>
          <w:sz w:val="20"/>
          <w:szCs w:val="20"/>
        </w:rPr>
      </w:pPr>
      <w:ins w:id="53" w:author="Unknown">
        <w:r w:rsidRPr="00A445D8">
          <w:rPr>
            <w:rFonts w:ascii="Courier New" w:eastAsia="Times New Roman" w:hAnsi="Courier New" w:cs="Courier New"/>
            <w:color w:val="000000"/>
            <w:sz w:val="20"/>
            <w:szCs w:val="20"/>
          </w:rPr>
          <w:t xml:space="preserve">        statusbar = new JLabel("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0000"/>
          <w:sz w:val="20"/>
          <w:szCs w:val="20"/>
        </w:rPr>
      </w:pPr>
      <w:ins w:id="55" w:author="Unknown">
        <w:r w:rsidRPr="00A445D8">
          <w:rPr>
            <w:rFonts w:ascii="Courier New" w:eastAsia="Times New Roman" w:hAnsi="Courier New" w:cs="Courier New"/>
            <w:color w:val="000000"/>
            <w:sz w:val="20"/>
            <w:szCs w:val="20"/>
          </w:rPr>
          <w:t xml:space="preserve">        add(statusbar, BorderLayout.SOUTH);</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A445D8">
          <w:rPr>
            <w:rFonts w:ascii="Courier New" w:eastAsia="Times New Roman" w:hAnsi="Courier New" w:cs="Courier New"/>
            <w:color w:val="000000"/>
            <w:sz w:val="20"/>
            <w:szCs w:val="20"/>
          </w:rPr>
          <w:t xml:space="preserve">        Board board = new Board(this);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ins w:id="59" w:author="Unknown">
        <w:r w:rsidRPr="00A445D8">
          <w:rPr>
            <w:rFonts w:ascii="Courier New" w:eastAsia="Times New Roman" w:hAnsi="Courier New" w:cs="Courier New"/>
            <w:color w:val="000000"/>
            <w:sz w:val="20"/>
            <w:szCs w:val="20"/>
          </w:rPr>
          <w:t xml:space="preserve">        add(board);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rPr>
      </w:pPr>
      <w:ins w:id="61" w:author="Unknown">
        <w:r w:rsidRPr="00A445D8">
          <w:rPr>
            <w:rFonts w:ascii="Courier New" w:eastAsia="Times New Roman" w:hAnsi="Courier New" w:cs="Courier New"/>
            <w:color w:val="000000"/>
            <w:sz w:val="20"/>
            <w:szCs w:val="20"/>
          </w:rPr>
          <w:t xml:space="preserve">        board.start();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A445D8">
          <w:rPr>
            <w:rFonts w:ascii="Courier New" w:eastAsia="Times New Roman" w:hAnsi="Courier New" w:cs="Courier New"/>
            <w:color w:val="000000"/>
            <w:sz w:val="20"/>
            <w:szCs w:val="20"/>
          </w:rPr>
          <w:t xml:space="preserve">        setSize(200, 400);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ins w:id="66" w:author="Unknown">
        <w:r w:rsidRPr="00A445D8">
          <w:rPr>
            <w:rFonts w:ascii="Courier New" w:eastAsia="Times New Roman" w:hAnsi="Courier New" w:cs="Courier New"/>
            <w:color w:val="000000"/>
            <w:sz w:val="20"/>
            <w:szCs w:val="20"/>
          </w:rPr>
          <w:t xml:space="preserve">        setTitle("Tetris");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rPr>
      </w:pPr>
      <w:ins w:id="68" w:author="Unknown">
        <w:r w:rsidRPr="00A445D8">
          <w:rPr>
            <w:rFonts w:ascii="Courier New" w:eastAsia="Times New Roman" w:hAnsi="Courier New" w:cs="Courier New"/>
            <w:color w:val="000000"/>
            <w:sz w:val="20"/>
            <w:szCs w:val="20"/>
          </w:rPr>
          <w:t xml:space="preserve">        setDefaultCloseOperation(EXIT_ON_CLOSE);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rPr>
      </w:pPr>
      <w:ins w:id="7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ins w:id="73" w:author="Unknown">
        <w:r w:rsidRPr="00A445D8">
          <w:rPr>
            <w:rFonts w:ascii="Courier New" w:eastAsia="Times New Roman" w:hAnsi="Courier New" w:cs="Courier New"/>
            <w:color w:val="000000"/>
            <w:sz w:val="20"/>
            <w:szCs w:val="20"/>
          </w:rPr>
          <w:t xml:space="preserve">   public JLabel getStatusBar()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0000"/>
          <w:sz w:val="20"/>
          <w:szCs w:val="20"/>
        </w:rPr>
      </w:pPr>
      <w:ins w:id="75" w:author="Unknown">
        <w:r w:rsidRPr="00A445D8">
          <w:rPr>
            <w:rFonts w:ascii="Courier New" w:eastAsia="Times New Roman" w:hAnsi="Courier New" w:cs="Courier New"/>
            <w:color w:val="000000"/>
            <w:sz w:val="20"/>
            <w:szCs w:val="20"/>
          </w:rPr>
          <w:t xml:space="preserve">       return statusbar;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color w:val="000000"/>
          <w:sz w:val="20"/>
          <w:szCs w:val="20"/>
        </w:rPr>
      </w:pPr>
      <w:ins w:id="7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ins w:id="80" w:author="Unknown">
        <w:r w:rsidRPr="00A445D8">
          <w:rPr>
            <w:rFonts w:ascii="Courier New" w:eastAsia="Times New Roman" w:hAnsi="Courier New" w:cs="Courier New"/>
            <w:color w:val="000000"/>
            <w:sz w:val="20"/>
            <w:szCs w:val="20"/>
          </w:rPr>
          <w:t xml:space="preserve">    public static void main(String[] args)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rPr>
      </w:pPr>
      <w:ins w:id="83" w:author="Unknown">
        <w:r w:rsidRPr="00A445D8">
          <w:rPr>
            <w:rFonts w:ascii="Courier New" w:eastAsia="Times New Roman" w:hAnsi="Courier New" w:cs="Courier New"/>
            <w:color w:val="000000"/>
            <w:sz w:val="20"/>
            <w:szCs w:val="20"/>
          </w:rPr>
          <w:t xml:space="preserve">        Tetris game = new Tetris();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0000"/>
          <w:sz w:val="20"/>
          <w:szCs w:val="20"/>
        </w:rPr>
      </w:pPr>
      <w:ins w:id="85" w:author="Unknown">
        <w:r w:rsidRPr="00A445D8">
          <w:rPr>
            <w:rFonts w:ascii="Courier New" w:eastAsia="Times New Roman" w:hAnsi="Courier New" w:cs="Courier New"/>
            <w:color w:val="000000"/>
            <w:sz w:val="20"/>
            <w:szCs w:val="20"/>
          </w:rPr>
          <w:t xml:space="preserve">        game.setLocationRelativeTo(null);</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A445D8">
          <w:rPr>
            <w:rFonts w:ascii="Courier New" w:eastAsia="Times New Roman" w:hAnsi="Courier New" w:cs="Courier New"/>
            <w:color w:val="000000"/>
            <w:sz w:val="20"/>
            <w:szCs w:val="20"/>
          </w:rPr>
          <w:t xml:space="preserve">        game.setVisible(true);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color w:val="000000"/>
          <w:sz w:val="20"/>
          <w:szCs w:val="20"/>
        </w:rPr>
      </w:pPr>
      <w:ins w:id="90" w:author="Unknown">
        <w:r w:rsidRPr="00A445D8">
          <w:rPr>
            <w:rFonts w:ascii="Courier New" w:eastAsia="Times New Roman" w:hAnsi="Courier New" w:cs="Courier New"/>
            <w:color w:val="000000"/>
            <w:sz w:val="20"/>
            <w:szCs w:val="20"/>
          </w:rPr>
          <w:t xml:space="preserve">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rPr>
      </w:pPr>
      <w:ins w:id="92"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3" w:author="Unknown"/>
          <w:rFonts w:ascii="Georgia" w:eastAsia="Times New Roman" w:hAnsi="Georgia" w:cs="Times New Roman"/>
          <w:color w:val="000000"/>
          <w:sz w:val="24"/>
          <w:szCs w:val="24"/>
        </w:rPr>
      </w:pPr>
      <w:ins w:id="94" w:author="Unknown">
        <w:r w:rsidRPr="00A445D8">
          <w:rPr>
            <w:rFonts w:ascii="Georgia" w:eastAsia="Times New Roman" w:hAnsi="Georgia" w:cs="Times New Roman"/>
            <w:color w:val="000000"/>
            <w:sz w:val="24"/>
            <w:szCs w:val="24"/>
          </w:rPr>
          <w:lastRenderedPageBreak/>
          <w:t>In the </w:t>
        </w:r>
        <w:r w:rsidRPr="00A445D8">
          <w:rPr>
            <w:rFonts w:ascii="Courier New" w:eastAsia="Times New Roman" w:hAnsi="Courier New" w:cs="Courier New"/>
            <w:color w:val="000000"/>
            <w:sz w:val="20"/>
          </w:rPr>
          <w:t>Tetris.java</w:t>
        </w:r>
        <w:r w:rsidRPr="00A445D8">
          <w:rPr>
            <w:rFonts w:ascii="Georgia" w:eastAsia="Times New Roman" w:hAnsi="Georgia" w:cs="Times New Roman"/>
            <w:color w:val="000000"/>
            <w:sz w:val="24"/>
            <w:szCs w:val="24"/>
          </w:rPr>
          <w:t> file, we set up the game. We create a board on which we play the game. We create a statusbar.</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color w:val="000000"/>
          <w:sz w:val="20"/>
          <w:szCs w:val="20"/>
        </w:rPr>
      </w:pPr>
      <w:ins w:id="96" w:author="Unknown">
        <w:r w:rsidRPr="00A445D8">
          <w:rPr>
            <w:rFonts w:ascii="Courier New" w:eastAsia="Times New Roman" w:hAnsi="Courier New" w:cs="Courier New"/>
            <w:color w:val="000000"/>
            <w:sz w:val="20"/>
            <w:szCs w:val="20"/>
          </w:rPr>
          <w:t>board.start();</w:t>
        </w:r>
      </w:ins>
    </w:p>
    <w:p w:rsidR="00A445D8" w:rsidRPr="00A445D8" w:rsidRDefault="00A445D8" w:rsidP="00A445D8">
      <w:pPr>
        <w:spacing w:before="100" w:beforeAutospacing="1" w:after="100" w:afterAutospacing="1" w:line="240" w:lineRule="auto"/>
        <w:rPr>
          <w:ins w:id="97" w:author="Unknown"/>
          <w:rFonts w:ascii="Georgia" w:eastAsia="Times New Roman" w:hAnsi="Georgia" w:cs="Times New Roman"/>
          <w:color w:val="000000"/>
          <w:sz w:val="24"/>
          <w:szCs w:val="24"/>
        </w:rPr>
      </w:pPr>
      <w:ins w:id="98"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start()</w:t>
        </w:r>
        <w:r w:rsidRPr="00A445D8">
          <w:rPr>
            <w:rFonts w:ascii="Georgia" w:eastAsia="Times New Roman" w:hAnsi="Georgia" w:cs="Times New Roman"/>
            <w:color w:val="000000"/>
            <w:sz w:val="24"/>
            <w:szCs w:val="24"/>
          </w:rPr>
          <w:t> method starts the Tetris game. Immediately, after the window appears on the screen.</w:t>
        </w:r>
      </w:ins>
    </w:p>
    <w:p w:rsidR="00A445D8" w:rsidRPr="00A445D8" w:rsidRDefault="00A445D8" w:rsidP="00A445D8">
      <w:pPr>
        <w:shd w:val="clear" w:color="auto" w:fill="BDBDBD"/>
        <w:spacing w:after="0" w:line="240" w:lineRule="auto"/>
        <w:rPr>
          <w:ins w:id="99" w:author="Unknown"/>
          <w:rFonts w:ascii="Georgia" w:eastAsia="Times New Roman" w:hAnsi="Georgia" w:cs="Times New Roman"/>
          <w:color w:val="000000"/>
          <w:sz w:val="24"/>
          <w:szCs w:val="24"/>
        </w:rPr>
      </w:pPr>
      <w:ins w:id="100" w:author="Unknown">
        <w:r w:rsidRPr="00A445D8">
          <w:rPr>
            <w:rFonts w:ascii="Georgia" w:eastAsia="Times New Roman" w:hAnsi="Georgia" w:cs="Times New Roman"/>
            <w:color w:val="000000"/>
            <w:sz w:val="24"/>
            <w:szCs w:val="24"/>
          </w:rPr>
          <w:t>Shape.java</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rPr>
      </w:pPr>
      <w:ins w:id="102" w:author="Unknown">
        <w:r w:rsidRPr="00A445D8">
          <w:rPr>
            <w:rFonts w:ascii="Courier New" w:eastAsia="Times New Roman" w:hAnsi="Courier New" w:cs="Courier New"/>
            <w:color w:val="000000"/>
            <w:sz w:val="20"/>
            <w:szCs w:val="20"/>
          </w:rPr>
          <w:t>package tetris;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ins w:id="105" w:author="Unknown">
        <w:r w:rsidRPr="00A445D8">
          <w:rPr>
            <w:rFonts w:ascii="Courier New" w:eastAsia="Times New Roman" w:hAnsi="Courier New" w:cs="Courier New"/>
            <w:color w:val="000000"/>
            <w:sz w:val="20"/>
            <w:szCs w:val="20"/>
          </w:rPr>
          <w:t>import java.util.Random;</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rPr>
      </w:pPr>
      <w:ins w:id="107" w:author="Unknown">
        <w:r w:rsidRPr="00A445D8">
          <w:rPr>
            <w:rFonts w:ascii="Courier New" w:eastAsia="Times New Roman" w:hAnsi="Courier New" w:cs="Courier New"/>
            <w:color w:val="000000"/>
            <w:sz w:val="20"/>
            <w:szCs w:val="20"/>
          </w:rPr>
          <w:t>import java.lang.Math;</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rPr>
      </w:pPr>
      <w:ins w:id="111" w:author="Unknown">
        <w:r w:rsidRPr="00A445D8">
          <w:rPr>
            <w:rFonts w:ascii="Courier New" w:eastAsia="Times New Roman" w:hAnsi="Courier New" w:cs="Courier New"/>
            <w:color w:val="000000"/>
            <w:sz w:val="20"/>
            <w:szCs w:val="20"/>
          </w:rPr>
          <w:t>public class 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ins w:id="114" w:author="Unknown">
        <w:r w:rsidRPr="00A445D8">
          <w:rPr>
            <w:rFonts w:ascii="Courier New" w:eastAsia="Times New Roman" w:hAnsi="Courier New" w:cs="Courier New"/>
            <w:color w:val="000000"/>
            <w:sz w:val="20"/>
            <w:szCs w:val="20"/>
          </w:rPr>
          <w:t xml:space="preserve">    enum Tetrominoes { NoShape, ZShape, SShape, LineShape,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ins w:id="116" w:author="Unknown">
        <w:r w:rsidRPr="00A445D8">
          <w:rPr>
            <w:rFonts w:ascii="Courier New" w:eastAsia="Times New Roman" w:hAnsi="Courier New" w:cs="Courier New"/>
            <w:color w:val="000000"/>
            <w:sz w:val="20"/>
            <w:szCs w:val="20"/>
          </w:rPr>
          <w:t xml:space="preserve">               TShape, SquareShape, LShape, MirroredLShape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A445D8">
          <w:rPr>
            <w:rFonts w:ascii="Courier New" w:eastAsia="Times New Roman" w:hAnsi="Courier New" w:cs="Courier New"/>
            <w:color w:val="000000"/>
            <w:sz w:val="20"/>
            <w:szCs w:val="20"/>
          </w:rPr>
          <w:t xml:space="preserve">    private Tetrominoes pieceShape;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A445D8">
          <w:rPr>
            <w:rFonts w:ascii="Courier New" w:eastAsia="Times New Roman" w:hAnsi="Courier New" w:cs="Courier New"/>
            <w:color w:val="000000"/>
            <w:sz w:val="20"/>
            <w:szCs w:val="20"/>
          </w:rPr>
          <w:t xml:space="preserve">    private int coords[][];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ins w:id="123" w:author="Unknown">
        <w:r w:rsidRPr="00A445D8">
          <w:rPr>
            <w:rFonts w:ascii="Courier New" w:eastAsia="Times New Roman" w:hAnsi="Courier New" w:cs="Courier New"/>
            <w:color w:val="000000"/>
            <w:sz w:val="20"/>
            <w:szCs w:val="20"/>
          </w:rPr>
          <w:t xml:space="preserve">    private int[][][] coordsTable;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color w:val="000000"/>
          <w:sz w:val="20"/>
          <w:szCs w:val="20"/>
        </w:rPr>
      </w:pPr>
      <w:ins w:id="127" w:author="Unknown">
        <w:r w:rsidRPr="00A445D8">
          <w:rPr>
            <w:rFonts w:ascii="Courier New" w:eastAsia="Times New Roman" w:hAnsi="Courier New" w:cs="Courier New"/>
            <w:color w:val="000000"/>
            <w:sz w:val="20"/>
            <w:szCs w:val="20"/>
          </w:rPr>
          <w:t xml:space="preserve">    public 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A445D8">
          <w:rPr>
            <w:rFonts w:ascii="Courier New" w:eastAsia="Times New Roman" w:hAnsi="Courier New" w:cs="Courier New"/>
            <w:color w:val="000000"/>
            <w:sz w:val="20"/>
            <w:szCs w:val="20"/>
          </w:rPr>
          <w:t xml:space="preserve">        coords = new int[4][2];</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ins w:id="132" w:author="Unknown">
        <w:r w:rsidRPr="00A445D8">
          <w:rPr>
            <w:rFonts w:ascii="Courier New" w:eastAsia="Times New Roman" w:hAnsi="Courier New" w:cs="Courier New"/>
            <w:color w:val="000000"/>
            <w:sz w:val="20"/>
            <w:szCs w:val="20"/>
          </w:rPr>
          <w:t xml:space="preserve">        setShape(Tetrominoes.NoShape);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color w:val="000000"/>
          <w:sz w:val="20"/>
          <w:szCs w:val="20"/>
        </w:rPr>
      </w:pPr>
      <w:ins w:id="13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color w:val="000000"/>
          <w:sz w:val="20"/>
          <w:szCs w:val="20"/>
        </w:rPr>
      </w:pPr>
      <w:ins w:id="138" w:author="Unknown">
        <w:r w:rsidRPr="00A445D8">
          <w:rPr>
            <w:rFonts w:ascii="Courier New" w:eastAsia="Times New Roman" w:hAnsi="Courier New" w:cs="Courier New"/>
            <w:color w:val="000000"/>
            <w:sz w:val="20"/>
            <w:szCs w:val="20"/>
          </w:rPr>
          <w:t xml:space="preserve">    public void setShape(Tetrominoes 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A445D8">
          <w:rPr>
            <w:rFonts w:ascii="Courier New" w:eastAsia="Times New Roman" w:hAnsi="Courier New" w:cs="Courier New"/>
            <w:color w:val="000000"/>
            <w:sz w:val="20"/>
            <w:szCs w:val="20"/>
          </w:rPr>
          <w:t xml:space="preserve">         coordsTable = new int[][][]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ins w:id="143" w:author="Unknown">
        <w:r w:rsidRPr="00A445D8">
          <w:rPr>
            <w:rFonts w:ascii="Courier New" w:eastAsia="Times New Roman" w:hAnsi="Courier New" w:cs="Courier New"/>
            <w:color w:val="000000"/>
            <w:sz w:val="20"/>
            <w:szCs w:val="20"/>
          </w:rPr>
          <w:t xml:space="preserve">            { { 0, 0 },   { 0, 0 },   { 0, 0 },   { 0, 0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A445D8">
          <w:rPr>
            <w:rFonts w:ascii="Courier New" w:eastAsia="Times New Roman" w:hAnsi="Courier New" w:cs="Courier New"/>
            <w:color w:val="000000"/>
            <w:sz w:val="20"/>
            <w:szCs w:val="20"/>
          </w:rPr>
          <w:t xml:space="preserve">            { { 0, -1 },  { 0, 0 },   { -1, 0 },  { -1,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A445D8">
          <w:rPr>
            <w:rFonts w:ascii="Courier New" w:eastAsia="Times New Roman" w:hAnsi="Courier New" w:cs="Courier New"/>
            <w:color w:val="000000"/>
            <w:sz w:val="20"/>
            <w:szCs w:val="20"/>
          </w:rPr>
          <w:t xml:space="preserve">            { { 0, -1 },  { 0, 0 },   { 1, 0 },   { 1,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ins w:id="149" w:author="Unknown">
        <w:r w:rsidRPr="00A445D8">
          <w:rPr>
            <w:rFonts w:ascii="Courier New" w:eastAsia="Times New Roman" w:hAnsi="Courier New" w:cs="Courier New"/>
            <w:color w:val="000000"/>
            <w:sz w:val="20"/>
            <w:szCs w:val="20"/>
          </w:rPr>
          <w:t xml:space="preserve">            { { 0, -1 },  { 0, 0 },   { 0, 1 },   { 0, 2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A445D8">
          <w:rPr>
            <w:rFonts w:ascii="Courier New" w:eastAsia="Times New Roman" w:hAnsi="Courier New" w:cs="Courier New"/>
            <w:color w:val="000000"/>
            <w:sz w:val="20"/>
            <w:szCs w:val="20"/>
          </w:rPr>
          <w:t xml:space="preserve">            { { -1, 0 },  { 0, 0 },   { 1, 0 },   { 0,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A445D8">
          <w:rPr>
            <w:rFonts w:ascii="Courier New" w:eastAsia="Times New Roman" w:hAnsi="Courier New" w:cs="Courier New"/>
            <w:color w:val="000000"/>
            <w:sz w:val="20"/>
            <w:szCs w:val="20"/>
          </w:rPr>
          <w:t xml:space="preserve">            { { 0, 0 },   { 1, 0 },   { 0, 1 },   { 1,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ins w:id="155" w:author="Unknown">
        <w:r w:rsidRPr="00A445D8">
          <w:rPr>
            <w:rFonts w:ascii="Courier New" w:eastAsia="Times New Roman" w:hAnsi="Courier New" w:cs="Courier New"/>
            <w:color w:val="000000"/>
            <w:sz w:val="20"/>
            <w:szCs w:val="20"/>
          </w:rPr>
          <w:t xml:space="preserve">            { { -1, -1 }, { 0, -1 },  { 0, 0 },   { 0,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rPr>
      </w:pPr>
      <w:ins w:id="157" w:author="Unknown">
        <w:r w:rsidRPr="00A445D8">
          <w:rPr>
            <w:rFonts w:ascii="Courier New" w:eastAsia="Times New Roman" w:hAnsi="Courier New" w:cs="Courier New"/>
            <w:color w:val="000000"/>
            <w:sz w:val="20"/>
            <w:szCs w:val="20"/>
          </w:rPr>
          <w:t xml:space="preserve">            { { 1, -1 },  { 0, -1 },  { 0, 0 },   { 0, 1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ins w:id="15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A445D8">
          <w:rPr>
            <w:rFonts w:ascii="Courier New" w:eastAsia="Times New Roman" w:hAnsi="Courier New" w:cs="Courier New"/>
            <w:color w:val="000000"/>
            <w:sz w:val="20"/>
            <w:szCs w:val="20"/>
          </w:rPr>
          <w:t xml:space="preserve">        for (int i = 0; i &lt; 4 ;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ins w:id="164" w:author="Unknown">
        <w:r w:rsidRPr="00A445D8">
          <w:rPr>
            <w:rFonts w:ascii="Courier New" w:eastAsia="Times New Roman" w:hAnsi="Courier New" w:cs="Courier New"/>
            <w:color w:val="000000"/>
            <w:sz w:val="20"/>
            <w:szCs w:val="20"/>
          </w:rPr>
          <w:t xml:space="preserve">            for (int j = 0; j &lt; 2; ++j)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ins w:id="166" w:author="Unknown">
        <w:r w:rsidRPr="00A445D8">
          <w:rPr>
            <w:rFonts w:ascii="Courier New" w:eastAsia="Times New Roman" w:hAnsi="Courier New" w:cs="Courier New"/>
            <w:color w:val="000000"/>
            <w:sz w:val="20"/>
            <w:szCs w:val="20"/>
          </w:rPr>
          <w:t xml:space="preserve">                coords[i][j] = coordsTable[shape.ordinal()][i][j];</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rPr>
      </w:pPr>
      <w:ins w:id="16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color w:val="000000"/>
          <w:sz w:val="20"/>
          <w:szCs w:val="20"/>
        </w:rPr>
      </w:pPr>
      <w:ins w:id="17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color w:val="000000"/>
          <w:sz w:val="20"/>
          <w:szCs w:val="20"/>
        </w:rPr>
      </w:pPr>
      <w:ins w:id="172" w:author="Unknown">
        <w:r w:rsidRPr="00A445D8">
          <w:rPr>
            <w:rFonts w:ascii="Courier New" w:eastAsia="Times New Roman" w:hAnsi="Courier New" w:cs="Courier New"/>
            <w:color w:val="000000"/>
            <w:sz w:val="20"/>
            <w:szCs w:val="20"/>
          </w:rPr>
          <w:t xml:space="preserve">        pieceShape =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ins w:id="178" w:author="Unknown">
        <w:r w:rsidRPr="00A445D8">
          <w:rPr>
            <w:rFonts w:ascii="Courier New" w:eastAsia="Times New Roman" w:hAnsi="Courier New" w:cs="Courier New"/>
            <w:color w:val="000000"/>
            <w:sz w:val="20"/>
            <w:szCs w:val="20"/>
          </w:rPr>
          <w:lastRenderedPageBreak/>
          <w:t xml:space="preserve">    private void setX(int index, int x) { coords[index][0] = x;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A445D8">
          <w:rPr>
            <w:rFonts w:ascii="Courier New" w:eastAsia="Times New Roman" w:hAnsi="Courier New" w:cs="Courier New"/>
            <w:color w:val="000000"/>
            <w:sz w:val="20"/>
            <w:szCs w:val="20"/>
          </w:rPr>
          <w:t xml:space="preserve">    private void setY(int index, int y) { coords[index][1] = y;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A445D8">
          <w:rPr>
            <w:rFonts w:ascii="Courier New" w:eastAsia="Times New Roman" w:hAnsi="Courier New" w:cs="Courier New"/>
            <w:color w:val="000000"/>
            <w:sz w:val="20"/>
            <w:szCs w:val="20"/>
          </w:rPr>
          <w:t xml:space="preserve">    public int x(int index) { return coords[index][0];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ins w:id="184" w:author="Unknown">
        <w:r w:rsidRPr="00A445D8">
          <w:rPr>
            <w:rFonts w:ascii="Courier New" w:eastAsia="Times New Roman" w:hAnsi="Courier New" w:cs="Courier New"/>
            <w:color w:val="000000"/>
            <w:sz w:val="20"/>
            <w:szCs w:val="20"/>
          </w:rPr>
          <w:t xml:space="preserve">    public int y(int index) { return coords[index][1];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ins w:id="186" w:author="Unknown">
        <w:r w:rsidRPr="00A445D8">
          <w:rPr>
            <w:rFonts w:ascii="Courier New" w:eastAsia="Times New Roman" w:hAnsi="Courier New" w:cs="Courier New"/>
            <w:color w:val="000000"/>
            <w:sz w:val="20"/>
            <w:szCs w:val="20"/>
          </w:rPr>
          <w:t xml:space="preserve">    public Tetrominoes getShape()  { return pieceShape;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A445D8">
          <w:rPr>
            <w:rFonts w:ascii="Courier New" w:eastAsia="Times New Roman" w:hAnsi="Courier New" w:cs="Courier New"/>
            <w:color w:val="000000"/>
            <w:sz w:val="20"/>
            <w:szCs w:val="20"/>
          </w:rPr>
          <w:t xml:space="preserve">    public void setRandomShape()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ins w:id="19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rPr>
      </w:pPr>
      <w:ins w:id="193" w:author="Unknown">
        <w:r w:rsidRPr="00A445D8">
          <w:rPr>
            <w:rFonts w:ascii="Courier New" w:eastAsia="Times New Roman" w:hAnsi="Courier New" w:cs="Courier New"/>
            <w:color w:val="000000"/>
            <w:sz w:val="20"/>
            <w:szCs w:val="20"/>
          </w:rPr>
          <w:t xml:space="preserve">        Random r = new Random();</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rPr>
      </w:pPr>
      <w:ins w:id="195" w:author="Unknown">
        <w:r w:rsidRPr="00A445D8">
          <w:rPr>
            <w:rFonts w:ascii="Courier New" w:eastAsia="Times New Roman" w:hAnsi="Courier New" w:cs="Courier New"/>
            <w:color w:val="000000"/>
            <w:sz w:val="20"/>
            <w:szCs w:val="20"/>
          </w:rPr>
          <w:t xml:space="preserve">        int x = Math.abs(r.nextInt()) % 7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A445D8">
          <w:rPr>
            <w:rFonts w:ascii="Courier New" w:eastAsia="Times New Roman" w:hAnsi="Courier New" w:cs="Courier New"/>
            <w:color w:val="000000"/>
            <w:sz w:val="20"/>
            <w:szCs w:val="20"/>
          </w:rPr>
          <w:t xml:space="preserve">        Tetrominoes[] values = Tetrominoes.values();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ins w:id="199" w:author="Unknown">
        <w:r w:rsidRPr="00A445D8">
          <w:rPr>
            <w:rFonts w:ascii="Courier New" w:eastAsia="Times New Roman" w:hAnsi="Courier New" w:cs="Courier New"/>
            <w:color w:val="000000"/>
            <w:sz w:val="20"/>
            <w:szCs w:val="20"/>
          </w:rPr>
          <w:t xml:space="preserve">        setShape(values[x]);</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rPr>
      </w:pPr>
      <w:ins w:id="20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A445D8">
          <w:rPr>
            <w:rFonts w:ascii="Courier New" w:eastAsia="Times New Roman" w:hAnsi="Courier New" w:cs="Courier New"/>
            <w:color w:val="000000"/>
            <w:sz w:val="20"/>
            <w:szCs w:val="20"/>
          </w:rPr>
          <w:t xml:space="preserve">    public int minX()</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ins w:id="20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rPr>
      </w:pPr>
      <w:ins w:id="208" w:author="Unknown">
        <w:r w:rsidRPr="00A445D8">
          <w:rPr>
            <w:rFonts w:ascii="Courier New" w:eastAsia="Times New Roman" w:hAnsi="Courier New" w:cs="Courier New"/>
            <w:color w:val="000000"/>
            <w:sz w:val="20"/>
            <w:szCs w:val="20"/>
          </w:rPr>
          <w:t xml:space="preserve">      int m = coords[0][0];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rPr>
      </w:pPr>
      <w:ins w:id="210" w:author="Unknown">
        <w:r w:rsidRPr="00A445D8">
          <w:rPr>
            <w:rFonts w:ascii="Courier New" w:eastAsia="Times New Roman" w:hAnsi="Courier New" w:cs="Courier New"/>
            <w:color w:val="000000"/>
            <w:sz w:val="20"/>
            <w:szCs w:val="20"/>
          </w:rPr>
          <w:t xml:space="preserve">      for (int i=0;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rPr>
      </w:pPr>
      <w:ins w:id="212" w:author="Unknown">
        <w:r w:rsidRPr="00A445D8">
          <w:rPr>
            <w:rFonts w:ascii="Courier New" w:eastAsia="Times New Roman" w:hAnsi="Courier New" w:cs="Courier New"/>
            <w:color w:val="000000"/>
            <w:sz w:val="20"/>
            <w:szCs w:val="20"/>
          </w:rPr>
          <w:t xml:space="preserve">          m = Math.min(m, coords[i][0]);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ins w:id="216" w:author="Unknown">
        <w:r w:rsidRPr="00A445D8">
          <w:rPr>
            <w:rFonts w:ascii="Courier New" w:eastAsia="Times New Roman" w:hAnsi="Courier New" w:cs="Courier New"/>
            <w:color w:val="000000"/>
            <w:sz w:val="20"/>
            <w:szCs w:val="20"/>
          </w:rPr>
          <w:t xml:space="preserve">      return m;</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color w:val="000000"/>
          <w:sz w:val="20"/>
          <w:szCs w:val="20"/>
        </w:rPr>
      </w:pPr>
      <w:ins w:id="21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color w:val="000000"/>
          <w:sz w:val="20"/>
          <w:szCs w:val="20"/>
        </w:rPr>
      </w:pPr>
      <w:ins w:id="222" w:author="Unknown">
        <w:r w:rsidRPr="00A445D8">
          <w:rPr>
            <w:rFonts w:ascii="Courier New" w:eastAsia="Times New Roman" w:hAnsi="Courier New" w:cs="Courier New"/>
            <w:color w:val="000000"/>
            <w:sz w:val="20"/>
            <w:szCs w:val="20"/>
          </w:rPr>
          <w:t xml:space="preserve">    public int minY()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ins w:id="226" w:author="Unknown">
        <w:r w:rsidRPr="00A445D8">
          <w:rPr>
            <w:rFonts w:ascii="Courier New" w:eastAsia="Times New Roman" w:hAnsi="Courier New" w:cs="Courier New"/>
            <w:color w:val="000000"/>
            <w:sz w:val="20"/>
            <w:szCs w:val="20"/>
          </w:rPr>
          <w:t xml:space="preserve">      int m = coords[0][1];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A445D8">
          <w:rPr>
            <w:rFonts w:ascii="Courier New" w:eastAsia="Times New Roman" w:hAnsi="Courier New" w:cs="Courier New"/>
            <w:color w:val="000000"/>
            <w:sz w:val="20"/>
            <w:szCs w:val="20"/>
          </w:rPr>
          <w:t xml:space="preserve">      for (int i=0;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A445D8">
          <w:rPr>
            <w:rFonts w:ascii="Courier New" w:eastAsia="Times New Roman" w:hAnsi="Courier New" w:cs="Courier New"/>
            <w:color w:val="000000"/>
            <w:sz w:val="20"/>
            <w:szCs w:val="20"/>
          </w:rPr>
          <w:t xml:space="preserve">          m = Math.min(m, coords[i][1]);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A445D8">
          <w:rPr>
            <w:rFonts w:ascii="Courier New" w:eastAsia="Times New Roman" w:hAnsi="Courier New" w:cs="Courier New"/>
            <w:color w:val="000000"/>
            <w:sz w:val="20"/>
            <w:szCs w:val="20"/>
          </w:rPr>
          <w:t xml:space="preserve">      return m;</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ins w:id="23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ins w:id="239" w:author="Unknown">
        <w:r w:rsidRPr="00A445D8">
          <w:rPr>
            <w:rFonts w:ascii="Courier New" w:eastAsia="Times New Roman" w:hAnsi="Courier New" w:cs="Courier New"/>
            <w:color w:val="000000"/>
            <w:sz w:val="20"/>
            <w:szCs w:val="20"/>
          </w:rPr>
          <w:t xml:space="preserve">    public Shape rotateLeft()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ins w:id="24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color w:val="000000"/>
          <w:sz w:val="20"/>
          <w:szCs w:val="20"/>
        </w:rPr>
      </w:pPr>
      <w:ins w:id="243" w:author="Unknown">
        <w:r w:rsidRPr="00A445D8">
          <w:rPr>
            <w:rFonts w:ascii="Courier New" w:eastAsia="Times New Roman" w:hAnsi="Courier New" w:cs="Courier New"/>
            <w:color w:val="000000"/>
            <w:sz w:val="20"/>
            <w:szCs w:val="20"/>
          </w:rPr>
          <w:t xml:space="preserve">        if (pieceShape == Tetrominoes.SquareShape)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ins w:id="245" w:author="Unknown">
        <w:r w:rsidRPr="00A445D8">
          <w:rPr>
            <w:rFonts w:ascii="Courier New" w:eastAsia="Times New Roman" w:hAnsi="Courier New" w:cs="Courier New"/>
            <w:color w:val="000000"/>
            <w:sz w:val="20"/>
            <w:szCs w:val="20"/>
          </w:rPr>
          <w:t xml:space="preserve">            return this;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A445D8">
          <w:rPr>
            <w:rFonts w:ascii="Courier New" w:eastAsia="Times New Roman" w:hAnsi="Courier New" w:cs="Courier New"/>
            <w:color w:val="000000"/>
            <w:sz w:val="20"/>
            <w:szCs w:val="20"/>
          </w:rPr>
          <w:t xml:space="preserve">        Shape result = new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ins w:id="250" w:author="Unknown">
        <w:r w:rsidRPr="00A445D8">
          <w:rPr>
            <w:rFonts w:ascii="Courier New" w:eastAsia="Times New Roman" w:hAnsi="Courier New" w:cs="Courier New"/>
            <w:color w:val="000000"/>
            <w:sz w:val="20"/>
            <w:szCs w:val="20"/>
          </w:rPr>
          <w:t xml:space="preserve">        result.pieceShape = pieceShape;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A445D8">
          <w:rPr>
            <w:rFonts w:ascii="Courier New" w:eastAsia="Times New Roman" w:hAnsi="Courier New" w:cs="Courier New"/>
            <w:color w:val="000000"/>
            <w:sz w:val="20"/>
            <w:szCs w:val="20"/>
          </w:rPr>
          <w:t xml:space="preserve">            result.setX(i, y(i));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ins w:id="257" w:author="Unknown">
        <w:r w:rsidRPr="00A445D8">
          <w:rPr>
            <w:rFonts w:ascii="Courier New" w:eastAsia="Times New Roman" w:hAnsi="Courier New" w:cs="Courier New"/>
            <w:color w:val="000000"/>
            <w:sz w:val="20"/>
            <w:szCs w:val="20"/>
          </w:rPr>
          <w:t xml:space="preserve">            result.setY(i, -x(i));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ins w:id="261" w:author="Unknown">
        <w:r w:rsidRPr="00A445D8">
          <w:rPr>
            <w:rFonts w:ascii="Courier New" w:eastAsia="Times New Roman" w:hAnsi="Courier New" w:cs="Courier New"/>
            <w:color w:val="000000"/>
            <w:sz w:val="20"/>
            <w:szCs w:val="20"/>
          </w:rPr>
          <w:t xml:space="preserve">        return result;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ins w:id="26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ins w:id="266" w:author="Unknown">
        <w:r w:rsidRPr="00A445D8">
          <w:rPr>
            <w:rFonts w:ascii="Courier New" w:eastAsia="Times New Roman" w:hAnsi="Courier New" w:cs="Courier New"/>
            <w:color w:val="000000"/>
            <w:sz w:val="20"/>
            <w:szCs w:val="20"/>
          </w:rPr>
          <w:t xml:space="preserve">    public Shape rotateRight()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ins w:id="26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color w:val="000000"/>
          <w:sz w:val="20"/>
          <w:szCs w:val="20"/>
        </w:rPr>
      </w:pPr>
      <w:ins w:id="270" w:author="Unknown">
        <w:r w:rsidRPr="00A445D8">
          <w:rPr>
            <w:rFonts w:ascii="Courier New" w:eastAsia="Times New Roman" w:hAnsi="Courier New" w:cs="Courier New"/>
            <w:color w:val="000000"/>
            <w:sz w:val="20"/>
            <w:szCs w:val="20"/>
          </w:rPr>
          <w:t xml:space="preserve">        if (pieceShape == Tetrominoes.SquareShape)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color w:val="000000"/>
          <w:sz w:val="20"/>
          <w:szCs w:val="20"/>
        </w:rPr>
      </w:pPr>
      <w:ins w:id="272" w:author="Unknown">
        <w:r w:rsidRPr="00A445D8">
          <w:rPr>
            <w:rFonts w:ascii="Courier New" w:eastAsia="Times New Roman" w:hAnsi="Courier New" w:cs="Courier New"/>
            <w:color w:val="000000"/>
            <w:sz w:val="20"/>
            <w:szCs w:val="20"/>
          </w:rPr>
          <w:t xml:space="preserve">            return this;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A445D8">
          <w:rPr>
            <w:rFonts w:ascii="Courier New" w:eastAsia="Times New Roman" w:hAnsi="Courier New" w:cs="Courier New"/>
            <w:color w:val="000000"/>
            <w:sz w:val="20"/>
            <w:szCs w:val="20"/>
          </w:rPr>
          <w:t xml:space="preserve">        Shape result = new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A445D8">
          <w:rPr>
            <w:rFonts w:ascii="Courier New" w:eastAsia="Times New Roman" w:hAnsi="Courier New" w:cs="Courier New"/>
            <w:color w:val="000000"/>
            <w:sz w:val="20"/>
            <w:szCs w:val="20"/>
          </w:rPr>
          <w:t xml:space="preserve">        result.pieceShape = pieceShape;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rPr>
      </w:pPr>
      <w:ins w:id="280" w:author="Unknown">
        <w:r w:rsidRPr="00A445D8">
          <w:rPr>
            <w:rFonts w:ascii="Courier New" w:eastAsia="Times New Roman" w:hAnsi="Courier New" w:cs="Courier New"/>
            <w:color w:val="000000"/>
            <w:sz w:val="20"/>
            <w:szCs w:val="20"/>
          </w:rPr>
          <w:lastRenderedPageBreak/>
          <w:t xml:space="preserve">        for (int i = 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color w:val="000000"/>
          <w:sz w:val="20"/>
          <w:szCs w:val="20"/>
        </w:rPr>
      </w:pPr>
      <w:ins w:id="282" w:author="Unknown">
        <w:r w:rsidRPr="00A445D8">
          <w:rPr>
            <w:rFonts w:ascii="Courier New" w:eastAsia="Times New Roman" w:hAnsi="Courier New" w:cs="Courier New"/>
            <w:color w:val="000000"/>
            <w:sz w:val="20"/>
            <w:szCs w:val="20"/>
          </w:rPr>
          <w:t xml:space="preserve">            result.setX(i, -y(i));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 w:author="Unknown"/>
          <w:rFonts w:ascii="Courier New" w:eastAsia="Times New Roman" w:hAnsi="Courier New" w:cs="Courier New"/>
          <w:color w:val="000000"/>
          <w:sz w:val="20"/>
          <w:szCs w:val="20"/>
        </w:rPr>
      </w:pPr>
      <w:ins w:id="284" w:author="Unknown">
        <w:r w:rsidRPr="00A445D8">
          <w:rPr>
            <w:rFonts w:ascii="Courier New" w:eastAsia="Times New Roman" w:hAnsi="Courier New" w:cs="Courier New"/>
            <w:color w:val="000000"/>
            <w:sz w:val="20"/>
            <w:szCs w:val="20"/>
          </w:rPr>
          <w:t xml:space="preserve">            result.setY(i, x(i));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 w:author="Unknown"/>
          <w:rFonts w:ascii="Courier New" w:eastAsia="Times New Roman" w:hAnsi="Courier New" w:cs="Courier New"/>
          <w:color w:val="000000"/>
          <w:sz w:val="20"/>
          <w:szCs w:val="20"/>
        </w:rPr>
      </w:pPr>
      <w:ins w:id="28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 w:author="Unknown"/>
          <w:rFonts w:ascii="Courier New" w:eastAsia="Times New Roman" w:hAnsi="Courier New" w:cs="Courier New"/>
          <w:color w:val="000000"/>
          <w:sz w:val="20"/>
          <w:szCs w:val="20"/>
        </w:rPr>
      </w:pPr>
      <w:ins w:id="288" w:author="Unknown">
        <w:r w:rsidRPr="00A445D8">
          <w:rPr>
            <w:rFonts w:ascii="Courier New" w:eastAsia="Times New Roman" w:hAnsi="Courier New" w:cs="Courier New"/>
            <w:color w:val="000000"/>
            <w:sz w:val="20"/>
            <w:szCs w:val="20"/>
          </w:rPr>
          <w:t xml:space="preserve">        return result;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293" w:author="Unknown"/>
          <w:rFonts w:ascii="Georgia" w:eastAsia="Times New Roman" w:hAnsi="Georgia" w:cs="Times New Roman"/>
          <w:color w:val="000000"/>
          <w:sz w:val="24"/>
          <w:szCs w:val="24"/>
        </w:rPr>
      </w:pPr>
      <w:ins w:id="294"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Shape</w:t>
        </w:r>
        <w:r w:rsidRPr="00A445D8">
          <w:rPr>
            <w:rFonts w:ascii="Georgia" w:eastAsia="Times New Roman" w:hAnsi="Georgia" w:cs="Times New Roman"/>
            <w:color w:val="000000"/>
            <w:sz w:val="24"/>
            <w:szCs w:val="24"/>
          </w:rPr>
          <w:t> class provides information about a tetris 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A445D8">
          <w:rPr>
            <w:rFonts w:ascii="Courier New" w:eastAsia="Times New Roman" w:hAnsi="Courier New" w:cs="Courier New"/>
            <w:color w:val="000000"/>
            <w:sz w:val="20"/>
            <w:szCs w:val="20"/>
          </w:rPr>
          <w:t xml:space="preserve">enum Tetrominoes { NoShape, ZShape, SShape, LineShape,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ins w:id="298" w:author="Unknown">
        <w:r w:rsidRPr="00A445D8">
          <w:rPr>
            <w:rFonts w:ascii="Courier New" w:eastAsia="Times New Roman" w:hAnsi="Courier New" w:cs="Courier New"/>
            <w:color w:val="000000"/>
            <w:sz w:val="20"/>
            <w:szCs w:val="20"/>
          </w:rPr>
          <w:t xml:space="preserve">        TShape, SquareShape, LShape, MirroredLShape };</w:t>
        </w:r>
      </w:ins>
    </w:p>
    <w:p w:rsidR="00A445D8" w:rsidRPr="00A445D8" w:rsidRDefault="00A445D8" w:rsidP="00A445D8">
      <w:pPr>
        <w:spacing w:before="100" w:beforeAutospacing="1" w:after="100" w:afterAutospacing="1" w:line="240" w:lineRule="auto"/>
        <w:rPr>
          <w:ins w:id="299" w:author="Unknown"/>
          <w:rFonts w:ascii="Georgia" w:eastAsia="Times New Roman" w:hAnsi="Georgia" w:cs="Times New Roman"/>
          <w:color w:val="000000"/>
          <w:sz w:val="24"/>
          <w:szCs w:val="24"/>
        </w:rPr>
      </w:pPr>
      <w:ins w:id="300" w:author="Unknown">
        <w:r w:rsidRPr="00A445D8">
          <w:rPr>
            <w:rFonts w:ascii="Georgia" w:eastAsia="Times New Roman" w:hAnsi="Georgia" w:cs="Times New Roman"/>
            <w:color w:val="000000"/>
            <w:sz w:val="24"/>
            <w:szCs w:val="24"/>
          </w:rPr>
          <w:t>The Tetrominoes enum holds all seven tetris shapes. Plus the empty shape called here </w:t>
        </w:r>
        <w:r w:rsidRPr="00A445D8">
          <w:rPr>
            <w:rFonts w:ascii="Courier New" w:eastAsia="Times New Roman" w:hAnsi="Courier New" w:cs="Courier New"/>
            <w:color w:val="000000"/>
            <w:sz w:val="20"/>
          </w:rPr>
          <w:t>NoShape</w:t>
        </w:r>
        <w:r w:rsidRPr="00A445D8">
          <w:rPr>
            <w:rFonts w:ascii="Georgia" w:eastAsia="Times New Roman" w:hAnsi="Georgia" w:cs="Times New Roman"/>
            <w:color w:val="000000"/>
            <w:sz w:val="24"/>
            <w:szCs w:val="24"/>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ins w:id="302" w:author="Unknown">
        <w:r w:rsidRPr="00A445D8">
          <w:rPr>
            <w:rFonts w:ascii="Courier New" w:eastAsia="Times New Roman" w:hAnsi="Courier New" w:cs="Courier New"/>
            <w:color w:val="000000"/>
            <w:sz w:val="20"/>
            <w:szCs w:val="20"/>
          </w:rPr>
          <w:t>public Shape()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ins w:id="305" w:author="Unknown">
        <w:r w:rsidRPr="00A445D8">
          <w:rPr>
            <w:rFonts w:ascii="Courier New" w:eastAsia="Times New Roman" w:hAnsi="Courier New" w:cs="Courier New"/>
            <w:color w:val="000000"/>
            <w:sz w:val="20"/>
            <w:szCs w:val="20"/>
          </w:rPr>
          <w:t xml:space="preserve">    coords = new int[4][2];</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color w:val="000000"/>
          <w:sz w:val="20"/>
          <w:szCs w:val="20"/>
        </w:rPr>
      </w:pPr>
      <w:ins w:id="307" w:author="Unknown">
        <w:r w:rsidRPr="00A445D8">
          <w:rPr>
            <w:rFonts w:ascii="Courier New" w:eastAsia="Times New Roman" w:hAnsi="Courier New" w:cs="Courier New"/>
            <w:color w:val="000000"/>
            <w:sz w:val="20"/>
            <w:szCs w:val="20"/>
          </w:rPr>
          <w:t xml:space="preserve">    setShape(Tetrominoes.NoShape);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color w:val="000000"/>
          <w:sz w:val="20"/>
          <w:szCs w:val="20"/>
        </w:rPr>
      </w:pPr>
      <w:ins w:id="310"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311" w:author="Unknown"/>
          <w:rFonts w:ascii="Georgia" w:eastAsia="Times New Roman" w:hAnsi="Georgia" w:cs="Times New Roman"/>
          <w:color w:val="000000"/>
          <w:sz w:val="24"/>
          <w:szCs w:val="24"/>
        </w:rPr>
      </w:pPr>
      <w:ins w:id="312" w:author="Unknown">
        <w:r w:rsidRPr="00A445D8">
          <w:rPr>
            <w:rFonts w:ascii="Georgia" w:eastAsia="Times New Roman" w:hAnsi="Georgia" w:cs="Times New Roman"/>
            <w:color w:val="000000"/>
            <w:sz w:val="24"/>
            <w:szCs w:val="24"/>
          </w:rPr>
          <w:t>This is the constructor of the </w:t>
        </w:r>
        <w:r w:rsidRPr="00A445D8">
          <w:rPr>
            <w:rFonts w:ascii="Courier New" w:eastAsia="Times New Roman" w:hAnsi="Courier New" w:cs="Courier New"/>
            <w:color w:val="000000"/>
            <w:sz w:val="20"/>
          </w:rPr>
          <w:t>Shape</w:t>
        </w:r>
        <w:r w:rsidRPr="00A445D8">
          <w:rPr>
            <w:rFonts w:ascii="Georgia" w:eastAsia="Times New Roman" w:hAnsi="Georgia" w:cs="Times New Roman"/>
            <w:color w:val="000000"/>
            <w:sz w:val="24"/>
            <w:szCs w:val="24"/>
          </w:rPr>
          <w:t> class. The </w:t>
        </w:r>
        <w:r w:rsidRPr="00A445D8">
          <w:rPr>
            <w:rFonts w:ascii="Courier New" w:eastAsia="Times New Roman" w:hAnsi="Courier New" w:cs="Courier New"/>
            <w:color w:val="000000"/>
            <w:sz w:val="20"/>
          </w:rPr>
          <w:t>coords</w:t>
        </w:r>
        <w:r w:rsidRPr="00A445D8">
          <w:rPr>
            <w:rFonts w:ascii="Georgia" w:eastAsia="Times New Roman" w:hAnsi="Georgia" w:cs="Times New Roman"/>
            <w:color w:val="000000"/>
            <w:sz w:val="24"/>
            <w:szCs w:val="24"/>
          </w:rPr>
          <w:t> array holds the actual coordinates of a Tetris 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A445D8">
          <w:rPr>
            <w:rFonts w:ascii="Courier New" w:eastAsia="Times New Roman" w:hAnsi="Courier New" w:cs="Courier New"/>
            <w:color w:val="000000"/>
            <w:sz w:val="20"/>
            <w:szCs w:val="20"/>
          </w:rPr>
          <w:t>coordsTable = new int[][][]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ins w:id="316" w:author="Unknown">
        <w:r w:rsidRPr="00A445D8">
          <w:rPr>
            <w:rFonts w:ascii="Courier New" w:eastAsia="Times New Roman" w:hAnsi="Courier New" w:cs="Courier New"/>
            <w:color w:val="000000"/>
            <w:sz w:val="20"/>
            <w:szCs w:val="20"/>
          </w:rPr>
          <w:t xml:space="preserve">   { { 0, 0 },   { 0, 0 },   { 0, 0 },   { 0, 0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rPr>
      </w:pPr>
      <w:ins w:id="318" w:author="Unknown">
        <w:r w:rsidRPr="00A445D8">
          <w:rPr>
            <w:rFonts w:ascii="Courier New" w:eastAsia="Times New Roman" w:hAnsi="Courier New" w:cs="Courier New"/>
            <w:color w:val="000000"/>
            <w:sz w:val="20"/>
            <w:szCs w:val="20"/>
          </w:rPr>
          <w:t xml:space="preserve">   { { 0, -1 },  { 0, 0 },   { -1, 0 },  { -1,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A445D8">
          <w:rPr>
            <w:rFonts w:ascii="Courier New" w:eastAsia="Times New Roman" w:hAnsi="Courier New" w:cs="Courier New"/>
            <w:color w:val="000000"/>
            <w:sz w:val="20"/>
            <w:szCs w:val="20"/>
          </w:rPr>
          <w:t xml:space="preserve">   { { 0, -1 },  { 0, 0 },   { 1, 0 },   { 1,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A445D8">
          <w:rPr>
            <w:rFonts w:ascii="Courier New" w:eastAsia="Times New Roman" w:hAnsi="Courier New" w:cs="Courier New"/>
            <w:color w:val="000000"/>
            <w:sz w:val="20"/>
            <w:szCs w:val="20"/>
          </w:rPr>
          <w:t xml:space="preserve">   { { 0, -1 },  { 0, 0 },   { 0, 1 },   { 0, 2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A445D8">
          <w:rPr>
            <w:rFonts w:ascii="Courier New" w:eastAsia="Times New Roman" w:hAnsi="Courier New" w:cs="Courier New"/>
            <w:color w:val="000000"/>
            <w:sz w:val="20"/>
            <w:szCs w:val="20"/>
          </w:rPr>
          <w:t xml:space="preserve">   { { -1, 0 },  { 0, 0 },   { 1, 0 },   { 0,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A445D8">
          <w:rPr>
            <w:rFonts w:ascii="Courier New" w:eastAsia="Times New Roman" w:hAnsi="Courier New" w:cs="Courier New"/>
            <w:color w:val="000000"/>
            <w:sz w:val="20"/>
            <w:szCs w:val="20"/>
          </w:rPr>
          <w:t xml:space="preserve">   { { 0, 0 },   { 1, 0 },   { 0, 1 },   { 1,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ins w:id="328" w:author="Unknown">
        <w:r w:rsidRPr="00A445D8">
          <w:rPr>
            <w:rFonts w:ascii="Courier New" w:eastAsia="Times New Roman" w:hAnsi="Courier New" w:cs="Courier New"/>
            <w:color w:val="000000"/>
            <w:sz w:val="20"/>
            <w:szCs w:val="20"/>
          </w:rPr>
          <w:t xml:space="preserve">   { { -1, -1 }, { 0, -1 },  { 0, 0 },   { 0,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rPr>
      </w:pPr>
      <w:ins w:id="330" w:author="Unknown">
        <w:r w:rsidRPr="00A445D8">
          <w:rPr>
            <w:rFonts w:ascii="Courier New" w:eastAsia="Times New Roman" w:hAnsi="Courier New" w:cs="Courier New"/>
            <w:color w:val="000000"/>
            <w:sz w:val="20"/>
            <w:szCs w:val="20"/>
          </w:rPr>
          <w:t xml:space="preserve">   { { 1, -1 },  { 0, -1 },  { 0, 0 },   { 0, 1 }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333" w:author="Unknown"/>
          <w:rFonts w:ascii="Georgia" w:eastAsia="Times New Roman" w:hAnsi="Georgia" w:cs="Times New Roman"/>
          <w:color w:val="000000"/>
          <w:sz w:val="24"/>
          <w:szCs w:val="24"/>
        </w:rPr>
      </w:pPr>
      <w:ins w:id="334"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coordsTable</w:t>
        </w:r>
        <w:r w:rsidRPr="00A445D8">
          <w:rPr>
            <w:rFonts w:ascii="Georgia" w:eastAsia="Times New Roman" w:hAnsi="Georgia" w:cs="Times New Roman"/>
            <w:color w:val="000000"/>
            <w:sz w:val="24"/>
            <w:szCs w:val="24"/>
          </w:rPr>
          <w:t> array holds all possible coordinate values of our tetris pieces. This is a template from which all pieces take their coordiate values.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ins w:id="336" w:author="Unknown">
        <w:r w:rsidRPr="00A445D8">
          <w:rPr>
            <w:rFonts w:ascii="Courier New" w:eastAsia="Times New Roman" w:hAnsi="Courier New" w:cs="Courier New"/>
            <w:color w:val="000000"/>
            <w:sz w:val="20"/>
            <w:szCs w:val="20"/>
          </w:rPr>
          <w:t>for (int i = 0; i &lt; 4 ;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color w:val="000000"/>
          <w:sz w:val="20"/>
          <w:szCs w:val="20"/>
        </w:rPr>
      </w:pPr>
      <w:ins w:id="338" w:author="Unknown">
        <w:r w:rsidRPr="00A445D8">
          <w:rPr>
            <w:rFonts w:ascii="Courier New" w:eastAsia="Times New Roman" w:hAnsi="Courier New" w:cs="Courier New"/>
            <w:color w:val="000000"/>
            <w:sz w:val="20"/>
            <w:szCs w:val="20"/>
          </w:rPr>
          <w:t xml:space="preserve">    for (int j = 0; j &lt; 2; ++j)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A445D8">
          <w:rPr>
            <w:rFonts w:ascii="Courier New" w:eastAsia="Times New Roman" w:hAnsi="Courier New" w:cs="Courier New"/>
            <w:color w:val="000000"/>
            <w:sz w:val="20"/>
            <w:szCs w:val="20"/>
          </w:rPr>
          <w:t xml:space="preserve">        coords[i][j] = coordsTable[shape.ordinal()][i][j];</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ins w:id="34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rPr>
      </w:pPr>
      <w:ins w:id="344"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345" w:author="Unknown"/>
          <w:rFonts w:ascii="Georgia" w:eastAsia="Times New Roman" w:hAnsi="Georgia" w:cs="Times New Roman"/>
          <w:color w:val="000000"/>
          <w:sz w:val="24"/>
          <w:szCs w:val="24"/>
        </w:rPr>
      </w:pPr>
      <w:ins w:id="346" w:author="Unknown">
        <w:r w:rsidRPr="00A445D8">
          <w:rPr>
            <w:rFonts w:ascii="Georgia" w:eastAsia="Times New Roman" w:hAnsi="Georgia" w:cs="Times New Roman"/>
            <w:color w:val="000000"/>
            <w:sz w:val="24"/>
            <w:szCs w:val="24"/>
          </w:rPr>
          <w:t>Here we put one row of the coordiate values from the </w:t>
        </w:r>
        <w:r w:rsidRPr="00A445D8">
          <w:rPr>
            <w:rFonts w:ascii="Courier New" w:eastAsia="Times New Roman" w:hAnsi="Courier New" w:cs="Courier New"/>
            <w:color w:val="000000"/>
            <w:sz w:val="20"/>
          </w:rPr>
          <w:t>coordsTable</w:t>
        </w:r>
        <w:r w:rsidRPr="00A445D8">
          <w:rPr>
            <w:rFonts w:ascii="Georgia" w:eastAsia="Times New Roman" w:hAnsi="Georgia" w:cs="Times New Roman"/>
            <w:color w:val="000000"/>
            <w:sz w:val="24"/>
            <w:szCs w:val="24"/>
          </w:rPr>
          <w:t> to a coords array of a tetris piece. Note the use of the </w:t>
        </w:r>
        <w:r w:rsidRPr="00A445D8">
          <w:rPr>
            <w:rFonts w:ascii="Courier New" w:eastAsia="Times New Roman" w:hAnsi="Courier New" w:cs="Courier New"/>
            <w:color w:val="000000"/>
            <w:sz w:val="20"/>
          </w:rPr>
          <w:t>ordinal()</w:t>
        </w:r>
        <w:r w:rsidRPr="00A445D8">
          <w:rPr>
            <w:rFonts w:ascii="Georgia" w:eastAsia="Times New Roman" w:hAnsi="Georgia" w:cs="Times New Roman"/>
            <w:color w:val="000000"/>
            <w:sz w:val="24"/>
            <w:szCs w:val="24"/>
          </w:rPr>
          <w:t> method. In C++, an enum type is esencially an integer. Unlike in C++, Java enums are full classes. And the </w:t>
        </w:r>
        <w:r w:rsidRPr="00A445D8">
          <w:rPr>
            <w:rFonts w:ascii="Courier New" w:eastAsia="Times New Roman" w:hAnsi="Courier New" w:cs="Courier New"/>
            <w:color w:val="000000"/>
            <w:sz w:val="20"/>
          </w:rPr>
          <w:t>ordinal()</w:t>
        </w:r>
        <w:r w:rsidRPr="00A445D8">
          <w:rPr>
            <w:rFonts w:ascii="Georgia" w:eastAsia="Times New Roman" w:hAnsi="Georgia" w:cs="Times New Roman"/>
            <w:color w:val="000000"/>
            <w:sz w:val="24"/>
            <w:szCs w:val="24"/>
          </w:rPr>
          <w:t> method returns the current position of the enum type in the enum object.</w:t>
        </w:r>
      </w:ins>
    </w:p>
    <w:p w:rsidR="00A445D8" w:rsidRPr="00A445D8" w:rsidRDefault="00A445D8" w:rsidP="00A445D8">
      <w:pPr>
        <w:spacing w:before="100" w:beforeAutospacing="1" w:after="100" w:afterAutospacing="1" w:line="240" w:lineRule="auto"/>
        <w:rPr>
          <w:ins w:id="347" w:author="Unknown"/>
          <w:rFonts w:ascii="Georgia" w:eastAsia="Times New Roman" w:hAnsi="Georgia" w:cs="Times New Roman"/>
          <w:color w:val="000000"/>
          <w:sz w:val="24"/>
          <w:szCs w:val="24"/>
        </w:rPr>
      </w:pPr>
      <w:ins w:id="348" w:author="Unknown">
        <w:r w:rsidRPr="00A445D8">
          <w:rPr>
            <w:rFonts w:ascii="Georgia" w:eastAsia="Times New Roman" w:hAnsi="Georgia" w:cs="Times New Roman"/>
            <w:color w:val="000000"/>
            <w:sz w:val="24"/>
            <w:szCs w:val="24"/>
          </w:rPr>
          <w:lastRenderedPageBreak/>
          <w:t>The following image will help understand the coordinate values a bit more. The coords array saves the coordinates of the tetris piece. For example, numbers { 0, -1 }, { 0, 0 }, { -1, 0 }, { -1, 1 }, represent a rotated S-shape. The following diagram illustrates the shape.</w:t>
        </w:r>
      </w:ins>
    </w:p>
    <w:p w:rsidR="00A445D8" w:rsidRPr="00A445D8" w:rsidRDefault="00A445D8" w:rsidP="00A445D8">
      <w:pPr>
        <w:spacing w:after="0" w:line="240" w:lineRule="auto"/>
        <w:rPr>
          <w:ins w:id="349"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90800" cy="2190750"/>
            <wp:effectExtent l="19050" t="0" r="0" b="0"/>
            <wp:docPr id="2" name="Picture 2" descr="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rdinates"/>
                    <pic:cNvPicPr>
                      <a:picLocks noChangeAspect="1" noChangeArrowheads="1"/>
                    </pic:cNvPicPr>
                  </pic:nvPicPr>
                  <pic:blipFill>
                    <a:blip r:embed="rId6"/>
                    <a:srcRect/>
                    <a:stretch>
                      <a:fillRect/>
                    </a:stretch>
                  </pic:blipFill>
                  <pic:spPr bwMode="auto">
                    <a:xfrm>
                      <a:off x="0" y="0"/>
                      <a:ext cx="2590800" cy="2190750"/>
                    </a:xfrm>
                    <a:prstGeom prst="rect">
                      <a:avLst/>
                    </a:prstGeom>
                    <a:noFill/>
                    <a:ln w="9525">
                      <a:noFill/>
                      <a:miter lim="800000"/>
                      <a:headEnd/>
                      <a:tailEnd/>
                    </a:ln>
                  </pic:spPr>
                </pic:pic>
              </a:graphicData>
            </a:graphic>
          </wp:inline>
        </w:drawing>
      </w:r>
      <w:ins w:id="350" w:author="Unknown">
        <w:r w:rsidRPr="00A445D8">
          <w:rPr>
            <w:rFonts w:ascii="Times New Roman" w:eastAsia="Times New Roman" w:hAnsi="Times New Roman" w:cs="Times New Roman"/>
            <w:sz w:val="24"/>
            <w:szCs w:val="24"/>
          </w:rPr>
          <w:t>Figure: Coordinates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1" w:author="Unknown"/>
          <w:rFonts w:ascii="Courier New" w:eastAsia="Times New Roman" w:hAnsi="Courier New" w:cs="Courier New"/>
          <w:color w:val="000000"/>
          <w:sz w:val="20"/>
          <w:szCs w:val="20"/>
        </w:rPr>
      </w:pPr>
      <w:ins w:id="352" w:author="Unknown">
        <w:r w:rsidRPr="00A445D8">
          <w:rPr>
            <w:rFonts w:ascii="Courier New" w:eastAsia="Times New Roman" w:hAnsi="Courier New" w:cs="Courier New"/>
            <w:color w:val="000000"/>
            <w:sz w:val="20"/>
            <w:szCs w:val="20"/>
          </w:rPr>
          <w:t xml:space="preserve">public Shape rotateLeft()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ins w:id="356" w:author="Unknown">
        <w:r w:rsidRPr="00A445D8">
          <w:rPr>
            <w:rFonts w:ascii="Courier New" w:eastAsia="Times New Roman" w:hAnsi="Courier New" w:cs="Courier New"/>
            <w:color w:val="000000"/>
            <w:sz w:val="20"/>
            <w:szCs w:val="20"/>
          </w:rPr>
          <w:t xml:space="preserve">    if (pieceShape == Tetrominoes.SquareShape)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color w:val="000000"/>
          <w:sz w:val="20"/>
          <w:szCs w:val="20"/>
        </w:rPr>
      </w:pPr>
      <w:ins w:id="358" w:author="Unknown">
        <w:r w:rsidRPr="00A445D8">
          <w:rPr>
            <w:rFonts w:ascii="Courier New" w:eastAsia="Times New Roman" w:hAnsi="Courier New" w:cs="Courier New"/>
            <w:color w:val="000000"/>
            <w:sz w:val="20"/>
            <w:szCs w:val="20"/>
          </w:rPr>
          <w:t xml:space="preserve">        return this;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rPr>
      </w:pPr>
      <w:ins w:id="361" w:author="Unknown">
        <w:r w:rsidRPr="00A445D8">
          <w:rPr>
            <w:rFonts w:ascii="Courier New" w:eastAsia="Times New Roman" w:hAnsi="Courier New" w:cs="Courier New"/>
            <w:color w:val="000000"/>
            <w:sz w:val="20"/>
            <w:szCs w:val="20"/>
          </w:rPr>
          <w:t xml:space="preserve">    Shape result = new 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rPr>
      </w:pPr>
      <w:ins w:id="363" w:author="Unknown">
        <w:r w:rsidRPr="00A445D8">
          <w:rPr>
            <w:rFonts w:ascii="Courier New" w:eastAsia="Times New Roman" w:hAnsi="Courier New" w:cs="Courier New"/>
            <w:color w:val="000000"/>
            <w:sz w:val="20"/>
            <w:szCs w:val="20"/>
          </w:rPr>
          <w:t xml:space="preserve">    result.pieceShape = pieceShape;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rPr>
      </w:pPr>
      <w:ins w:id="366"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A445D8">
          <w:rPr>
            <w:rFonts w:ascii="Courier New" w:eastAsia="Times New Roman" w:hAnsi="Courier New" w:cs="Courier New"/>
            <w:color w:val="000000"/>
            <w:sz w:val="20"/>
            <w:szCs w:val="20"/>
          </w:rPr>
          <w:t xml:space="preserve">        result.setX(i, y(i));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ins w:id="370" w:author="Unknown">
        <w:r w:rsidRPr="00A445D8">
          <w:rPr>
            <w:rFonts w:ascii="Courier New" w:eastAsia="Times New Roman" w:hAnsi="Courier New" w:cs="Courier New"/>
            <w:color w:val="000000"/>
            <w:sz w:val="20"/>
            <w:szCs w:val="20"/>
          </w:rPr>
          <w:t xml:space="preserve">        result.setY(i, -x(i));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rPr>
      </w:pPr>
      <w:ins w:id="37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A445D8">
          <w:rPr>
            <w:rFonts w:ascii="Courier New" w:eastAsia="Times New Roman" w:hAnsi="Courier New" w:cs="Courier New"/>
            <w:color w:val="000000"/>
            <w:sz w:val="20"/>
            <w:szCs w:val="20"/>
          </w:rPr>
          <w:t xml:space="preserve">    return result;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ins w:id="37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pacing w:before="100" w:beforeAutospacing="1" w:after="100" w:afterAutospacing="1" w:line="240" w:lineRule="auto"/>
        <w:rPr>
          <w:ins w:id="377" w:author="Unknown"/>
          <w:rFonts w:ascii="Georgia" w:eastAsia="Times New Roman" w:hAnsi="Georgia" w:cs="Times New Roman"/>
          <w:color w:val="000000"/>
          <w:sz w:val="24"/>
          <w:szCs w:val="24"/>
        </w:rPr>
      </w:pPr>
      <w:ins w:id="378" w:author="Unknown">
        <w:r w:rsidRPr="00A445D8">
          <w:rPr>
            <w:rFonts w:ascii="Georgia" w:eastAsia="Times New Roman" w:hAnsi="Georgia" w:cs="Times New Roman"/>
            <w:color w:val="000000"/>
            <w:sz w:val="24"/>
            <w:szCs w:val="24"/>
          </w:rPr>
          <w:t>This code rotates the piece to the left. The square does not have to be rotated. That's why we simply return the reference to the current object. Looking at the previous image will help to understand the rotation.</w:t>
        </w:r>
      </w:ins>
    </w:p>
    <w:p w:rsidR="00A445D8" w:rsidRPr="00A445D8" w:rsidRDefault="00A445D8" w:rsidP="00A445D8">
      <w:pPr>
        <w:shd w:val="clear" w:color="auto" w:fill="BDBDBD"/>
        <w:spacing w:after="0" w:line="240" w:lineRule="auto"/>
        <w:rPr>
          <w:ins w:id="379" w:author="Unknown"/>
          <w:rFonts w:ascii="Georgia" w:eastAsia="Times New Roman" w:hAnsi="Georgia" w:cs="Times New Roman"/>
          <w:color w:val="000000"/>
          <w:sz w:val="24"/>
          <w:szCs w:val="24"/>
        </w:rPr>
      </w:pPr>
      <w:ins w:id="380" w:author="Unknown">
        <w:r w:rsidRPr="00A445D8">
          <w:rPr>
            <w:rFonts w:ascii="Georgia" w:eastAsia="Times New Roman" w:hAnsi="Georgia" w:cs="Times New Roman"/>
            <w:color w:val="000000"/>
            <w:sz w:val="24"/>
            <w:szCs w:val="24"/>
          </w:rPr>
          <w:t>Board.java</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A445D8">
          <w:rPr>
            <w:rFonts w:ascii="Courier New" w:eastAsia="Times New Roman" w:hAnsi="Courier New" w:cs="Courier New"/>
            <w:color w:val="000000"/>
            <w:sz w:val="20"/>
            <w:szCs w:val="20"/>
          </w:rPr>
          <w:t>package tetris;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A445D8">
          <w:rPr>
            <w:rFonts w:ascii="Courier New" w:eastAsia="Times New Roman" w:hAnsi="Courier New" w:cs="Courier New"/>
            <w:color w:val="000000"/>
            <w:sz w:val="20"/>
            <w:szCs w:val="20"/>
          </w:rPr>
          <w:t>import java.awt.Color;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ins w:id="387" w:author="Unknown">
        <w:r w:rsidRPr="00A445D8">
          <w:rPr>
            <w:rFonts w:ascii="Courier New" w:eastAsia="Times New Roman" w:hAnsi="Courier New" w:cs="Courier New"/>
            <w:color w:val="000000"/>
            <w:sz w:val="20"/>
            <w:szCs w:val="20"/>
          </w:rPr>
          <w:t>import java.awt.Dimension;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ins w:id="389" w:author="Unknown">
        <w:r w:rsidRPr="00A445D8">
          <w:rPr>
            <w:rFonts w:ascii="Courier New" w:eastAsia="Times New Roman" w:hAnsi="Courier New" w:cs="Courier New"/>
            <w:color w:val="000000"/>
            <w:sz w:val="20"/>
            <w:szCs w:val="20"/>
          </w:rPr>
          <w:t>import java.awt.Graphics;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color w:val="000000"/>
          <w:sz w:val="20"/>
          <w:szCs w:val="20"/>
        </w:rPr>
      </w:pPr>
      <w:ins w:id="391" w:author="Unknown">
        <w:r w:rsidRPr="00A445D8">
          <w:rPr>
            <w:rFonts w:ascii="Courier New" w:eastAsia="Times New Roman" w:hAnsi="Courier New" w:cs="Courier New"/>
            <w:color w:val="000000"/>
            <w:sz w:val="20"/>
            <w:szCs w:val="20"/>
          </w:rPr>
          <w:t>import java.awt.event.ActionEvent;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ins w:id="393" w:author="Unknown">
        <w:r w:rsidRPr="00A445D8">
          <w:rPr>
            <w:rFonts w:ascii="Courier New" w:eastAsia="Times New Roman" w:hAnsi="Courier New" w:cs="Courier New"/>
            <w:color w:val="000000"/>
            <w:sz w:val="20"/>
            <w:szCs w:val="20"/>
          </w:rPr>
          <w:t>import java.awt.event.ActionListener;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A445D8">
          <w:rPr>
            <w:rFonts w:ascii="Courier New" w:eastAsia="Times New Roman" w:hAnsi="Courier New" w:cs="Courier New"/>
            <w:color w:val="000000"/>
            <w:sz w:val="20"/>
            <w:szCs w:val="20"/>
          </w:rPr>
          <w:t>import java.awt.event.KeyAdapter;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A445D8">
          <w:rPr>
            <w:rFonts w:ascii="Courier New" w:eastAsia="Times New Roman" w:hAnsi="Courier New" w:cs="Courier New"/>
            <w:color w:val="000000"/>
            <w:sz w:val="20"/>
            <w:szCs w:val="20"/>
          </w:rPr>
          <w:t>import java.awt.event.KeyEvent;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ins w:id="399" w:author="Unknown">
        <w:r w:rsidRPr="00A445D8">
          <w:rPr>
            <w:rFonts w:ascii="Courier New" w:eastAsia="Times New Roman" w:hAnsi="Courier New" w:cs="Courier New"/>
            <w:color w:val="000000"/>
            <w:sz w:val="20"/>
            <w:szCs w:val="20"/>
          </w:rPr>
          <w:t>import javax.swing.JLabel;</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Courier New" w:eastAsia="Times New Roman" w:hAnsi="Courier New" w:cs="Courier New"/>
          <w:color w:val="000000"/>
          <w:sz w:val="20"/>
          <w:szCs w:val="20"/>
        </w:rPr>
      </w:pPr>
      <w:ins w:id="401" w:author="Unknown">
        <w:r w:rsidRPr="00A445D8">
          <w:rPr>
            <w:rFonts w:ascii="Courier New" w:eastAsia="Times New Roman" w:hAnsi="Courier New" w:cs="Courier New"/>
            <w:color w:val="000000"/>
            <w:sz w:val="20"/>
            <w:szCs w:val="20"/>
          </w:rPr>
          <w:t>import javax.swing.JPanel;</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A445D8">
          <w:rPr>
            <w:rFonts w:ascii="Courier New" w:eastAsia="Times New Roman" w:hAnsi="Courier New" w:cs="Courier New"/>
            <w:color w:val="000000"/>
            <w:sz w:val="20"/>
            <w:szCs w:val="20"/>
          </w:rPr>
          <w:t>import javax.swing.Timer;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A445D8">
          <w:rPr>
            <w:rFonts w:ascii="Courier New" w:eastAsia="Times New Roman" w:hAnsi="Courier New" w:cs="Courier New"/>
            <w:color w:val="000000"/>
            <w:sz w:val="20"/>
            <w:szCs w:val="20"/>
          </w:rPr>
          <w:t>import tetris.Shape.Tetrominoes;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A445D8">
          <w:rPr>
            <w:rFonts w:ascii="Courier New" w:eastAsia="Times New Roman" w:hAnsi="Courier New" w:cs="Courier New"/>
            <w:color w:val="000000"/>
            <w:sz w:val="20"/>
            <w:szCs w:val="20"/>
          </w:rPr>
          <w:t>public class Board extends JPanel implements ActionListener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ins w:id="414" w:author="Unknown">
        <w:r w:rsidRPr="00A445D8">
          <w:rPr>
            <w:rFonts w:ascii="Courier New" w:eastAsia="Times New Roman" w:hAnsi="Courier New" w:cs="Courier New"/>
            <w:color w:val="000000"/>
            <w:sz w:val="20"/>
            <w:szCs w:val="20"/>
          </w:rPr>
          <w:t xml:space="preserve">    final int BoardWidth = 10;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5" w:author="Unknown"/>
          <w:rFonts w:ascii="Courier New" w:eastAsia="Times New Roman" w:hAnsi="Courier New" w:cs="Courier New"/>
          <w:color w:val="000000"/>
          <w:sz w:val="20"/>
          <w:szCs w:val="20"/>
        </w:rPr>
      </w:pPr>
      <w:ins w:id="416" w:author="Unknown">
        <w:r w:rsidRPr="00A445D8">
          <w:rPr>
            <w:rFonts w:ascii="Courier New" w:eastAsia="Times New Roman" w:hAnsi="Courier New" w:cs="Courier New"/>
            <w:color w:val="000000"/>
            <w:sz w:val="20"/>
            <w:szCs w:val="20"/>
          </w:rPr>
          <w:t xml:space="preserve">    final int BoardHeight = 22;</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A445D8">
          <w:rPr>
            <w:rFonts w:ascii="Courier New" w:eastAsia="Times New Roman" w:hAnsi="Courier New" w:cs="Courier New"/>
            <w:color w:val="000000"/>
            <w:sz w:val="20"/>
            <w:szCs w:val="20"/>
          </w:rPr>
          <w:t xml:space="preserve">    Timer timer;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ins w:id="421" w:author="Unknown">
        <w:r w:rsidRPr="00A445D8">
          <w:rPr>
            <w:rFonts w:ascii="Courier New" w:eastAsia="Times New Roman" w:hAnsi="Courier New" w:cs="Courier New"/>
            <w:color w:val="000000"/>
            <w:sz w:val="20"/>
            <w:szCs w:val="20"/>
          </w:rPr>
          <w:t xml:space="preserve">    boolean isFallingFinished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Unknown"/>
          <w:rFonts w:ascii="Courier New" w:eastAsia="Times New Roman" w:hAnsi="Courier New" w:cs="Courier New"/>
          <w:color w:val="000000"/>
          <w:sz w:val="20"/>
          <w:szCs w:val="20"/>
        </w:rPr>
      </w:pPr>
      <w:ins w:id="423" w:author="Unknown">
        <w:r w:rsidRPr="00A445D8">
          <w:rPr>
            <w:rFonts w:ascii="Courier New" w:eastAsia="Times New Roman" w:hAnsi="Courier New" w:cs="Courier New"/>
            <w:color w:val="000000"/>
            <w:sz w:val="20"/>
            <w:szCs w:val="20"/>
          </w:rPr>
          <w:t xml:space="preserve">    boolean isStarted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color w:val="000000"/>
          <w:sz w:val="20"/>
          <w:szCs w:val="20"/>
        </w:rPr>
      </w:pPr>
      <w:ins w:id="425" w:author="Unknown">
        <w:r w:rsidRPr="00A445D8">
          <w:rPr>
            <w:rFonts w:ascii="Courier New" w:eastAsia="Times New Roman" w:hAnsi="Courier New" w:cs="Courier New"/>
            <w:color w:val="000000"/>
            <w:sz w:val="20"/>
            <w:szCs w:val="20"/>
          </w:rPr>
          <w:t xml:space="preserve">    boolean isPaused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ins w:id="427" w:author="Unknown">
        <w:r w:rsidRPr="00A445D8">
          <w:rPr>
            <w:rFonts w:ascii="Courier New" w:eastAsia="Times New Roman" w:hAnsi="Courier New" w:cs="Courier New"/>
            <w:color w:val="000000"/>
            <w:sz w:val="20"/>
            <w:szCs w:val="20"/>
          </w:rPr>
          <w:t xml:space="preserve">    int numLinesRemoved =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A445D8">
          <w:rPr>
            <w:rFonts w:ascii="Courier New" w:eastAsia="Times New Roman" w:hAnsi="Courier New" w:cs="Courier New"/>
            <w:color w:val="000000"/>
            <w:sz w:val="20"/>
            <w:szCs w:val="20"/>
          </w:rPr>
          <w:t xml:space="preserve">    int curX =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A445D8">
          <w:rPr>
            <w:rFonts w:ascii="Courier New" w:eastAsia="Times New Roman" w:hAnsi="Courier New" w:cs="Courier New"/>
            <w:color w:val="000000"/>
            <w:sz w:val="20"/>
            <w:szCs w:val="20"/>
          </w:rPr>
          <w:t xml:space="preserve">    int curY =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ins w:id="433" w:author="Unknown">
        <w:r w:rsidRPr="00A445D8">
          <w:rPr>
            <w:rFonts w:ascii="Courier New" w:eastAsia="Times New Roman" w:hAnsi="Courier New" w:cs="Courier New"/>
            <w:color w:val="000000"/>
            <w:sz w:val="20"/>
            <w:szCs w:val="20"/>
          </w:rPr>
          <w:t xml:space="preserve">    JLabel statusbar;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A445D8">
          <w:rPr>
            <w:rFonts w:ascii="Courier New" w:eastAsia="Times New Roman" w:hAnsi="Courier New" w:cs="Courier New"/>
            <w:color w:val="000000"/>
            <w:sz w:val="20"/>
            <w:szCs w:val="20"/>
          </w:rPr>
          <w:t xml:space="preserve">    Shape curPiece;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A445D8">
          <w:rPr>
            <w:rFonts w:ascii="Courier New" w:eastAsia="Times New Roman" w:hAnsi="Courier New" w:cs="Courier New"/>
            <w:color w:val="000000"/>
            <w:sz w:val="20"/>
            <w:szCs w:val="20"/>
          </w:rPr>
          <w:t xml:space="preserve">    Tetrominoes[] board;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color w:val="000000"/>
          <w:sz w:val="20"/>
          <w:szCs w:val="20"/>
        </w:rPr>
      </w:pPr>
      <w:ins w:id="442" w:author="Unknown">
        <w:r w:rsidRPr="00A445D8">
          <w:rPr>
            <w:rFonts w:ascii="Courier New" w:eastAsia="Times New Roman" w:hAnsi="Courier New" w:cs="Courier New"/>
            <w:color w:val="000000"/>
            <w:sz w:val="20"/>
            <w:szCs w:val="20"/>
          </w:rPr>
          <w:t xml:space="preserve">    public Board(Tetris parent)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ins w:id="445" w:author="Unknown">
        <w:r w:rsidRPr="00A445D8">
          <w:rPr>
            <w:rFonts w:ascii="Courier New" w:eastAsia="Times New Roman" w:hAnsi="Courier New" w:cs="Courier New"/>
            <w:color w:val="000000"/>
            <w:sz w:val="20"/>
            <w:szCs w:val="20"/>
          </w:rPr>
          <w:t xml:space="preserve">       setFocusable(true);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ins w:id="447" w:author="Unknown">
        <w:r w:rsidRPr="00A445D8">
          <w:rPr>
            <w:rFonts w:ascii="Courier New" w:eastAsia="Times New Roman" w:hAnsi="Courier New" w:cs="Courier New"/>
            <w:color w:val="000000"/>
            <w:sz w:val="20"/>
            <w:szCs w:val="20"/>
          </w:rPr>
          <w:t xml:space="preserve">       curPiece = new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rPr>
      </w:pPr>
      <w:ins w:id="449" w:author="Unknown">
        <w:r w:rsidRPr="00A445D8">
          <w:rPr>
            <w:rFonts w:ascii="Courier New" w:eastAsia="Times New Roman" w:hAnsi="Courier New" w:cs="Courier New"/>
            <w:color w:val="000000"/>
            <w:sz w:val="20"/>
            <w:szCs w:val="20"/>
          </w:rPr>
          <w:t xml:space="preserve">       timer = new Timer(400, this);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Courier New" w:eastAsia="Times New Roman" w:hAnsi="Courier New" w:cs="Courier New"/>
          <w:color w:val="000000"/>
          <w:sz w:val="20"/>
          <w:szCs w:val="20"/>
        </w:rPr>
      </w:pPr>
      <w:ins w:id="451" w:author="Unknown">
        <w:r w:rsidRPr="00A445D8">
          <w:rPr>
            <w:rFonts w:ascii="Courier New" w:eastAsia="Times New Roman" w:hAnsi="Courier New" w:cs="Courier New"/>
            <w:color w:val="000000"/>
            <w:sz w:val="20"/>
            <w:szCs w:val="20"/>
          </w:rPr>
          <w:t xml:space="preserve">       timer.start();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3" w:author="Unknown"/>
          <w:rFonts w:ascii="Courier New" w:eastAsia="Times New Roman" w:hAnsi="Courier New" w:cs="Courier New"/>
          <w:color w:val="000000"/>
          <w:sz w:val="20"/>
          <w:szCs w:val="20"/>
        </w:rPr>
      </w:pPr>
      <w:ins w:id="454" w:author="Unknown">
        <w:r w:rsidRPr="00A445D8">
          <w:rPr>
            <w:rFonts w:ascii="Courier New" w:eastAsia="Times New Roman" w:hAnsi="Courier New" w:cs="Courier New"/>
            <w:color w:val="000000"/>
            <w:sz w:val="20"/>
            <w:szCs w:val="20"/>
          </w:rPr>
          <w:t xml:space="preserve">       statusbar =  parent.getStatusBar();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rPr>
      </w:pPr>
      <w:ins w:id="456" w:author="Unknown">
        <w:r w:rsidRPr="00A445D8">
          <w:rPr>
            <w:rFonts w:ascii="Courier New" w:eastAsia="Times New Roman" w:hAnsi="Courier New" w:cs="Courier New"/>
            <w:color w:val="000000"/>
            <w:sz w:val="20"/>
            <w:szCs w:val="20"/>
          </w:rPr>
          <w:t xml:space="preserve">       board = new Tetrominoes[BoardWidth * BoardHeight];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rPr>
      </w:pPr>
      <w:ins w:id="458" w:author="Unknown">
        <w:r w:rsidRPr="00A445D8">
          <w:rPr>
            <w:rFonts w:ascii="Courier New" w:eastAsia="Times New Roman" w:hAnsi="Courier New" w:cs="Courier New"/>
            <w:color w:val="000000"/>
            <w:sz w:val="20"/>
            <w:szCs w:val="20"/>
          </w:rPr>
          <w:t xml:space="preserve">       addKeyListener(new TAdapter());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color w:val="000000"/>
          <w:sz w:val="20"/>
          <w:szCs w:val="20"/>
        </w:rPr>
      </w:pPr>
      <w:ins w:id="460" w:author="Unknown">
        <w:r w:rsidRPr="00A445D8">
          <w:rPr>
            <w:rFonts w:ascii="Courier New" w:eastAsia="Times New Roman" w:hAnsi="Courier New" w:cs="Courier New"/>
            <w:color w:val="000000"/>
            <w:sz w:val="20"/>
            <w:szCs w:val="20"/>
          </w:rPr>
          <w:t xml:space="preserve">       clearBoard();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rPr>
      </w:pPr>
      <w:ins w:id="46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A445D8">
          <w:rPr>
            <w:rFonts w:ascii="Courier New" w:eastAsia="Times New Roman" w:hAnsi="Courier New" w:cs="Courier New"/>
            <w:color w:val="000000"/>
            <w:sz w:val="20"/>
            <w:szCs w:val="20"/>
          </w:rPr>
          <w:t xml:space="preserve">    public void actionPerformed(ActionEvent 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A445D8">
          <w:rPr>
            <w:rFonts w:ascii="Courier New" w:eastAsia="Times New Roman" w:hAnsi="Courier New" w:cs="Courier New"/>
            <w:color w:val="000000"/>
            <w:sz w:val="20"/>
            <w:szCs w:val="20"/>
          </w:rPr>
          <w:t xml:space="preserve">        if (isFallingFinished)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A445D8">
          <w:rPr>
            <w:rFonts w:ascii="Courier New" w:eastAsia="Times New Roman" w:hAnsi="Courier New" w:cs="Courier New"/>
            <w:color w:val="000000"/>
            <w:sz w:val="20"/>
            <w:szCs w:val="20"/>
          </w:rPr>
          <w:t xml:space="preserve">            isFallingFinished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A445D8">
          <w:rPr>
            <w:rFonts w:ascii="Courier New" w:eastAsia="Times New Roman" w:hAnsi="Courier New" w:cs="Courier New"/>
            <w:color w:val="000000"/>
            <w:sz w:val="20"/>
            <w:szCs w:val="20"/>
          </w:rPr>
          <w:t xml:space="preserve">            newPiece();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A445D8">
          <w:rPr>
            <w:rFonts w:ascii="Courier New" w:eastAsia="Times New Roman" w:hAnsi="Courier New" w:cs="Courier New"/>
            <w:color w:val="000000"/>
            <w:sz w:val="20"/>
            <w:szCs w:val="20"/>
          </w:rPr>
          <w:t xml:space="preserve">        } else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ins w:id="475" w:author="Unknown">
        <w:r w:rsidRPr="00A445D8">
          <w:rPr>
            <w:rFonts w:ascii="Courier New" w:eastAsia="Times New Roman" w:hAnsi="Courier New" w:cs="Courier New"/>
            <w:color w:val="000000"/>
            <w:sz w:val="20"/>
            <w:szCs w:val="20"/>
          </w:rPr>
          <w:t xml:space="preserve">            oneLineDown();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color w:val="000000"/>
          <w:sz w:val="20"/>
          <w:szCs w:val="20"/>
        </w:rPr>
      </w:pPr>
      <w:ins w:id="47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ins w:id="47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2" w:author="Unknown"/>
          <w:rFonts w:ascii="Courier New" w:eastAsia="Times New Roman" w:hAnsi="Courier New" w:cs="Courier New"/>
          <w:color w:val="000000"/>
          <w:sz w:val="20"/>
          <w:szCs w:val="20"/>
        </w:rPr>
      </w:pPr>
      <w:ins w:id="483" w:author="Unknown">
        <w:r w:rsidRPr="00A445D8">
          <w:rPr>
            <w:rFonts w:ascii="Courier New" w:eastAsia="Times New Roman" w:hAnsi="Courier New" w:cs="Courier New"/>
            <w:color w:val="000000"/>
            <w:sz w:val="20"/>
            <w:szCs w:val="20"/>
          </w:rPr>
          <w:t xml:space="preserve">    int squareWidth() { return (int) getSize().getWidth() / BoardWidth;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color w:val="000000"/>
          <w:sz w:val="20"/>
          <w:szCs w:val="20"/>
        </w:rPr>
      </w:pPr>
      <w:ins w:id="485" w:author="Unknown">
        <w:r w:rsidRPr="00A445D8">
          <w:rPr>
            <w:rFonts w:ascii="Courier New" w:eastAsia="Times New Roman" w:hAnsi="Courier New" w:cs="Courier New"/>
            <w:color w:val="000000"/>
            <w:sz w:val="20"/>
            <w:szCs w:val="20"/>
          </w:rPr>
          <w:t xml:space="preserve">    int squareHeight() { return (int) getSize().getHeight() / BoardHeight;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A445D8">
          <w:rPr>
            <w:rFonts w:ascii="Courier New" w:eastAsia="Times New Roman" w:hAnsi="Courier New" w:cs="Courier New"/>
            <w:color w:val="000000"/>
            <w:sz w:val="20"/>
            <w:szCs w:val="20"/>
          </w:rPr>
          <w:t xml:space="preserve">    Tetrominoes shapeAt(int x, int y) { return board[(y * BoardWidth) + x];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ins w:id="491" w:author="Unknown">
        <w:r w:rsidRPr="00A445D8">
          <w:rPr>
            <w:rFonts w:ascii="Courier New" w:eastAsia="Times New Roman" w:hAnsi="Courier New" w:cs="Courier New"/>
            <w:color w:val="000000"/>
            <w:sz w:val="20"/>
            <w:szCs w:val="20"/>
          </w:rPr>
          <w:t xml:space="preserve">    public void start()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ins w:id="49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ins w:id="495" w:author="Unknown">
        <w:r w:rsidRPr="00A445D8">
          <w:rPr>
            <w:rFonts w:ascii="Courier New" w:eastAsia="Times New Roman" w:hAnsi="Courier New" w:cs="Courier New"/>
            <w:color w:val="000000"/>
            <w:sz w:val="20"/>
            <w:szCs w:val="20"/>
          </w:rPr>
          <w:t xml:space="preserve">        if (isPaused)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A445D8">
          <w:rPr>
            <w:rFonts w:ascii="Courier New" w:eastAsia="Times New Roman" w:hAnsi="Courier New" w:cs="Courier New"/>
            <w:color w:val="000000"/>
            <w:sz w:val="20"/>
            <w:szCs w:val="20"/>
          </w:rPr>
          <w:t xml:space="preserve">            return;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rPr>
      </w:pPr>
      <w:ins w:id="500" w:author="Unknown">
        <w:r w:rsidRPr="00A445D8">
          <w:rPr>
            <w:rFonts w:ascii="Courier New" w:eastAsia="Times New Roman" w:hAnsi="Courier New" w:cs="Courier New"/>
            <w:color w:val="000000"/>
            <w:sz w:val="20"/>
            <w:szCs w:val="20"/>
          </w:rPr>
          <w:t xml:space="preserve">        isStarted = 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ins w:id="502" w:author="Unknown">
        <w:r w:rsidRPr="00A445D8">
          <w:rPr>
            <w:rFonts w:ascii="Courier New" w:eastAsia="Times New Roman" w:hAnsi="Courier New" w:cs="Courier New"/>
            <w:color w:val="000000"/>
            <w:sz w:val="20"/>
            <w:szCs w:val="20"/>
          </w:rPr>
          <w:lastRenderedPageBreak/>
          <w:t xml:space="preserve">        isFallingFinished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ins w:id="504" w:author="Unknown">
        <w:r w:rsidRPr="00A445D8">
          <w:rPr>
            <w:rFonts w:ascii="Courier New" w:eastAsia="Times New Roman" w:hAnsi="Courier New" w:cs="Courier New"/>
            <w:color w:val="000000"/>
            <w:sz w:val="20"/>
            <w:szCs w:val="20"/>
          </w:rPr>
          <w:t xml:space="preserve">        numLinesRemoved =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A445D8">
          <w:rPr>
            <w:rFonts w:ascii="Courier New" w:eastAsia="Times New Roman" w:hAnsi="Courier New" w:cs="Courier New"/>
            <w:color w:val="000000"/>
            <w:sz w:val="20"/>
            <w:szCs w:val="20"/>
          </w:rPr>
          <w:t xml:space="preserve">        clearBoard();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A445D8">
          <w:rPr>
            <w:rFonts w:ascii="Courier New" w:eastAsia="Times New Roman" w:hAnsi="Courier New" w:cs="Courier New"/>
            <w:color w:val="000000"/>
            <w:sz w:val="20"/>
            <w:szCs w:val="20"/>
          </w:rPr>
          <w:t xml:space="preserve">        newPiece();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ins w:id="511" w:author="Unknown">
        <w:r w:rsidRPr="00A445D8">
          <w:rPr>
            <w:rFonts w:ascii="Courier New" w:eastAsia="Times New Roman" w:hAnsi="Courier New" w:cs="Courier New"/>
            <w:color w:val="000000"/>
            <w:sz w:val="20"/>
            <w:szCs w:val="20"/>
          </w:rPr>
          <w:t xml:space="preserve">        timer.start();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 w:author="Unknown"/>
          <w:rFonts w:ascii="Courier New" w:eastAsia="Times New Roman" w:hAnsi="Courier New" w:cs="Courier New"/>
          <w:color w:val="000000"/>
          <w:sz w:val="20"/>
          <w:szCs w:val="20"/>
        </w:rPr>
      </w:pPr>
      <w:ins w:id="51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color w:val="000000"/>
          <w:sz w:val="20"/>
          <w:szCs w:val="20"/>
        </w:rPr>
      </w:pPr>
      <w:ins w:id="516" w:author="Unknown">
        <w:r w:rsidRPr="00A445D8">
          <w:rPr>
            <w:rFonts w:ascii="Courier New" w:eastAsia="Times New Roman" w:hAnsi="Courier New" w:cs="Courier New"/>
            <w:color w:val="000000"/>
            <w:sz w:val="20"/>
            <w:szCs w:val="20"/>
          </w:rPr>
          <w:t xml:space="preserve">    private void pause()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color w:val="000000"/>
          <w:sz w:val="20"/>
          <w:szCs w:val="20"/>
        </w:rPr>
      </w:pPr>
      <w:ins w:id="51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color w:val="000000"/>
          <w:sz w:val="20"/>
          <w:szCs w:val="20"/>
        </w:rPr>
      </w:pPr>
      <w:ins w:id="520" w:author="Unknown">
        <w:r w:rsidRPr="00A445D8">
          <w:rPr>
            <w:rFonts w:ascii="Courier New" w:eastAsia="Times New Roman" w:hAnsi="Courier New" w:cs="Courier New"/>
            <w:color w:val="000000"/>
            <w:sz w:val="20"/>
            <w:szCs w:val="20"/>
          </w:rPr>
          <w:t xml:space="preserve">        if (!isStarted)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1" w:author="Unknown"/>
          <w:rFonts w:ascii="Courier New" w:eastAsia="Times New Roman" w:hAnsi="Courier New" w:cs="Courier New"/>
          <w:color w:val="000000"/>
          <w:sz w:val="20"/>
          <w:szCs w:val="20"/>
        </w:rPr>
      </w:pPr>
      <w:ins w:id="522" w:author="Unknown">
        <w:r w:rsidRPr="00A445D8">
          <w:rPr>
            <w:rFonts w:ascii="Courier New" w:eastAsia="Times New Roman" w:hAnsi="Courier New" w:cs="Courier New"/>
            <w:color w:val="000000"/>
            <w:sz w:val="20"/>
            <w:szCs w:val="20"/>
          </w:rPr>
          <w:t xml:space="preserve">            return;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A445D8">
          <w:rPr>
            <w:rFonts w:ascii="Courier New" w:eastAsia="Times New Roman" w:hAnsi="Courier New" w:cs="Courier New"/>
            <w:color w:val="000000"/>
            <w:sz w:val="20"/>
            <w:szCs w:val="20"/>
          </w:rPr>
          <w:t xml:space="preserve">        isPaused = !isPaused;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A445D8">
          <w:rPr>
            <w:rFonts w:ascii="Courier New" w:eastAsia="Times New Roman" w:hAnsi="Courier New" w:cs="Courier New"/>
            <w:color w:val="000000"/>
            <w:sz w:val="20"/>
            <w:szCs w:val="20"/>
          </w:rPr>
          <w:t xml:space="preserve">        if (isPaused)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rPr>
      </w:pPr>
      <w:ins w:id="529" w:author="Unknown">
        <w:r w:rsidRPr="00A445D8">
          <w:rPr>
            <w:rFonts w:ascii="Courier New" w:eastAsia="Times New Roman" w:hAnsi="Courier New" w:cs="Courier New"/>
            <w:color w:val="000000"/>
            <w:sz w:val="20"/>
            <w:szCs w:val="20"/>
          </w:rPr>
          <w:t xml:space="preserve">            timer.stop();</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rPr>
      </w:pPr>
      <w:ins w:id="531" w:author="Unknown">
        <w:r w:rsidRPr="00A445D8">
          <w:rPr>
            <w:rFonts w:ascii="Courier New" w:eastAsia="Times New Roman" w:hAnsi="Courier New" w:cs="Courier New"/>
            <w:color w:val="000000"/>
            <w:sz w:val="20"/>
            <w:szCs w:val="20"/>
          </w:rPr>
          <w:t xml:space="preserve">            statusbar.setText("paused");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ins w:id="533" w:author="Unknown">
        <w:r w:rsidRPr="00A445D8">
          <w:rPr>
            <w:rFonts w:ascii="Courier New" w:eastAsia="Times New Roman" w:hAnsi="Courier New" w:cs="Courier New"/>
            <w:color w:val="000000"/>
            <w:sz w:val="20"/>
            <w:szCs w:val="20"/>
          </w:rPr>
          <w:t xml:space="preserve">        } else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rPr>
      </w:pPr>
      <w:ins w:id="535" w:author="Unknown">
        <w:r w:rsidRPr="00A445D8">
          <w:rPr>
            <w:rFonts w:ascii="Courier New" w:eastAsia="Times New Roman" w:hAnsi="Courier New" w:cs="Courier New"/>
            <w:color w:val="000000"/>
            <w:sz w:val="20"/>
            <w:szCs w:val="20"/>
          </w:rPr>
          <w:t xml:space="preserve">            timer.start();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color w:val="000000"/>
          <w:sz w:val="20"/>
          <w:szCs w:val="20"/>
        </w:rPr>
      </w:pPr>
      <w:ins w:id="537" w:author="Unknown">
        <w:r w:rsidRPr="00A445D8">
          <w:rPr>
            <w:rFonts w:ascii="Courier New" w:eastAsia="Times New Roman" w:hAnsi="Courier New" w:cs="Courier New"/>
            <w:color w:val="000000"/>
            <w:sz w:val="20"/>
            <w:szCs w:val="20"/>
          </w:rPr>
          <w:t xml:space="preserve">            statusbar.setText(String.valueOf(numLinesRemoved));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color w:val="000000"/>
          <w:sz w:val="20"/>
          <w:szCs w:val="20"/>
        </w:rPr>
      </w:pPr>
      <w:ins w:id="53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color w:val="000000"/>
          <w:sz w:val="20"/>
          <w:szCs w:val="20"/>
        </w:rPr>
      </w:pPr>
      <w:ins w:id="541" w:author="Unknown">
        <w:r w:rsidRPr="00A445D8">
          <w:rPr>
            <w:rFonts w:ascii="Courier New" w:eastAsia="Times New Roman" w:hAnsi="Courier New" w:cs="Courier New"/>
            <w:color w:val="000000"/>
            <w:sz w:val="20"/>
            <w:szCs w:val="20"/>
          </w:rPr>
          <w:t xml:space="preserve">        repaint();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color w:val="000000"/>
          <w:sz w:val="20"/>
          <w:szCs w:val="20"/>
        </w:rPr>
      </w:pPr>
      <w:ins w:id="54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A445D8">
          <w:rPr>
            <w:rFonts w:ascii="Courier New" w:eastAsia="Times New Roman" w:hAnsi="Courier New" w:cs="Courier New"/>
            <w:color w:val="000000"/>
            <w:sz w:val="20"/>
            <w:szCs w:val="20"/>
          </w:rPr>
          <w:t xml:space="preserve">    public void paint(Graphics g)</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A445D8">
          <w:rPr>
            <w:rFonts w:ascii="Courier New" w:eastAsia="Times New Roman" w:hAnsi="Courier New" w:cs="Courier New"/>
            <w:color w:val="000000"/>
            <w:sz w:val="20"/>
            <w:szCs w:val="20"/>
          </w:rPr>
          <w:t xml:space="preserve">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A445D8">
          <w:rPr>
            <w:rFonts w:ascii="Courier New" w:eastAsia="Times New Roman" w:hAnsi="Courier New" w:cs="Courier New"/>
            <w:color w:val="000000"/>
            <w:sz w:val="20"/>
            <w:szCs w:val="20"/>
          </w:rPr>
          <w:t xml:space="preserve">        super.paint(g);</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 w:author="Unknown"/>
          <w:rFonts w:ascii="Courier New" w:eastAsia="Times New Roman" w:hAnsi="Courier New" w:cs="Courier New"/>
          <w:color w:val="000000"/>
          <w:sz w:val="20"/>
          <w:szCs w:val="20"/>
        </w:rPr>
      </w:pPr>
      <w:ins w:id="553" w:author="Unknown">
        <w:r w:rsidRPr="00A445D8">
          <w:rPr>
            <w:rFonts w:ascii="Courier New" w:eastAsia="Times New Roman" w:hAnsi="Courier New" w:cs="Courier New"/>
            <w:color w:val="000000"/>
            <w:sz w:val="20"/>
            <w:szCs w:val="20"/>
          </w:rPr>
          <w:t xml:space="preserve">        Dimension size = getSize();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urier New" w:eastAsia="Times New Roman" w:hAnsi="Courier New" w:cs="Courier New"/>
          <w:color w:val="000000"/>
          <w:sz w:val="20"/>
          <w:szCs w:val="20"/>
        </w:rPr>
      </w:pPr>
      <w:ins w:id="555" w:author="Unknown">
        <w:r w:rsidRPr="00A445D8">
          <w:rPr>
            <w:rFonts w:ascii="Courier New" w:eastAsia="Times New Roman" w:hAnsi="Courier New" w:cs="Courier New"/>
            <w:color w:val="000000"/>
            <w:sz w:val="20"/>
            <w:szCs w:val="20"/>
          </w:rPr>
          <w:t xml:space="preserve">        int boardTop = (int) size.getHeight() - BoardHeight * squareHeight();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rPr>
      </w:pPr>
      <w:ins w:id="559" w:author="Unknown">
        <w:r w:rsidRPr="00A445D8">
          <w:rPr>
            <w:rFonts w:ascii="Courier New" w:eastAsia="Times New Roman" w:hAnsi="Courier New" w:cs="Courier New"/>
            <w:color w:val="000000"/>
            <w:sz w:val="20"/>
            <w:szCs w:val="20"/>
          </w:rPr>
          <w:t xml:space="preserve">        for (int i = 0; i &lt; BoardHeight;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color w:val="000000"/>
          <w:sz w:val="20"/>
          <w:szCs w:val="20"/>
        </w:rPr>
      </w:pPr>
      <w:ins w:id="561" w:author="Unknown">
        <w:r w:rsidRPr="00A445D8">
          <w:rPr>
            <w:rFonts w:ascii="Courier New" w:eastAsia="Times New Roman" w:hAnsi="Courier New" w:cs="Courier New"/>
            <w:color w:val="000000"/>
            <w:sz w:val="20"/>
            <w:szCs w:val="20"/>
          </w:rPr>
          <w:t xml:space="preserve">            for (int j = 0; j &lt; BoardWidth; ++j)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color w:val="000000"/>
          <w:sz w:val="20"/>
          <w:szCs w:val="20"/>
        </w:rPr>
      </w:pPr>
      <w:ins w:id="563" w:author="Unknown">
        <w:r w:rsidRPr="00A445D8">
          <w:rPr>
            <w:rFonts w:ascii="Courier New" w:eastAsia="Times New Roman" w:hAnsi="Courier New" w:cs="Courier New"/>
            <w:color w:val="000000"/>
            <w:sz w:val="20"/>
            <w:szCs w:val="20"/>
          </w:rPr>
          <w:t xml:space="preserve">                Tetrominoes shape = shapeAt(j, BoardHeight - i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rPr>
      </w:pPr>
      <w:ins w:id="565" w:author="Unknown">
        <w:r w:rsidRPr="00A445D8">
          <w:rPr>
            <w:rFonts w:ascii="Courier New" w:eastAsia="Times New Roman" w:hAnsi="Courier New" w:cs="Courier New"/>
            <w:color w:val="000000"/>
            <w:sz w:val="20"/>
            <w:szCs w:val="20"/>
          </w:rPr>
          <w:t xml:space="preserve">                if (shape != 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A445D8">
          <w:rPr>
            <w:rFonts w:ascii="Courier New" w:eastAsia="Times New Roman" w:hAnsi="Courier New" w:cs="Courier New"/>
            <w:color w:val="000000"/>
            <w:sz w:val="20"/>
            <w:szCs w:val="20"/>
          </w:rPr>
          <w:t xml:space="preserve">                    drawSquare(g, 0 + j * squareWidth(),</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A445D8">
          <w:rPr>
            <w:rFonts w:ascii="Courier New" w:eastAsia="Times New Roman" w:hAnsi="Courier New" w:cs="Courier New"/>
            <w:color w:val="000000"/>
            <w:sz w:val="20"/>
            <w:szCs w:val="20"/>
          </w:rPr>
          <w:t xml:space="preserve">                               boardTop + i * squareHeight(),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ins w:id="57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ins w:id="57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color w:val="000000"/>
          <w:sz w:val="20"/>
          <w:szCs w:val="20"/>
        </w:rPr>
      </w:pPr>
      <w:ins w:id="576" w:author="Unknown">
        <w:r w:rsidRPr="00A445D8">
          <w:rPr>
            <w:rFonts w:ascii="Courier New" w:eastAsia="Times New Roman" w:hAnsi="Courier New" w:cs="Courier New"/>
            <w:color w:val="000000"/>
            <w:sz w:val="20"/>
            <w:szCs w:val="20"/>
          </w:rPr>
          <w:t xml:space="preserve">        if (curPiece.getShape() != Tetrominoes.NoShape)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rPr>
      </w:pPr>
      <w:ins w:id="578"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9" w:author="Unknown"/>
          <w:rFonts w:ascii="Courier New" w:eastAsia="Times New Roman" w:hAnsi="Courier New" w:cs="Courier New"/>
          <w:color w:val="000000"/>
          <w:sz w:val="20"/>
          <w:szCs w:val="20"/>
        </w:rPr>
      </w:pPr>
      <w:ins w:id="580" w:author="Unknown">
        <w:r w:rsidRPr="00A445D8">
          <w:rPr>
            <w:rFonts w:ascii="Courier New" w:eastAsia="Times New Roman" w:hAnsi="Courier New" w:cs="Courier New"/>
            <w:color w:val="000000"/>
            <w:sz w:val="20"/>
            <w:szCs w:val="20"/>
          </w:rPr>
          <w:t xml:space="preserve">                int x = curX + curPiece.x(i);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Unknown"/>
          <w:rFonts w:ascii="Courier New" w:eastAsia="Times New Roman" w:hAnsi="Courier New" w:cs="Courier New"/>
          <w:color w:val="000000"/>
          <w:sz w:val="20"/>
          <w:szCs w:val="20"/>
        </w:rPr>
      </w:pPr>
      <w:ins w:id="582" w:author="Unknown">
        <w:r w:rsidRPr="00A445D8">
          <w:rPr>
            <w:rFonts w:ascii="Courier New" w:eastAsia="Times New Roman" w:hAnsi="Courier New" w:cs="Courier New"/>
            <w:color w:val="000000"/>
            <w:sz w:val="20"/>
            <w:szCs w:val="20"/>
          </w:rPr>
          <w:t xml:space="preserve">                int y = curY - curPiece.y(i);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3" w:author="Unknown"/>
          <w:rFonts w:ascii="Courier New" w:eastAsia="Times New Roman" w:hAnsi="Courier New" w:cs="Courier New"/>
          <w:color w:val="000000"/>
          <w:sz w:val="20"/>
          <w:szCs w:val="20"/>
        </w:rPr>
      </w:pPr>
      <w:ins w:id="584" w:author="Unknown">
        <w:r w:rsidRPr="00A445D8">
          <w:rPr>
            <w:rFonts w:ascii="Courier New" w:eastAsia="Times New Roman" w:hAnsi="Courier New" w:cs="Courier New"/>
            <w:color w:val="000000"/>
            <w:sz w:val="20"/>
            <w:szCs w:val="20"/>
          </w:rPr>
          <w:t xml:space="preserve">                drawSquare(g, 0 + x * squareWidth(),</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5" w:author="Unknown"/>
          <w:rFonts w:ascii="Courier New" w:eastAsia="Times New Roman" w:hAnsi="Courier New" w:cs="Courier New"/>
          <w:color w:val="000000"/>
          <w:sz w:val="20"/>
          <w:szCs w:val="20"/>
        </w:rPr>
      </w:pPr>
      <w:ins w:id="586" w:author="Unknown">
        <w:r w:rsidRPr="00A445D8">
          <w:rPr>
            <w:rFonts w:ascii="Courier New" w:eastAsia="Times New Roman" w:hAnsi="Courier New" w:cs="Courier New"/>
            <w:color w:val="000000"/>
            <w:sz w:val="20"/>
            <w:szCs w:val="20"/>
          </w:rPr>
          <w:t xml:space="preserve">                           boardTop + (BoardHeight - y - 1) * squareHeight(),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7" w:author="Unknown"/>
          <w:rFonts w:ascii="Courier New" w:eastAsia="Times New Roman" w:hAnsi="Courier New" w:cs="Courier New"/>
          <w:color w:val="000000"/>
          <w:sz w:val="20"/>
          <w:szCs w:val="20"/>
        </w:rPr>
      </w:pPr>
      <w:ins w:id="588" w:author="Unknown">
        <w:r w:rsidRPr="00A445D8">
          <w:rPr>
            <w:rFonts w:ascii="Courier New" w:eastAsia="Times New Roman" w:hAnsi="Courier New" w:cs="Courier New"/>
            <w:color w:val="000000"/>
            <w:sz w:val="20"/>
            <w:szCs w:val="20"/>
          </w:rPr>
          <w:t xml:space="preserve">                           curPiece.getShape());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Unknown"/>
          <w:rFonts w:ascii="Courier New" w:eastAsia="Times New Roman" w:hAnsi="Courier New" w:cs="Courier New"/>
          <w:color w:val="000000"/>
          <w:sz w:val="20"/>
          <w:szCs w:val="20"/>
        </w:rPr>
      </w:pPr>
      <w:ins w:id="59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color w:val="000000"/>
          <w:sz w:val="20"/>
          <w:szCs w:val="20"/>
        </w:rPr>
      </w:pPr>
      <w:ins w:id="59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color w:val="000000"/>
          <w:sz w:val="20"/>
          <w:szCs w:val="20"/>
        </w:rPr>
      </w:pPr>
      <w:ins w:id="594"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6" w:author="Unknown"/>
          <w:rFonts w:ascii="Courier New" w:eastAsia="Times New Roman" w:hAnsi="Courier New" w:cs="Courier New"/>
          <w:color w:val="000000"/>
          <w:sz w:val="20"/>
          <w:szCs w:val="20"/>
        </w:rPr>
      </w:pPr>
      <w:ins w:id="597" w:author="Unknown">
        <w:r w:rsidRPr="00A445D8">
          <w:rPr>
            <w:rFonts w:ascii="Courier New" w:eastAsia="Times New Roman" w:hAnsi="Courier New" w:cs="Courier New"/>
            <w:color w:val="000000"/>
            <w:sz w:val="20"/>
            <w:szCs w:val="20"/>
          </w:rPr>
          <w:t xml:space="preserve">    private void dropDown()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Courier New" w:eastAsia="Times New Roman" w:hAnsi="Courier New" w:cs="Courier New"/>
          <w:color w:val="000000"/>
          <w:sz w:val="20"/>
          <w:szCs w:val="20"/>
        </w:rPr>
      </w:pPr>
      <w:ins w:id="59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Courier New" w:eastAsia="Times New Roman" w:hAnsi="Courier New" w:cs="Courier New"/>
          <w:color w:val="000000"/>
          <w:sz w:val="20"/>
          <w:szCs w:val="20"/>
        </w:rPr>
      </w:pPr>
      <w:ins w:id="601" w:author="Unknown">
        <w:r w:rsidRPr="00A445D8">
          <w:rPr>
            <w:rFonts w:ascii="Courier New" w:eastAsia="Times New Roman" w:hAnsi="Courier New" w:cs="Courier New"/>
            <w:color w:val="000000"/>
            <w:sz w:val="20"/>
            <w:szCs w:val="20"/>
          </w:rPr>
          <w:t xml:space="preserve">        int newY = curY;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Courier New" w:eastAsia="Times New Roman" w:hAnsi="Courier New" w:cs="Courier New"/>
          <w:color w:val="000000"/>
          <w:sz w:val="20"/>
          <w:szCs w:val="20"/>
        </w:rPr>
      </w:pPr>
      <w:ins w:id="603" w:author="Unknown">
        <w:r w:rsidRPr="00A445D8">
          <w:rPr>
            <w:rFonts w:ascii="Courier New" w:eastAsia="Times New Roman" w:hAnsi="Courier New" w:cs="Courier New"/>
            <w:color w:val="000000"/>
            <w:sz w:val="20"/>
            <w:szCs w:val="20"/>
          </w:rPr>
          <w:t xml:space="preserve">        while (newY &gt; 0)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color w:val="000000"/>
          <w:sz w:val="20"/>
          <w:szCs w:val="20"/>
        </w:rPr>
      </w:pPr>
      <w:ins w:id="605" w:author="Unknown">
        <w:r w:rsidRPr="00A445D8">
          <w:rPr>
            <w:rFonts w:ascii="Courier New" w:eastAsia="Times New Roman" w:hAnsi="Courier New" w:cs="Courier New"/>
            <w:color w:val="000000"/>
            <w:sz w:val="20"/>
            <w:szCs w:val="20"/>
          </w:rPr>
          <w:lastRenderedPageBreak/>
          <w:t xml:space="preserve">            if (!tryMove(curPiece, curX, newY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color w:val="000000"/>
          <w:sz w:val="20"/>
          <w:szCs w:val="20"/>
        </w:rPr>
      </w:pPr>
      <w:ins w:id="607"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ins w:id="609" w:author="Unknown">
        <w:r w:rsidRPr="00A445D8">
          <w:rPr>
            <w:rFonts w:ascii="Courier New" w:eastAsia="Times New Roman" w:hAnsi="Courier New" w:cs="Courier New"/>
            <w:color w:val="000000"/>
            <w:sz w:val="20"/>
            <w:szCs w:val="20"/>
          </w:rPr>
          <w:t xml:space="preserve">            --newY;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rPr>
      </w:pPr>
      <w:ins w:id="61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rPr>
      </w:pPr>
      <w:ins w:id="613" w:author="Unknown">
        <w:r w:rsidRPr="00A445D8">
          <w:rPr>
            <w:rFonts w:ascii="Courier New" w:eastAsia="Times New Roman" w:hAnsi="Courier New" w:cs="Courier New"/>
            <w:color w:val="000000"/>
            <w:sz w:val="20"/>
            <w:szCs w:val="20"/>
          </w:rPr>
          <w:t xml:space="preserve">        pieceDropped();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4" w:author="Unknown"/>
          <w:rFonts w:ascii="Courier New" w:eastAsia="Times New Roman" w:hAnsi="Courier New" w:cs="Courier New"/>
          <w:color w:val="000000"/>
          <w:sz w:val="20"/>
          <w:szCs w:val="20"/>
        </w:rPr>
      </w:pPr>
      <w:ins w:id="61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A445D8">
          <w:rPr>
            <w:rFonts w:ascii="Courier New" w:eastAsia="Times New Roman" w:hAnsi="Courier New" w:cs="Courier New"/>
            <w:color w:val="000000"/>
            <w:sz w:val="20"/>
            <w:szCs w:val="20"/>
          </w:rPr>
          <w:t xml:space="preserve">    private void oneLineDown()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ins w:id="62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rPr>
      </w:pPr>
      <w:ins w:id="622" w:author="Unknown">
        <w:r w:rsidRPr="00A445D8">
          <w:rPr>
            <w:rFonts w:ascii="Courier New" w:eastAsia="Times New Roman" w:hAnsi="Courier New" w:cs="Courier New"/>
            <w:color w:val="000000"/>
            <w:sz w:val="20"/>
            <w:szCs w:val="20"/>
          </w:rPr>
          <w:t xml:space="preserve">        if (!tryMove(curPiece, curX, curY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rPr>
      </w:pPr>
      <w:ins w:id="624" w:author="Unknown">
        <w:r w:rsidRPr="00A445D8">
          <w:rPr>
            <w:rFonts w:ascii="Courier New" w:eastAsia="Times New Roman" w:hAnsi="Courier New" w:cs="Courier New"/>
            <w:color w:val="000000"/>
            <w:sz w:val="20"/>
            <w:szCs w:val="20"/>
          </w:rPr>
          <w:t xml:space="preserve">            pieceDropped();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ins w:id="62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A445D8">
          <w:rPr>
            <w:rFonts w:ascii="Courier New" w:eastAsia="Times New Roman" w:hAnsi="Courier New" w:cs="Courier New"/>
            <w:color w:val="000000"/>
            <w:sz w:val="20"/>
            <w:szCs w:val="20"/>
          </w:rPr>
          <w:t xml:space="preserve">    private void clearBoard()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A445D8">
          <w:rPr>
            <w:rFonts w:ascii="Courier New" w:eastAsia="Times New Roman" w:hAnsi="Courier New" w:cs="Courier New"/>
            <w:color w:val="000000"/>
            <w:sz w:val="20"/>
            <w:szCs w:val="20"/>
          </w:rPr>
          <w:t xml:space="preserve">        for (int i = 0; i &lt; BoardHeight * BoardWidth; ++i)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A445D8">
          <w:rPr>
            <w:rFonts w:ascii="Courier New" w:eastAsia="Times New Roman" w:hAnsi="Courier New" w:cs="Courier New"/>
            <w:color w:val="000000"/>
            <w:sz w:val="20"/>
            <w:szCs w:val="20"/>
          </w:rPr>
          <w:t xml:space="preserve">            board[i] = 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Courier New" w:eastAsia="Times New Roman" w:hAnsi="Courier New" w:cs="Courier New"/>
          <w:color w:val="000000"/>
          <w:sz w:val="20"/>
          <w:szCs w:val="20"/>
        </w:rPr>
      </w:pPr>
      <w:ins w:id="641" w:author="Unknown">
        <w:r w:rsidRPr="00A445D8">
          <w:rPr>
            <w:rFonts w:ascii="Courier New" w:eastAsia="Times New Roman" w:hAnsi="Courier New" w:cs="Courier New"/>
            <w:color w:val="000000"/>
            <w:sz w:val="20"/>
            <w:szCs w:val="20"/>
          </w:rPr>
          <w:t xml:space="preserve">    private void pieceDropped()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Unknown"/>
          <w:rFonts w:ascii="Courier New" w:eastAsia="Times New Roman" w:hAnsi="Courier New" w:cs="Courier New"/>
          <w:color w:val="000000"/>
          <w:sz w:val="20"/>
          <w:szCs w:val="20"/>
        </w:rPr>
      </w:pPr>
      <w:ins w:id="64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rPr>
      </w:pPr>
      <w:ins w:id="645"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A445D8">
          <w:rPr>
            <w:rFonts w:ascii="Courier New" w:eastAsia="Times New Roman" w:hAnsi="Courier New" w:cs="Courier New"/>
            <w:color w:val="000000"/>
            <w:sz w:val="20"/>
            <w:szCs w:val="20"/>
          </w:rPr>
          <w:t xml:space="preserve">            int x = curX + curPiece.x(i);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ins w:id="649" w:author="Unknown">
        <w:r w:rsidRPr="00A445D8">
          <w:rPr>
            <w:rFonts w:ascii="Courier New" w:eastAsia="Times New Roman" w:hAnsi="Courier New" w:cs="Courier New"/>
            <w:color w:val="000000"/>
            <w:sz w:val="20"/>
            <w:szCs w:val="20"/>
          </w:rPr>
          <w:t xml:space="preserve">            int y = curY - curPiece.y(i);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rPr>
      </w:pPr>
      <w:ins w:id="651" w:author="Unknown">
        <w:r w:rsidRPr="00A445D8">
          <w:rPr>
            <w:rFonts w:ascii="Courier New" w:eastAsia="Times New Roman" w:hAnsi="Courier New" w:cs="Courier New"/>
            <w:color w:val="000000"/>
            <w:sz w:val="20"/>
            <w:szCs w:val="20"/>
          </w:rPr>
          <w:t xml:space="preserve">            board[(y * BoardWidth) + x] = curPiece.getShape();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2" w:author="Unknown"/>
          <w:rFonts w:ascii="Courier New" w:eastAsia="Times New Roman" w:hAnsi="Courier New" w:cs="Courier New"/>
          <w:color w:val="000000"/>
          <w:sz w:val="20"/>
          <w:szCs w:val="20"/>
        </w:rPr>
      </w:pPr>
      <w:ins w:id="65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color w:val="000000"/>
          <w:sz w:val="20"/>
          <w:szCs w:val="20"/>
        </w:rPr>
      </w:pPr>
      <w:ins w:id="656" w:author="Unknown">
        <w:r w:rsidRPr="00A445D8">
          <w:rPr>
            <w:rFonts w:ascii="Courier New" w:eastAsia="Times New Roman" w:hAnsi="Courier New" w:cs="Courier New"/>
            <w:color w:val="000000"/>
            <w:sz w:val="20"/>
            <w:szCs w:val="20"/>
          </w:rPr>
          <w:t xml:space="preserve">        removeFullLines();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rPr>
      </w:pPr>
      <w:ins w:id="659" w:author="Unknown">
        <w:r w:rsidRPr="00A445D8">
          <w:rPr>
            <w:rFonts w:ascii="Courier New" w:eastAsia="Times New Roman" w:hAnsi="Courier New" w:cs="Courier New"/>
            <w:color w:val="000000"/>
            <w:sz w:val="20"/>
            <w:szCs w:val="20"/>
          </w:rPr>
          <w:t xml:space="preserve">        if (!isFallingFinished)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color w:val="000000"/>
          <w:sz w:val="20"/>
          <w:szCs w:val="20"/>
        </w:rPr>
      </w:pPr>
      <w:ins w:id="661" w:author="Unknown">
        <w:r w:rsidRPr="00A445D8">
          <w:rPr>
            <w:rFonts w:ascii="Courier New" w:eastAsia="Times New Roman" w:hAnsi="Courier New" w:cs="Courier New"/>
            <w:color w:val="000000"/>
            <w:sz w:val="20"/>
            <w:szCs w:val="20"/>
          </w:rPr>
          <w:t xml:space="preserve">            newPiece();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rPr>
      </w:pPr>
      <w:ins w:id="66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5" w:author="Unknown"/>
          <w:rFonts w:ascii="Courier New" w:eastAsia="Times New Roman" w:hAnsi="Courier New" w:cs="Courier New"/>
          <w:color w:val="000000"/>
          <w:sz w:val="20"/>
          <w:szCs w:val="20"/>
        </w:rPr>
      </w:pPr>
      <w:ins w:id="666" w:author="Unknown">
        <w:r w:rsidRPr="00A445D8">
          <w:rPr>
            <w:rFonts w:ascii="Courier New" w:eastAsia="Times New Roman" w:hAnsi="Courier New" w:cs="Courier New"/>
            <w:color w:val="000000"/>
            <w:sz w:val="20"/>
            <w:szCs w:val="20"/>
          </w:rPr>
          <w:t xml:space="preserve">    private void newPiece()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A445D8">
          <w:rPr>
            <w:rFonts w:ascii="Courier New" w:eastAsia="Times New Roman" w:hAnsi="Courier New" w:cs="Courier New"/>
            <w:color w:val="000000"/>
            <w:sz w:val="20"/>
            <w:szCs w:val="20"/>
          </w:rPr>
          <w:t xml:space="preserve">        curPiece.setRandomShape();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A445D8">
          <w:rPr>
            <w:rFonts w:ascii="Courier New" w:eastAsia="Times New Roman" w:hAnsi="Courier New" w:cs="Courier New"/>
            <w:color w:val="000000"/>
            <w:sz w:val="20"/>
            <w:szCs w:val="20"/>
          </w:rPr>
          <w:t xml:space="preserve">        curX = BoardWidth / 2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A445D8">
          <w:rPr>
            <w:rFonts w:ascii="Courier New" w:eastAsia="Times New Roman" w:hAnsi="Courier New" w:cs="Courier New"/>
            <w:color w:val="000000"/>
            <w:sz w:val="20"/>
            <w:szCs w:val="20"/>
          </w:rPr>
          <w:t xml:space="preserve">        curY = BoardHeight - 1 + curPiece.minY();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urier New" w:eastAsia="Times New Roman" w:hAnsi="Courier New" w:cs="Courier New"/>
          <w:color w:val="000000"/>
          <w:sz w:val="20"/>
          <w:szCs w:val="20"/>
        </w:rPr>
      </w:pPr>
      <w:ins w:id="677" w:author="Unknown">
        <w:r w:rsidRPr="00A445D8">
          <w:rPr>
            <w:rFonts w:ascii="Courier New" w:eastAsia="Times New Roman" w:hAnsi="Courier New" w:cs="Courier New"/>
            <w:color w:val="000000"/>
            <w:sz w:val="20"/>
            <w:szCs w:val="20"/>
          </w:rPr>
          <w:t xml:space="preserve">        if (!tryMove(curPiece, curX, curY))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ins w:id="679" w:author="Unknown">
        <w:r w:rsidRPr="00A445D8">
          <w:rPr>
            <w:rFonts w:ascii="Courier New" w:eastAsia="Times New Roman" w:hAnsi="Courier New" w:cs="Courier New"/>
            <w:color w:val="000000"/>
            <w:sz w:val="20"/>
            <w:szCs w:val="20"/>
          </w:rPr>
          <w:t xml:space="preserve">            curPiece.setShape(Tetrominoes.NoShape);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rPr>
      </w:pPr>
      <w:ins w:id="681" w:author="Unknown">
        <w:r w:rsidRPr="00A445D8">
          <w:rPr>
            <w:rFonts w:ascii="Courier New" w:eastAsia="Times New Roman" w:hAnsi="Courier New" w:cs="Courier New"/>
            <w:color w:val="000000"/>
            <w:sz w:val="20"/>
            <w:szCs w:val="20"/>
          </w:rPr>
          <w:t xml:space="preserve">            timer.stop();</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urier New" w:eastAsia="Times New Roman" w:hAnsi="Courier New" w:cs="Courier New"/>
          <w:color w:val="000000"/>
          <w:sz w:val="20"/>
          <w:szCs w:val="20"/>
        </w:rPr>
      </w:pPr>
      <w:ins w:id="683" w:author="Unknown">
        <w:r w:rsidRPr="00A445D8">
          <w:rPr>
            <w:rFonts w:ascii="Courier New" w:eastAsia="Times New Roman" w:hAnsi="Courier New" w:cs="Courier New"/>
            <w:color w:val="000000"/>
            <w:sz w:val="20"/>
            <w:szCs w:val="20"/>
          </w:rPr>
          <w:t xml:space="preserve">            isStarted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color w:val="000000"/>
          <w:sz w:val="20"/>
          <w:szCs w:val="20"/>
        </w:rPr>
      </w:pPr>
      <w:ins w:id="685" w:author="Unknown">
        <w:r w:rsidRPr="00A445D8">
          <w:rPr>
            <w:rFonts w:ascii="Courier New" w:eastAsia="Times New Roman" w:hAnsi="Courier New" w:cs="Courier New"/>
            <w:color w:val="000000"/>
            <w:sz w:val="20"/>
            <w:szCs w:val="20"/>
          </w:rPr>
          <w:t xml:space="preserve">            statusbar.setText("game over");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urier New" w:eastAsia="Times New Roman" w:hAnsi="Courier New" w:cs="Courier New"/>
          <w:color w:val="000000"/>
          <w:sz w:val="20"/>
          <w:szCs w:val="20"/>
        </w:rPr>
      </w:pPr>
      <w:ins w:id="68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color w:val="000000"/>
          <w:sz w:val="20"/>
          <w:szCs w:val="20"/>
        </w:rPr>
      </w:pPr>
      <w:ins w:id="68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1" w:author="Unknown"/>
          <w:rFonts w:ascii="Courier New" w:eastAsia="Times New Roman" w:hAnsi="Courier New" w:cs="Courier New"/>
          <w:color w:val="000000"/>
          <w:sz w:val="20"/>
          <w:szCs w:val="20"/>
        </w:rPr>
      </w:pPr>
      <w:ins w:id="692" w:author="Unknown">
        <w:r w:rsidRPr="00A445D8">
          <w:rPr>
            <w:rFonts w:ascii="Courier New" w:eastAsia="Times New Roman" w:hAnsi="Courier New" w:cs="Courier New"/>
            <w:color w:val="000000"/>
            <w:sz w:val="20"/>
            <w:szCs w:val="20"/>
          </w:rPr>
          <w:t xml:space="preserve">    private boolean tryMove(Shape newPiece, int newX, int newY)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Courier New" w:eastAsia="Times New Roman" w:hAnsi="Courier New" w:cs="Courier New"/>
          <w:color w:val="000000"/>
          <w:sz w:val="20"/>
          <w:szCs w:val="20"/>
        </w:rPr>
      </w:pPr>
      <w:ins w:id="694"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ins w:id="696"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color w:val="000000"/>
          <w:sz w:val="20"/>
          <w:szCs w:val="20"/>
        </w:rPr>
      </w:pPr>
      <w:ins w:id="698" w:author="Unknown">
        <w:r w:rsidRPr="00A445D8">
          <w:rPr>
            <w:rFonts w:ascii="Courier New" w:eastAsia="Times New Roman" w:hAnsi="Courier New" w:cs="Courier New"/>
            <w:color w:val="000000"/>
            <w:sz w:val="20"/>
            <w:szCs w:val="20"/>
          </w:rPr>
          <w:t xml:space="preserve">            int x = newX + newPiece.x(i);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rPr>
      </w:pPr>
      <w:ins w:id="700" w:author="Unknown">
        <w:r w:rsidRPr="00A445D8">
          <w:rPr>
            <w:rFonts w:ascii="Courier New" w:eastAsia="Times New Roman" w:hAnsi="Courier New" w:cs="Courier New"/>
            <w:color w:val="000000"/>
            <w:sz w:val="20"/>
            <w:szCs w:val="20"/>
          </w:rPr>
          <w:t xml:space="preserve">            int y = newY - newPiece.y(i);</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color w:val="000000"/>
          <w:sz w:val="20"/>
          <w:szCs w:val="20"/>
        </w:rPr>
      </w:pPr>
      <w:ins w:id="702" w:author="Unknown">
        <w:r w:rsidRPr="00A445D8">
          <w:rPr>
            <w:rFonts w:ascii="Courier New" w:eastAsia="Times New Roman" w:hAnsi="Courier New" w:cs="Courier New"/>
            <w:color w:val="000000"/>
            <w:sz w:val="20"/>
            <w:szCs w:val="20"/>
          </w:rPr>
          <w:t xml:space="preserve">            if (x &lt; 0 || x &gt;= BoardWidth || y &lt; 0 || y &gt;= BoardHeight)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A445D8">
          <w:rPr>
            <w:rFonts w:ascii="Courier New" w:eastAsia="Times New Roman" w:hAnsi="Courier New" w:cs="Courier New"/>
            <w:color w:val="000000"/>
            <w:sz w:val="20"/>
            <w:szCs w:val="20"/>
          </w:rPr>
          <w:t xml:space="preserve">                return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ins w:id="706" w:author="Unknown">
        <w:r w:rsidRPr="00A445D8">
          <w:rPr>
            <w:rFonts w:ascii="Courier New" w:eastAsia="Times New Roman" w:hAnsi="Courier New" w:cs="Courier New"/>
            <w:color w:val="000000"/>
            <w:sz w:val="20"/>
            <w:szCs w:val="20"/>
          </w:rPr>
          <w:t xml:space="preserve">            if (shapeAt(x, y) != 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Courier New" w:eastAsia="Times New Roman" w:hAnsi="Courier New" w:cs="Courier New"/>
          <w:color w:val="000000"/>
          <w:sz w:val="20"/>
          <w:szCs w:val="20"/>
        </w:rPr>
      </w:pPr>
      <w:ins w:id="708" w:author="Unknown">
        <w:r w:rsidRPr="00A445D8">
          <w:rPr>
            <w:rFonts w:ascii="Courier New" w:eastAsia="Times New Roman" w:hAnsi="Courier New" w:cs="Courier New"/>
            <w:color w:val="000000"/>
            <w:sz w:val="20"/>
            <w:szCs w:val="20"/>
          </w:rPr>
          <w:lastRenderedPageBreak/>
          <w:t xml:space="preserve">                return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color w:val="000000"/>
          <w:sz w:val="20"/>
          <w:szCs w:val="20"/>
        </w:rPr>
      </w:pPr>
      <w:ins w:id="713" w:author="Unknown">
        <w:r w:rsidRPr="00A445D8">
          <w:rPr>
            <w:rFonts w:ascii="Courier New" w:eastAsia="Times New Roman" w:hAnsi="Courier New" w:cs="Courier New"/>
            <w:color w:val="000000"/>
            <w:sz w:val="20"/>
            <w:szCs w:val="20"/>
          </w:rPr>
          <w:t xml:space="preserve">        curPiece = newPiece;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color w:val="000000"/>
          <w:sz w:val="20"/>
          <w:szCs w:val="20"/>
        </w:rPr>
      </w:pPr>
      <w:ins w:id="715" w:author="Unknown">
        <w:r w:rsidRPr="00A445D8">
          <w:rPr>
            <w:rFonts w:ascii="Courier New" w:eastAsia="Times New Roman" w:hAnsi="Courier New" w:cs="Courier New"/>
            <w:color w:val="000000"/>
            <w:sz w:val="20"/>
            <w:szCs w:val="20"/>
          </w:rPr>
          <w:t xml:space="preserve">        curX = newX;</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color w:val="000000"/>
          <w:sz w:val="20"/>
          <w:szCs w:val="20"/>
        </w:rPr>
      </w:pPr>
      <w:ins w:id="717" w:author="Unknown">
        <w:r w:rsidRPr="00A445D8">
          <w:rPr>
            <w:rFonts w:ascii="Courier New" w:eastAsia="Times New Roman" w:hAnsi="Courier New" w:cs="Courier New"/>
            <w:color w:val="000000"/>
            <w:sz w:val="20"/>
            <w:szCs w:val="20"/>
          </w:rPr>
          <w:t xml:space="preserve">        curY = newY;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color w:val="000000"/>
          <w:sz w:val="20"/>
          <w:szCs w:val="20"/>
        </w:rPr>
      </w:pPr>
      <w:ins w:id="719" w:author="Unknown">
        <w:r w:rsidRPr="00A445D8">
          <w:rPr>
            <w:rFonts w:ascii="Courier New" w:eastAsia="Times New Roman" w:hAnsi="Courier New" w:cs="Courier New"/>
            <w:color w:val="000000"/>
            <w:sz w:val="20"/>
            <w:szCs w:val="20"/>
          </w:rPr>
          <w:t xml:space="preserve">        repaint();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color w:val="000000"/>
          <w:sz w:val="20"/>
          <w:szCs w:val="20"/>
        </w:rPr>
      </w:pPr>
      <w:ins w:id="721" w:author="Unknown">
        <w:r w:rsidRPr="00A445D8">
          <w:rPr>
            <w:rFonts w:ascii="Courier New" w:eastAsia="Times New Roman" w:hAnsi="Courier New" w:cs="Courier New"/>
            <w:color w:val="000000"/>
            <w:sz w:val="20"/>
            <w:szCs w:val="20"/>
          </w:rPr>
          <w:t xml:space="preserve">        return 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color w:val="000000"/>
          <w:sz w:val="20"/>
          <w:szCs w:val="20"/>
        </w:rPr>
      </w:pPr>
      <w:ins w:id="72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5" w:author="Unknown"/>
          <w:rFonts w:ascii="Courier New" w:eastAsia="Times New Roman" w:hAnsi="Courier New" w:cs="Courier New"/>
          <w:color w:val="000000"/>
          <w:sz w:val="20"/>
          <w:szCs w:val="20"/>
        </w:rPr>
      </w:pPr>
      <w:ins w:id="726" w:author="Unknown">
        <w:r w:rsidRPr="00A445D8">
          <w:rPr>
            <w:rFonts w:ascii="Courier New" w:eastAsia="Times New Roman" w:hAnsi="Courier New" w:cs="Courier New"/>
            <w:color w:val="000000"/>
            <w:sz w:val="20"/>
            <w:szCs w:val="20"/>
          </w:rPr>
          <w:t xml:space="preserve">    private void removeFullLines()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ins w:id="72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rPr>
      </w:pPr>
      <w:ins w:id="730" w:author="Unknown">
        <w:r w:rsidRPr="00A445D8">
          <w:rPr>
            <w:rFonts w:ascii="Courier New" w:eastAsia="Times New Roman" w:hAnsi="Courier New" w:cs="Courier New"/>
            <w:color w:val="000000"/>
            <w:sz w:val="20"/>
            <w:szCs w:val="20"/>
          </w:rPr>
          <w:t xml:space="preserve">        int numFullLines =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Courier New" w:eastAsia="Times New Roman" w:hAnsi="Courier New" w:cs="Courier New"/>
          <w:color w:val="000000"/>
          <w:sz w:val="20"/>
          <w:szCs w:val="20"/>
        </w:rPr>
      </w:pPr>
      <w:ins w:id="733" w:author="Unknown">
        <w:r w:rsidRPr="00A445D8">
          <w:rPr>
            <w:rFonts w:ascii="Courier New" w:eastAsia="Times New Roman" w:hAnsi="Courier New" w:cs="Courier New"/>
            <w:color w:val="000000"/>
            <w:sz w:val="20"/>
            <w:szCs w:val="20"/>
          </w:rPr>
          <w:t xml:space="preserve">        for (int i = BoardHeight - 1; i &gt;= 0; --i)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Courier New" w:eastAsia="Times New Roman" w:hAnsi="Courier New" w:cs="Courier New"/>
          <w:color w:val="000000"/>
          <w:sz w:val="20"/>
          <w:szCs w:val="20"/>
        </w:rPr>
      </w:pPr>
      <w:ins w:id="735" w:author="Unknown">
        <w:r w:rsidRPr="00A445D8">
          <w:rPr>
            <w:rFonts w:ascii="Courier New" w:eastAsia="Times New Roman" w:hAnsi="Courier New" w:cs="Courier New"/>
            <w:color w:val="000000"/>
            <w:sz w:val="20"/>
            <w:szCs w:val="20"/>
          </w:rPr>
          <w:t xml:space="preserve">            boolean lineIsFull = 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A445D8">
          <w:rPr>
            <w:rFonts w:ascii="Courier New" w:eastAsia="Times New Roman" w:hAnsi="Courier New" w:cs="Courier New"/>
            <w:color w:val="000000"/>
            <w:sz w:val="20"/>
            <w:szCs w:val="20"/>
          </w:rPr>
          <w:t xml:space="preserve">            for (int j = 0; j &lt; BoardWidth; ++j)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color w:val="000000"/>
          <w:sz w:val="20"/>
          <w:szCs w:val="20"/>
        </w:rPr>
      </w:pPr>
      <w:ins w:id="740" w:author="Unknown">
        <w:r w:rsidRPr="00A445D8">
          <w:rPr>
            <w:rFonts w:ascii="Courier New" w:eastAsia="Times New Roman" w:hAnsi="Courier New" w:cs="Courier New"/>
            <w:color w:val="000000"/>
            <w:sz w:val="20"/>
            <w:szCs w:val="20"/>
          </w:rPr>
          <w:t xml:space="preserve">                if (shapeAt(j, i) == Tetrominoes.NoShape)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A445D8">
          <w:rPr>
            <w:rFonts w:ascii="Courier New" w:eastAsia="Times New Roman" w:hAnsi="Courier New" w:cs="Courier New"/>
            <w:color w:val="000000"/>
            <w:sz w:val="20"/>
            <w:szCs w:val="20"/>
          </w:rPr>
          <w:t xml:space="preserve">                    lineIsFull = false;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color w:val="000000"/>
          <w:sz w:val="20"/>
          <w:szCs w:val="20"/>
        </w:rPr>
      </w:pPr>
      <w:ins w:id="744"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5" w:author="Unknown"/>
          <w:rFonts w:ascii="Courier New" w:eastAsia="Times New Roman" w:hAnsi="Courier New" w:cs="Courier New"/>
          <w:color w:val="000000"/>
          <w:sz w:val="20"/>
          <w:szCs w:val="20"/>
        </w:rPr>
      </w:pPr>
      <w:ins w:id="74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Courier New" w:eastAsia="Times New Roman" w:hAnsi="Courier New" w:cs="Courier New"/>
          <w:color w:val="000000"/>
          <w:sz w:val="20"/>
          <w:szCs w:val="20"/>
        </w:rPr>
      </w:pPr>
      <w:ins w:id="74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0" w:author="Unknown"/>
          <w:rFonts w:ascii="Courier New" w:eastAsia="Times New Roman" w:hAnsi="Courier New" w:cs="Courier New"/>
          <w:color w:val="000000"/>
          <w:sz w:val="20"/>
          <w:szCs w:val="20"/>
        </w:rPr>
      </w:pPr>
      <w:ins w:id="751" w:author="Unknown">
        <w:r w:rsidRPr="00A445D8">
          <w:rPr>
            <w:rFonts w:ascii="Courier New" w:eastAsia="Times New Roman" w:hAnsi="Courier New" w:cs="Courier New"/>
            <w:color w:val="000000"/>
            <w:sz w:val="20"/>
            <w:szCs w:val="20"/>
          </w:rPr>
          <w:t xml:space="preserve">            if (lineIsFull)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2" w:author="Unknown"/>
          <w:rFonts w:ascii="Courier New" w:eastAsia="Times New Roman" w:hAnsi="Courier New" w:cs="Courier New"/>
          <w:color w:val="000000"/>
          <w:sz w:val="20"/>
          <w:szCs w:val="20"/>
        </w:rPr>
      </w:pPr>
      <w:ins w:id="753" w:author="Unknown">
        <w:r w:rsidRPr="00A445D8">
          <w:rPr>
            <w:rFonts w:ascii="Courier New" w:eastAsia="Times New Roman" w:hAnsi="Courier New" w:cs="Courier New"/>
            <w:color w:val="000000"/>
            <w:sz w:val="20"/>
            <w:szCs w:val="20"/>
          </w:rPr>
          <w:t xml:space="preserve">                ++numFullLines;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4" w:author="Unknown"/>
          <w:rFonts w:ascii="Courier New" w:eastAsia="Times New Roman" w:hAnsi="Courier New" w:cs="Courier New"/>
          <w:color w:val="000000"/>
          <w:sz w:val="20"/>
          <w:szCs w:val="20"/>
        </w:rPr>
      </w:pPr>
      <w:ins w:id="755" w:author="Unknown">
        <w:r w:rsidRPr="00A445D8">
          <w:rPr>
            <w:rFonts w:ascii="Courier New" w:eastAsia="Times New Roman" w:hAnsi="Courier New" w:cs="Courier New"/>
            <w:color w:val="000000"/>
            <w:sz w:val="20"/>
            <w:szCs w:val="20"/>
          </w:rPr>
          <w:t xml:space="preserve">                for (int k = i; k &lt; BoardHeight - 1; ++k)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rPr>
      </w:pPr>
      <w:ins w:id="757" w:author="Unknown">
        <w:r w:rsidRPr="00A445D8">
          <w:rPr>
            <w:rFonts w:ascii="Courier New" w:eastAsia="Times New Roman" w:hAnsi="Courier New" w:cs="Courier New"/>
            <w:color w:val="000000"/>
            <w:sz w:val="20"/>
            <w:szCs w:val="20"/>
          </w:rPr>
          <w:t xml:space="preserve">                    for (int j = 0; j &lt; BoardWidth; ++j)</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urier New" w:eastAsia="Times New Roman" w:hAnsi="Courier New" w:cs="Courier New"/>
          <w:color w:val="000000"/>
          <w:sz w:val="20"/>
          <w:szCs w:val="20"/>
        </w:rPr>
      </w:pPr>
      <w:ins w:id="759" w:author="Unknown">
        <w:r w:rsidRPr="00A445D8">
          <w:rPr>
            <w:rFonts w:ascii="Courier New" w:eastAsia="Times New Roman" w:hAnsi="Courier New" w:cs="Courier New"/>
            <w:color w:val="000000"/>
            <w:sz w:val="20"/>
            <w:szCs w:val="20"/>
          </w:rPr>
          <w:t xml:space="preserve">                         board[(k * BoardWidth) + j] = shapeAt(j, k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urier New" w:eastAsia="Times New Roman" w:hAnsi="Courier New" w:cs="Courier New"/>
          <w:color w:val="000000"/>
          <w:sz w:val="20"/>
          <w:szCs w:val="20"/>
        </w:rPr>
      </w:pPr>
      <w:ins w:id="76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2" w:author="Unknown"/>
          <w:rFonts w:ascii="Courier New" w:eastAsia="Times New Roman" w:hAnsi="Courier New" w:cs="Courier New"/>
          <w:color w:val="000000"/>
          <w:sz w:val="20"/>
          <w:szCs w:val="20"/>
        </w:rPr>
      </w:pPr>
      <w:ins w:id="76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color w:val="000000"/>
          <w:sz w:val="20"/>
          <w:szCs w:val="20"/>
        </w:rPr>
      </w:pPr>
      <w:ins w:id="76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Courier New" w:eastAsia="Times New Roman" w:hAnsi="Courier New" w:cs="Courier New"/>
          <w:color w:val="000000"/>
          <w:sz w:val="20"/>
          <w:szCs w:val="20"/>
        </w:rPr>
      </w:pPr>
      <w:ins w:id="768" w:author="Unknown">
        <w:r w:rsidRPr="00A445D8">
          <w:rPr>
            <w:rFonts w:ascii="Courier New" w:eastAsia="Times New Roman" w:hAnsi="Courier New" w:cs="Courier New"/>
            <w:color w:val="000000"/>
            <w:sz w:val="20"/>
            <w:szCs w:val="20"/>
          </w:rPr>
          <w:t xml:space="preserve">        if (numFullLines &gt; 0)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color w:val="000000"/>
          <w:sz w:val="20"/>
          <w:szCs w:val="20"/>
        </w:rPr>
      </w:pPr>
      <w:ins w:id="770" w:author="Unknown">
        <w:r w:rsidRPr="00A445D8">
          <w:rPr>
            <w:rFonts w:ascii="Courier New" w:eastAsia="Times New Roman" w:hAnsi="Courier New" w:cs="Courier New"/>
            <w:color w:val="000000"/>
            <w:sz w:val="20"/>
            <w:szCs w:val="20"/>
          </w:rPr>
          <w:t xml:space="preserve">            numLinesRemoved += numFullLines;</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1" w:author="Unknown"/>
          <w:rFonts w:ascii="Courier New" w:eastAsia="Times New Roman" w:hAnsi="Courier New" w:cs="Courier New"/>
          <w:color w:val="000000"/>
          <w:sz w:val="20"/>
          <w:szCs w:val="20"/>
        </w:rPr>
      </w:pPr>
      <w:ins w:id="772" w:author="Unknown">
        <w:r w:rsidRPr="00A445D8">
          <w:rPr>
            <w:rFonts w:ascii="Courier New" w:eastAsia="Times New Roman" w:hAnsi="Courier New" w:cs="Courier New"/>
            <w:color w:val="000000"/>
            <w:sz w:val="20"/>
            <w:szCs w:val="20"/>
          </w:rPr>
          <w:t xml:space="preserve">            statusbar.setText(String.valueOf(numLinesRemoved));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A445D8">
          <w:rPr>
            <w:rFonts w:ascii="Courier New" w:eastAsia="Times New Roman" w:hAnsi="Courier New" w:cs="Courier New"/>
            <w:color w:val="000000"/>
            <w:sz w:val="20"/>
            <w:szCs w:val="20"/>
          </w:rPr>
          <w:t xml:space="preserve">            isFallingFinished = true;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A445D8">
          <w:rPr>
            <w:rFonts w:ascii="Courier New" w:eastAsia="Times New Roman" w:hAnsi="Courier New" w:cs="Courier New"/>
            <w:color w:val="000000"/>
            <w:sz w:val="20"/>
            <w:szCs w:val="20"/>
          </w:rPr>
          <w:t xml:space="preserve">            curPiece.setShape(Tetrominoes.NoShape);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ins w:id="778" w:author="Unknown">
        <w:r w:rsidRPr="00A445D8">
          <w:rPr>
            <w:rFonts w:ascii="Courier New" w:eastAsia="Times New Roman" w:hAnsi="Courier New" w:cs="Courier New"/>
            <w:color w:val="000000"/>
            <w:sz w:val="20"/>
            <w:szCs w:val="20"/>
          </w:rPr>
          <w:t xml:space="preserve">            repaint();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9" w:author="Unknown"/>
          <w:rFonts w:ascii="Courier New" w:eastAsia="Times New Roman" w:hAnsi="Courier New" w:cs="Courier New"/>
          <w:color w:val="000000"/>
          <w:sz w:val="20"/>
          <w:szCs w:val="20"/>
        </w:rPr>
      </w:pPr>
      <w:ins w:id="78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1" w:author="Unknown"/>
          <w:rFonts w:ascii="Courier New" w:eastAsia="Times New Roman" w:hAnsi="Courier New" w:cs="Courier New"/>
          <w:color w:val="000000"/>
          <w:sz w:val="20"/>
          <w:szCs w:val="20"/>
        </w:rPr>
      </w:pPr>
      <w:ins w:id="78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Courier New" w:eastAsia="Times New Roman" w:hAnsi="Courier New" w:cs="Courier New"/>
          <w:color w:val="000000"/>
          <w:sz w:val="20"/>
          <w:szCs w:val="20"/>
        </w:rPr>
      </w:pPr>
      <w:ins w:id="785" w:author="Unknown">
        <w:r w:rsidRPr="00A445D8">
          <w:rPr>
            <w:rFonts w:ascii="Courier New" w:eastAsia="Times New Roman" w:hAnsi="Courier New" w:cs="Courier New"/>
            <w:color w:val="000000"/>
            <w:sz w:val="20"/>
            <w:szCs w:val="20"/>
          </w:rPr>
          <w:t xml:space="preserve">    private void drawSquare(Graphics g, int x, int y, Tetrominoes shape)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Courier New" w:eastAsia="Times New Roman" w:hAnsi="Courier New" w:cs="Courier New"/>
          <w:color w:val="000000"/>
          <w:sz w:val="20"/>
          <w:szCs w:val="20"/>
        </w:rPr>
      </w:pPr>
      <w:ins w:id="78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8" w:author="Unknown"/>
          <w:rFonts w:ascii="Courier New" w:eastAsia="Times New Roman" w:hAnsi="Courier New" w:cs="Courier New"/>
          <w:color w:val="000000"/>
          <w:sz w:val="20"/>
          <w:szCs w:val="20"/>
        </w:rPr>
      </w:pPr>
      <w:ins w:id="789" w:author="Unknown">
        <w:r w:rsidRPr="00A445D8">
          <w:rPr>
            <w:rFonts w:ascii="Courier New" w:eastAsia="Times New Roman" w:hAnsi="Courier New" w:cs="Courier New"/>
            <w:color w:val="000000"/>
            <w:sz w:val="20"/>
            <w:szCs w:val="20"/>
          </w:rPr>
          <w:t xml:space="preserve">        Color colors[] = { new Color(0, 0, 0), new Color(204, 102, 102),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0" w:author="Unknown"/>
          <w:rFonts w:ascii="Courier New" w:eastAsia="Times New Roman" w:hAnsi="Courier New" w:cs="Courier New"/>
          <w:color w:val="000000"/>
          <w:sz w:val="20"/>
          <w:szCs w:val="20"/>
        </w:rPr>
      </w:pPr>
      <w:ins w:id="791" w:author="Unknown">
        <w:r w:rsidRPr="00A445D8">
          <w:rPr>
            <w:rFonts w:ascii="Courier New" w:eastAsia="Times New Roman" w:hAnsi="Courier New" w:cs="Courier New"/>
            <w:color w:val="000000"/>
            <w:sz w:val="20"/>
            <w:szCs w:val="20"/>
          </w:rPr>
          <w:t xml:space="preserve">            new Color(102, 204, 102), new Color(102, 102, 204),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2" w:author="Unknown"/>
          <w:rFonts w:ascii="Courier New" w:eastAsia="Times New Roman" w:hAnsi="Courier New" w:cs="Courier New"/>
          <w:color w:val="000000"/>
          <w:sz w:val="20"/>
          <w:szCs w:val="20"/>
        </w:rPr>
      </w:pPr>
      <w:ins w:id="793" w:author="Unknown">
        <w:r w:rsidRPr="00A445D8">
          <w:rPr>
            <w:rFonts w:ascii="Courier New" w:eastAsia="Times New Roman" w:hAnsi="Courier New" w:cs="Courier New"/>
            <w:color w:val="000000"/>
            <w:sz w:val="20"/>
            <w:szCs w:val="20"/>
          </w:rPr>
          <w:t xml:space="preserve">            new Color(204, 204, 102), new Color(204, 102, 204),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4" w:author="Unknown"/>
          <w:rFonts w:ascii="Courier New" w:eastAsia="Times New Roman" w:hAnsi="Courier New" w:cs="Courier New"/>
          <w:color w:val="000000"/>
          <w:sz w:val="20"/>
          <w:szCs w:val="20"/>
        </w:rPr>
      </w:pPr>
      <w:ins w:id="795" w:author="Unknown">
        <w:r w:rsidRPr="00A445D8">
          <w:rPr>
            <w:rFonts w:ascii="Courier New" w:eastAsia="Times New Roman" w:hAnsi="Courier New" w:cs="Courier New"/>
            <w:color w:val="000000"/>
            <w:sz w:val="20"/>
            <w:szCs w:val="20"/>
          </w:rPr>
          <w:t xml:space="preserve">            new Color(102, 204, 204), new Color(218, 170, 0)</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rPr>
      </w:pPr>
      <w:ins w:id="79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0" w:author="Unknown"/>
          <w:rFonts w:ascii="Courier New" w:eastAsia="Times New Roman" w:hAnsi="Courier New" w:cs="Courier New"/>
          <w:color w:val="000000"/>
          <w:sz w:val="20"/>
          <w:szCs w:val="20"/>
        </w:rPr>
      </w:pPr>
      <w:ins w:id="801" w:author="Unknown">
        <w:r w:rsidRPr="00A445D8">
          <w:rPr>
            <w:rFonts w:ascii="Courier New" w:eastAsia="Times New Roman" w:hAnsi="Courier New" w:cs="Courier New"/>
            <w:color w:val="000000"/>
            <w:sz w:val="20"/>
            <w:szCs w:val="20"/>
          </w:rPr>
          <w:t xml:space="preserve">        Color color = colors[shape.ordinal()];</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3" w:author="Unknown"/>
          <w:rFonts w:ascii="Courier New" w:eastAsia="Times New Roman" w:hAnsi="Courier New" w:cs="Courier New"/>
          <w:color w:val="000000"/>
          <w:sz w:val="20"/>
          <w:szCs w:val="20"/>
        </w:rPr>
      </w:pPr>
      <w:ins w:id="804" w:author="Unknown">
        <w:r w:rsidRPr="00A445D8">
          <w:rPr>
            <w:rFonts w:ascii="Courier New" w:eastAsia="Times New Roman" w:hAnsi="Courier New" w:cs="Courier New"/>
            <w:color w:val="000000"/>
            <w:sz w:val="20"/>
            <w:szCs w:val="20"/>
          </w:rPr>
          <w:t xml:space="preserve">        g.setColor(color);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Courier New" w:eastAsia="Times New Roman" w:hAnsi="Courier New" w:cs="Courier New"/>
          <w:color w:val="000000"/>
          <w:sz w:val="20"/>
          <w:szCs w:val="20"/>
        </w:rPr>
      </w:pPr>
      <w:ins w:id="806" w:author="Unknown">
        <w:r w:rsidRPr="00A445D8">
          <w:rPr>
            <w:rFonts w:ascii="Courier New" w:eastAsia="Times New Roman" w:hAnsi="Courier New" w:cs="Courier New"/>
            <w:color w:val="000000"/>
            <w:sz w:val="20"/>
            <w:szCs w:val="20"/>
          </w:rPr>
          <w:t xml:space="preserve">        g.fillRect(x + 1, y + 1, squareWidth() - 2, squareHeight() - 2);</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8" w:author="Unknown"/>
          <w:rFonts w:ascii="Courier New" w:eastAsia="Times New Roman" w:hAnsi="Courier New" w:cs="Courier New"/>
          <w:color w:val="000000"/>
          <w:sz w:val="20"/>
          <w:szCs w:val="20"/>
        </w:rPr>
      </w:pPr>
      <w:ins w:id="809" w:author="Unknown">
        <w:r w:rsidRPr="00A445D8">
          <w:rPr>
            <w:rFonts w:ascii="Courier New" w:eastAsia="Times New Roman" w:hAnsi="Courier New" w:cs="Courier New"/>
            <w:color w:val="000000"/>
            <w:sz w:val="20"/>
            <w:szCs w:val="20"/>
          </w:rPr>
          <w:lastRenderedPageBreak/>
          <w:t xml:space="preserve">        g.setColor(color.brighter());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Courier New" w:eastAsia="Times New Roman" w:hAnsi="Courier New" w:cs="Courier New"/>
          <w:color w:val="000000"/>
          <w:sz w:val="20"/>
          <w:szCs w:val="20"/>
        </w:rPr>
      </w:pPr>
      <w:ins w:id="811" w:author="Unknown">
        <w:r w:rsidRPr="00A445D8">
          <w:rPr>
            <w:rFonts w:ascii="Courier New" w:eastAsia="Times New Roman" w:hAnsi="Courier New" w:cs="Courier New"/>
            <w:color w:val="000000"/>
            <w:sz w:val="20"/>
            <w:szCs w:val="20"/>
          </w:rPr>
          <w:t xml:space="preserve">        g.drawLine(x, y + squareHeight() - 1, x, 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Courier New" w:eastAsia="Times New Roman" w:hAnsi="Courier New" w:cs="Courier New"/>
          <w:color w:val="000000"/>
          <w:sz w:val="20"/>
          <w:szCs w:val="20"/>
        </w:rPr>
      </w:pPr>
      <w:ins w:id="813" w:author="Unknown">
        <w:r w:rsidRPr="00A445D8">
          <w:rPr>
            <w:rFonts w:ascii="Courier New" w:eastAsia="Times New Roman" w:hAnsi="Courier New" w:cs="Courier New"/>
            <w:color w:val="000000"/>
            <w:sz w:val="20"/>
            <w:szCs w:val="20"/>
          </w:rPr>
          <w:t xml:space="preserve">        g.drawLine(x, y, x + squareWidth() - 1, 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5" w:author="Unknown"/>
          <w:rFonts w:ascii="Courier New" w:eastAsia="Times New Roman" w:hAnsi="Courier New" w:cs="Courier New"/>
          <w:color w:val="000000"/>
          <w:sz w:val="20"/>
          <w:szCs w:val="20"/>
        </w:rPr>
      </w:pPr>
      <w:ins w:id="816" w:author="Unknown">
        <w:r w:rsidRPr="00A445D8">
          <w:rPr>
            <w:rFonts w:ascii="Courier New" w:eastAsia="Times New Roman" w:hAnsi="Courier New" w:cs="Courier New"/>
            <w:color w:val="000000"/>
            <w:sz w:val="20"/>
            <w:szCs w:val="20"/>
          </w:rPr>
          <w:t xml:space="preserve">        g.setColor(color.darker());</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7" w:author="Unknown"/>
          <w:rFonts w:ascii="Courier New" w:eastAsia="Times New Roman" w:hAnsi="Courier New" w:cs="Courier New"/>
          <w:color w:val="000000"/>
          <w:sz w:val="20"/>
          <w:szCs w:val="20"/>
        </w:rPr>
      </w:pPr>
      <w:ins w:id="818" w:author="Unknown">
        <w:r w:rsidRPr="00A445D8">
          <w:rPr>
            <w:rFonts w:ascii="Courier New" w:eastAsia="Times New Roman" w:hAnsi="Courier New" w:cs="Courier New"/>
            <w:color w:val="000000"/>
            <w:sz w:val="20"/>
            <w:szCs w:val="20"/>
          </w:rPr>
          <w:t xml:space="preserve">        g.drawLine(x + 1, y + squareHeight()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9" w:author="Unknown"/>
          <w:rFonts w:ascii="Courier New" w:eastAsia="Times New Roman" w:hAnsi="Courier New" w:cs="Courier New"/>
          <w:color w:val="000000"/>
          <w:sz w:val="20"/>
          <w:szCs w:val="20"/>
        </w:rPr>
      </w:pPr>
      <w:ins w:id="820" w:author="Unknown">
        <w:r w:rsidRPr="00A445D8">
          <w:rPr>
            <w:rFonts w:ascii="Courier New" w:eastAsia="Times New Roman" w:hAnsi="Courier New" w:cs="Courier New"/>
            <w:color w:val="000000"/>
            <w:sz w:val="20"/>
            <w:szCs w:val="20"/>
          </w:rPr>
          <w:t xml:space="preserve">                         x + squareWidth() - 1, y + squareHeight()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1" w:author="Unknown"/>
          <w:rFonts w:ascii="Courier New" w:eastAsia="Times New Roman" w:hAnsi="Courier New" w:cs="Courier New"/>
          <w:color w:val="000000"/>
          <w:sz w:val="20"/>
          <w:szCs w:val="20"/>
        </w:rPr>
      </w:pPr>
      <w:ins w:id="822" w:author="Unknown">
        <w:r w:rsidRPr="00A445D8">
          <w:rPr>
            <w:rFonts w:ascii="Courier New" w:eastAsia="Times New Roman" w:hAnsi="Courier New" w:cs="Courier New"/>
            <w:color w:val="000000"/>
            <w:sz w:val="20"/>
            <w:szCs w:val="20"/>
          </w:rPr>
          <w:t xml:space="preserve">        g.drawLine(x + squareWidth() - 1, y + squareHeight()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3" w:author="Unknown"/>
          <w:rFonts w:ascii="Courier New" w:eastAsia="Times New Roman" w:hAnsi="Courier New" w:cs="Courier New"/>
          <w:color w:val="000000"/>
          <w:sz w:val="20"/>
          <w:szCs w:val="20"/>
        </w:rPr>
      </w:pPr>
      <w:ins w:id="824" w:author="Unknown">
        <w:r w:rsidRPr="00A445D8">
          <w:rPr>
            <w:rFonts w:ascii="Courier New" w:eastAsia="Times New Roman" w:hAnsi="Courier New" w:cs="Courier New"/>
            <w:color w:val="000000"/>
            <w:sz w:val="20"/>
            <w:szCs w:val="20"/>
          </w:rPr>
          <w:t xml:space="preserve">                         x + squareWidth() - 1, y + 1);</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5" w:author="Unknown"/>
          <w:rFonts w:ascii="Courier New" w:eastAsia="Times New Roman" w:hAnsi="Courier New" w:cs="Courier New"/>
          <w:color w:val="000000"/>
          <w:sz w:val="20"/>
          <w:szCs w:val="20"/>
        </w:rPr>
      </w:pPr>
      <w:ins w:id="82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8" w:author="Unknown"/>
          <w:rFonts w:ascii="Courier New" w:eastAsia="Times New Roman" w:hAnsi="Courier New" w:cs="Courier New"/>
          <w:color w:val="000000"/>
          <w:sz w:val="20"/>
          <w:szCs w:val="20"/>
        </w:rPr>
      </w:pPr>
      <w:ins w:id="829" w:author="Unknown">
        <w:r w:rsidRPr="00A445D8">
          <w:rPr>
            <w:rFonts w:ascii="Courier New" w:eastAsia="Times New Roman" w:hAnsi="Courier New" w:cs="Courier New"/>
            <w:color w:val="000000"/>
            <w:sz w:val="20"/>
            <w:szCs w:val="20"/>
          </w:rPr>
          <w:t xml:space="preserve">    class TAdapter extends KeyAdapter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0" w:author="Unknown"/>
          <w:rFonts w:ascii="Courier New" w:eastAsia="Times New Roman" w:hAnsi="Courier New" w:cs="Courier New"/>
          <w:color w:val="000000"/>
          <w:sz w:val="20"/>
          <w:szCs w:val="20"/>
        </w:rPr>
      </w:pPr>
      <w:ins w:id="831" w:author="Unknown">
        <w:r w:rsidRPr="00A445D8">
          <w:rPr>
            <w:rFonts w:ascii="Courier New" w:eastAsia="Times New Roman" w:hAnsi="Courier New" w:cs="Courier New"/>
            <w:color w:val="000000"/>
            <w:sz w:val="20"/>
            <w:szCs w:val="20"/>
          </w:rPr>
          <w:t xml:space="preserve">         public void keyPressed(KeyEvent 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color w:val="000000"/>
          <w:sz w:val="20"/>
          <w:szCs w:val="20"/>
        </w:rPr>
      </w:pPr>
      <w:ins w:id="834" w:author="Unknown">
        <w:r w:rsidRPr="00A445D8">
          <w:rPr>
            <w:rFonts w:ascii="Courier New" w:eastAsia="Times New Roman" w:hAnsi="Courier New" w:cs="Courier New"/>
            <w:color w:val="000000"/>
            <w:sz w:val="20"/>
            <w:szCs w:val="20"/>
          </w:rPr>
          <w:t xml:space="preserve">             if (!isStarted || curPiece.getShape() == Tetrominoes.NoShape) {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5" w:author="Unknown"/>
          <w:rFonts w:ascii="Courier New" w:eastAsia="Times New Roman" w:hAnsi="Courier New" w:cs="Courier New"/>
          <w:color w:val="000000"/>
          <w:sz w:val="20"/>
          <w:szCs w:val="20"/>
        </w:rPr>
      </w:pPr>
      <w:ins w:id="836" w:author="Unknown">
        <w:r w:rsidRPr="00A445D8">
          <w:rPr>
            <w:rFonts w:ascii="Courier New" w:eastAsia="Times New Roman" w:hAnsi="Courier New" w:cs="Courier New"/>
            <w:color w:val="000000"/>
            <w:sz w:val="20"/>
            <w:szCs w:val="20"/>
          </w:rPr>
          <w:t xml:space="preserve">                 return;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7" w:author="Unknown"/>
          <w:rFonts w:ascii="Courier New" w:eastAsia="Times New Roman" w:hAnsi="Courier New" w:cs="Courier New"/>
          <w:color w:val="000000"/>
          <w:sz w:val="20"/>
          <w:szCs w:val="20"/>
        </w:rPr>
      </w:pPr>
      <w:ins w:id="838"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9"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0" w:author="Unknown"/>
          <w:rFonts w:ascii="Courier New" w:eastAsia="Times New Roman" w:hAnsi="Courier New" w:cs="Courier New"/>
          <w:color w:val="000000"/>
          <w:sz w:val="20"/>
          <w:szCs w:val="20"/>
        </w:rPr>
      </w:pPr>
      <w:ins w:id="841" w:author="Unknown">
        <w:r w:rsidRPr="00A445D8">
          <w:rPr>
            <w:rFonts w:ascii="Courier New" w:eastAsia="Times New Roman" w:hAnsi="Courier New" w:cs="Courier New"/>
            <w:color w:val="000000"/>
            <w:sz w:val="20"/>
            <w:szCs w:val="20"/>
          </w:rPr>
          <w:t xml:space="preserve">             int keycode = e.getKeyCode();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2"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rPr>
      </w:pPr>
      <w:ins w:id="844" w:author="Unknown">
        <w:r w:rsidRPr="00A445D8">
          <w:rPr>
            <w:rFonts w:ascii="Courier New" w:eastAsia="Times New Roman" w:hAnsi="Courier New" w:cs="Courier New"/>
            <w:color w:val="000000"/>
            <w:sz w:val="20"/>
            <w:szCs w:val="20"/>
          </w:rPr>
          <w:t xml:space="preserve">             if (keycode == 'p' || keycode == 'P')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Courier New" w:eastAsia="Times New Roman" w:hAnsi="Courier New" w:cs="Courier New"/>
          <w:color w:val="000000"/>
          <w:sz w:val="20"/>
          <w:szCs w:val="20"/>
        </w:rPr>
      </w:pPr>
      <w:ins w:id="846" w:author="Unknown">
        <w:r w:rsidRPr="00A445D8">
          <w:rPr>
            <w:rFonts w:ascii="Courier New" w:eastAsia="Times New Roman" w:hAnsi="Courier New" w:cs="Courier New"/>
            <w:color w:val="000000"/>
            <w:sz w:val="20"/>
            <w:szCs w:val="20"/>
          </w:rPr>
          <w:t xml:space="preserve">                 pause();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Courier New" w:eastAsia="Times New Roman" w:hAnsi="Courier New" w:cs="Courier New"/>
          <w:color w:val="000000"/>
          <w:sz w:val="20"/>
          <w:szCs w:val="20"/>
        </w:rPr>
      </w:pPr>
      <w:ins w:id="848" w:author="Unknown">
        <w:r w:rsidRPr="00A445D8">
          <w:rPr>
            <w:rFonts w:ascii="Courier New" w:eastAsia="Times New Roman" w:hAnsi="Courier New" w:cs="Courier New"/>
            <w:color w:val="000000"/>
            <w:sz w:val="20"/>
            <w:szCs w:val="20"/>
          </w:rPr>
          <w:t xml:space="preserve">                 return;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9" w:author="Unknown"/>
          <w:rFonts w:ascii="Courier New" w:eastAsia="Times New Roman" w:hAnsi="Courier New" w:cs="Courier New"/>
          <w:color w:val="000000"/>
          <w:sz w:val="20"/>
          <w:szCs w:val="20"/>
        </w:rPr>
      </w:pPr>
      <w:ins w:id="85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1"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2" w:author="Unknown"/>
          <w:rFonts w:ascii="Courier New" w:eastAsia="Times New Roman" w:hAnsi="Courier New" w:cs="Courier New"/>
          <w:color w:val="000000"/>
          <w:sz w:val="20"/>
          <w:szCs w:val="20"/>
        </w:rPr>
      </w:pPr>
      <w:ins w:id="853" w:author="Unknown">
        <w:r w:rsidRPr="00A445D8">
          <w:rPr>
            <w:rFonts w:ascii="Courier New" w:eastAsia="Times New Roman" w:hAnsi="Courier New" w:cs="Courier New"/>
            <w:color w:val="000000"/>
            <w:sz w:val="20"/>
            <w:szCs w:val="20"/>
          </w:rPr>
          <w:t xml:space="preserve">             if (isPaused)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4" w:author="Unknown"/>
          <w:rFonts w:ascii="Courier New" w:eastAsia="Times New Roman" w:hAnsi="Courier New" w:cs="Courier New"/>
          <w:color w:val="000000"/>
          <w:sz w:val="20"/>
          <w:szCs w:val="20"/>
        </w:rPr>
      </w:pPr>
      <w:ins w:id="855" w:author="Unknown">
        <w:r w:rsidRPr="00A445D8">
          <w:rPr>
            <w:rFonts w:ascii="Courier New" w:eastAsia="Times New Roman" w:hAnsi="Courier New" w:cs="Courier New"/>
            <w:color w:val="000000"/>
            <w:sz w:val="20"/>
            <w:szCs w:val="20"/>
          </w:rPr>
          <w:t xml:space="preserve">                 return;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7" w:author="Unknown"/>
          <w:rFonts w:ascii="Courier New" w:eastAsia="Times New Roman" w:hAnsi="Courier New" w:cs="Courier New"/>
          <w:color w:val="000000"/>
          <w:sz w:val="20"/>
          <w:szCs w:val="20"/>
        </w:rPr>
      </w:pPr>
      <w:ins w:id="858" w:author="Unknown">
        <w:r w:rsidRPr="00A445D8">
          <w:rPr>
            <w:rFonts w:ascii="Courier New" w:eastAsia="Times New Roman" w:hAnsi="Courier New" w:cs="Courier New"/>
            <w:color w:val="000000"/>
            <w:sz w:val="20"/>
            <w:szCs w:val="20"/>
          </w:rPr>
          <w:t xml:space="preserve">             switch (keycode)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9" w:author="Unknown"/>
          <w:rFonts w:ascii="Courier New" w:eastAsia="Times New Roman" w:hAnsi="Courier New" w:cs="Courier New"/>
          <w:color w:val="000000"/>
          <w:sz w:val="20"/>
          <w:szCs w:val="20"/>
        </w:rPr>
      </w:pPr>
      <w:ins w:id="860" w:author="Unknown">
        <w:r w:rsidRPr="00A445D8">
          <w:rPr>
            <w:rFonts w:ascii="Courier New" w:eastAsia="Times New Roman" w:hAnsi="Courier New" w:cs="Courier New"/>
            <w:color w:val="000000"/>
            <w:sz w:val="20"/>
            <w:szCs w:val="20"/>
          </w:rPr>
          <w:t xml:space="preserve">             case KeyEvent.VK_LEFT: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1" w:author="Unknown"/>
          <w:rFonts w:ascii="Courier New" w:eastAsia="Times New Roman" w:hAnsi="Courier New" w:cs="Courier New"/>
          <w:color w:val="000000"/>
          <w:sz w:val="20"/>
          <w:szCs w:val="20"/>
        </w:rPr>
      </w:pPr>
      <w:ins w:id="862" w:author="Unknown">
        <w:r w:rsidRPr="00A445D8">
          <w:rPr>
            <w:rFonts w:ascii="Courier New" w:eastAsia="Times New Roman" w:hAnsi="Courier New" w:cs="Courier New"/>
            <w:color w:val="000000"/>
            <w:sz w:val="20"/>
            <w:szCs w:val="20"/>
          </w:rPr>
          <w:t xml:space="preserve">                 tryMove(curPiece, curX - 1, curY);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3" w:author="Unknown"/>
          <w:rFonts w:ascii="Courier New" w:eastAsia="Times New Roman" w:hAnsi="Courier New" w:cs="Courier New"/>
          <w:color w:val="000000"/>
          <w:sz w:val="20"/>
          <w:szCs w:val="20"/>
        </w:rPr>
      </w:pPr>
      <w:ins w:id="864"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5" w:author="Unknown"/>
          <w:rFonts w:ascii="Courier New" w:eastAsia="Times New Roman" w:hAnsi="Courier New" w:cs="Courier New"/>
          <w:color w:val="000000"/>
          <w:sz w:val="20"/>
          <w:szCs w:val="20"/>
        </w:rPr>
      </w:pPr>
      <w:ins w:id="866" w:author="Unknown">
        <w:r w:rsidRPr="00A445D8">
          <w:rPr>
            <w:rFonts w:ascii="Courier New" w:eastAsia="Times New Roman" w:hAnsi="Courier New" w:cs="Courier New"/>
            <w:color w:val="000000"/>
            <w:sz w:val="20"/>
            <w:szCs w:val="20"/>
          </w:rPr>
          <w:t xml:space="preserve">             case KeyEvent.VK_RIGHT:</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7" w:author="Unknown"/>
          <w:rFonts w:ascii="Courier New" w:eastAsia="Times New Roman" w:hAnsi="Courier New" w:cs="Courier New"/>
          <w:color w:val="000000"/>
          <w:sz w:val="20"/>
          <w:szCs w:val="20"/>
        </w:rPr>
      </w:pPr>
      <w:ins w:id="868" w:author="Unknown">
        <w:r w:rsidRPr="00A445D8">
          <w:rPr>
            <w:rFonts w:ascii="Courier New" w:eastAsia="Times New Roman" w:hAnsi="Courier New" w:cs="Courier New"/>
            <w:color w:val="000000"/>
            <w:sz w:val="20"/>
            <w:szCs w:val="20"/>
          </w:rPr>
          <w:t xml:space="preserve">                 tryMove(curPiece, curX + 1, curY);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9" w:author="Unknown"/>
          <w:rFonts w:ascii="Courier New" w:eastAsia="Times New Roman" w:hAnsi="Courier New" w:cs="Courier New"/>
          <w:color w:val="000000"/>
          <w:sz w:val="20"/>
          <w:szCs w:val="20"/>
        </w:rPr>
      </w:pPr>
      <w:ins w:id="870"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1" w:author="Unknown"/>
          <w:rFonts w:ascii="Courier New" w:eastAsia="Times New Roman" w:hAnsi="Courier New" w:cs="Courier New"/>
          <w:color w:val="000000"/>
          <w:sz w:val="20"/>
          <w:szCs w:val="20"/>
        </w:rPr>
      </w:pPr>
      <w:ins w:id="872" w:author="Unknown">
        <w:r w:rsidRPr="00A445D8">
          <w:rPr>
            <w:rFonts w:ascii="Courier New" w:eastAsia="Times New Roman" w:hAnsi="Courier New" w:cs="Courier New"/>
            <w:color w:val="000000"/>
            <w:sz w:val="20"/>
            <w:szCs w:val="20"/>
          </w:rPr>
          <w:t xml:space="preserve">             case KeyEvent.VK_DOWN: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3" w:author="Unknown"/>
          <w:rFonts w:ascii="Courier New" w:eastAsia="Times New Roman" w:hAnsi="Courier New" w:cs="Courier New"/>
          <w:color w:val="000000"/>
          <w:sz w:val="20"/>
          <w:szCs w:val="20"/>
        </w:rPr>
      </w:pPr>
      <w:ins w:id="874" w:author="Unknown">
        <w:r w:rsidRPr="00A445D8">
          <w:rPr>
            <w:rFonts w:ascii="Courier New" w:eastAsia="Times New Roman" w:hAnsi="Courier New" w:cs="Courier New"/>
            <w:color w:val="000000"/>
            <w:sz w:val="20"/>
            <w:szCs w:val="20"/>
          </w:rPr>
          <w:t xml:space="preserve">                 tryMove(curPiece.rotateRight(), curX, curY);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5" w:author="Unknown"/>
          <w:rFonts w:ascii="Courier New" w:eastAsia="Times New Roman" w:hAnsi="Courier New" w:cs="Courier New"/>
          <w:color w:val="000000"/>
          <w:sz w:val="20"/>
          <w:szCs w:val="20"/>
        </w:rPr>
      </w:pPr>
      <w:ins w:id="876"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7" w:author="Unknown"/>
          <w:rFonts w:ascii="Courier New" w:eastAsia="Times New Roman" w:hAnsi="Courier New" w:cs="Courier New"/>
          <w:color w:val="000000"/>
          <w:sz w:val="20"/>
          <w:szCs w:val="20"/>
        </w:rPr>
      </w:pPr>
      <w:ins w:id="878" w:author="Unknown">
        <w:r w:rsidRPr="00A445D8">
          <w:rPr>
            <w:rFonts w:ascii="Courier New" w:eastAsia="Times New Roman" w:hAnsi="Courier New" w:cs="Courier New"/>
            <w:color w:val="000000"/>
            <w:sz w:val="20"/>
            <w:szCs w:val="20"/>
          </w:rPr>
          <w:t xml:space="preserve">             case KeyEvent.VK_UP:</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9" w:author="Unknown"/>
          <w:rFonts w:ascii="Courier New" w:eastAsia="Times New Roman" w:hAnsi="Courier New" w:cs="Courier New"/>
          <w:color w:val="000000"/>
          <w:sz w:val="20"/>
          <w:szCs w:val="20"/>
        </w:rPr>
      </w:pPr>
      <w:ins w:id="880" w:author="Unknown">
        <w:r w:rsidRPr="00A445D8">
          <w:rPr>
            <w:rFonts w:ascii="Courier New" w:eastAsia="Times New Roman" w:hAnsi="Courier New" w:cs="Courier New"/>
            <w:color w:val="000000"/>
            <w:sz w:val="20"/>
            <w:szCs w:val="20"/>
          </w:rPr>
          <w:t xml:space="preserve">                 tryMove(curPiece.rotateLeft(), curX, curY);</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1" w:author="Unknown"/>
          <w:rFonts w:ascii="Courier New" w:eastAsia="Times New Roman" w:hAnsi="Courier New" w:cs="Courier New"/>
          <w:color w:val="000000"/>
          <w:sz w:val="20"/>
          <w:szCs w:val="20"/>
        </w:rPr>
      </w:pPr>
      <w:ins w:id="882"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3" w:author="Unknown"/>
          <w:rFonts w:ascii="Courier New" w:eastAsia="Times New Roman" w:hAnsi="Courier New" w:cs="Courier New"/>
          <w:color w:val="000000"/>
          <w:sz w:val="20"/>
          <w:szCs w:val="20"/>
        </w:rPr>
      </w:pPr>
      <w:ins w:id="884" w:author="Unknown">
        <w:r w:rsidRPr="00A445D8">
          <w:rPr>
            <w:rFonts w:ascii="Courier New" w:eastAsia="Times New Roman" w:hAnsi="Courier New" w:cs="Courier New"/>
            <w:color w:val="000000"/>
            <w:sz w:val="20"/>
            <w:szCs w:val="20"/>
          </w:rPr>
          <w:t xml:space="preserve">             case KeyEvent.VK_SPACE:</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5" w:author="Unknown"/>
          <w:rFonts w:ascii="Courier New" w:eastAsia="Times New Roman" w:hAnsi="Courier New" w:cs="Courier New"/>
          <w:color w:val="000000"/>
          <w:sz w:val="20"/>
          <w:szCs w:val="20"/>
        </w:rPr>
      </w:pPr>
      <w:ins w:id="886" w:author="Unknown">
        <w:r w:rsidRPr="00A445D8">
          <w:rPr>
            <w:rFonts w:ascii="Courier New" w:eastAsia="Times New Roman" w:hAnsi="Courier New" w:cs="Courier New"/>
            <w:color w:val="000000"/>
            <w:sz w:val="20"/>
            <w:szCs w:val="20"/>
          </w:rPr>
          <w:t xml:space="preserve">                 dropDown();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7" w:author="Unknown"/>
          <w:rFonts w:ascii="Courier New" w:eastAsia="Times New Roman" w:hAnsi="Courier New" w:cs="Courier New"/>
          <w:color w:val="000000"/>
          <w:sz w:val="20"/>
          <w:szCs w:val="20"/>
        </w:rPr>
      </w:pPr>
      <w:ins w:id="888"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9" w:author="Unknown"/>
          <w:rFonts w:ascii="Courier New" w:eastAsia="Times New Roman" w:hAnsi="Courier New" w:cs="Courier New"/>
          <w:color w:val="000000"/>
          <w:sz w:val="20"/>
          <w:szCs w:val="20"/>
        </w:rPr>
      </w:pPr>
      <w:ins w:id="890" w:author="Unknown">
        <w:r w:rsidRPr="00A445D8">
          <w:rPr>
            <w:rFonts w:ascii="Courier New" w:eastAsia="Times New Roman" w:hAnsi="Courier New" w:cs="Courier New"/>
            <w:color w:val="000000"/>
            <w:sz w:val="20"/>
            <w:szCs w:val="20"/>
          </w:rPr>
          <w:t xml:space="preserve">             case 'd':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1" w:author="Unknown"/>
          <w:rFonts w:ascii="Courier New" w:eastAsia="Times New Roman" w:hAnsi="Courier New" w:cs="Courier New"/>
          <w:color w:val="000000"/>
          <w:sz w:val="20"/>
          <w:szCs w:val="20"/>
        </w:rPr>
      </w:pPr>
      <w:ins w:id="892" w:author="Unknown">
        <w:r w:rsidRPr="00A445D8">
          <w:rPr>
            <w:rFonts w:ascii="Courier New" w:eastAsia="Times New Roman" w:hAnsi="Courier New" w:cs="Courier New"/>
            <w:color w:val="000000"/>
            <w:sz w:val="20"/>
            <w:szCs w:val="20"/>
          </w:rPr>
          <w:t xml:space="preserve">                 oneLineDown();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3" w:author="Unknown"/>
          <w:rFonts w:ascii="Courier New" w:eastAsia="Times New Roman" w:hAnsi="Courier New" w:cs="Courier New"/>
          <w:color w:val="000000"/>
          <w:sz w:val="20"/>
          <w:szCs w:val="20"/>
        </w:rPr>
      </w:pPr>
      <w:ins w:id="894"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5" w:author="Unknown"/>
          <w:rFonts w:ascii="Courier New" w:eastAsia="Times New Roman" w:hAnsi="Courier New" w:cs="Courier New"/>
          <w:color w:val="000000"/>
          <w:sz w:val="20"/>
          <w:szCs w:val="20"/>
        </w:rPr>
      </w:pPr>
      <w:ins w:id="896" w:author="Unknown">
        <w:r w:rsidRPr="00A445D8">
          <w:rPr>
            <w:rFonts w:ascii="Courier New" w:eastAsia="Times New Roman" w:hAnsi="Courier New" w:cs="Courier New"/>
            <w:color w:val="000000"/>
            <w:sz w:val="20"/>
            <w:szCs w:val="20"/>
          </w:rPr>
          <w:t xml:space="preserve">             case 'D':</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7" w:author="Unknown"/>
          <w:rFonts w:ascii="Courier New" w:eastAsia="Times New Roman" w:hAnsi="Courier New" w:cs="Courier New"/>
          <w:color w:val="000000"/>
          <w:sz w:val="20"/>
          <w:szCs w:val="20"/>
        </w:rPr>
      </w:pPr>
      <w:ins w:id="898" w:author="Unknown">
        <w:r w:rsidRPr="00A445D8">
          <w:rPr>
            <w:rFonts w:ascii="Courier New" w:eastAsia="Times New Roman" w:hAnsi="Courier New" w:cs="Courier New"/>
            <w:color w:val="000000"/>
            <w:sz w:val="20"/>
            <w:szCs w:val="20"/>
          </w:rPr>
          <w:t xml:space="preserve">                 oneLineDown();</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9" w:author="Unknown"/>
          <w:rFonts w:ascii="Courier New" w:eastAsia="Times New Roman" w:hAnsi="Courier New" w:cs="Courier New"/>
          <w:color w:val="000000"/>
          <w:sz w:val="20"/>
          <w:szCs w:val="20"/>
        </w:rPr>
      </w:pPr>
      <w:ins w:id="900"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1" w:author="Unknown"/>
          <w:rFonts w:ascii="Courier New" w:eastAsia="Times New Roman" w:hAnsi="Courier New" w:cs="Courier New"/>
          <w:color w:val="000000"/>
          <w:sz w:val="20"/>
          <w:szCs w:val="20"/>
        </w:rPr>
      </w:pPr>
      <w:ins w:id="902"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3" w:author="Unknown"/>
          <w:rFonts w:ascii="Courier New" w:eastAsia="Times New Roman" w:hAnsi="Courier New" w:cs="Courier New"/>
          <w:color w:val="000000"/>
          <w:sz w:val="20"/>
          <w:szCs w:val="20"/>
        </w:rPr>
      </w:pPr>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rPr>
      </w:pPr>
      <w:ins w:id="90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rPr>
      </w:pPr>
      <w:ins w:id="907"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color w:val="000000"/>
          <w:sz w:val="20"/>
          <w:szCs w:val="20"/>
        </w:rPr>
      </w:pPr>
      <w:ins w:id="909"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10" w:author="Unknown"/>
          <w:rFonts w:ascii="Georgia" w:eastAsia="Times New Roman" w:hAnsi="Georgia" w:cs="Times New Roman"/>
          <w:color w:val="000000"/>
          <w:sz w:val="24"/>
          <w:szCs w:val="24"/>
        </w:rPr>
      </w:pPr>
      <w:ins w:id="911" w:author="Unknown">
        <w:r w:rsidRPr="00A445D8">
          <w:rPr>
            <w:rFonts w:ascii="Georgia" w:eastAsia="Times New Roman" w:hAnsi="Georgia" w:cs="Times New Roman"/>
            <w:color w:val="000000"/>
            <w:sz w:val="24"/>
            <w:szCs w:val="24"/>
          </w:rPr>
          <w:lastRenderedPageBreak/>
          <w:t>Finally, we have the </w:t>
        </w:r>
        <w:r w:rsidRPr="00A445D8">
          <w:rPr>
            <w:rFonts w:ascii="Courier New" w:eastAsia="Times New Roman" w:hAnsi="Courier New" w:cs="Courier New"/>
            <w:color w:val="000000"/>
            <w:sz w:val="20"/>
          </w:rPr>
          <w:t>Board.java</w:t>
        </w:r>
        <w:r w:rsidRPr="00A445D8">
          <w:rPr>
            <w:rFonts w:ascii="Georgia" w:eastAsia="Times New Roman" w:hAnsi="Georgia" w:cs="Times New Roman"/>
            <w:color w:val="000000"/>
            <w:sz w:val="24"/>
            <w:szCs w:val="24"/>
          </w:rPr>
          <w:t> file. This is where the game logic is located.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color w:val="000000"/>
          <w:sz w:val="20"/>
          <w:szCs w:val="20"/>
        </w:rPr>
      </w:pPr>
      <w:ins w:id="913"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4" w:author="Unknown"/>
          <w:rFonts w:ascii="Courier New" w:eastAsia="Times New Roman" w:hAnsi="Courier New" w:cs="Courier New"/>
          <w:color w:val="000000"/>
          <w:sz w:val="20"/>
          <w:szCs w:val="20"/>
        </w:rPr>
      </w:pPr>
      <w:ins w:id="915" w:author="Unknown">
        <w:r w:rsidRPr="00A445D8">
          <w:rPr>
            <w:rFonts w:ascii="Courier New" w:eastAsia="Times New Roman" w:hAnsi="Courier New" w:cs="Courier New"/>
            <w:color w:val="000000"/>
            <w:sz w:val="20"/>
            <w:szCs w:val="20"/>
          </w:rPr>
          <w:t>isFallingFinished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6" w:author="Unknown"/>
          <w:rFonts w:ascii="Courier New" w:eastAsia="Times New Roman" w:hAnsi="Courier New" w:cs="Courier New"/>
          <w:color w:val="000000"/>
          <w:sz w:val="20"/>
          <w:szCs w:val="20"/>
        </w:rPr>
      </w:pPr>
      <w:ins w:id="917" w:author="Unknown">
        <w:r w:rsidRPr="00A445D8">
          <w:rPr>
            <w:rFonts w:ascii="Courier New" w:eastAsia="Times New Roman" w:hAnsi="Courier New" w:cs="Courier New"/>
            <w:color w:val="000000"/>
            <w:sz w:val="20"/>
            <w:szCs w:val="20"/>
          </w:rPr>
          <w:t>isStarted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8" w:author="Unknown"/>
          <w:rFonts w:ascii="Courier New" w:eastAsia="Times New Roman" w:hAnsi="Courier New" w:cs="Courier New"/>
          <w:color w:val="000000"/>
          <w:sz w:val="20"/>
          <w:szCs w:val="20"/>
        </w:rPr>
      </w:pPr>
      <w:ins w:id="919" w:author="Unknown">
        <w:r w:rsidRPr="00A445D8">
          <w:rPr>
            <w:rFonts w:ascii="Courier New" w:eastAsia="Times New Roman" w:hAnsi="Courier New" w:cs="Courier New"/>
            <w:color w:val="000000"/>
            <w:sz w:val="20"/>
            <w:szCs w:val="20"/>
          </w:rPr>
          <w:t>isPaused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0" w:author="Unknown"/>
          <w:rFonts w:ascii="Courier New" w:eastAsia="Times New Roman" w:hAnsi="Courier New" w:cs="Courier New"/>
          <w:color w:val="000000"/>
          <w:sz w:val="20"/>
          <w:szCs w:val="20"/>
        </w:rPr>
      </w:pPr>
      <w:ins w:id="921" w:author="Unknown">
        <w:r w:rsidRPr="00A445D8">
          <w:rPr>
            <w:rFonts w:ascii="Courier New" w:eastAsia="Times New Roman" w:hAnsi="Courier New" w:cs="Courier New"/>
            <w:color w:val="000000"/>
            <w:sz w:val="20"/>
            <w:szCs w:val="20"/>
          </w:rPr>
          <w:t>numLinesRemoved = 0;</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2" w:author="Unknown"/>
          <w:rFonts w:ascii="Courier New" w:eastAsia="Times New Roman" w:hAnsi="Courier New" w:cs="Courier New"/>
          <w:color w:val="000000"/>
          <w:sz w:val="20"/>
          <w:szCs w:val="20"/>
        </w:rPr>
      </w:pPr>
      <w:ins w:id="923" w:author="Unknown">
        <w:r w:rsidRPr="00A445D8">
          <w:rPr>
            <w:rFonts w:ascii="Courier New" w:eastAsia="Times New Roman" w:hAnsi="Courier New" w:cs="Courier New"/>
            <w:color w:val="000000"/>
            <w:sz w:val="20"/>
            <w:szCs w:val="20"/>
          </w:rPr>
          <w:t>curX = 0;</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4" w:author="Unknown"/>
          <w:rFonts w:ascii="Courier New" w:eastAsia="Times New Roman" w:hAnsi="Courier New" w:cs="Courier New"/>
          <w:color w:val="000000"/>
          <w:sz w:val="20"/>
          <w:szCs w:val="20"/>
        </w:rPr>
      </w:pPr>
      <w:ins w:id="925" w:author="Unknown">
        <w:r w:rsidRPr="00A445D8">
          <w:rPr>
            <w:rFonts w:ascii="Courier New" w:eastAsia="Times New Roman" w:hAnsi="Courier New" w:cs="Courier New"/>
            <w:color w:val="000000"/>
            <w:sz w:val="20"/>
            <w:szCs w:val="20"/>
          </w:rPr>
          <w:t>curY = 0;</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6" w:author="Unknown"/>
          <w:rFonts w:ascii="Courier New" w:eastAsia="Times New Roman" w:hAnsi="Courier New" w:cs="Courier New"/>
          <w:color w:val="000000"/>
          <w:sz w:val="20"/>
          <w:szCs w:val="20"/>
        </w:rPr>
      </w:pPr>
      <w:ins w:id="927"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28" w:author="Unknown"/>
          <w:rFonts w:ascii="Georgia" w:eastAsia="Times New Roman" w:hAnsi="Georgia" w:cs="Times New Roman"/>
          <w:color w:val="000000"/>
          <w:sz w:val="24"/>
          <w:szCs w:val="24"/>
        </w:rPr>
      </w:pPr>
      <w:ins w:id="929" w:author="Unknown">
        <w:r w:rsidRPr="00A445D8">
          <w:rPr>
            <w:rFonts w:ascii="Georgia" w:eastAsia="Times New Roman" w:hAnsi="Georgia" w:cs="Times New Roman"/>
            <w:color w:val="000000"/>
            <w:sz w:val="24"/>
            <w:szCs w:val="24"/>
          </w:rPr>
          <w:t>We initialize some important variables. The </w:t>
        </w:r>
        <w:r w:rsidRPr="00A445D8">
          <w:rPr>
            <w:rFonts w:ascii="Courier New" w:eastAsia="Times New Roman" w:hAnsi="Courier New" w:cs="Courier New"/>
            <w:color w:val="000000"/>
            <w:sz w:val="20"/>
          </w:rPr>
          <w:t>isFallingFinished</w:t>
        </w:r>
        <w:r w:rsidRPr="00A445D8">
          <w:rPr>
            <w:rFonts w:ascii="Georgia" w:eastAsia="Times New Roman" w:hAnsi="Georgia" w:cs="Times New Roman"/>
            <w:color w:val="000000"/>
            <w:sz w:val="24"/>
            <w:szCs w:val="24"/>
          </w:rPr>
          <w:t> variable determines if the tetris shape has finished falling and we then need to create a new shape. The </w:t>
        </w:r>
        <w:r w:rsidRPr="00A445D8">
          <w:rPr>
            <w:rFonts w:ascii="Courier New" w:eastAsia="Times New Roman" w:hAnsi="Courier New" w:cs="Courier New"/>
            <w:color w:val="000000"/>
            <w:sz w:val="20"/>
          </w:rPr>
          <w:t>numLinesRemoved</w:t>
        </w:r>
        <w:r w:rsidRPr="00A445D8">
          <w:rPr>
            <w:rFonts w:ascii="Georgia" w:eastAsia="Times New Roman" w:hAnsi="Georgia" w:cs="Times New Roman"/>
            <w:color w:val="000000"/>
            <w:sz w:val="24"/>
            <w:szCs w:val="24"/>
          </w:rPr>
          <w:t> counts the number of lines we have removed so far. The </w:t>
        </w:r>
        <w:r w:rsidRPr="00A445D8">
          <w:rPr>
            <w:rFonts w:ascii="Courier New" w:eastAsia="Times New Roman" w:hAnsi="Courier New" w:cs="Courier New"/>
            <w:color w:val="000000"/>
            <w:sz w:val="20"/>
          </w:rPr>
          <w:t>curX</w:t>
        </w:r>
        <w:r w:rsidRPr="00A445D8">
          <w:rPr>
            <w:rFonts w:ascii="Georgia" w:eastAsia="Times New Roman" w:hAnsi="Georgia" w:cs="Times New Roman"/>
            <w:color w:val="000000"/>
            <w:sz w:val="24"/>
            <w:szCs w:val="24"/>
          </w:rPr>
          <w:t> and </w:t>
        </w:r>
        <w:r w:rsidRPr="00A445D8">
          <w:rPr>
            <w:rFonts w:ascii="Courier New" w:eastAsia="Times New Roman" w:hAnsi="Courier New" w:cs="Courier New"/>
            <w:color w:val="000000"/>
            <w:sz w:val="20"/>
          </w:rPr>
          <w:t>curY</w:t>
        </w:r>
        <w:r w:rsidRPr="00A445D8">
          <w:rPr>
            <w:rFonts w:ascii="Georgia" w:eastAsia="Times New Roman" w:hAnsi="Georgia" w:cs="Times New Roman"/>
            <w:color w:val="000000"/>
            <w:sz w:val="24"/>
            <w:szCs w:val="24"/>
          </w:rPr>
          <w:t> variables determine the actual position of the falling tetris 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0" w:author="Unknown"/>
          <w:rFonts w:ascii="Courier New" w:eastAsia="Times New Roman" w:hAnsi="Courier New" w:cs="Courier New"/>
          <w:color w:val="000000"/>
          <w:sz w:val="20"/>
          <w:szCs w:val="20"/>
        </w:rPr>
      </w:pPr>
      <w:ins w:id="931" w:author="Unknown">
        <w:r w:rsidRPr="00A445D8">
          <w:rPr>
            <w:rFonts w:ascii="Courier New" w:eastAsia="Times New Roman" w:hAnsi="Courier New" w:cs="Courier New"/>
            <w:color w:val="000000"/>
            <w:sz w:val="20"/>
            <w:szCs w:val="20"/>
          </w:rPr>
          <w:t>setFocusable(true);</w:t>
        </w:r>
      </w:ins>
    </w:p>
    <w:p w:rsidR="00A445D8" w:rsidRPr="00A445D8" w:rsidRDefault="00A445D8" w:rsidP="00A445D8">
      <w:pPr>
        <w:spacing w:before="100" w:beforeAutospacing="1" w:after="100" w:afterAutospacing="1" w:line="240" w:lineRule="auto"/>
        <w:rPr>
          <w:ins w:id="932" w:author="Unknown"/>
          <w:rFonts w:ascii="Georgia" w:eastAsia="Times New Roman" w:hAnsi="Georgia" w:cs="Times New Roman"/>
          <w:color w:val="000000"/>
          <w:sz w:val="24"/>
          <w:szCs w:val="24"/>
        </w:rPr>
      </w:pPr>
      <w:ins w:id="933" w:author="Unknown">
        <w:r w:rsidRPr="00A445D8">
          <w:rPr>
            <w:rFonts w:ascii="Georgia" w:eastAsia="Times New Roman" w:hAnsi="Georgia" w:cs="Times New Roman"/>
            <w:color w:val="000000"/>
            <w:sz w:val="24"/>
            <w:szCs w:val="24"/>
          </w:rPr>
          <w:t>We must explicitly call the </w:t>
        </w:r>
        <w:r w:rsidRPr="00A445D8">
          <w:rPr>
            <w:rFonts w:ascii="Courier New" w:eastAsia="Times New Roman" w:hAnsi="Courier New" w:cs="Courier New"/>
            <w:color w:val="000000"/>
            <w:sz w:val="20"/>
          </w:rPr>
          <w:t>setFocusable()</w:t>
        </w:r>
        <w:r w:rsidRPr="00A445D8">
          <w:rPr>
            <w:rFonts w:ascii="Georgia" w:eastAsia="Times New Roman" w:hAnsi="Georgia" w:cs="Times New Roman"/>
            <w:color w:val="000000"/>
            <w:sz w:val="24"/>
            <w:szCs w:val="24"/>
          </w:rPr>
          <w:t> method. From now, the board has the keyboard input.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4" w:author="Unknown"/>
          <w:rFonts w:ascii="Courier New" w:eastAsia="Times New Roman" w:hAnsi="Courier New" w:cs="Courier New"/>
          <w:color w:val="000000"/>
          <w:sz w:val="20"/>
          <w:szCs w:val="20"/>
        </w:rPr>
      </w:pPr>
      <w:ins w:id="935" w:author="Unknown">
        <w:r w:rsidRPr="00A445D8">
          <w:rPr>
            <w:rFonts w:ascii="Courier New" w:eastAsia="Times New Roman" w:hAnsi="Courier New" w:cs="Courier New"/>
            <w:color w:val="000000"/>
            <w:sz w:val="20"/>
            <w:szCs w:val="20"/>
          </w:rPr>
          <w:t>timer = new Timer(400, this);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6" w:author="Unknown"/>
          <w:rFonts w:ascii="Courier New" w:eastAsia="Times New Roman" w:hAnsi="Courier New" w:cs="Courier New"/>
          <w:color w:val="000000"/>
          <w:sz w:val="20"/>
          <w:szCs w:val="20"/>
        </w:rPr>
      </w:pPr>
      <w:ins w:id="937" w:author="Unknown">
        <w:r w:rsidRPr="00A445D8">
          <w:rPr>
            <w:rFonts w:ascii="Courier New" w:eastAsia="Times New Roman" w:hAnsi="Courier New" w:cs="Courier New"/>
            <w:color w:val="000000"/>
            <w:sz w:val="20"/>
            <w:szCs w:val="20"/>
          </w:rPr>
          <w:t xml:space="preserve">timer.start(); </w:t>
        </w:r>
      </w:ins>
    </w:p>
    <w:p w:rsidR="00A445D8" w:rsidRPr="00A445D8" w:rsidRDefault="00A445D8" w:rsidP="00A445D8">
      <w:pPr>
        <w:spacing w:before="100" w:beforeAutospacing="1" w:after="100" w:afterAutospacing="1" w:line="240" w:lineRule="auto"/>
        <w:rPr>
          <w:ins w:id="938" w:author="Unknown"/>
          <w:rFonts w:ascii="Georgia" w:eastAsia="Times New Roman" w:hAnsi="Georgia" w:cs="Times New Roman"/>
          <w:color w:val="000000"/>
          <w:sz w:val="24"/>
          <w:szCs w:val="24"/>
        </w:rPr>
      </w:pPr>
      <w:ins w:id="939" w:author="Unknown">
        <w:r w:rsidRPr="00A445D8">
          <w:rPr>
            <w:rFonts w:ascii="Georgia" w:eastAsia="Times New Roman" w:hAnsi="Georgia" w:cs="Times New Roman"/>
            <w:color w:val="000000"/>
            <w:sz w:val="24"/>
            <w:szCs w:val="24"/>
          </w:rPr>
          <w:t>Timer object fires one or more action events after a specified delay. In our case, the timer calls the</w:t>
        </w:r>
        <w:r w:rsidRPr="00A445D8">
          <w:rPr>
            <w:rFonts w:ascii="Courier New" w:eastAsia="Times New Roman" w:hAnsi="Courier New" w:cs="Courier New"/>
            <w:color w:val="000000"/>
            <w:sz w:val="20"/>
          </w:rPr>
          <w:t>actionPerformed()</w:t>
        </w:r>
        <w:r w:rsidRPr="00A445D8">
          <w:rPr>
            <w:rFonts w:ascii="Georgia" w:eastAsia="Times New Roman" w:hAnsi="Georgia" w:cs="Times New Roman"/>
            <w:color w:val="000000"/>
            <w:sz w:val="24"/>
            <w:szCs w:val="24"/>
          </w:rPr>
          <w:t> method each 400 ms.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0" w:author="Unknown"/>
          <w:rFonts w:ascii="Courier New" w:eastAsia="Times New Roman" w:hAnsi="Courier New" w:cs="Courier New"/>
          <w:color w:val="000000"/>
          <w:sz w:val="20"/>
          <w:szCs w:val="20"/>
        </w:rPr>
      </w:pPr>
      <w:ins w:id="941" w:author="Unknown">
        <w:r w:rsidRPr="00A445D8">
          <w:rPr>
            <w:rFonts w:ascii="Courier New" w:eastAsia="Times New Roman" w:hAnsi="Courier New" w:cs="Courier New"/>
            <w:color w:val="000000"/>
            <w:sz w:val="20"/>
            <w:szCs w:val="20"/>
          </w:rPr>
          <w:t>public void actionPerformed(ActionEvent 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2" w:author="Unknown"/>
          <w:rFonts w:ascii="Courier New" w:eastAsia="Times New Roman" w:hAnsi="Courier New" w:cs="Courier New"/>
          <w:color w:val="000000"/>
          <w:sz w:val="20"/>
          <w:szCs w:val="20"/>
        </w:rPr>
      </w:pPr>
      <w:ins w:id="943" w:author="Unknown">
        <w:r w:rsidRPr="00A445D8">
          <w:rPr>
            <w:rFonts w:ascii="Courier New" w:eastAsia="Times New Roman" w:hAnsi="Courier New" w:cs="Courier New"/>
            <w:color w:val="000000"/>
            <w:sz w:val="20"/>
            <w:szCs w:val="20"/>
          </w:rPr>
          <w:t xml:space="preserve">    if (isFallingFinished)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4" w:author="Unknown"/>
          <w:rFonts w:ascii="Courier New" w:eastAsia="Times New Roman" w:hAnsi="Courier New" w:cs="Courier New"/>
          <w:color w:val="000000"/>
          <w:sz w:val="20"/>
          <w:szCs w:val="20"/>
        </w:rPr>
      </w:pPr>
      <w:ins w:id="945" w:author="Unknown">
        <w:r w:rsidRPr="00A445D8">
          <w:rPr>
            <w:rFonts w:ascii="Courier New" w:eastAsia="Times New Roman" w:hAnsi="Courier New" w:cs="Courier New"/>
            <w:color w:val="000000"/>
            <w:sz w:val="20"/>
            <w:szCs w:val="20"/>
          </w:rPr>
          <w:t xml:space="preserve">        isFallingFinished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6" w:author="Unknown"/>
          <w:rFonts w:ascii="Courier New" w:eastAsia="Times New Roman" w:hAnsi="Courier New" w:cs="Courier New"/>
          <w:color w:val="000000"/>
          <w:sz w:val="20"/>
          <w:szCs w:val="20"/>
        </w:rPr>
      </w:pPr>
      <w:ins w:id="947" w:author="Unknown">
        <w:r w:rsidRPr="00A445D8">
          <w:rPr>
            <w:rFonts w:ascii="Courier New" w:eastAsia="Times New Roman" w:hAnsi="Courier New" w:cs="Courier New"/>
            <w:color w:val="000000"/>
            <w:sz w:val="20"/>
            <w:szCs w:val="20"/>
          </w:rPr>
          <w:t xml:space="preserve">        newPiece();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8" w:author="Unknown"/>
          <w:rFonts w:ascii="Courier New" w:eastAsia="Times New Roman" w:hAnsi="Courier New" w:cs="Courier New"/>
          <w:color w:val="000000"/>
          <w:sz w:val="20"/>
          <w:szCs w:val="20"/>
        </w:rPr>
      </w:pPr>
      <w:ins w:id="949" w:author="Unknown">
        <w:r w:rsidRPr="00A445D8">
          <w:rPr>
            <w:rFonts w:ascii="Courier New" w:eastAsia="Times New Roman" w:hAnsi="Courier New" w:cs="Courier New"/>
            <w:color w:val="000000"/>
            <w:sz w:val="20"/>
            <w:szCs w:val="20"/>
          </w:rPr>
          <w:t xml:space="preserve">    } else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0" w:author="Unknown"/>
          <w:rFonts w:ascii="Courier New" w:eastAsia="Times New Roman" w:hAnsi="Courier New" w:cs="Courier New"/>
          <w:color w:val="000000"/>
          <w:sz w:val="20"/>
          <w:szCs w:val="20"/>
        </w:rPr>
      </w:pPr>
      <w:ins w:id="951" w:author="Unknown">
        <w:r w:rsidRPr="00A445D8">
          <w:rPr>
            <w:rFonts w:ascii="Courier New" w:eastAsia="Times New Roman" w:hAnsi="Courier New" w:cs="Courier New"/>
            <w:color w:val="000000"/>
            <w:sz w:val="20"/>
            <w:szCs w:val="20"/>
          </w:rPr>
          <w:t xml:space="preserve">        oneLineDown();</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2" w:author="Unknown"/>
          <w:rFonts w:ascii="Courier New" w:eastAsia="Times New Roman" w:hAnsi="Courier New" w:cs="Courier New"/>
          <w:color w:val="000000"/>
          <w:sz w:val="20"/>
          <w:szCs w:val="20"/>
        </w:rPr>
      </w:pPr>
      <w:ins w:id="95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4" w:author="Unknown"/>
          <w:rFonts w:ascii="Courier New" w:eastAsia="Times New Roman" w:hAnsi="Courier New" w:cs="Courier New"/>
          <w:color w:val="000000"/>
          <w:sz w:val="20"/>
          <w:szCs w:val="20"/>
        </w:rPr>
      </w:pPr>
      <w:ins w:id="955"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56" w:author="Unknown"/>
          <w:rFonts w:ascii="Georgia" w:eastAsia="Times New Roman" w:hAnsi="Georgia" w:cs="Times New Roman"/>
          <w:color w:val="000000"/>
          <w:sz w:val="24"/>
          <w:szCs w:val="24"/>
        </w:rPr>
      </w:pPr>
      <w:ins w:id="957"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actionPerformed()</w:t>
        </w:r>
        <w:r w:rsidRPr="00A445D8">
          <w:rPr>
            <w:rFonts w:ascii="Georgia" w:eastAsia="Times New Roman" w:hAnsi="Georgia" w:cs="Times New Roman"/>
            <w:color w:val="000000"/>
            <w:sz w:val="24"/>
            <w:szCs w:val="24"/>
          </w:rPr>
          <w:t> method checks if the falling has finished. If so, a new piece is created. If not, the falling tetris piece goes one line down.</w:t>
        </w:r>
      </w:ins>
    </w:p>
    <w:p w:rsidR="00A445D8" w:rsidRPr="00A445D8" w:rsidRDefault="00A445D8" w:rsidP="00A445D8">
      <w:pPr>
        <w:spacing w:before="100" w:beforeAutospacing="1" w:after="100" w:afterAutospacing="1" w:line="240" w:lineRule="auto"/>
        <w:rPr>
          <w:ins w:id="958" w:author="Unknown"/>
          <w:rFonts w:ascii="Georgia" w:eastAsia="Times New Roman" w:hAnsi="Georgia" w:cs="Times New Roman"/>
          <w:color w:val="000000"/>
          <w:sz w:val="24"/>
          <w:szCs w:val="24"/>
        </w:rPr>
      </w:pPr>
      <w:ins w:id="959" w:author="Unknown">
        <w:r w:rsidRPr="00A445D8">
          <w:rPr>
            <w:rFonts w:ascii="Georgia" w:eastAsia="Times New Roman" w:hAnsi="Georgia" w:cs="Times New Roman"/>
            <w:color w:val="000000"/>
            <w:sz w:val="24"/>
            <w:szCs w:val="24"/>
          </w:rPr>
          <w:t>Inside the </w:t>
        </w:r>
        <w:r w:rsidRPr="00A445D8">
          <w:rPr>
            <w:rFonts w:ascii="Courier New" w:eastAsia="Times New Roman" w:hAnsi="Courier New" w:cs="Courier New"/>
            <w:color w:val="000000"/>
            <w:sz w:val="20"/>
          </w:rPr>
          <w:t>paint()</w:t>
        </w:r>
        <w:r w:rsidRPr="00A445D8">
          <w:rPr>
            <w:rFonts w:ascii="Georgia" w:eastAsia="Times New Roman" w:hAnsi="Georgia" w:cs="Times New Roman"/>
            <w:color w:val="000000"/>
            <w:sz w:val="24"/>
            <w:szCs w:val="24"/>
          </w:rPr>
          <w:t> method, we draw the all objects on the board. The painting has two steps.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0" w:author="Unknown"/>
          <w:rFonts w:ascii="Courier New" w:eastAsia="Times New Roman" w:hAnsi="Courier New" w:cs="Courier New"/>
          <w:color w:val="000000"/>
          <w:sz w:val="20"/>
          <w:szCs w:val="20"/>
        </w:rPr>
      </w:pPr>
      <w:ins w:id="961" w:author="Unknown">
        <w:r w:rsidRPr="00A445D8">
          <w:rPr>
            <w:rFonts w:ascii="Courier New" w:eastAsia="Times New Roman" w:hAnsi="Courier New" w:cs="Courier New"/>
            <w:color w:val="000000"/>
            <w:sz w:val="20"/>
            <w:szCs w:val="20"/>
          </w:rPr>
          <w:t>for (int i = 0; i &lt; BoardHeight;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2" w:author="Unknown"/>
          <w:rFonts w:ascii="Courier New" w:eastAsia="Times New Roman" w:hAnsi="Courier New" w:cs="Courier New"/>
          <w:color w:val="000000"/>
          <w:sz w:val="20"/>
          <w:szCs w:val="20"/>
        </w:rPr>
      </w:pPr>
      <w:ins w:id="963" w:author="Unknown">
        <w:r w:rsidRPr="00A445D8">
          <w:rPr>
            <w:rFonts w:ascii="Courier New" w:eastAsia="Times New Roman" w:hAnsi="Courier New" w:cs="Courier New"/>
            <w:color w:val="000000"/>
            <w:sz w:val="20"/>
            <w:szCs w:val="20"/>
          </w:rPr>
          <w:t xml:space="preserve">    for (int j = 0; j &lt; BoardWidth; ++j)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4" w:author="Unknown"/>
          <w:rFonts w:ascii="Courier New" w:eastAsia="Times New Roman" w:hAnsi="Courier New" w:cs="Courier New"/>
          <w:color w:val="000000"/>
          <w:sz w:val="20"/>
          <w:szCs w:val="20"/>
        </w:rPr>
      </w:pPr>
      <w:ins w:id="965" w:author="Unknown">
        <w:r w:rsidRPr="00A445D8">
          <w:rPr>
            <w:rFonts w:ascii="Courier New" w:eastAsia="Times New Roman" w:hAnsi="Courier New" w:cs="Courier New"/>
            <w:color w:val="000000"/>
            <w:sz w:val="20"/>
            <w:szCs w:val="20"/>
          </w:rPr>
          <w:t xml:space="preserve">        Tetrominoes shape = shapeAt(j, BoardHeight - i - 1);</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6" w:author="Unknown"/>
          <w:rFonts w:ascii="Courier New" w:eastAsia="Times New Roman" w:hAnsi="Courier New" w:cs="Courier New"/>
          <w:color w:val="000000"/>
          <w:sz w:val="20"/>
          <w:szCs w:val="20"/>
        </w:rPr>
      </w:pPr>
      <w:ins w:id="967" w:author="Unknown">
        <w:r w:rsidRPr="00A445D8">
          <w:rPr>
            <w:rFonts w:ascii="Courier New" w:eastAsia="Times New Roman" w:hAnsi="Courier New" w:cs="Courier New"/>
            <w:color w:val="000000"/>
            <w:sz w:val="20"/>
            <w:szCs w:val="20"/>
          </w:rPr>
          <w:t xml:space="preserve">        if (shape != Tetrominoes.NoShape)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8" w:author="Unknown"/>
          <w:rFonts w:ascii="Courier New" w:eastAsia="Times New Roman" w:hAnsi="Courier New" w:cs="Courier New"/>
          <w:color w:val="000000"/>
          <w:sz w:val="20"/>
          <w:szCs w:val="20"/>
        </w:rPr>
      </w:pPr>
      <w:ins w:id="969" w:author="Unknown">
        <w:r w:rsidRPr="00A445D8">
          <w:rPr>
            <w:rFonts w:ascii="Courier New" w:eastAsia="Times New Roman" w:hAnsi="Courier New" w:cs="Courier New"/>
            <w:color w:val="000000"/>
            <w:sz w:val="20"/>
            <w:szCs w:val="20"/>
          </w:rPr>
          <w:t xml:space="preserve">            drawSquare(g, 0 + j * squareWidth(),</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0" w:author="Unknown"/>
          <w:rFonts w:ascii="Courier New" w:eastAsia="Times New Roman" w:hAnsi="Courier New" w:cs="Courier New"/>
          <w:color w:val="000000"/>
          <w:sz w:val="20"/>
          <w:szCs w:val="20"/>
        </w:rPr>
      </w:pPr>
      <w:ins w:id="971" w:author="Unknown">
        <w:r w:rsidRPr="00A445D8">
          <w:rPr>
            <w:rFonts w:ascii="Courier New" w:eastAsia="Times New Roman" w:hAnsi="Courier New" w:cs="Courier New"/>
            <w:color w:val="000000"/>
            <w:sz w:val="20"/>
            <w:szCs w:val="20"/>
          </w:rPr>
          <w:t xml:space="preserve">                    boardTop + i * squareHeight(), 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color w:val="000000"/>
          <w:sz w:val="20"/>
          <w:szCs w:val="20"/>
        </w:rPr>
      </w:pPr>
      <w:ins w:id="97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color w:val="000000"/>
          <w:sz w:val="20"/>
          <w:szCs w:val="20"/>
        </w:rPr>
      </w:pPr>
      <w:ins w:id="975"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76" w:author="Unknown"/>
          <w:rFonts w:ascii="Georgia" w:eastAsia="Times New Roman" w:hAnsi="Georgia" w:cs="Times New Roman"/>
          <w:color w:val="000000"/>
          <w:sz w:val="24"/>
          <w:szCs w:val="24"/>
        </w:rPr>
      </w:pPr>
      <w:ins w:id="977" w:author="Unknown">
        <w:r w:rsidRPr="00A445D8">
          <w:rPr>
            <w:rFonts w:ascii="Georgia" w:eastAsia="Times New Roman" w:hAnsi="Georgia" w:cs="Times New Roman"/>
            <w:color w:val="000000"/>
            <w:sz w:val="24"/>
            <w:szCs w:val="24"/>
          </w:rPr>
          <w:lastRenderedPageBreak/>
          <w:t>In the first step we paint all the shapes, or remains of the shapes that have been dropped to the bottom of the board. All the squares are rememberd in the board array. We access it using the</w:t>
        </w:r>
        <w:r w:rsidRPr="00A445D8">
          <w:rPr>
            <w:rFonts w:ascii="Courier New" w:eastAsia="Times New Roman" w:hAnsi="Courier New" w:cs="Courier New"/>
            <w:color w:val="000000"/>
            <w:sz w:val="20"/>
          </w:rPr>
          <w:t>shapeAt()</w:t>
        </w:r>
        <w:r w:rsidRPr="00A445D8">
          <w:rPr>
            <w:rFonts w:ascii="Georgia" w:eastAsia="Times New Roman" w:hAnsi="Georgia" w:cs="Times New Roman"/>
            <w:color w:val="000000"/>
            <w:sz w:val="24"/>
            <w:szCs w:val="24"/>
          </w:rPr>
          <w:t> method.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8" w:author="Unknown"/>
          <w:rFonts w:ascii="Courier New" w:eastAsia="Times New Roman" w:hAnsi="Courier New" w:cs="Courier New"/>
          <w:color w:val="000000"/>
          <w:sz w:val="20"/>
          <w:szCs w:val="20"/>
        </w:rPr>
      </w:pPr>
      <w:ins w:id="979" w:author="Unknown">
        <w:r w:rsidRPr="00A445D8">
          <w:rPr>
            <w:rFonts w:ascii="Courier New" w:eastAsia="Times New Roman" w:hAnsi="Courier New" w:cs="Courier New"/>
            <w:color w:val="000000"/>
            <w:sz w:val="20"/>
            <w:szCs w:val="20"/>
          </w:rPr>
          <w:t>if (curPiece.getShape() != Tetrominoes.NoShape)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0" w:author="Unknown"/>
          <w:rFonts w:ascii="Courier New" w:eastAsia="Times New Roman" w:hAnsi="Courier New" w:cs="Courier New"/>
          <w:color w:val="000000"/>
          <w:sz w:val="20"/>
          <w:szCs w:val="20"/>
        </w:rPr>
      </w:pPr>
      <w:ins w:id="981"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2" w:author="Unknown"/>
          <w:rFonts w:ascii="Courier New" w:eastAsia="Times New Roman" w:hAnsi="Courier New" w:cs="Courier New"/>
          <w:color w:val="000000"/>
          <w:sz w:val="20"/>
          <w:szCs w:val="20"/>
        </w:rPr>
      </w:pPr>
      <w:ins w:id="983" w:author="Unknown">
        <w:r w:rsidRPr="00A445D8">
          <w:rPr>
            <w:rFonts w:ascii="Courier New" w:eastAsia="Times New Roman" w:hAnsi="Courier New" w:cs="Courier New"/>
            <w:color w:val="000000"/>
            <w:sz w:val="20"/>
            <w:szCs w:val="20"/>
          </w:rPr>
          <w:t xml:space="preserve">        int x = curX + curPiece.x(i);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4" w:author="Unknown"/>
          <w:rFonts w:ascii="Courier New" w:eastAsia="Times New Roman" w:hAnsi="Courier New" w:cs="Courier New"/>
          <w:color w:val="000000"/>
          <w:sz w:val="20"/>
          <w:szCs w:val="20"/>
        </w:rPr>
      </w:pPr>
      <w:ins w:id="985" w:author="Unknown">
        <w:r w:rsidRPr="00A445D8">
          <w:rPr>
            <w:rFonts w:ascii="Courier New" w:eastAsia="Times New Roman" w:hAnsi="Courier New" w:cs="Courier New"/>
            <w:color w:val="000000"/>
            <w:sz w:val="20"/>
            <w:szCs w:val="20"/>
          </w:rPr>
          <w:t xml:space="preserve">        int y = curY - curPiece.y(i);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6" w:author="Unknown"/>
          <w:rFonts w:ascii="Courier New" w:eastAsia="Times New Roman" w:hAnsi="Courier New" w:cs="Courier New"/>
          <w:color w:val="000000"/>
          <w:sz w:val="20"/>
          <w:szCs w:val="20"/>
        </w:rPr>
      </w:pPr>
      <w:ins w:id="987" w:author="Unknown">
        <w:r w:rsidRPr="00A445D8">
          <w:rPr>
            <w:rFonts w:ascii="Courier New" w:eastAsia="Times New Roman" w:hAnsi="Courier New" w:cs="Courier New"/>
            <w:color w:val="000000"/>
            <w:sz w:val="20"/>
            <w:szCs w:val="20"/>
          </w:rPr>
          <w:t xml:space="preserve">        drawSquare(g, 0 + x * squareWidth(),</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8" w:author="Unknown"/>
          <w:rFonts w:ascii="Courier New" w:eastAsia="Times New Roman" w:hAnsi="Courier New" w:cs="Courier New"/>
          <w:color w:val="000000"/>
          <w:sz w:val="20"/>
          <w:szCs w:val="20"/>
        </w:rPr>
      </w:pPr>
      <w:ins w:id="989" w:author="Unknown">
        <w:r w:rsidRPr="00A445D8">
          <w:rPr>
            <w:rFonts w:ascii="Courier New" w:eastAsia="Times New Roman" w:hAnsi="Courier New" w:cs="Courier New"/>
            <w:color w:val="000000"/>
            <w:sz w:val="20"/>
            <w:szCs w:val="20"/>
          </w:rPr>
          <w:t xml:space="preserve">                boardTop + (BoardHeight - y - 1) * squareHeight(),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0" w:author="Unknown"/>
          <w:rFonts w:ascii="Courier New" w:eastAsia="Times New Roman" w:hAnsi="Courier New" w:cs="Courier New"/>
          <w:color w:val="000000"/>
          <w:sz w:val="20"/>
          <w:szCs w:val="20"/>
        </w:rPr>
      </w:pPr>
      <w:ins w:id="991" w:author="Unknown">
        <w:r w:rsidRPr="00A445D8">
          <w:rPr>
            <w:rFonts w:ascii="Courier New" w:eastAsia="Times New Roman" w:hAnsi="Courier New" w:cs="Courier New"/>
            <w:color w:val="000000"/>
            <w:sz w:val="20"/>
            <w:szCs w:val="20"/>
          </w:rPr>
          <w:t xml:space="preserve">                curPiece.getShape());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2" w:author="Unknown"/>
          <w:rFonts w:ascii="Courier New" w:eastAsia="Times New Roman" w:hAnsi="Courier New" w:cs="Courier New"/>
          <w:color w:val="000000"/>
          <w:sz w:val="20"/>
          <w:szCs w:val="20"/>
        </w:rPr>
      </w:pPr>
      <w:ins w:id="99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4" w:author="Unknown"/>
          <w:rFonts w:ascii="Courier New" w:eastAsia="Times New Roman" w:hAnsi="Courier New" w:cs="Courier New"/>
          <w:color w:val="000000"/>
          <w:sz w:val="20"/>
          <w:szCs w:val="20"/>
        </w:rPr>
      </w:pPr>
      <w:ins w:id="995"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996" w:author="Unknown"/>
          <w:rFonts w:ascii="Georgia" w:eastAsia="Times New Roman" w:hAnsi="Georgia" w:cs="Times New Roman"/>
          <w:color w:val="000000"/>
          <w:sz w:val="24"/>
          <w:szCs w:val="24"/>
        </w:rPr>
      </w:pPr>
      <w:ins w:id="997" w:author="Unknown">
        <w:r w:rsidRPr="00A445D8">
          <w:rPr>
            <w:rFonts w:ascii="Georgia" w:eastAsia="Times New Roman" w:hAnsi="Georgia" w:cs="Times New Roman"/>
            <w:color w:val="000000"/>
            <w:sz w:val="24"/>
            <w:szCs w:val="24"/>
          </w:rPr>
          <w:t>In the second step, we paint the actual falling 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8" w:author="Unknown"/>
          <w:rFonts w:ascii="Courier New" w:eastAsia="Times New Roman" w:hAnsi="Courier New" w:cs="Courier New"/>
          <w:color w:val="000000"/>
          <w:sz w:val="20"/>
          <w:szCs w:val="20"/>
        </w:rPr>
      </w:pPr>
      <w:ins w:id="999" w:author="Unknown">
        <w:r w:rsidRPr="00A445D8">
          <w:rPr>
            <w:rFonts w:ascii="Courier New" w:eastAsia="Times New Roman" w:hAnsi="Courier New" w:cs="Courier New"/>
            <w:color w:val="000000"/>
            <w:sz w:val="20"/>
            <w:szCs w:val="20"/>
          </w:rPr>
          <w:t>private void dropDown()</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color w:val="000000"/>
          <w:sz w:val="20"/>
          <w:szCs w:val="20"/>
        </w:rPr>
      </w:pPr>
      <w:ins w:id="1001"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color w:val="000000"/>
          <w:sz w:val="20"/>
          <w:szCs w:val="20"/>
        </w:rPr>
      </w:pPr>
      <w:ins w:id="1003" w:author="Unknown">
        <w:r w:rsidRPr="00A445D8">
          <w:rPr>
            <w:rFonts w:ascii="Courier New" w:eastAsia="Times New Roman" w:hAnsi="Courier New" w:cs="Courier New"/>
            <w:color w:val="000000"/>
            <w:sz w:val="20"/>
            <w:szCs w:val="20"/>
          </w:rPr>
          <w:t xml:space="preserve">    int newY = curY;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4" w:author="Unknown"/>
          <w:rFonts w:ascii="Courier New" w:eastAsia="Times New Roman" w:hAnsi="Courier New" w:cs="Courier New"/>
          <w:color w:val="000000"/>
          <w:sz w:val="20"/>
          <w:szCs w:val="20"/>
        </w:rPr>
      </w:pPr>
      <w:ins w:id="1005" w:author="Unknown">
        <w:r w:rsidRPr="00A445D8">
          <w:rPr>
            <w:rFonts w:ascii="Courier New" w:eastAsia="Times New Roman" w:hAnsi="Courier New" w:cs="Courier New"/>
            <w:color w:val="000000"/>
            <w:sz w:val="20"/>
            <w:szCs w:val="20"/>
          </w:rPr>
          <w:t xml:space="preserve">    while (newY &gt; 0)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6" w:author="Unknown"/>
          <w:rFonts w:ascii="Courier New" w:eastAsia="Times New Roman" w:hAnsi="Courier New" w:cs="Courier New"/>
          <w:color w:val="000000"/>
          <w:sz w:val="20"/>
          <w:szCs w:val="20"/>
        </w:rPr>
      </w:pPr>
      <w:ins w:id="1007" w:author="Unknown">
        <w:r w:rsidRPr="00A445D8">
          <w:rPr>
            <w:rFonts w:ascii="Courier New" w:eastAsia="Times New Roman" w:hAnsi="Courier New" w:cs="Courier New"/>
            <w:color w:val="000000"/>
            <w:sz w:val="20"/>
            <w:szCs w:val="20"/>
          </w:rPr>
          <w:t xml:space="preserve">        if (!tryMove(curPiece, curX, newY - 1))</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color w:val="000000"/>
          <w:sz w:val="20"/>
          <w:szCs w:val="20"/>
        </w:rPr>
      </w:pPr>
      <w:ins w:id="1009"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0" w:author="Unknown"/>
          <w:rFonts w:ascii="Courier New" w:eastAsia="Times New Roman" w:hAnsi="Courier New" w:cs="Courier New"/>
          <w:color w:val="000000"/>
          <w:sz w:val="20"/>
          <w:szCs w:val="20"/>
        </w:rPr>
      </w:pPr>
      <w:ins w:id="1011" w:author="Unknown">
        <w:r w:rsidRPr="00A445D8">
          <w:rPr>
            <w:rFonts w:ascii="Courier New" w:eastAsia="Times New Roman" w:hAnsi="Courier New" w:cs="Courier New"/>
            <w:color w:val="000000"/>
            <w:sz w:val="20"/>
            <w:szCs w:val="20"/>
          </w:rPr>
          <w:t xml:space="preserve">        --newY;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2" w:author="Unknown"/>
          <w:rFonts w:ascii="Courier New" w:eastAsia="Times New Roman" w:hAnsi="Courier New" w:cs="Courier New"/>
          <w:color w:val="000000"/>
          <w:sz w:val="20"/>
          <w:szCs w:val="20"/>
        </w:rPr>
      </w:pPr>
      <w:ins w:id="1013"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4" w:author="Unknown"/>
          <w:rFonts w:ascii="Courier New" w:eastAsia="Times New Roman" w:hAnsi="Courier New" w:cs="Courier New"/>
          <w:color w:val="000000"/>
          <w:sz w:val="20"/>
          <w:szCs w:val="20"/>
        </w:rPr>
      </w:pPr>
      <w:ins w:id="1015" w:author="Unknown">
        <w:r w:rsidRPr="00A445D8">
          <w:rPr>
            <w:rFonts w:ascii="Courier New" w:eastAsia="Times New Roman" w:hAnsi="Courier New" w:cs="Courier New"/>
            <w:color w:val="000000"/>
            <w:sz w:val="20"/>
            <w:szCs w:val="20"/>
          </w:rPr>
          <w:t xml:space="preserve">    pieceDropped();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6" w:author="Unknown"/>
          <w:rFonts w:ascii="Courier New" w:eastAsia="Times New Roman" w:hAnsi="Courier New" w:cs="Courier New"/>
          <w:color w:val="000000"/>
          <w:sz w:val="20"/>
          <w:szCs w:val="20"/>
        </w:rPr>
      </w:pPr>
      <w:ins w:id="1017"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018" w:author="Unknown"/>
          <w:rFonts w:ascii="Georgia" w:eastAsia="Times New Roman" w:hAnsi="Georgia" w:cs="Times New Roman"/>
          <w:color w:val="000000"/>
          <w:sz w:val="24"/>
          <w:szCs w:val="24"/>
        </w:rPr>
      </w:pPr>
      <w:ins w:id="1019" w:author="Unknown">
        <w:r w:rsidRPr="00A445D8">
          <w:rPr>
            <w:rFonts w:ascii="Georgia" w:eastAsia="Times New Roman" w:hAnsi="Georgia" w:cs="Times New Roman"/>
            <w:color w:val="000000"/>
            <w:sz w:val="24"/>
            <w:szCs w:val="24"/>
          </w:rPr>
          <w:t>If we press the space key, the piece is dropped to the bottom. We simply try to drop the piece one line down until it reaches the bottom or the top of another fallen tetris 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0" w:author="Unknown"/>
          <w:rFonts w:ascii="Courier New" w:eastAsia="Times New Roman" w:hAnsi="Courier New" w:cs="Courier New"/>
          <w:color w:val="000000"/>
          <w:sz w:val="20"/>
          <w:szCs w:val="20"/>
        </w:rPr>
      </w:pPr>
      <w:ins w:id="1021" w:author="Unknown">
        <w:r w:rsidRPr="00A445D8">
          <w:rPr>
            <w:rFonts w:ascii="Courier New" w:eastAsia="Times New Roman" w:hAnsi="Courier New" w:cs="Courier New"/>
            <w:color w:val="000000"/>
            <w:sz w:val="20"/>
            <w:szCs w:val="20"/>
          </w:rPr>
          <w:t>private void clearBoard()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2" w:author="Unknown"/>
          <w:rFonts w:ascii="Courier New" w:eastAsia="Times New Roman" w:hAnsi="Courier New" w:cs="Courier New"/>
          <w:color w:val="000000"/>
          <w:sz w:val="20"/>
          <w:szCs w:val="20"/>
        </w:rPr>
      </w:pPr>
      <w:ins w:id="1023"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4" w:author="Unknown"/>
          <w:rFonts w:ascii="Courier New" w:eastAsia="Times New Roman" w:hAnsi="Courier New" w:cs="Courier New"/>
          <w:color w:val="000000"/>
          <w:sz w:val="20"/>
          <w:szCs w:val="20"/>
        </w:rPr>
      </w:pPr>
      <w:ins w:id="1025" w:author="Unknown">
        <w:r w:rsidRPr="00A445D8">
          <w:rPr>
            <w:rFonts w:ascii="Courier New" w:eastAsia="Times New Roman" w:hAnsi="Courier New" w:cs="Courier New"/>
            <w:color w:val="000000"/>
            <w:sz w:val="20"/>
            <w:szCs w:val="20"/>
          </w:rPr>
          <w:t xml:space="preserve">    for (int i = 0; i &lt; BoardHeight * BoardWidth; ++i)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6" w:author="Unknown"/>
          <w:rFonts w:ascii="Courier New" w:eastAsia="Times New Roman" w:hAnsi="Courier New" w:cs="Courier New"/>
          <w:color w:val="000000"/>
          <w:sz w:val="20"/>
          <w:szCs w:val="20"/>
        </w:rPr>
      </w:pPr>
      <w:ins w:id="1027" w:author="Unknown">
        <w:r w:rsidRPr="00A445D8">
          <w:rPr>
            <w:rFonts w:ascii="Courier New" w:eastAsia="Times New Roman" w:hAnsi="Courier New" w:cs="Courier New"/>
            <w:color w:val="000000"/>
            <w:sz w:val="20"/>
            <w:szCs w:val="20"/>
          </w:rPr>
          <w:t xml:space="preserve">        board[i] = Tetrominoes.NoShape;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8" w:author="Unknown"/>
          <w:rFonts w:ascii="Courier New" w:eastAsia="Times New Roman" w:hAnsi="Courier New" w:cs="Courier New"/>
          <w:color w:val="000000"/>
          <w:sz w:val="20"/>
          <w:szCs w:val="20"/>
        </w:rPr>
      </w:pPr>
      <w:ins w:id="1029"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030" w:author="Unknown"/>
          <w:rFonts w:ascii="Georgia" w:eastAsia="Times New Roman" w:hAnsi="Georgia" w:cs="Times New Roman"/>
          <w:color w:val="000000"/>
          <w:sz w:val="24"/>
          <w:szCs w:val="24"/>
        </w:rPr>
      </w:pPr>
      <w:ins w:id="1031"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clearBoard()</w:t>
        </w:r>
        <w:r w:rsidRPr="00A445D8">
          <w:rPr>
            <w:rFonts w:ascii="Georgia" w:eastAsia="Times New Roman" w:hAnsi="Georgia" w:cs="Times New Roman"/>
            <w:color w:val="000000"/>
            <w:sz w:val="24"/>
            <w:szCs w:val="24"/>
          </w:rPr>
          <w:t> method fills the board with empty </w:t>
        </w:r>
        <w:r w:rsidRPr="00A445D8">
          <w:rPr>
            <w:rFonts w:ascii="Courier New" w:eastAsia="Times New Roman" w:hAnsi="Courier New" w:cs="Courier New"/>
            <w:color w:val="000000"/>
            <w:sz w:val="20"/>
          </w:rPr>
          <w:t>NoSpapes</w:t>
        </w:r>
        <w:r w:rsidRPr="00A445D8">
          <w:rPr>
            <w:rFonts w:ascii="Georgia" w:eastAsia="Times New Roman" w:hAnsi="Georgia" w:cs="Times New Roman"/>
            <w:color w:val="000000"/>
            <w:sz w:val="24"/>
            <w:szCs w:val="24"/>
          </w:rPr>
          <w:t>. This is later used at collision detection.</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2" w:author="Unknown"/>
          <w:rFonts w:ascii="Courier New" w:eastAsia="Times New Roman" w:hAnsi="Courier New" w:cs="Courier New"/>
          <w:color w:val="000000"/>
          <w:sz w:val="20"/>
          <w:szCs w:val="20"/>
        </w:rPr>
      </w:pPr>
      <w:ins w:id="1033" w:author="Unknown">
        <w:r w:rsidRPr="00A445D8">
          <w:rPr>
            <w:rFonts w:ascii="Courier New" w:eastAsia="Times New Roman" w:hAnsi="Courier New" w:cs="Courier New"/>
            <w:color w:val="000000"/>
            <w:sz w:val="20"/>
            <w:szCs w:val="20"/>
          </w:rPr>
          <w:t>private void pieceDropped()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4" w:author="Unknown"/>
          <w:rFonts w:ascii="Courier New" w:eastAsia="Times New Roman" w:hAnsi="Courier New" w:cs="Courier New"/>
          <w:color w:val="000000"/>
          <w:sz w:val="20"/>
          <w:szCs w:val="20"/>
        </w:rPr>
      </w:pPr>
      <w:ins w:id="1035"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6" w:author="Unknown"/>
          <w:rFonts w:ascii="Courier New" w:eastAsia="Times New Roman" w:hAnsi="Courier New" w:cs="Courier New"/>
          <w:color w:val="000000"/>
          <w:sz w:val="20"/>
          <w:szCs w:val="20"/>
        </w:rPr>
      </w:pPr>
      <w:ins w:id="1037"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8" w:author="Unknown"/>
          <w:rFonts w:ascii="Courier New" w:eastAsia="Times New Roman" w:hAnsi="Courier New" w:cs="Courier New"/>
          <w:color w:val="000000"/>
          <w:sz w:val="20"/>
          <w:szCs w:val="20"/>
        </w:rPr>
      </w:pPr>
      <w:ins w:id="1039" w:author="Unknown">
        <w:r w:rsidRPr="00A445D8">
          <w:rPr>
            <w:rFonts w:ascii="Courier New" w:eastAsia="Times New Roman" w:hAnsi="Courier New" w:cs="Courier New"/>
            <w:color w:val="000000"/>
            <w:sz w:val="20"/>
            <w:szCs w:val="20"/>
          </w:rPr>
          <w:t xml:space="preserve">        int x = curX + curPiece.x(i);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0" w:author="Unknown"/>
          <w:rFonts w:ascii="Courier New" w:eastAsia="Times New Roman" w:hAnsi="Courier New" w:cs="Courier New"/>
          <w:color w:val="000000"/>
          <w:sz w:val="20"/>
          <w:szCs w:val="20"/>
        </w:rPr>
      </w:pPr>
      <w:ins w:id="1041" w:author="Unknown">
        <w:r w:rsidRPr="00A445D8">
          <w:rPr>
            <w:rFonts w:ascii="Courier New" w:eastAsia="Times New Roman" w:hAnsi="Courier New" w:cs="Courier New"/>
            <w:color w:val="000000"/>
            <w:sz w:val="20"/>
            <w:szCs w:val="20"/>
          </w:rPr>
          <w:t xml:space="preserve">        int y = curY - curPiece.y(i);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2" w:author="Unknown"/>
          <w:rFonts w:ascii="Courier New" w:eastAsia="Times New Roman" w:hAnsi="Courier New" w:cs="Courier New"/>
          <w:color w:val="000000"/>
          <w:sz w:val="20"/>
          <w:szCs w:val="20"/>
        </w:rPr>
      </w:pPr>
      <w:ins w:id="1043" w:author="Unknown">
        <w:r w:rsidRPr="00A445D8">
          <w:rPr>
            <w:rFonts w:ascii="Courier New" w:eastAsia="Times New Roman" w:hAnsi="Courier New" w:cs="Courier New"/>
            <w:color w:val="000000"/>
            <w:sz w:val="20"/>
            <w:szCs w:val="20"/>
          </w:rPr>
          <w:t xml:space="preserve">        board[(y * BoardWidth) + x] = curPiece.getShape();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4" w:author="Unknown"/>
          <w:rFonts w:ascii="Courier New" w:eastAsia="Times New Roman" w:hAnsi="Courier New" w:cs="Courier New"/>
          <w:color w:val="000000"/>
          <w:sz w:val="20"/>
          <w:szCs w:val="20"/>
        </w:rPr>
      </w:pPr>
      <w:ins w:id="1045"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6"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7" w:author="Unknown"/>
          <w:rFonts w:ascii="Courier New" w:eastAsia="Times New Roman" w:hAnsi="Courier New" w:cs="Courier New"/>
          <w:color w:val="000000"/>
          <w:sz w:val="20"/>
          <w:szCs w:val="20"/>
        </w:rPr>
      </w:pPr>
      <w:ins w:id="1048" w:author="Unknown">
        <w:r w:rsidRPr="00A445D8">
          <w:rPr>
            <w:rFonts w:ascii="Courier New" w:eastAsia="Times New Roman" w:hAnsi="Courier New" w:cs="Courier New"/>
            <w:color w:val="000000"/>
            <w:sz w:val="20"/>
            <w:szCs w:val="20"/>
          </w:rPr>
          <w:t xml:space="preserve">    removeFullLines();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9"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0" w:author="Unknown"/>
          <w:rFonts w:ascii="Courier New" w:eastAsia="Times New Roman" w:hAnsi="Courier New" w:cs="Courier New"/>
          <w:color w:val="000000"/>
          <w:sz w:val="20"/>
          <w:szCs w:val="20"/>
        </w:rPr>
      </w:pPr>
      <w:ins w:id="1051" w:author="Unknown">
        <w:r w:rsidRPr="00A445D8">
          <w:rPr>
            <w:rFonts w:ascii="Courier New" w:eastAsia="Times New Roman" w:hAnsi="Courier New" w:cs="Courier New"/>
            <w:color w:val="000000"/>
            <w:sz w:val="20"/>
            <w:szCs w:val="20"/>
          </w:rPr>
          <w:t xml:space="preserve">    if (!isFallingFinished)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2" w:author="Unknown"/>
          <w:rFonts w:ascii="Courier New" w:eastAsia="Times New Roman" w:hAnsi="Courier New" w:cs="Courier New"/>
          <w:color w:val="000000"/>
          <w:sz w:val="20"/>
          <w:szCs w:val="20"/>
        </w:rPr>
      </w:pPr>
      <w:ins w:id="1053" w:author="Unknown">
        <w:r w:rsidRPr="00A445D8">
          <w:rPr>
            <w:rFonts w:ascii="Courier New" w:eastAsia="Times New Roman" w:hAnsi="Courier New" w:cs="Courier New"/>
            <w:color w:val="000000"/>
            <w:sz w:val="20"/>
            <w:szCs w:val="20"/>
          </w:rPr>
          <w:t xml:space="preserve">        newPiece();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4" w:author="Unknown"/>
          <w:rFonts w:ascii="Courier New" w:eastAsia="Times New Roman" w:hAnsi="Courier New" w:cs="Courier New"/>
          <w:color w:val="000000"/>
          <w:sz w:val="20"/>
          <w:szCs w:val="20"/>
        </w:rPr>
      </w:pPr>
      <w:ins w:id="1055"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056" w:author="Unknown"/>
          <w:rFonts w:ascii="Georgia" w:eastAsia="Times New Roman" w:hAnsi="Georgia" w:cs="Times New Roman"/>
          <w:color w:val="000000"/>
          <w:sz w:val="24"/>
          <w:szCs w:val="24"/>
        </w:rPr>
      </w:pPr>
      <w:ins w:id="1057" w:author="Unknown">
        <w:r w:rsidRPr="00A445D8">
          <w:rPr>
            <w:rFonts w:ascii="Georgia" w:eastAsia="Times New Roman" w:hAnsi="Georgia" w:cs="Times New Roman"/>
            <w:color w:val="000000"/>
            <w:sz w:val="24"/>
            <w:szCs w:val="24"/>
          </w:rPr>
          <w:lastRenderedPageBreak/>
          <w:t>The </w:t>
        </w:r>
        <w:r w:rsidRPr="00A445D8">
          <w:rPr>
            <w:rFonts w:ascii="Courier New" w:eastAsia="Times New Roman" w:hAnsi="Courier New" w:cs="Courier New"/>
            <w:color w:val="000000"/>
            <w:sz w:val="20"/>
          </w:rPr>
          <w:t>pieceDropped()</w:t>
        </w:r>
        <w:r w:rsidRPr="00A445D8">
          <w:rPr>
            <w:rFonts w:ascii="Georgia" w:eastAsia="Times New Roman" w:hAnsi="Georgia" w:cs="Times New Roman"/>
            <w:color w:val="000000"/>
            <w:sz w:val="24"/>
            <w:szCs w:val="24"/>
          </w:rPr>
          <w:t> method puts the falling piece into the </w:t>
        </w:r>
        <w:r w:rsidRPr="00A445D8">
          <w:rPr>
            <w:rFonts w:ascii="Courier New" w:eastAsia="Times New Roman" w:hAnsi="Courier New" w:cs="Courier New"/>
            <w:color w:val="000000"/>
            <w:sz w:val="20"/>
          </w:rPr>
          <w:t>board</w:t>
        </w:r>
        <w:r w:rsidRPr="00A445D8">
          <w:rPr>
            <w:rFonts w:ascii="Georgia" w:eastAsia="Times New Roman" w:hAnsi="Georgia" w:cs="Times New Roman"/>
            <w:color w:val="000000"/>
            <w:sz w:val="24"/>
            <w:szCs w:val="24"/>
          </w:rPr>
          <w:t> array. Once again, the board holds all the squares of the pieces and remains of the pieces that has finished falling. When the piece has finished falling, it is time to check if we can remove some lines off the board. This is the job of the</w:t>
        </w:r>
        <w:r w:rsidRPr="00A445D8">
          <w:rPr>
            <w:rFonts w:ascii="Courier New" w:eastAsia="Times New Roman" w:hAnsi="Courier New" w:cs="Courier New"/>
            <w:color w:val="000000"/>
            <w:sz w:val="20"/>
          </w:rPr>
          <w:t>removeFullLines()</w:t>
        </w:r>
        <w:r w:rsidRPr="00A445D8">
          <w:rPr>
            <w:rFonts w:ascii="Georgia" w:eastAsia="Times New Roman" w:hAnsi="Georgia" w:cs="Times New Roman"/>
            <w:color w:val="000000"/>
            <w:sz w:val="24"/>
            <w:szCs w:val="24"/>
          </w:rPr>
          <w:t> method. Then we create a new piece. More precisely, we try to create a new 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8" w:author="Unknown"/>
          <w:rFonts w:ascii="Courier New" w:eastAsia="Times New Roman" w:hAnsi="Courier New" w:cs="Courier New"/>
          <w:color w:val="000000"/>
          <w:sz w:val="20"/>
          <w:szCs w:val="20"/>
        </w:rPr>
      </w:pPr>
      <w:ins w:id="1059" w:author="Unknown">
        <w:r w:rsidRPr="00A445D8">
          <w:rPr>
            <w:rFonts w:ascii="Courier New" w:eastAsia="Times New Roman" w:hAnsi="Courier New" w:cs="Courier New"/>
            <w:color w:val="000000"/>
            <w:sz w:val="20"/>
            <w:szCs w:val="20"/>
          </w:rPr>
          <w:t>private void newPiece()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0" w:author="Unknown"/>
          <w:rFonts w:ascii="Courier New" w:eastAsia="Times New Roman" w:hAnsi="Courier New" w:cs="Courier New"/>
          <w:color w:val="000000"/>
          <w:sz w:val="20"/>
          <w:szCs w:val="20"/>
        </w:rPr>
      </w:pPr>
      <w:ins w:id="1061"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2" w:author="Unknown"/>
          <w:rFonts w:ascii="Courier New" w:eastAsia="Times New Roman" w:hAnsi="Courier New" w:cs="Courier New"/>
          <w:color w:val="000000"/>
          <w:sz w:val="20"/>
          <w:szCs w:val="20"/>
        </w:rPr>
      </w:pPr>
      <w:ins w:id="1063" w:author="Unknown">
        <w:r w:rsidRPr="00A445D8">
          <w:rPr>
            <w:rFonts w:ascii="Courier New" w:eastAsia="Times New Roman" w:hAnsi="Courier New" w:cs="Courier New"/>
            <w:color w:val="000000"/>
            <w:sz w:val="20"/>
            <w:szCs w:val="20"/>
          </w:rPr>
          <w:t xml:space="preserve">    curPiece.setRandomShape();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4" w:author="Unknown"/>
          <w:rFonts w:ascii="Courier New" w:eastAsia="Times New Roman" w:hAnsi="Courier New" w:cs="Courier New"/>
          <w:color w:val="000000"/>
          <w:sz w:val="20"/>
          <w:szCs w:val="20"/>
        </w:rPr>
      </w:pPr>
      <w:ins w:id="1065" w:author="Unknown">
        <w:r w:rsidRPr="00A445D8">
          <w:rPr>
            <w:rFonts w:ascii="Courier New" w:eastAsia="Times New Roman" w:hAnsi="Courier New" w:cs="Courier New"/>
            <w:color w:val="000000"/>
            <w:sz w:val="20"/>
            <w:szCs w:val="20"/>
          </w:rPr>
          <w:t xml:space="preserve">    curX = BoardWidth / 2 + 1;</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6" w:author="Unknown"/>
          <w:rFonts w:ascii="Courier New" w:eastAsia="Times New Roman" w:hAnsi="Courier New" w:cs="Courier New"/>
          <w:color w:val="000000"/>
          <w:sz w:val="20"/>
          <w:szCs w:val="20"/>
        </w:rPr>
      </w:pPr>
      <w:ins w:id="1067" w:author="Unknown">
        <w:r w:rsidRPr="00A445D8">
          <w:rPr>
            <w:rFonts w:ascii="Courier New" w:eastAsia="Times New Roman" w:hAnsi="Courier New" w:cs="Courier New"/>
            <w:color w:val="000000"/>
            <w:sz w:val="20"/>
            <w:szCs w:val="20"/>
          </w:rPr>
          <w:t xml:space="preserve">    curY = BoardHeight - 1 + curPiece.minY();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8"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9" w:author="Unknown"/>
          <w:rFonts w:ascii="Courier New" w:eastAsia="Times New Roman" w:hAnsi="Courier New" w:cs="Courier New"/>
          <w:color w:val="000000"/>
          <w:sz w:val="20"/>
          <w:szCs w:val="20"/>
        </w:rPr>
      </w:pPr>
      <w:ins w:id="1070" w:author="Unknown">
        <w:r w:rsidRPr="00A445D8">
          <w:rPr>
            <w:rFonts w:ascii="Courier New" w:eastAsia="Times New Roman" w:hAnsi="Courier New" w:cs="Courier New"/>
            <w:color w:val="000000"/>
            <w:sz w:val="20"/>
            <w:szCs w:val="20"/>
          </w:rPr>
          <w:t xml:space="preserve">    if (!tryMove(curPiece, curX, curY))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1" w:author="Unknown"/>
          <w:rFonts w:ascii="Courier New" w:eastAsia="Times New Roman" w:hAnsi="Courier New" w:cs="Courier New"/>
          <w:color w:val="000000"/>
          <w:sz w:val="20"/>
          <w:szCs w:val="20"/>
        </w:rPr>
      </w:pPr>
      <w:ins w:id="1072" w:author="Unknown">
        <w:r w:rsidRPr="00A445D8">
          <w:rPr>
            <w:rFonts w:ascii="Courier New" w:eastAsia="Times New Roman" w:hAnsi="Courier New" w:cs="Courier New"/>
            <w:color w:val="000000"/>
            <w:sz w:val="20"/>
            <w:szCs w:val="20"/>
          </w:rPr>
          <w:t xml:space="preserve">        curPiece.setShape(Tetrominoes.NoShape);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3" w:author="Unknown"/>
          <w:rFonts w:ascii="Courier New" w:eastAsia="Times New Roman" w:hAnsi="Courier New" w:cs="Courier New"/>
          <w:color w:val="000000"/>
          <w:sz w:val="20"/>
          <w:szCs w:val="20"/>
        </w:rPr>
      </w:pPr>
      <w:ins w:id="1074" w:author="Unknown">
        <w:r w:rsidRPr="00A445D8">
          <w:rPr>
            <w:rFonts w:ascii="Courier New" w:eastAsia="Times New Roman" w:hAnsi="Courier New" w:cs="Courier New"/>
            <w:color w:val="000000"/>
            <w:sz w:val="20"/>
            <w:szCs w:val="20"/>
          </w:rPr>
          <w:t xml:space="preserve">        timer.stop();</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5" w:author="Unknown"/>
          <w:rFonts w:ascii="Courier New" w:eastAsia="Times New Roman" w:hAnsi="Courier New" w:cs="Courier New"/>
          <w:color w:val="000000"/>
          <w:sz w:val="20"/>
          <w:szCs w:val="20"/>
        </w:rPr>
      </w:pPr>
      <w:ins w:id="1076" w:author="Unknown">
        <w:r w:rsidRPr="00A445D8">
          <w:rPr>
            <w:rFonts w:ascii="Courier New" w:eastAsia="Times New Roman" w:hAnsi="Courier New" w:cs="Courier New"/>
            <w:color w:val="000000"/>
            <w:sz w:val="20"/>
            <w:szCs w:val="20"/>
          </w:rPr>
          <w:t xml:space="preserve">        isStarted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7" w:author="Unknown"/>
          <w:rFonts w:ascii="Courier New" w:eastAsia="Times New Roman" w:hAnsi="Courier New" w:cs="Courier New"/>
          <w:color w:val="000000"/>
          <w:sz w:val="20"/>
          <w:szCs w:val="20"/>
        </w:rPr>
      </w:pPr>
      <w:ins w:id="1078" w:author="Unknown">
        <w:r w:rsidRPr="00A445D8">
          <w:rPr>
            <w:rFonts w:ascii="Courier New" w:eastAsia="Times New Roman" w:hAnsi="Courier New" w:cs="Courier New"/>
            <w:color w:val="000000"/>
            <w:sz w:val="20"/>
            <w:szCs w:val="20"/>
          </w:rPr>
          <w:t xml:space="preserve">        statusbar.setText("game over");</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9" w:author="Unknown"/>
          <w:rFonts w:ascii="Courier New" w:eastAsia="Times New Roman" w:hAnsi="Courier New" w:cs="Courier New"/>
          <w:color w:val="000000"/>
          <w:sz w:val="20"/>
          <w:szCs w:val="20"/>
        </w:rPr>
      </w:pPr>
      <w:ins w:id="1080"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1" w:author="Unknown"/>
          <w:rFonts w:ascii="Courier New" w:eastAsia="Times New Roman" w:hAnsi="Courier New" w:cs="Courier New"/>
          <w:color w:val="000000"/>
          <w:sz w:val="20"/>
          <w:szCs w:val="20"/>
        </w:rPr>
      </w:pPr>
      <w:ins w:id="1082"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083" w:author="Unknown"/>
          <w:rFonts w:ascii="Georgia" w:eastAsia="Times New Roman" w:hAnsi="Georgia" w:cs="Times New Roman"/>
          <w:color w:val="000000"/>
          <w:sz w:val="24"/>
          <w:szCs w:val="24"/>
        </w:rPr>
      </w:pPr>
      <w:ins w:id="1084"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newPiece()</w:t>
        </w:r>
        <w:r w:rsidRPr="00A445D8">
          <w:rPr>
            <w:rFonts w:ascii="Georgia" w:eastAsia="Times New Roman" w:hAnsi="Georgia" w:cs="Times New Roman"/>
            <w:color w:val="000000"/>
            <w:sz w:val="24"/>
            <w:szCs w:val="24"/>
          </w:rPr>
          <w:t> method creates a new tetris piece. The piece gets a new random shape. Then we compute the initial </w:t>
        </w:r>
        <w:r w:rsidRPr="00A445D8">
          <w:rPr>
            <w:rFonts w:ascii="Courier New" w:eastAsia="Times New Roman" w:hAnsi="Courier New" w:cs="Courier New"/>
            <w:color w:val="000000"/>
            <w:sz w:val="20"/>
          </w:rPr>
          <w:t>curX</w:t>
        </w:r>
        <w:r w:rsidRPr="00A445D8">
          <w:rPr>
            <w:rFonts w:ascii="Georgia" w:eastAsia="Times New Roman" w:hAnsi="Georgia" w:cs="Times New Roman"/>
            <w:color w:val="000000"/>
            <w:sz w:val="24"/>
            <w:szCs w:val="24"/>
          </w:rPr>
          <w:t> and </w:t>
        </w:r>
        <w:r w:rsidRPr="00A445D8">
          <w:rPr>
            <w:rFonts w:ascii="Courier New" w:eastAsia="Times New Roman" w:hAnsi="Courier New" w:cs="Courier New"/>
            <w:color w:val="000000"/>
            <w:sz w:val="20"/>
          </w:rPr>
          <w:t>curY</w:t>
        </w:r>
        <w:r w:rsidRPr="00A445D8">
          <w:rPr>
            <w:rFonts w:ascii="Georgia" w:eastAsia="Times New Roman" w:hAnsi="Georgia" w:cs="Times New Roman"/>
            <w:color w:val="000000"/>
            <w:sz w:val="24"/>
            <w:szCs w:val="24"/>
          </w:rPr>
          <w:t> values. If we cannot move to the initial positions, the game is over. We top out. The timer is stopped. We put game over string on the statusbar.</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5" w:author="Unknown"/>
          <w:rFonts w:ascii="Courier New" w:eastAsia="Times New Roman" w:hAnsi="Courier New" w:cs="Courier New"/>
          <w:color w:val="000000"/>
          <w:sz w:val="20"/>
          <w:szCs w:val="20"/>
        </w:rPr>
      </w:pPr>
      <w:ins w:id="1086" w:author="Unknown">
        <w:r w:rsidRPr="00A445D8">
          <w:rPr>
            <w:rFonts w:ascii="Courier New" w:eastAsia="Times New Roman" w:hAnsi="Courier New" w:cs="Courier New"/>
            <w:color w:val="000000"/>
            <w:sz w:val="20"/>
            <w:szCs w:val="20"/>
          </w:rPr>
          <w:t>private boolean tryMove(Shape newPiece, int newX, int newY)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7" w:author="Unknown"/>
          <w:rFonts w:ascii="Courier New" w:eastAsia="Times New Roman" w:hAnsi="Courier New" w:cs="Courier New"/>
          <w:color w:val="000000"/>
          <w:sz w:val="20"/>
          <w:szCs w:val="20"/>
        </w:rPr>
      </w:pPr>
      <w:ins w:id="1088" w:author="Unknown">
        <w:r w:rsidRPr="00A445D8">
          <w:rPr>
            <w:rFonts w:ascii="Courier New" w:eastAsia="Times New Roman" w:hAnsi="Courier New" w:cs="Courier New"/>
            <w:color w:val="000000"/>
            <w:sz w:val="20"/>
            <w:szCs w:val="20"/>
          </w:rPr>
          <w: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9" w:author="Unknown"/>
          <w:rFonts w:ascii="Courier New" w:eastAsia="Times New Roman" w:hAnsi="Courier New" w:cs="Courier New"/>
          <w:color w:val="000000"/>
          <w:sz w:val="20"/>
          <w:szCs w:val="20"/>
        </w:rPr>
      </w:pPr>
      <w:ins w:id="1090" w:author="Unknown">
        <w:r w:rsidRPr="00A445D8">
          <w:rPr>
            <w:rFonts w:ascii="Courier New" w:eastAsia="Times New Roman" w:hAnsi="Courier New" w:cs="Courier New"/>
            <w:color w:val="000000"/>
            <w:sz w:val="20"/>
            <w:szCs w:val="20"/>
          </w:rPr>
          <w:t xml:space="preserve">    for (int i = 0; i &lt; 4;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1" w:author="Unknown"/>
          <w:rFonts w:ascii="Courier New" w:eastAsia="Times New Roman" w:hAnsi="Courier New" w:cs="Courier New"/>
          <w:color w:val="000000"/>
          <w:sz w:val="20"/>
          <w:szCs w:val="20"/>
        </w:rPr>
      </w:pPr>
      <w:ins w:id="1092" w:author="Unknown">
        <w:r w:rsidRPr="00A445D8">
          <w:rPr>
            <w:rFonts w:ascii="Courier New" w:eastAsia="Times New Roman" w:hAnsi="Courier New" w:cs="Courier New"/>
            <w:color w:val="000000"/>
            <w:sz w:val="20"/>
            <w:szCs w:val="20"/>
          </w:rPr>
          <w:t xml:space="preserve">        int x = newX + newPiece.x(i);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3" w:author="Unknown"/>
          <w:rFonts w:ascii="Courier New" w:eastAsia="Times New Roman" w:hAnsi="Courier New" w:cs="Courier New"/>
          <w:color w:val="000000"/>
          <w:sz w:val="20"/>
          <w:szCs w:val="20"/>
        </w:rPr>
      </w:pPr>
      <w:ins w:id="1094" w:author="Unknown">
        <w:r w:rsidRPr="00A445D8">
          <w:rPr>
            <w:rFonts w:ascii="Courier New" w:eastAsia="Times New Roman" w:hAnsi="Courier New" w:cs="Courier New"/>
            <w:color w:val="000000"/>
            <w:sz w:val="20"/>
            <w:szCs w:val="20"/>
          </w:rPr>
          <w:t xml:space="preserve">        int y = newY - newPiece.y(i);</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5" w:author="Unknown"/>
          <w:rFonts w:ascii="Courier New" w:eastAsia="Times New Roman" w:hAnsi="Courier New" w:cs="Courier New"/>
          <w:color w:val="000000"/>
          <w:sz w:val="20"/>
          <w:szCs w:val="20"/>
        </w:rPr>
      </w:pPr>
      <w:ins w:id="1096" w:author="Unknown">
        <w:r w:rsidRPr="00A445D8">
          <w:rPr>
            <w:rFonts w:ascii="Courier New" w:eastAsia="Times New Roman" w:hAnsi="Courier New" w:cs="Courier New"/>
            <w:color w:val="000000"/>
            <w:sz w:val="20"/>
            <w:szCs w:val="20"/>
          </w:rPr>
          <w:t xml:space="preserve">        if (x &lt; 0 || x &gt;= BoardWidth || y &lt; 0 || y &gt;= BoardHeight)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7" w:author="Unknown"/>
          <w:rFonts w:ascii="Courier New" w:eastAsia="Times New Roman" w:hAnsi="Courier New" w:cs="Courier New"/>
          <w:color w:val="000000"/>
          <w:sz w:val="20"/>
          <w:szCs w:val="20"/>
        </w:rPr>
      </w:pPr>
      <w:ins w:id="1098" w:author="Unknown">
        <w:r w:rsidRPr="00A445D8">
          <w:rPr>
            <w:rFonts w:ascii="Courier New" w:eastAsia="Times New Roman" w:hAnsi="Courier New" w:cs="Courier New"/>
            <w:color w:val="000000"/>
            <w:sz w:val="20"/>
            <w:szCs w:val="20"/>
          </w:rPr>
          <w:t xml:space="preserve">            return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9" w:author="Unknown"/>
          <w:rFonts w:ascii="Courier New" w:eastAsia="Times New Roman" w:hAnsi="Courier New" w:cs="Courier New"/>
          <w:color w:val="000000"/>
          <w:sz w:val="20"/>
          <w:szCs w:val="20"/>
        </w:rPr>
      </w:pPr>
      <w:ins w:id="1100" w:author="Unknown">
        <w:r w:rsidRPr="00A445D8">
          <w:rPr>
            <w:rFonts w:ascii="Courier New" w:eastAsia="Times New Roman" w:hAnsi="Courier New" w:cs="Courier New"/>
            <w:color w:val="000000"/>
            <w:sz w:val="20"/>
            <w:szCs w:val="20"/>
          </w:rPr>
          <w:t xml:space="preserve">        if (shapeAt(x, y) != Tetrominoes.NoShape)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1" w:author="Unknown"/>
          <w:rFonts w:ascii="Courier New" w:eastAsia="Times New Roman" w:hAnsi="Courier New" w:cs="Courier New"/>
          <w:color w:val="000000"/>
          <w:sz w:val="20"/>
          <w:szCs w:val="20"/>
        </w:rPr>
      </w:pPr>
      <w:ins w:id="1102" w:author="Unknown">
        <w:r w:rsidRPr="00A445D8">
          <w:rPr>
            <w:rFonts w:ascii="Courier New" w:eastAsia="Times New Roman" w:hAnsi="Courier New" w:cs="Courier New"/>
            <w:color w:val="000000"/>
            <w:sz w:val="20"/>
            <w:szCs w:val="20"/>
          </w:rPr>
          <w:t xml:space="preserve">            return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3" w:author="Unknown"/>
          <w:rFonts w:ascii="Courier New" w:eastAsia="Times New Roman" w:hAnsi="Courier New" w:cs="Courier New"/>
          <w:color w:val="000000"/>
          <w:sz w:val="20"/>
          <w:szCs w:val="20"/>
        </w:rPr>
      </w:pPr>
      <w:ins w:id="1104"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5"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6" w:author="Unknown"/>
          <w:rFonts w:ascii="Courier New" w:eastAsia="Times New Roman" w:hAnsi="Courier New" w:cs="Courier New"/>
          <w:color w:val="000000"/>
          <w:sz w:val="20"/>
          <w:szCs w:val="20"/>
        </w:rPr>
      </w:pPr>
      <w:ins w:id="1107" w:author="Unknown">
        <w:r w:rsidRPr="00A445D8">
          <w:rPr>
            <w:rFonts w:ascii="Courier New" w:eastAsia="Times New Roman" w:hAnsi="Courier New" w:cs="Courier New"/>
            <w:color w:val="000000"/>
            <w:sz w:val="20"/>
            <w:szCs w:val="20"/>
          </w:rPr>
          <w:t xml:space="preserve">    curPiece = newPiece;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8" w:author="Unknown"/>
          <w:rFonts w:ascii="Courier New" w:eastAsia="Times New Roman" w:hAnsi="Courier New" w:cs="Courier New"/>
          <w:color w:val="000000"/>
          <w:sz w:val="20"/>
          <w:szCs w:val="20"/>
        </w:rPr>
      </w:pPr>
      <w:ins w:id="1109" w:author="Unknown">
        <w:r w:rsidRPr="00A445D8">
          <w:rPr>
            <w:rFonts w:ascii="Courier New" w:eastAsia="Times New Roman" w:hAnsi="Courier New" w:cs="Courier New"/>
            <w:color w:val="000000"/>
            <w:sz w:val="20"/>
            <w:szCs w:val="20"/>
          </w:rPr>
          <w:t xml:space="preserve">    curX = newX;</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0" w:author="Unknown"/>
          <w:rFonts w:ascii="Courier New" w:eastAsia="Times New Roman" w:hAnsi="Courier New" w:cs="Courier New"/>
          <w:color w:val="000000"/>
          <w:sz w:val="20"/>
          <w:szCs w:val="20"/>
        </w:rPr>
      </w:pPr>
      <w:ins w:id="1111" w:author="Unknown">
        <w:r w:rsidRPr="00A445D8">
          <w:rPr>
            <w:rFonts w:ascii="Courier New" w:eastAsia="Times New Roman" w:hAnsi="Courier New" w:cs="Courier New"/>
            <w:color w:val="000000"/>
            <w:sz w:val="20"/>
            <w:szCs w:val="20"/>
          </w:rPr>
          <w:t xml:space="preserve">    curY = newY;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2" w:author="Unknown"/>
          <w:rFonts w:ascii="Courier New" w:eastAsia="Times New Roman" w:hAnsi="Courier New" w:cs="Courier New"/>
          <w:color w:val="000000"/>
          <w:sz w:val="20"/>
          <w:szCs w:val="20"/>
        </w:rPr>
      </w:pPr>
      <w:ins w:id="1113" w:author="Unknown">
        <w:r w:rsidRPr="00A445D8">
          <w:rPr>
            <w:rFonts w:ascii="Courier New" w:eastAsia="Times New Roman" w:hAnsi="Courier New" w:cs="Courier New"/>
            <w:color w:val="000000"/>
            <w:sz w:val="20"/>
            <w:szCs w:val="20"/>
          </w:rPr>
          <w:t xml:space="preserve">    repaint();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4" w:author="Unknown"/>
          <w:rFonts w:ascii="Courier New" w:eastAsia="Times New Roman" w:hAnsi="Courier New" w:cs="Courier New"/>
          <w:color w:val="000000"/>
          <w:sz w:val="20"/>
          <w:szCs w:val="20"/>
        </w:rPr>
      </w:pPr>
      <w:ins w:id="1115" w:author="Unknown">
        <w:r w:rsidRPr="00A445D8">
          <w:rPr>
            <w:rFonts w:ascii="Courier New" w:eastAsia="Times New Roman" w:hAnsi="Courier New" w:cs="Courier New"/>
            <w:color w:val="000000"/>
            <w:sz w:val="20"/>
            <w:szCs w:val="20"/>
          </w:rPr>
          <w:t xml:space="preserve">    return true;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6" w:author="Unknown"/>
          <w:rFonts w:ascii="Courier New" w:eastAsia="Times New Roman" w:hAnsi="Courier New" w:cs="Courier New"/>
          <w:color w:val="000000"/>
          <w:sz w:val="20"/>
          <w:szCs w:val="20"/>
        </w:rPr>
      </w:pPr>
      <w:ins w:id="1117"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118" w:author="Unknown"/>
          <w:rFonts w:ascii="Georgia" w:eastAsia="Times New Roman" w:hAnsi="Georgia" w:cs="Times New Roman"/>
          <w:color w:val="000000"/>
          <w:sz w:val="24"/>
          <w:szCs w:val="24"/>
        </w:rPr>
      </w:pPr>
      <w:ins w:id="1119" w:author="Unknown">
        <w:r w:rsidRPr="00A445D8">
          <w:rPr>
            <w:rFonts w:ascii="Georgia" w:eastAsia="Times New Roman" w:hAnsi="Georgia" w:cs="Times New Roman"/>
            <w:color w:val="000000"/>
            <w:sz w:val="24"/>
            <w:szCs w:val="24"/>
          </w:rPr>
          <w:t>The </w:t>
        </w:r>
        <w:r w:rsidRPr="00A445D8">
          <w:rPr>
            <w:rFonts w:ascii="Courier New" w:eastAsia="Times New Roman" w:hAnsi="Courier New" w:cs="Courier New"/>
            <w:color w:val="000000"/>
            <w:sz w:val="20"/>
          </w:rPr>
          <w:t>tryMove()</w:t>
        </w:r>
        <w:r w:rsidRPr="00A445D8">
          <w:rPr>
            <w:rFonts w:ascii="Georgia" w:eastAsia="Times New Roman" w:hAnsi="Georgia" w:cs="Times New Roman"/>
            <w:color w:val="000000"/>
            <w:sz w:val="24"/>
            <w:szCs w:val="24"/>
          </w:rPr>
          <w:t> method tries to move the tetris piece. The method returns false if it has reached the board boundaries or it is adjacent to the already fallen tetris pieces.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0" w:author="Unknown"/>
          <w:rFonts w:ascii="Courier New" w:eastAsia="Times New Roman" w:hAnsi="Courier New" w:cs="Courier New"/>
          <w:color w:val="000000"/>
          <w:sz w:val="20"/>
          <w:szCs w:val="20"/>
        </w:rPr>
      </w:pPr>
      <w:ins w:id="1121" w:author="Unknown">
        <w:r w:rsidRPr="00A445D8">
          <w:rPr>
            <w:rFonts w:ascii="Courier New" w:eastAsia="Times New Roman" w:hAnsi="Courier New" w:cs="Courier New"/>
            <w:color w:val="000000"/>
            <w:sz w:val="20"/>
            <w:szCs w:val="20"/>
          </w:rPr>
          <w:t>for (int i = BoardHeight - 1; i &gt;= 0; --i)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2" w:author="Unknown"/>
          <w:rFonts w:ascii="Courier New" w:eastAsia="Times New Roman" w:hAnsi="Courier New" w:cs="Courier New"/>
          <w:color w:val="000000"/>
          <w:sz w:val="20"/>
          <w:szCs w:val="20"/>
        </w:rPr>
      </w:pPr>
      <w:ins w:id="1123" w:author="Unknown">
        <w:r w:rsidRPr="00A445D8">
          <w:rPr>
            <w:rFonts w:ascii="Courier New" w:eastAsia="Times New Roman" w:hAnsi="Courier New" w:cs="Courier New"/>
            <w:color w:val="000000"/>
            <w:sz w:val="20"/>
            <w:szCs w:val="20"/>
          </w:rPr>
          <w:t xml:space="preserve">    boolean lineIsFull = true;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4"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color w:val="000000"/>
          <w:sz w:val="20"/>
          <w:szCs w:val="20"/>
        </w:rPr>
      </w:pPr>
      <w:ins w:id="1126" w:author="Unknown">
        <w:r w:rsidRPr="00A445D8">
          <w:rPr>
            <w:rFonts w:ascii="Courier New" w:eastAsia="Times New Roman" w:hAnsi="Courier New" w:cs="Courier New"/>
            <w:color w:val="000000"/>
            <w:sz w:val="20"/>
            <w:szCs w:val="20"/>
          </w:rPr>
          <w:t xml:space="preserve">    for (int j = 0; j &lt; BoardWidth; ++j)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color w:val="000000"/>
          <w:sz w:val="20"/>
          <w:szCs w:val="20"/>
        </w:rPr>
      </w:pPr>
      <w:ins w:id="1128" w:author="Unknown">
        <w:r w:rsidRPr="00A445D8">
          <w:rPr>
            <w:rFonts w:ascii="Courier New" w:eastAsia="Times New Roman" w:hAnsi="Courier New" w:cs="Courier New"/>
            <w:color w:val="000000"/>
            <w:sz w:val="20"/>
            <w:szCs w:val="20"/>
          </w:rPr>
          <w:t xml:space="preserve">        if (shapeAt(j, i) == Tetrominoes.NoShape)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9" w:author="Unknown"/>
          <w:rFonts w:ascii="Courier New" w:eastAsia="Times New Roman" w:hAnsi="Courier New" w:cs="Courier New"/>
          <w:color w:val="000000"/>
          <w:sz w:val="20"/>
          <w:szCs w:val="20"/>
        </w:rPr>
      </w:pPr>
      <w:ins w:id="1130" w:author="Unknown">
        <w:r w:rsidRPr="00A445D8">
          <w:rPr>
            <w:rFonts w:ascii="Courier New" w:eastAsia="Times New Roman" w:hAnsi="Courier New" w:cs="Courier New"/>
            <w:color w:val="000000"/>
            <w:sz w:val="20"/>
            <w:szCs w:val="20"/>
          </w:rPr>
          <w:t xml:space="preserve">            lineIsFull = false;</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1" w:author="Unknown"/>
          <w:rFonts w:ascii="Courier New" w:eastAsia="Times New Roman" w:hAnsi="Courier New" w:cs="Courier New"/>
          <w:color w:val="000000"/>
          <w:sz w:val="20"/>
          <w:szCs w:val="20"/>
        </w:rPr>
      </w:pPr>
      <w:ins w:id="1132"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3" w:author="Unknown"/>
          <w:rFonts w:ascii="Courier New" w:eastAsia="Times New Roman" w:hAnsi="Courier New" w:cs="Courier New"/>
          <w:color w:val="000000"/>
          <w:sz w:val="20"/>
          <w:szCs w:val="20"/>
        </w:rPr>
      </w:pPr>
      <w:ins w:id="1134" w:author="Unknown">
        <w:r w:rsidRPr="00A445D8">
          <w:rPr>
            <w:rFonts w:ascii="Courier New" w:eastAsia="Times New Roman" w:hAnsi="Courier New" w:cs="Courier New"/>
            <w:color w:val="000000"/>
            <w:sz w:val="20"/>
            <w:szCs w:val="20"/>
          </w:rPr>
          <w:lastRenderedPageBreak/>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5" w:author="Unknown"/>
          <w:rFonts w:ascii="Courier New" w:eastAsia="Times New Roman" w:hAnsi="Courier New" w:cs="Courier New"/>
          <w:color w:val="000000"/>
          <w:sz w:val="20"/>
          <w:szCs w:val="20"/>
        </w:rPr>
      </w:pPr>
      <w:ins w:id="1136"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7" w:author="Unknown"/>
          <w:rFonts w:ascii="Courier New" w:eastAsia="Times New Roman" w:hAnsi="Courier New" w:cs="Courier New"/>
          <w:color w:val="000000"/>
          <w:sz w:val="20"/>
          <w:szCs w:val="20"/>
        </w:rPr>
      </w:pPr>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8" w:author="Unknown"/>
          <w:rFonts w:ascii="Courier New" w:eastAsia="Times New Roman" w:hAnsi="Courier New" w:cs="Courier New"/>
          <w:color w:val="000000"/>
          <w:sz w:val="20"/>
          <w:szCs w:val="20"/>
        </w:rPr>
      </w:pPr>
      <w:ins w:id="1139" w:author="Unknown">
        <w:r w:rsidRPr="00A445D8">
          <w:rPr>
            <w:rFonts w:ascii="Courier New" w:eastAsia="Times New Roman" w:hAnsi="Courier New" w:cs="Courier New"/>
            <w:color w:val="000000"/>
            <w:sz w:val="20"/>
            <w:szCs w:val="20"/>
          </w:rPr>
          <w:t xml:space="preserve">    if (lineIsFull)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0" w:author="Unknown"/>
          <w:rFonts w:ascii="Courier New" w:eastAsia="Times New Roman" w:hAnsi="Courier New" w:cs="Courier New"/>
          <w:color w:val="000000"/>
          <w:sz w:val="20"/>
          <w:szCs w:val="20"/>
        </w:rPr>
      </w:pPr>
      <w:ins w:id="1141" w:author="Unknown">
        <w:r w:rsidRPr="00A445D8">
          <w:rPr>
            <w:rFonts w:ascii="Courier New" w:eastAsia="Times New Roman" w:hAnsi="Courier New" w:cs="Courier New"/>
            <w:color w:val="000000"/>
            <w:sz w:val="20"/>
            <w:szCs w:val="20"/>
          </w:rPr>
          <w:t xml:space="preserve">        ++numFullLines;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2" w:author="Unknown"/>
          <w:rFonts w:ascii="Courier New" w:eastAsia="Times New Roman" w:hAnsi="Courier New" w:cs="Courier New"/>
          <w:color w:val="000000"/>
          <w:sz w:val="20"/>
          <w:szCs w:val="20"/>
        </w:rPr>
      </w:pPr>
      <w:ins w:id="1143" w:author="Unknown">
        <w:r w:rsidRPr="00A445D8">
          <w:rPr>
            <w:rFonts w:ascii="Courier New" w:eastAsia="Times New Roman" w:hAnsi="Courier New" w:cs="Courier New"/>
            <w:color w:val="000000"/>
            <w:sz w:val="20"/>
            <w:szCs w:val="20"/>
          </w:rPr>
          <w:t xml:space="preserve">        for (int k = i; k &lt; BoardHeight - 1; ++k)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4" w:author="Unknown"/>
          <w:rFonts w:ascii="Courier New" w:eastAsia="Times New Roman" w:hAnsi="Courier New" w:cs="Courier New"/>
          <w:color w:val="000000"/>
          <w:sz w:val="20"/>
          <w:szCs w:val="20"/>
        </w:rPr>
      </w:pPr>
      <w:ins w:id="1145" w:author="Unknown">
        <w:r w:rsidRPr="00A445D8">
          <w:rPr>
            <w:rFonts w:ascii="Courier New" w:eastAsia="Times New Roman" w:hAnsi="Courier New" w:cs="Courier New"/>
            <w:color w:val="000000"/>
            <w:sz w:val="20"/>
            <w:szCs w:val="20"/>
          </w:rPr>
          <w:t xml:space="preserve">            for (int j = 0; j &lt; BoardWidth; ++j)</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6" w:author="Unknown"/>
          <w:rFonts w:ascii="Courier New" w:eastAsia="Times New Roman" w:hAnsi="Courier New" w:cs="Courier New"/>
          <w:color w:val="000000"/>
          <w:sz w:val="20"/>
          <w:szCs w:val="20"/>
        </w:rPr>
      </w:pPr>
      <w:ins w:id="1147" w:author="Unknown">
        <w:r w:rsidRPr="00A445D8">
          <w:rPr>
            <w:rFonts w:ascii="Courier New" w:eastAsia="Times New Roman" w:hAnsi="Courier New" w:cs="Courier New"/>
            <w:color w:val="000000"/>
            <w:sz w:val="20"/>
            <w:szCs w:val="20"/>
          </w:rPr>
          <w:t xml:space="preserve">                board[(k * BoardWidth) + j] = shapeAt(j, k + 1);</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8" w:author="Unknown"/>
          <w:rFonts w:ascii="Courier New" w:eastAsia="Times New Roman" w:hAnsi="Courier New" w:cs="Courier New"/>
          <w:color w:val="000000"/>
          <w:sz w:val="20"/>
          <w:szCs w:val="20"/>
        </w:rPr>
      </w:pPr>
      <w:ins w:id="1149"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0" w:author="Unknown"/>
          <w:rFonts w:ascii="Courier New" w:eastAsia="Times New Roman" w:hAnsi="Courier New" w:cs="Courier New"/>
          <w:color w:val="000000"/>
          <w:sz w:val="20"/>
          <w:szCs w:val="20"/>
        </w:rPr>
      </w:pPr>
      <w:ins w:id="1151" w:author="Unknown">
        <w:r w:rsidRPr="00A445D8">
          <w:rPr>
            <w:rFonts w:ascii="Courier New" w:eastAsia="Times New Roman" w:hAnsi="Courier New" w:cs="Courier New"/>
            <w:color w:val="000000"/>
            <w:sz w:val="20"/>
            <w:szCs w:val="20"/>
          </w:rPr>
          <w:t xml:space="preserve">    }</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2" w:author="Unknown"/>
          <w:rFonts w:ascii="Courier New" w:eastAsia="Times New Roman" w:hAnsi="Courier New" w:cs="Courier New"/>
          <w:color w:val="000000"/>
          <w:sz w:val="20"/>
          <w:szCs w:val="20"/>
        </w:rPr>
      </w:pPr>
      <w:ins w:id="1153" w:author="Unknown">
        <w:r w:rsidRPr="00A445D8">
          <w:rPr>
            <w:rFonts w:ascii="Courier New" w:eastAsia="Times New Roman" w:hAnsi="Courier New" w:cs="Courier New"/>
            <w:color w:val="000000"/>
            <w:sz w:val="20"/>
            <w:szCs w:val="20"/>
          </w:rPr>
          <w:t>}</w:t>
        </w:r>
      </w:ins>
    </w:p>
    <w:p w:rsidR="00A445D8" w:rsidRPr="00A445D8" w:rsidRDefault="00A445D8" w:rsidP="00A445D8">
      <w:pPr>
        <w:spacing w:before="100" w:beforeAutospacing="1" w:after="100" w:afterAutospacing="1" w:line="240" w:lineRule="auto"/>
        <w:rPr>
          <w:ins w:id="1154" w:author="Unknown"/>
          <w:rFonts w:ascii="Georgia" w:eastAsia="Times New Roman" w:hAnsi="Georgia" w:cs="Times New Roman"/>
          <w:color w:val="000000"/>
          <w:sz w:val="24"/>
          <w:szCs w:val="24"/>
        </w:rPr>
      </w:pPr>
      <w:ins w:id="1155" w:author="Unknown">
        <w:r w:rsidRPr="00A445D8">
          <w:rPr>
            <w:rFonts w:ascii="Georgia" w:eastAsia="Times New Roman" w:hAnsi="Georgia" w:cs="Times New Roman"/>
            <w:color w:val="000000"/>
            <w:sz w:val="24"/>
            <w:szCs w:val="24"/>
          </w:rPr>
          <w:t>Inside the </w:t>
        </w:r>
        <w:r w:rsidRPr="00A445D8">
          <w:rPr>
            <w:rFonts w:ascii="Courier New" w:eastAsia="Times New Roman" w:hAnsi="Courier New" w:cs="Courier New"/>
            <w:color w:val="000000"/>
            <w:sz w:val="20"/>
          </w:rPr>
          <w:t>removeFullLines()</w:t>
        </w:r>
        <w:r w:rsidRPr="00A445D8">
          <w:rPr>
            <w:rFonts w:ascii="Georgia" w:eastAsia="Times New Roman" w:hAnsi="Georgia" w:cs="Times New Roman"/>
            <w:color w:val="000000"/>
            <w:sz w:val="24"/>
            <w:szCs w:val="24"/>
          </w:rPr>
          <w:t> method, we check if there is any full row among all rows in the </w:t>
        </w:r>
        <w:r w:rsidRPr="00A445D8">
          <w:rPr>
            <w:rFonts w:ascii="Courier New" w:eastAsia="Times New Roman" w:hAnsi="Courier New" w:cs="Courier New"/>
            <w:color w:val="000000"/>
            <w:sz w:val="20"/>
          </w:rPr>
          <w:t>board</w:t>
        </w:r>
        <w:r w:rsidRPr="00A445D8">
          <w:rPr>
            <w:rFonts w:ascii="Georgia" w:eastAsia="Times New Roman" w:hAnsi="Georgia" w:cs="Times New Roman"/>
            <w:color w:val="000000"/>
            <w:sz w:val="24"/>
            <w:szCs w:val="24"/>
          </w:rPr>
          <w:t>. If there is at least one full line, it is removed. After finding a full line we increase the counter. We move all the lines above the full row one line down. This way we destroy the full line. Notice that in our Tetris game, we use so called naive gravity. This means that the squares may be left floating above empty gaps.</w:t>
        </w:r>
      </w:ins>
    </w:p>
    <w:p w:rsidR="00A445D8" w:rsidRPr="00A445D8" w:rsidRDefault="00A445D8" w:rsidP="00A445D8">
      <w:pPr>
        <w:spacing w:before="100" w:beforeAutospacing="1" w:after="100" w:afterAutospacing="1" w:line="240" w:lineRule="auto"/>
        <w:rPr>
          <w:ins w:id="1156" w:author="Unknown"/>
          <w:rFonts w:ascii="Georgia" w:eastAsia="Times New Roman" w:hAnsi="Georgia" w:cs="Times New Roman"/>
          <w:color w:val="000000"/>
          <w:sz w:val="24"/>
          <w:szCs w:val="24"/>
        </w:rPr>
      </w:pPr>
      <w:ins w:id="1157" w:author="Unknown">
        <w:r w:rsidRPr="00A445D8">
          <w:rPr>
            <w:rFonts w:ascii="Georgia" w:eastAsia="Times New Roman" w:hAnsi="Georgia" w:cs="Times New Roman"/>
            <w:color w:val="000000"/>
            <w:sz w:val="24"/>
            <w:szCs w:val="24"/>
          </w:rPr>
          <w:t>Every tetris piece has four squares. Each of the squares is drawn with the </w:t>
        </w:r>
        <w:r w:rsidRPr="00A445D8">
          <w:rPr>
            <w:rFonts w:ascii="Courier New" w:eastAsia="Times New Roman" w:hAnsi="Courier New" w:cs="Courier New"/>
            <w:color w:val="000000"/>
            <w:sz w:val="20"/>
          </w:rPr>
          <w:t>drawSquare()</w:t>
        </w:r>
        <w:r w:rsidRPr="00A445D8">
          <w:rPr>
            <w:rFonts w:ascii="Georgia" w:eastAsia="Times New Roman" w:hAnsi="Georgia" w:cs="Times New Roman"/>
            <w:color w:val="000000"/>
            <w:sz w:val="24"/>
            <w:szCs w:val="24"/>
          </w:rPr>
          <w:t> method. Tetris pieces have different colours.</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8" w:author="Unknown"/>
          <w:rFonts w:ascii="Courier New" w:eastAsia="Times New Roman" w:hAnsi="Courier New" w:cs="Courier New"/>
          <w:color w:val="000000"/>
          <w:sz w:val="20"/>
          <w:szCs w:val="20"/>
        </w:rPr>
      </w:pPr>
      <w:ins w:id="1159" w:author="Unknown">
        <w:r w:rsidRPr="00A445D8">
          <w:rPr>
            <w:rFonts w:ascii="Courier New" w:eastAsia="Times New Roman" w:hAnsi="Courier New" w:cs="Courier New"/>
            <w:color w:val="000000"/>
            <w:sz w:val="20"/>
            <w:szCs w:val="20"/>
          </w:rPr>
          <w:t>g.setColor(color.brighter());</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0" w:author="Unknown"/>
          <w:rFonts w:ascii="Courier New" w:eastAsia="Times New Roman" w:hAnsi="Courier New" w:cs="Courier New"/>
          <w:color w:val="000000"/>
          <w:sz w:val="20"/>
          <w:szCs w:val="20"/>
        </w:rPr>
      </w:pPr>
      <w:ins w:id="1161" w:author="Unknown">
        <w:r w:rsidRPr="00A445D8">
          <w:rPr>
            <w:rFonts w:ascii="Courier New" w:eastAsia="Times New Roman" w:hAnsi="Courier New" w:cs="Courier New"/>
            <w:color w:val="000000"/>
            <w:sz w:val="20"/>
            <w:szCs w:val="20"/>
          </w:rPr>
          <w:t>g.drawLine(x, y + squareHeight() - 1, x, 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2" w:author="Unknown"/>
          <w:rFonts w:ascii="Courier New" w:eastAsia="Times New Roman" w:hAnsi="Courier New" w:cs="Courier New"/>
          <w:color w:val="000000"/>
          <w:sz w:val="20"/>
          <w:szCs w:val="20"/>
        </w:rPr>
      </w:pPr>
      <w:ins w:id="1163" w:author="Unknown">
        <w:r w:rsidRPr="00A445D8">
          <w:rPr>
            <w:rFonts w:ascii="Courier New" w:eastAsia="Times New Roman" w:hAnsi="Courier New" w:cs="Courier New"/>
            <w:color w:val="000000"/>
            <w:sz w:val="20"/>
            <w:szCs w:val="20"/>
          </w:rPr>
          <w:t>g.drawLine(x, y, x + squareWidth() - 1, y);</w:t>
        </w:r>
      </w:ins>
    </w:p>
    <w:p w:rsidR="00A445D8" w:rsidRPr="00A445D8" w:rsidRDefault="00A445D8" w:rsidP="00A445D8">
      <w:pPr>
        <w:spacing w:before="100" w:beforeAutospacing="1" w:after="100" w:afterAutospacing="1" w:line="240" w:lineRule="auto"/>
        <w:rPr>
          <w:ins w:id="1164" w:author="Unknown"/>
          <w:rFonts w:ascii="Georgia" w:eastAsia="Times New Roman" w:hAnsi="Georgia" w:cs="Times New Roman"/>
          <w:color w:val="000000"/>
          <w:sz w:val="24"/>
          <w:szCs w:val="24"/>
        </w:rPr>
      </w:pPr>
      <w:ins w:id="1165" w:author="Unknown">
        <w:r w:rsidRPr="00A445D8">
          <w:rPr>
            <w:rFonts w:ascii="Georgia" w:eastAsia="Times New Roman" w:hAnsi="Georgia" w:cs="Times New Roman"/>
            <w:color w:val="000000"/>
            <w:sz w:val="24"/>
            <w:szCs w:val="24"/>
          </w:rPr>
          <w:t>The left and top sides of a square are drawn with a brighter colour. Similarly, the bottom and right sides are drawn with darker colours. This is to simulate a 3D edge.</w:t>
        </w:r>
      </w:ins>
    </w:p>
    <w:p w:rsidR="00A445D8" w:rsidRPr="00A445D8" w:rsidRDefault="00A445D8" w:rsidP="00A445D8">
      <w:pPr>
        <w:spacing w:before="100" w:beforeAutospacing="1" w:after="100" w:afterAutospacing="1" w:line="240" w:lineRule="auto"/>
        <w:rPr>
          <w:ins w:id="1166" w:author="Unknown"/>
          <w:rFonts w:ascii="Georgia" w:eastAsia="Times New Roman" w:hAnsi="Georgia" w:cs="Times New Roman"/>
          <w:color w:val="000000"/>
          <w:sz w:val="24"/>
          <w:szCs w:val="24"/>
        </w:rPr>
      </w:pPr>
      <w:ins w:id="1167" w:author="Unknown">
        <w:r w:rsidRPr="00A445D8">
          <w:rPr>
            <w:rFonts w:ascii="Georgia" w:eastAsia="Times New Roman" w:hAnsi="Georgia" w:cs="Times New Roman"/>
            <w:color w:val="000000"/>
            <w:sz w:val="24"/>
            <w:szCs w:val="24"/>
          </w:rPr>
          <w:t>We control the game with a keyboard. The control mechanism is implemented with a </w:t>
        </w:r>
        <w:r w:rsidRPr="00A445D8">
          <w:rPr>
            <w:rFonts w:ascii="Courier New" w:eastAsia="Times New Roman" w:hAnsi="Courier New" w:cs="Courier New"/>
            <w:color w:val="000000"/>
            <w:sz w:val="20"/>
          </w:rPr>
          <w:t>KeyAdapter</w:t>
        </w:r>
        <w:r w:rsidRPr="00A445D8">
          <w:rPr>
            <w:rFonts w:ascii="Georgia" w:eastAsia="Times New Roman" w:hAnsi="Georgia" w:cs="Times New Roman"/>
            <w:color w:val="000000"/>
            <w:sz w:val="24"/>
            <w:szCs w:val="24"/>
          </w:rPr>
          <w:t>. This is an inner class that overrides the </w:t>
        </w:r>
        <w:r w:rsidRPr="00A445D8">
          <w:rPr>
            <w:rFonts w:ascii="Courier New" w:eastAsia="Times New Roman" w:hAnsi="Courier New" w:cs="Courier New"/>
            <w:color w:val="000000"/>
            <w:sz w:val="20"/>
          </w:rPr>
          <w:t>keyPressed()</w:t>
        </w:r>
        <w:r w:rsidRPr="00A445D8">
          <w:rPr>
            <w:rFonts w:ascii="Georgia" w:eastAsia="Times New Roman" w:hAnsi="Georgia" w:cs="Times New Roman"/>
            <w:color w:val="000000"/>
            <w:sz w:val="24"/>
            <w:szCs w:val="24"/>
          </w:rPr>
          <w:t> method.</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8" w:author="Unknown"/>
          <w:rFonts w:ascii="Courier New" w:eastAsia="Times New Roman" w:hAnsi="Courier New" w:cs="Courier New"/>
          <w:color w:val="000000"/>
          <w:sz w:val="20"/>
          <w:szCs w:val="20"/>
        </w:rPr>
      </w:pPr>
      <w:ins w:id="1169" w:author="Unknown">
        <w:r w:rsidRPr="00A445D8">
          <w:rPr>
            <w:rFonts w:ascii="Courier New" w:eastAsia="Times New Roman" w:hAnsi="Courier New" w:cs="Courier New"/>
            <w:color w:val="000000"/>
            <w:sz w:val="20"/>
            <w:szCs w:val="20"/>
          </w:rPr>
          <w:t>case KeyEvent.VK_RIGHT:</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0" w:author="Unknown"/>
          <w:rFonts w:ascii="Courier New" w:eastAsia="Times New Roman" w:hAnsi="Courier New" w:cs="Courier New"/>
          <w:color w:val="000000"/>
          <w:sz w:val="20"/>
          <w:szCs w:val="20"/>
        </w:rPr>
      </w:pPr>
      <w:ins w:id="1171" w:author="Unknown">
        <w:r w:rsidRPr="00A445D8">
          <w:rPr>
            <w:rFonts w:ascii="Courier New" w:eastAsia="Times New Roman" w:hAnsi="Courier New" w:cs="Courier New"/>
            <w:color w:val="000000"/>
            <w:sz w:val="20"/>
            <w:szCs w:val="20"/>
          </w:rPr>
          <w:t xml:space="preserve">    tryMove(curPiece, curX + 1, curY);</w:t>
        </w:r>
      </w:ins>
    </w:p>
    <w:p w:rsidR="00A445D8" w:rsidRPr="00A445D8" w:rsidRDefault="00A445D8" w:rsidP="00A445D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2" w:author="Unknown"/>
          <w:rFonts w:ascii="Courier New" w:eastAsia="Times New Roman" w:hAnsi="Courier New" w:cs="Courier New"/>
          <w:color w:val="000000"/>
          <w:sz w:val="20"/>
          <w:szCs w:val="20"/>
        </w:rPr>
      </w:pPr>
      <w:ins w:id="1173" w:author="Unknown">
        <w:r w:rsidRPr="00A445D8">
          <w:rPr>
            <w:rFonts w:ascii="Courier New" w:eastAsia="Times New Roman" w:hAnsi="Courier New" w:cs="Courier New"/>
            <w:color w:val="000000"/>
            <w:sz w:val="20"/>
            <w:szCs w:val="20"/>
          </w:rPr>
          <w:t xml:space="preserve">    break;</w:t>
        </w:r>
      </w:ins>
    </w:p>
    <w:p w:rsidR="00A445D8" w:rsidRPr="00A445D8" w:rsidRDefault="00A445D8" w:rsidP="00A445D8">
      <w:pPr>
        <w:spacing w:before="100" w:beforeAutospacing="1" w:after="100" w:afterAutospacing="1" w:line="240" w:lineRule="auto"/>
        <w:rPr>
          <w:ins w:id="1174" w:author="Unknown"/>
          <w:rFonts w:ascii="Georgia" w:eastAsia="Times New Roman" w:hAnsi="Georgia" w:cs="Times New Roman"/>
          <w:color w:val="000000"/>
          <w:sz w:val="24"/>
          <w:szCs w:val="24"/>
        </w:rPr>
      </w:pPr>
      <w:ins w:id="1175" w:author="Unknown">
        <w:r w:rsidRPr="00A445D8">
          <w:rPr>
            <w:rFonts w:ascii="Georgia" w:eastAsia="Times New Roman" w:hAnsi="Georgia" w:cs="Times New Roman"/>
            <w:color w:val="000000"/>
            <w:sz w:val="24"/>
            <w:szCs w:val="24"/>
          </w:rPr>
          <w:t>If we pressed the left arrow key, we try to move the falling piece one square to the left.</w:t>
        </w:r>
      </w:ins>
    </w:p>
    <w:p w:rsidR="00A445D8" w:rsidRDefault="00A445D8" w:rsidP="00A445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3810000"/>
            <wp:effectExtent l="19050" t="0" r="0" b="0"/>
            <wp:docPr id="3" name="Picture 3" descr="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tris"/>
                    <pic:cNvPicPr>
                      <a:picLocks noChangeAspect="1" noChangeArrowheads="1"/>
                    </pic:cNvPicPr>
                  </pic:nvPicPr>
                  <pic:blipFill>
                    <a:blip r:embed="rId7"/>
                    <a:srcRect/>
                    <a:stretch>
                      <a:fillRect/>
                    </a:stretch>
                  </pic:blipFill>
                  <pic:spPr bwMode="auto">
                    <a:xfrm>
                      <a:off x="0" y="0"/>
                      <a:ext cx="1905000" cy="3810000"/>
                    </a:xfrm>
                    <a:prstGeom prst="rect">
                      <a:avLst/>
                    </a:prstGeom>
                    <a:noFill/>
                    <a:ln w="9525">
                      <a:noFill/>
                      <a:miter lim="800000"/>
                      <a:headEnd/>
                      <a:tailEnd/>
                    </a:ln>
                  </pic:spPr>
                </pic:pic>
              </a:graphicData>
            </a:graphic>
          </wp:inline>
        </w:drawing>
      </w:r>
    </w:p>
    <w:p w:rsidR="002A317A" w:rsidRDefault="00A445D8" w:rsidP="00A445D8">
      <w:ins w:id="1176" w:author="Unknown">
        <w:r w:rsidRPr="00A445D8">
          <w:rPr>
            <w:rFonts w:ascii="Times New Roman" w:eastAsia="Times New Roman" w:hAnsi="Times New Roman" w:cs="Times New Roman"/>
            <w:sz w:val="24"/>
            <w:szCs w:val="24"/>
          </w:rPr>
          <w:t>Figure: Tetris</w:t>
        </w:r>
      </w:ins>
    </w:p>
    <w:sectPr w:rsidR="002A317A" w:rsidSect="00F04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611AE"/>
    <w:multiLevelType w:val="multilevel"/>
    <w:tmpl w:val="FE6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45D8"/>
    <w:rsid w:val="002A317A"/>
    <w:rsid w:val="0050134E"/>
    <w:rsid w:val="00A445D8"/>
    <w:rsid w:val="00F04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19"/>
  </w:style>
  <w:style w:type="paragraph" w:styleId="Heading1">
    <w:name w:val="heading 1"/>
    <w:basedOn w:val="Normal"/>
    <w:link w:val="Heading1Char"/>
    <w:uiPriority w:val="9"/>
    <w:qFormat/>
    <w:rsid w:val="00A44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4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45D8"/>
  </w:style>
  <w:style w:type="character" w:styleId="Emphasis">
    <w:name w:val="Emphasis"/>
    <w:basedOn w:val="DefaultParagraphFont"/>
    <w:uiPriority w:val="20"/>
    <w:qFormat/>
    <w:rsid w:val="00A445D8"/>
    <w:rPr>
      <w:i/>
      <w:iCs/>
    </w:rPr>
  </w:style>
  <w:style w:type="character" w:styleId="HTMLCode">
    <w:name w:val="HTML Code"/>
    <w:basedOn w:val="DefaultParagraphFont"/>
    <w:uiPriority w:val="99"/>
    <w:semiHidden/>
    <w:unhideWhenUsed/>
    <w:rsid w:val="00A445D8"/>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445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5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5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74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3260</Words>
  <Characters>18587</Characters>
  <Application>Microsoft Office Word</Application>
  <DocSecurity>0</DocSecurity>
  <Lines>154</Lines>
  <Paragraphs>43</Paragraphs>
  <ScaleCrop>false</ScaleCrop>
  <Company/>
  <LinksUpToDate>false</LinksUpToDate>
  <CharactersWithSpaces>21804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3</cp:revision>
  <dcterms:created xsi:type="dcterms:W3CDTF">2016-11-17T17:26:00Z</dcterms:created>
  <dcterms:modified xsi:type="dcterms:W3CDTF">2016-11-21T11:31:00Z</dcterms:modified>
</cp:coreProperties>
</file>