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8E" w:rsidRPr="00C20F8E" w:rsidRDefault="00C20F8E" w:rsidP="00C20F8E">
      <w:pPr>
        <w:spacing w:before="375" w:after="375" w:line="240" w:lineRule="auto"/>
        <w:outlineLvl w:val="0"/>
        <w:rPr>
          <w:rFonts w:ascii="Times New Roman" w:eastAsia="Times New Roman" w:hAnsi="Times New Roman" w:cs="Times New Roman"/>
          <w:b/>
          <w:bCs/>
          <w:color w:val="000000"/>
          <w:kern w:val="36"/>
          <w:sz w:val="48"/>
          <w:szCs w:val="48"/>
        </w:rPr>
      </w:pPr>
      <w:r w:rsidRPr="00C20F8E">
        <w:rPr>
          <w:rFonts w:ascii="Times New Roman" w:eastAsia="Times New Roman" w:hAnsi="Times New Roman" w:cs="Times New Roman"/>
          <w:b/>
          <w:bCs/>
          <w:color w:val="000000"/>
          <w:kern w:val="36"/>
          <w:sz w:val="48"/>
          <w:szCs w:val="48"/>
        </w:rPr>
        <w:t>Pacman</w:t>
      </w:r>
    </w:p>
    <w:p w:rsidR="00C20F8E" w:rsidRPr="00C20F8E" w:rsidRDefault="00C20F8E" w:rsidP="00C20F8E">
      <w:pPr>
        <w:spacing w:before="100" w:beforeAutospacing="1" w:after="100" w:afterAutospacing="1" w:line="240" w:lineRule="auto"/>
        <w:rPr>
          <w:rFonts w:ascii="Georgia" w:eastAsia="Times New Roman" w:hAnsi="Georgia" w:cs="Times New Roman"/>
          <w:color w:val="000000"/>
          <w:sz w:val="24"/>
          <w:szCs w:val="24"/>
        </w:rPr>
      </w:pPr>
      <w:r w:rsidRPr="00C20F8E">
        <w:rPr>
          <w:rFonts w:ascii="Georgia" w:eastAsia="Times New Roman" w:hAnsi="Georgia" w:cs="Times New Roman"/>
          <w:color w:val="000000"/>
          <w:sz w:val="24"/>
          <w:szCs w:val="24"/>
        </w:rPr>
        <w:t>In this part of the Java 2D games tutorial we will create a simple Pacman game clone.</w:t>
      </w:r>
    </w:p>
    <w:p w:rsidR="00C20F8E" w:rsidRPr="00C20F8E" w:rsidRDefault="00C20F8E" w:rsidP="00C20F8E">
      <w:pPr>
        <w:spacing w:before="100" w:beforeAutospacing="1" w:after="100" w:afterAutospacing="1" w:line="240" w:lineRule="auto"/>
        <w:rPr>
          <w:ins w:id="0" w:author="Unknown"/>
          <w:rFonts w:ascii="Georgia" w:eastAsia="Times New Roman" w:hAnsi="Georgia" w:cs="Times New Roman"/>
          <w:color w:val="000000"/>
          <w:sz w:val="24"/>
          <w:szCs w:val="24"/>
        </w:rPr>
      </w:pPr>
      <w:ins w:id="1" w:author="Unknown">
        <w:r w:rsidRPr="00C20F8E">
          <w:rPr>
            <w:rFonts w:ascii="Georgia" w:eastAsia="Times New Roman" w:hAnsi="Georgia" w:cs="Times New Roman"/>
            <w:color w:val="000000"/>
            <w:sz w:val="24"/>
            <w:szCs w:val="24"/>
          </w:rPr>
          <w:t>Pacman is an arcade game originally developed by a Japanese company </w:t>
        </w:r>
        <w:r w:rsidRPr="00C20F8E">
          <w:rPr>
            <w:rFonts w:ascii="Georgia" w:eastAsia="Times New Roman" w:hAnsi="Georgia" w:cs="Times New Roman"/>
            <w:i/>
            <w:iCs/>
            <w:color w:val="000000"/>
            <w:sz w:val="24"/>
            <w:szCs w:val="24"/>
          </w:rPr>
          <w:t>Namco</w:t>
        </w:r>
        <w:r w:rsidRPr="00C20F8E">
          <w:rPr>
            <w:rFonts w:ascii="Georgia" w:eastAsia="Times New Roman" w:hAnsi="Georgia" w:cs="Times New Roman"/>
            <w:color w:val="000000"/>
            <w:sz w:val="24"/>
            <w:szCs w:val="24"/>
          </w:rPr>
          <w:t> in 1980. Pacman became one of the most popular arcade games ever created.</w:t>
        </w:r>
      </w:ins>
    </w:p>
    <w:p w:rsidR="00C20F8E" w:rsidRPr="00C20F8E" w:rsidRDefault="00C20F8E" w:rsidP="00C20F8E">
      <w:pPr>
        <w:spacing w:before="375" w:after="375" w:line="240" w:lineRule="auto"/>
        <w:outlineLvl w:val="1"/>
        <w:rPr>
          <w:ins w:id="2" w:author="Unknown"/>
          <w:rFonts w:ascii="Times New Roman" w:eastAsia="Times New Roman" w:hAnsi="Times New Roman" w:cs="Times New Roman"/>
          <w:b/>
          <w:bCs/>
          <w:color w:val="000000"/>
          <w:sz w:val="36"/>
          <w:szCs w:val="36"/>
        </w:rPr>
      </w:pPr>
      <w:ins w:id="3" w:author="Unknown">
        <w:r w:rsidRPr="00C20F8E">
          <w:rPr>
            <w:rFonts w:ascii="Times New Roman" w:eastAsia="Times New Roman" w:hAnsi="Times New Roman" w:cs="Times New Roman"/>
            <w:b/>
            <w:bCs/>
            <w:color w:val="000000"/>
            <w:sz w:val="36"/>
            <w:szCs w:val="36"/>
          </w:rPr>
          <w:t>Development</w:t>
        </w:r>
      </w:ins>
    </w:p>
    <w:p w:rsidR="00C20F8E" w:rsidRPr="00C20F8E" w:rsidRDefault="00C20F8E" w:rsidP="00C20F8E">
      <w:pPr>
        <w:spacing w:before="100" w:beforeAutospacing="1" w:after="100" w:afterAutospacing="1" w:line="240" w:lineRule="auto"/>
        <w:rPr>
          <w:ins w:id="4" w:author="Unknown"/>
          <w:rFonts w:ascii="Georgia" w:eastAsia="Times New Roman" w:hAnsi="Georgia" w:cs="Times New Roman"/>
          <w:color w:val="000000"/>
          <w:sz w:val="24"/>
          <w:szCs w:val="24"/>
        </w:rPr>
      </w:pPr>
      <w:ins w:id="5" w:author="Unknown">
        <w:r w:rsidRPr="00C20F8E">
          <w:rPr>
            <w:rFonts w:ascii="Georgia" w:eastAsia="Times New Roman" w:hAnsi="Georgia" w:cs="Times New Roman"/>
            <w:color w:val="000000"/>
            <w:sz w:val="24"/>
            <w:szCs w:val="24"/>
          </w:rPr>
          <w:t>The following code example is a remake of a Pacman game by Brian Postma available at</w:t>
        </w:r>
        <w:r w:rsidRPr="00C20F8E">
          <w:rPr>
            <w:rFonts w:ascii="Georgia" w:eastAsia="Times New Roman" w:hAnsi="Georgia" w:cs="Times New Roman"/>
            <w:color w:val="000000"/>
            <w:sz w:val="24"/>
            <w:szCs w:val="24"/>
          </w:rPr>
          <w:fldChar w:fldCharType="begin"/>
        </w:r>
        <w:r w:rsidRPr="00C20F8E">
          <w:rPr>
            <w:rFonts w:ascii="Georgia" w:eastAsia="Times New Roman" w:hAnsi="Georgia" w:cs="Times New Roman"/>
            <w:color w:val="000000"/>
            <w:sz w:val="24"/>
            <w:szCs w:val="24"/>
          </w:rPr>
          <w:instrText xml:space="preserve"> HYPERLINK "http://www.brianpostma.com/java.html" </w:instrText>
        </w:r>
        <w:r w:rsidRPr="00C20F8E">
          <w:rPr>
            <w:rFonts w:ascii="Georgia" w:eastAsia="Times New Roman" w:hAnsi="Georgia" w:cs="Times New Roman"/>
            <w:color w:val="000000"/>
            <w:sz w:val="24"/>
            <w:szCs w:val="24"/>
          </w:rPr>
          <w:fldChar w:fldCharType="separate"/>
        </w:r>
        <w:r w:rsidRPr="00C20F8E">
          <w:rPr>
            <w:rFonts w:ascii="Georgia" w:eastAsia="Times New Roman" w:hAnsi="Georgia" w:cs="Times New Roman"/>
            <w:color w:val="0099F7"/>
            <w:sz w:val="24"/>
            <w:szCs w:val="24"/>
            <w:u w:val="single"/>
          </w:rPr>
          <w:t>http://www.brianpostma.com</w:t>
        </w:r>
        <w:r w:rsidRPr="00C20F8E">
          <w:rPr>
            <w:rFonts w:ascii="Georgia" w:eastAsia="Times New Roman" w:hAnsi="Georgia" w:cs="Times New Roman"/>
            <w:color w:val="000000"/>
            <w:sz w:val="24"/>
            <w:szCs w:val="24"/>
          </w:rPr>
          <w:fldChar w:fldCharType="end"/>
        </w:r>
        <w:r w:rsidRPr="00C20F8E">
          <w:rPr>
            <w:rFonts w:ascii="Georgia" w:eastAsia="Times New Roman" w:hAnsi="Georgia" w:cs="Times New Roman"/>
            <w:color w:val="000000"/>
            <w:sz w:val="24"/>
            <w:szCs w:val="24"/>
          </w:rPr>
          <w:t>. The code is modified and simplified so that it is easier to understand.</w:t>
        </w:r>
      </w:ins>
    </w:p>
    <w:p w:rsidR="00C20F8E" w:rsidRPr="00C20F8E" w:rsidRDefault="00C20F8E" w:rsidP="00C20F8E">
      <w:pPr>
        <w:spacing w:before="100" w:beforeAutospacing="1" w:after="100" w:afterAutospacing="1" w:line="240" w:lineRule="auto"/>
        <w:rPr>
          <w:ins w:id="6" w:author="Unknown"/>
          <w:rFonts w:ascii="Georgia" w:eastAsia="Times New Roman" w:hAnsi="Georgia" w:cs="Times New Roman"/>
          <w:color w:val="000000"/>
          <w:sz w:val="24"/>
          <w:szCs w:val="24"/>
        </w:rPr>
      </w:pPr>
      <w:ins w:id="7" w:author="Unknown">
        <w:r w:rsidRPr="00C20F8E">
          <w:rPr>
            <w:rFonts w:ascii="Georgia" w:eastAsia="Times New Roman" w:hAnsi="Georgia" w:cs="Times New Roman"/>
            <w:color w:val="000000"/>
            <w:sz w:val="24"/>
            <w:szCs w:val="24"/>
          </w:rPr>
          <w:t>The goal of the game is to collect all the points in the maze and avoid the ghosts. The Pacman is animated in two ways: his position in the maze and his body. We animate his body with four images, depending on the direction. The animation is used to create the illusion of Pacman opening and closing his mouth. The maze consists of 15x15 squares. The structure of the maze is based on a simple array of integers. Pacman has three lives. We also count the score.</w:t>
        </w:r>
      </w:ins>
    </w:p>
    <w:p w:rsidR="00C20F8E" w:rsidRPr="00C20F8E" w:rsidRDefault="00C20F8E" w:rsidP="00C20F8E">
      <w:pPr>
        <w:spacing w:before="100" w:beforeAutospacing="1" w:after="100" w:afterAutospacing="1" w:line="240" w:lineRule="auto"/>
        <w:rPr>
          <w:ins w:id="8" w:author="Unknown"/>
          <w:rFonts w:ascii="Georgia" w:eastAsia="Times New Roman" w:hAnsi="Georgia" w:cs="Times New Roman"/>
          <w:color w:val="000000"/>
          <w:sz w:val="24"/>
          <w:szCs w:val="24"/>
        </w:rPr>
      </w:pPr>
      <w:ins w:id="9" w:author="Unknown">
        <w:r w:rsidRPr="00C20F8E">
          <w:rPr>
            <w:rFonts w:ascii="Georgia" w:eastAsia="Times New Roman" w:hAnsi="Georgia" w:cs="Times New Roman"/>
            <w:color w:val="000000"/>
            <w:sz w:val="24"/>
            <w:szCs w:val="24"/>
          </w:rPr>
          <w:t>The game consists of two files: </w:t>
        </w:r>
        <w:r w:rsidRPr="00C20F8E">
          <w:rPr>
            <w:rFonts w:ascii="Courier New" w:eastAsia="Times New Roman" w:hAnsi="Courier New" w:cs="Courier New"/>
            <w:color w:val="000000"/>
            <w:sz w:val="20"/>
          </w:rPr>
          <w:t>Board.java</w:t>
        </w:r>
        <w:r w:rsidRPr="00C20F8E">
          <w:rPr>
            <w:rFonts w:ascii="Georgia" w:eastAsia="Times New Roman" w:hAnsi="Georgia" w:cs="Times New Roman"/>
            <w:color w:val="000000"/>
            <w:sz w:val="24"/>
            <w:szCs w:val="24"/>
          </w:rPr>
          <w:t> and </w:t>
        </w:r>
        <w:r w:rsidRPr="00C20F8E">
          <w:rPr>
            <w:rFonts w:ascii="Courier New" w:eastAsia="Times New Roman" w:hAnsi="Courier New" w:cs="Courier New"/>
            <w:color w:val="000000"/>
            <w:sz w:val="20"/>
          </w:rPr>
          <w:t>Pacman.java</w:t>
        </w:r>
        <w:r w:rsidRPr="00C20F8E">
          <w:rPr>
            <w:rFonts w:ascii="Georgia" w:eastAsia="Times New Roman" w:hAnsi="Georgia" w:cs="Times New Roman"/>
            <w:color w:val="000000"/>
            <w:sz w:val="24"/>
            <w:szCs w:val="24"/>
          </w:rPr>
          <w:t>.</w:t>
        </w:r>
      </w:ins>
    </w:p>
    <w:p w:rsidR="00C20F8E" w:rsidRPr="00C20F8E" w:rsidRDefault="00C20F8E" w:rsidP="00C20F8E">
      <w:pPr>
        <w:shd w:val="clear" w:color="auto" w:fill="BDBDBD"/>
        <w:spacing w:after="0" w:line="240" w:lineRule="auto"/>
        <w:rPr>
          <w:ins w:id="10" w:author="Unknown"/>
          <w:rFonts w:ascii="Georgia" w:eastAsia="Times New Roman" w:hAnsi="Georgia" w:cs="Times New Roman"/>
          <w:color w:val="000000"/>
          <w:sz w:val="24"/>
          <w:szCs w:val="24"/>
        </w:rPr>
      </w:pPr>
      <w:ins w:id="11" w:author="Unknown">
        <w:r w:rsidRPr="00C20F8E">
          <w:rPr>
            <w:rFonts w:ascii="Georgia" w:eastAsia="Times New Roman" w:hAnsi="Georgia" w:cs="Times New Roman"/>
            <w:color w:val="000000"/>
            <w:sz w:val="24"/>
            <w:szCs w:val="24"/>
          </w:rPr>
          <w:t>Board.java</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color w:val="000000"/>
          <w:sz w:val="20"/>
          <w:szCs w:val="20"/>
        </w:rPr>
      </w:pPr>
      <w:ins w:id="13" w:author="Unknown">
        <w:r w:rsidRPr="00C20F8E">
          <w:rPr>
            <w:rFonts w:ascii="Courier New" w:eastAsia="Times New Roman" w:hAnsi="Courier New" w:cs="Courier New"/>
            <w:color w:val="000000"/>
            <w:sz w:val="20"/>
            <w:szCs w:val="20"/>
          </w:rPr>
          <w:t>package com.zetcode;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ins w:id="16" w:author="Unknown">
        <w:r w:rsidRPr="00C20F8E">
          <w:rPr>
            <w:rFonts w:ascii="Courier New" w:eastAsia="Times New Roman" w:hAnsi="Courier New" w:cs="Courier New"/>
            <w:color w:val="000000"/>
            <w:sz w:val="20"/>
            <w:szCs w:val="20"/>
          </w:rPr>
          <w:t>import java.awt.BasicStroke;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ins w:id="18" w:author="Unknown">
        <w:r w:rsidRPr="00C20F8E">
          <w:rPr>
            <w:rFonts w:ascii="Courier New" w:eastAsia="Times New Roman" w:hAnsi="Courier New" w:cs="Courier New"/>
            <w:color w:val="000000"/>
            <w:sz w:val="20"/>
            <w:szCs w:val="20"/>
          </w:rPr>
          <w:t>import java.awt.Color;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C20F8E">
          <w:rPr>
            <w:rFonts w:ascii="Courier New" w:eastAsia="Times New Roman" w:hAnsi="Courier New" w:cs="Courier New"/>
            <w:color w:val="000000"/>
            <w:sz w:val="20"/>
            <w:szCs w:val="20"/>
          </w:rPr>
          <w:t>import java.awt.Dimension;</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C20F8E">
          <w:rPr>
            <w:rFonts w:ascii="Courier New" w:eastAsia="Times New Roman" w:hAnsi="Courier New" w:cs="Courier New"/>
            <w:color w:val="000000"/>
            <w:sz w:val="20"/>
            <w:szCs w:val="20"/>
          </w:rPr>
          <w:t>import java.awt.Event;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C20F8E">
          <w:rPr>
            <w:rFonts w:ascii="Courier New" w:eastAsia="Times New Roman" w:hAnsi="Courier New" w:cs="Courier New"/>
            <w:color w:val="000000"/>
            <w:sz w:val="20"/>
            <w:szCs w:val="20"/>
          </w:rPr>
          <w:t>import java.awt.Font;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C20F8E">
          <w:rPr>
            <w:rFonts w:ascii="Courier New" w:eastAsia="Times New Roman" w:hAnsi="Courier New" w:cs="Courier New"/>
            <w:color w:val="000000"/>
            <w:sz w:val="20"/>
            <w:szCs w:val="20"/>
          </w:rPr>
          <w:t>import java.awt.FontMetrics;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C20F8E">
          <w:rPr>
            <w:rFonts w:ascii="Courier New" w:eastAsia="Times New Roman" w:hAnsi="Courier New" w:cs="Courier New"/>
            <w:color w:val="000000"/>
            <w:sz w:val="20"/>
            <w:szCs w:val="20"/>
          </w:rPr>
          <w:t>import java.awt.Graphics;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C20F8E">
          <w:rPr>
            <w:rFonts w:ascii="Courier New" w:eastAsia="Times New Roman" w:hAnsi="Courier New" w:cs="Courier New"/>
            <w:color w:val="000000"/>
            <w:sz w:val="20"/>
            <w:szCs w:val="20"/>
          </w:rPr>
          <w:t>import java.awt.Graphics2D;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C20F8E">
          <w:rPr>
            <w:rFonts w:ascii="Courier New" w:eastAsia="Times New Roman" w:hAnsi="Courier New" w:cs="Courier New"/>
            <w:color w:val="000000"/>
            <w:sz w:val="20"/>
            <w:szCs w:val="20"/>
          </w:rPr>
          <w:t>import java.awt.Image;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C20F8E">
          <w:rPr>
            <w:rFonts w:ascii="Courier New" w:eastAsia="Times New Roman" w:hAnsi="Courier New" w:cs="Courier New"/>
            <w:color w:val="000000"/>
            <w:sz w:val="20"/>
            <w:szCs w:val="20"/>
          </w:rPr>
          <w:t>import java.awt.Toolkit;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ins w:id="36" w:author="Unknown">
        <w:r w:rsidRPr="00C20F8E">
          <w:rPr>
            <w:rFonts w:ascii="Courier New" w:eastAsia="Times New Roman" w:hAnsi="Courier New" w:cs="Courier New"/>
            <w:color w:val="000000"/>
            <w:sz w:val="20"/>
            <w:szCs w:val="20"/>
          </w:rPr>
          <w:t>import java.awt.event.ActionEvent;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000000"/>
          <w:sz w:val="20"/>
          <w:szCs w:val="20"/>
        </w:rPr>
      </w:pPr>
      <w:ins w:id="38" w:author="Unknown">
        <w:r w:rsidRPr="00C20F8E">
          <w:rPr>
            <w:rFonts w:ascii="Courier New" w:eastAsia="Times New Roman" w:hAnsi="Courier New" w:cs="Courier New"/>
            <w:color w:val="000000"/>
            <w:sz w:val="20"/>
            <w:szCs w:val="20"/>
          </w:rPr>
          <w:t>import java.awt.event.ActionListener;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color w:val="000000"/>
          <w:sz w:val="20"/>
          <w:szCs w:val="20"/>
        </w:rPr>
      </w:pPr>
      <w:ins w:id="40" w:author="Unknown">
        <w:r w:rsidRPr="00C20F8E">
          <w:rPr>
            <w:rFonts w:ascii="Courier New" w:eastAsia="Times New Roman" w:hAnsi="Courier New" w:cs="Courier New"/>
            <w:color w:val="000000"/>
            <w:sz w:val="20"/>
            <w:szCs w:val="20"/>
          </w:rPr>
          <w:t>import java.awt.event.KeyAdapter;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color w:val="000000"/>
          <w:sz w:val="20"/>
          <w:szCs w:val="20"/>
        </w:rPr>
      </w:pPr>
      <w:ins w:id="42" w:author="Unknown">
        <w:r w:rsidRPr="00C20F8E">
          <w:rPr>
            <w:rFonts w:ascii="Courier New" w:eastAsia="Times New Roman" w:hAnsi="Courier New" w:cs="Courier New"/>
            <w:color w:val="000000"/>
            <w:sz w:val="20"/>
            <w:szCs w:val="20"/>
          </w:rPr>
          <w:t>import java.awt.event.KeyEvent;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color w:val="000000"/>
          <w:sz w:val="20"/>
          <w:szCs w:val="20"/>
        </w:rPr>
      </w:pPr>
      <w:ins w:id="45" w:author="Unknown">
        <w:r w:rsidRPr="00C20F8E">
          <w:rPr>
            <w:rFonts w:ascii="Courier New" w:eastAsia="Times New Roman" w:hAnsi="Courier New" w:cs="Courier New"/>
            <w:color w:val="000000"/>
            <w:sz w:val="20"/>
            <w:szCs w:val="20"/>
          </w:rPr>
          <w:t>import javax.swing.ImageIcon;</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color w:val="000000"/>
          <w:sz w:val="20"/>
          <w:szCs w:val="20"/>
        </w:rPr>
      </w:pPr>
      <w:ins w:id="47" w:author="Unknown">
        <w:r w:rsidRPr="00C20F8E">
          <w:rPr>
            <w:rFonts w:ascii="Courier New" w:eastAsia="Times New Roman" w:hAnsi="Courier New" w:cs="Courier New"/>
            <w:color w:val="000000"/>
            <w:sz w:val="20"/>
            <w:szCs w:val="20"/>
          </w:rPr>
          <w:t>import javax.swing.JPanel;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rPr>
      </w:pPr>
      <w:ins w:id="49" w:author="Unknown">
        <w:r w:rsidRPr="00C20F8E">
          <w:rPr>
            <w:rFonts w:ascii="Courier New" w:eastAsia="Times New Roman" w:hAnsi="Courier New" w:cs="Courier New"/>
            <w:color w:val="000000"/>
            <w:sz w:val="20"/>
            <w:szCs w:val="20"/>
          </w:rPr>
          <w:t>import javax.swing.Timer;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C20F8E">
          <w:rPr>
            <w:rFonts w:ascii="Courier New" w:eastAsia="Times New Roman" w:hAnsi="Courier New" w:cs="Courier New"/>
            <w:color w:val="000000"/>
            <w:sz w:val="20"/>
            <w:szCs w:val="20"/>
          </w:rPr>
          <w:t>public class Board extends JPanel implements ActionListener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 w:author="Unknown"/>
          <w:rFonts w:ascii="Courier New" w:eastAsia="Times New Roman" w:hAnsi="Courier New" w:cs="Courier New"/>
          <w:color w:val="000000"/>
          <w:sz w:val="20"/>
          <w:szCs w:val="20"/>
        </w:rPr>
      </w:pPr>
      <w:ins w:id="55" w:author="Unknown">
        <w:r w:rsidRPr="00C20F8E">
          <w:rPr>
            <w:rFonts w:ascii="Courier New" w:eastAsia="Times New Roman" w:hAnsi="Courier New" w:cs="Courier New"/>
            <w:color w:val="000000"/>
            <w:sz w:val="20"/>
            <w:szCs w:val="20"/>
          </w:rPr>
          <w:lastRenderedPageBreak/>
          <w:t xml:space="preserve">    private Dimension 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color w:val="000000"/>
          <w:sz w:val="20"/>
          <w:szCs w:val="20"/>
        </w:rPr>
      </w:pPr>
      <w:ins w:id="57" w:author="Unknown">
        <w:r w:rsidRPr="00C20F8E">
          <w:rPr>
            <w:rFonts w:ascii="Courier New" w:eastAsia="Times New Roman" w:hAnsi="Courier New" w:cs="Courier New"/>
            <w:color w:val="000000"/>
            <w:sz w:val="20"/>
            <w:szCs w:val="20"/>
          </w:rPr>
          <w:t xml:space="preserve">    private final Font smallfont = new Font("Helvetica", Font.BOLD, 14);</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C20F8E">
          <w:rPr>
            <w:rFonts w:ascii="Courier New" w:eastAsia="Times New Roman" w:hAnsi="Courier New" w:cs="Courier New"/>
            <w:color w:val="000000"/>
            <w:sz w:val="20"/>
            <w:szCs w:val="20"/>
          </w:rPr>
          <w:t xml:space="preserve">    private Image ii;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C20F8E">
          <w:rPr>
            <w:rFonts w:ascii="Courier New" w:eastAsia="Times New Roman" w:hAnsi="Courier New" w:cs="Courier New"/>
            <w:color w:val="000000"/>
            <w:sz w:val="20"/>
            <w:szCs w:val="20"/>
          </w:rPr>
          <w:t xml:space="preserve">    private final Color dotcolor = new Color(192, 192,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C20F8E">
          <w:rPr>
            <w:rFonts w:ascii="Courier New" w:eastAsia="Times New Roman" w:hAnsi="Courier New" w:cs="Courier New"/>
            <w:color w:val="000000"/>
            <w:sz w:val="20"/>
            <w:szCs w:val="20"/>
          </w:rPr>
          <w:t xml:space="preserve">    private Color mazecolor;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rPr>
      </w:pPr>
      <w:ins w:id="67" w:author="Unknown">
        <w:r w:rsidRPr="00C20F8E">
          <w:rPr>
            <w:rFonts w:ascii="Courier New" w:eastAsia="Times New Roman" w:hAnsi="Courier New" w:cs="Courier New"/>
            <w:color w:val="000000"/>
            <w:sz w:val="20"/>
            <w:szCs w:val="20"/>
          </w:rPr>
          <w:t xml:space="preserve">    private boolean ingame = false;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rPr>
      </w:pPr>
      <w:ins w:id="69" w:author="Unknown">
        <w:r w:rsidRPr="00C20F8E">
          <w:rPr>
            <w:rFonts w:ascii="Courier New" w:eastAsia="Times New Roman" w:hAnsi="Courier New" w:cs="Courier New"/>
            <w:color w:val="000000"/>
            <w:sz w:val="20"/>
            <w:szCs w:val="20"/>
          </w:rPr>
          <w:t xml:space="preserve">    private boolean dying = false;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ins w:id="72" w:author="Unknown">
        <w:r w:rsidRPr="00C20F8E">
          <w:rPr>
            <w:rFonts w:ascii="Courier New" w:eastAsia="Times New Roman" w:hAnsi="Courier New" w:cs="Courier New"/>
            <w:color w:val="000000"/>
            <w:sz w:val="20"/>
            <w:szCs w:val="20"/>
          </w:rPr>
          <w:t xml:space="preserve">    private final int blocksize = 24;</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color w:val="000000"/>
          <w:sz w:val="20"/>
          <w:szCs w:val="20"/>
        </w:rPr>
      </w:pPr>
      <w:ins w:id="74" w:author="Unknown">
        <w:r w:rsidRPr="00C20F8E">
          <w:rPr>
            <w:rFonts w:ascii="Courier New" w:eastAsia="Times New Roman" w:hAnsi="Courier New" w:cs="Courier New"/>
            <w:color w:val="000000"/>
            <w:sz w:val="20"/>
            <w:szCs w:val="20"/>
          </w:rPr>
          <w:t xml:space="preserve">    private final int nrofblocks = 15;</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ins w:id="76" w:author="Unknown">
        <w:r w:rsidRPr="00C20F8E">
          <w:rPr>
            <w:rFonts w:ascii="Courier New" w:eastAsia="Times New Roman" w:hAnsi="Courier New" w:cs="Courier New"/>
            <w:color w:val="000000"/>
            <w:sz w:val="20"/>
            <w:szCs w:val="20"/>
          </w:rPr>
          <w:t xml:space="preserve">    private final int scrsize = nrofblocks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ins w:id="78" w:author="Unknown">
        <w:r w:rsidRPr="00C20F8E">
          <w:rPr>
            <w:rFonts w:ascii="Courier New" w:eastAsia="Times New Roman" w:hAnsi="Courier New" w:cs="Courier New"/>
            <w:color w:val="000000"/>
            <w:sz w:val="20"/>
            <w:szCs w:val="20"/>
          </w:rPr>
          <w:t xml:space="preserve">    private final int pacanimdelay =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color w:val="000000"/>
          <w:sz w:val="20"/>
          <w:szCs w:val="20"/>
        </w:rPr>
      </w:pPr>
      <w:ins w:id="80" w:author="Unknown">
        <w:r w:rsidRPr="00C20F8E">
          <w:rPr>
            <w:rFonts w:ascii="Courier New" w:eastAsia="Times New Roman" w:hAnsi="Courier New" w:cs="Courier New"/>
            <w:color w:val="000000"/>
            <w:sz w:val="20"/>
            <w:szCs w:val="20"/>
          </w:rPr>
          <w:t xml:space="preserve">    private final int pacmananimcount = 4;</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rPr>
      </w:pPr>
      <w:ins w:id="82" w:author="Unknown">
        <w:r w:rsidRPr="00C20F8E">
          <w:rPr>
            <w:rFonts w:ascii="Courier New" w:eastAsia="Times New Roman" w:hAnsi="Courier New" w:cs="Courier New"/>
            <w:color w:val="000000"/>
            <w:sz w:val="20"/>
            <w:szCs w:val="20"/>
          </w:rPr>
          <w:t xml:space="preserve">    private final int maxghosts = 12;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rPr>
      </w:pPr>
      <w:ins w:id="84" w:author="Unknown">
        <w:r w:rsidRPr="00C20F8E">
          <w:rPr>
            <w:rFonts w:ascii="Courier New" w:eastAsia="Times New Roman" w:hAnsi="Courier New" w:cs="Courier New"/>
            <w:color w:val="000000"/>
            <w:sz w:val="20"/>
            <w:szCs w:val="20"/>
          </w:rPr>
          <w:t xml:space="preserve">    private final int pacmanspeed = 6;</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ins w:id="87" w:author="Unknown">
        <w:r w:rsidRPr="00C20F8E">
          <w:rPr>
            <w:rFonts w:ascii="Courier New" w:eastAsia="Times New Roman" w:hAnsi="Courier New" w:cs="Courier New"/>
            <w:color w:val="000000"/>
            <w:sz w:val="20"/>
            <w:szCs w:val="20"/>
          </w:rPr>
          <w:t xml:space="preserve">    private int pacanimcount = pacanimdelay;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0000"/>
          <w:sz w:val="20"/>
          <w:szCs w:val="20"/>
        </w:rPr>
      </w:pPr>
      <w:ins w:id="89" w:author="Unknown">
        <w:r w:rsidRPr="00C20F8E">
          <w:rPr>
            <w:rFonts w:ascii="Courier New" w:eastAsia="Times New Roman" w:hAnsi="Courier New" w:cs="Courier New"/>
            <w:color w:val="000000"/>
            <w:sz w:val="20"/>
            <w:szCs w:val="20"/>
          </w:rPr>
          <w:t xml:space="preserve">    private int pacanimdir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rPr>
      </w:pPr>
      <w:ins w:id="91" w:author="Unknown">
        <w:r w:rsidRPr="00C20F8E">
          <w:rPr>
            <w:rFonts w:ascii="Courier New" w:eastAsia="Times New Roman" w:hAnsi="Courier New" w:cs="Courier New"/>
            <w:color w:val="000000"/>
            <w:sz w:val="20"/>
            <w:szCs w:val="20"/>
          </w:rPr>
          <w:t xml:space="preserve">    private int pacmananimpos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color w:val="000000"/>
          <w:sz w:val="20"/>
          <w:szCs w:val="20"/>
        </w:rPr>
      </w:pPr>
      <w:ins w:id="93" w:author="Unknown">
        <w:r w:rsidRPr="00C20F8E">
          <w:rPr>
            <w:rFonts w:ascii="Courier New" w:eastAsia="Times New Roman" w:hAnsi="Courier New" w:cs="Courier New"/>
            <w:color w:val="000000"/>
            <w:sz w:val="20"/>
            <w:szCs w:val="20"/>
          </w:rPr>
          <w:t xml:space="preserve">    private int nrofghosts = 6;</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color w:val="000000"/>
          <w:sz w:val="20"/>
          <w:szCs w:val="20"/>
        </w:rPr>
      </w:pPr>
      <w:ins w:id="95" w:author="Unknown">
        <w:r w:rsidRPr="00C20F8E">
          <w:rPr>
            <w:rFonts w:ascii="Courier New" w:eastAsia="Times New Roman" w:hAnsi="Courier New" w:cs="Courier New"/>
            <w:color w:val="000000"/>
            <w:sz w:val="20"/>
            <w:szCs w:val="20"/>
          </w:rPr>
          <w:t xml:space="preserve">    private int pacsleft, score;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ins w:id="97" w:author="Unknown">
        <w:r w:rsidRPr="00C20F8E">
          <w:rPr>
            <w:rFonts w:ascii="Courier New" w:eastAsia="Times New Roman" w:hAnsi="Courier New" w:cs="Courier New"/>
            <w:color w:val="000000"/>
            <w:sz w:val="20"/>
            <w:szCs w:val="20"/>
          </w:rPr>
          <w:t xml:space="preserve">    private int[] dx, 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color w:val="000000"/>
          <w:sz w:val="20"/>
          <w:szCs w:val="20"/>
        </w:rPr>
      </w:pPr>
      <w:ins w:id="99" w:author="Unknown">
        <w:r w:rsidRPr="00C20F8E">
          <w:rPr>
            <w:rFonts w:ascii="Courier New" w:eastAsia="Times New Roman" w:hAnsi="Courier New" w:cs="Courier New"/>
            <w:color w:val="000000"/>
            <w:sz w:val="20"/>
            <w:szCs w:val="20"/>
          </w:rPr>
          <w:t xml:space="preserve">    private int[] ghostx, ghosty, ghostdx, ghostdy, ghostspeed;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rPr>
      </w:pPr>
      <w:ins w:id="102" w:author="Unknown">
        <w:r w:rsidRPr="00C20F8E">
          <w:rPr>
            <w:rFonts w:ascii="Courier New" w:eastAsia="Times New Roman" w:hAnsi="Courier New" w:cs="Courier New"/>
            <w:color w:val="000000"/>
            <w:sz w:val="20"/>
            <w:szCs w:val="20"/>
          </w:rPr>
          <w:t xml:space="preserve">    private Image ghost;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color w:val="000000"/>
          <w:sz w:val="20"/>
          <w:szCs w:val="20"/>
        </w:rPr>
      </w:pPr>
      <w:ins w:id="104" w:author="Unknown">
        <w:r w:rsidRPr="00C20F8E">
          <w:rPr>
            <w:rFonts w:ascii="Courier New" w:eastAsia="Times New Roman" w:hAnsi="Courier New" w:cs="Courier New"/>
            <w:color w:val="000000"/>
            <w:sz w:val="20"/>
            <w:szCs w:val="20"/>
          </w:rPr>
          <w:t xml:space="preserve">    private Image pacman1, pacman2up, pacman2left, pacman2right, pacman2down;</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color w:val="000000"/>
          <w:sz w:val="20"/>
          <w:szCs w:val="20"/>
        </w:rPr>
      </w:pPr>
      <w:ins w:id="106" w:author="Unknown">
        <w:r w:rsidRPr="00C20F8E">
          <w:rPr>
            <w:rFonts w:ascii="Courier New" w:eastAsia="Times New Roman" w:hAnsi="Courier New" w:cs="Courier New"/>
            <w:color w:val="000000"/>
            <w:sz w:val="20"/>
            <w:szCs w:val="20"/>
          </w:rPr>
          <w:t xml:space="preserve">    private Image pacman3up, pacman3down, pacman3left, pacman3right;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C20F8E">
          <w:rPr>
            <w:rFonts w:ascii="Courier New" w:eastAsia="Times New Roman" w:hAnsi="Courier New" w:cs="Courier New"/>
            <w:color w:val="000000"/>
            <w:sz w:val="20"/>
            <w:szCs w:val="20"/>
          </w:rPr>
          <w:t xml:space="preserve">    private Image pacman4up, pacman4down, pacman4left, pacman4right;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color w:val="000000"/>
          <w:sz w:val="20"/>
          <w:szCs w:val="20"/>
        </w:rPr>
      </w:pPr>
      <w:ins w:id="111" w:author="Unknown">
        <w:r w:rsidRPr="00C20F8E">
          <w:rPr>
            <w:rFonts w:ascii="Courier New" w:eastAsia="Times New Roman" w:hAnsi="Courier New" w:cs="Courier New"/>
            <w:color w:val="000000"/>
            <w:sz w:val="20"/>
            <w:szCs w:val="20"/>
          </w:rPr>
          <w:t xml:space="preserve">    private int pacmanx, pacmany, pacmandx, pacmandy;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Courier New" w:eastAsia="Times New Roman" w:hAnsi="Courier New" w:cs="Courier New"/>
          <w:color w:val="000000"/>
          <w:sz w:val="20"/>
          <w:szCs w:val="20"/>
        </w:rPr>
      </w:pPr>
      <w:ins w:id="113" w:author="Unknown">
        <w:r w:rsidRPr="00C20F8E">
          <w:rPr>
            <w:rFonts w:ascii="Courier New" w:eastAsia="Times New Roman" w:hAnsi="Courier New" w:cs="Courier New"/>
            <w:color w:val="000000"/>
            <w:sz w:val="20"/>
            <w:szCs w:val="20"/>
          </w:rPr>
          <w:t xml:space="preserve">    private int reqdx, reqdy, viewdx, viewdy;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rPr>
      </w:pPr>
      <w:ins w:id="116" w:author="Unknown">
        <w:r w:rsidRPr="00C20F8E">
          <w:rPr>
            <w:rFonts w:ascii="Courier New" w:eastAsia="Times New Roman" w:hAnsi="Courier New" w:cs="Courier New"/>
            <w:color w:val="000000"/>
            <w:sz w:val="20"/>
            <w:szCs w:val="20"/>
          </w:rPr>
          <w:t xml:space="preserve">    private final short leveldata[] =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color w:val="000000"/>
          <w:sz w:val="20"/>
          <w:szCs w:val="20"/>
        </w:rPr>
      </w:pPr>
      <w:ins w:id="118" w:author="Unknown">
        <w:r w:rsidRPr="00C20F8E">
          <w:rPr>
            <w:rFonts w:ascii="Courier New" w:eastAsia="Times New Roman" w:hAnsi="Courier New" w:cs="Courier New"/>
            <w:color w:val="000000"/>
            <w:sz w:val="20"/>
            <w:szCs w:val="20"/>
          </w:rPr>
          <w:t xml:space="preserve">        19, 26, 26, 26, 18, 18, 18, 18, 18, 18, 18, 18, 18, 18, 22,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color w:val="000000"/>
          <w:sz w:val="20"/>
          <w:szCs w:val="20"/>
        </w:rPr>
      </w:pPr>
      <w:ins w:id="120" w:author="Unknown">
        <w:r w:rsidRPr="00C20F8E">
          <w:rPr>
            <w:rFonts w:ascii="Courier New" w:eastAsia="Times New Roman" w:hAnsi="Courier New" w:cs="Courier New"/>
            <w:color w:val="000000"/>
            <w:sz w:val="20"/>
            <w:szCs w:val="20"/>
          </w:rPr>
          <w:t xml:space="preserve">        21, 0, 0, 0, 17, 16, 16, 16, 16, 16, 16, 16, 16, 16, 20,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color w:val="000000"/>
          <w:sz w:val="20"/>
          <w:szCs w:val="20"/>
        </w:rPr>
      </w:pPr>
      <w:ins w:id="122" w:author="Unknown">
        <w:r w:rsidRPr="00C20F8E">
          <w:rPr>
            <w:rFonts w:ascii="Courier New" w:eastAsia="Times New Roman" w:hAnsi="Courier New" w:cs="Courier New"/>
            <w:color w:val="000000"/>
            <w:sz w:val="20"/>
            <w:szCs w:val="20"/>
          </w:rPr>
          <w:t xml:space="preserve">        21, 0, 0, 0, 17, 16, 16, 16, 16, 16, 16, 16, 16, 16, 20,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rPr>
      </w:pPr>
      <w:ins w:id="124" w:author="Unknown">
        <w:r w:rsidRPr="00C20F8E">
          <w:rPr>
            <w:rFonts w:ascii="Courier New" w:eastAsia="Times New Roman" w:hAnsi="Courier New" w:cs="Courier New"/>
            <w:color w:val="000000"/>
            <w:sz w:val="20"/>
            <w:szCs w:val="20"/>
          </w:rPr>
          <w:t xml:space="preserve">        21, 0, 0, 0, 17, 16, 16, 24, 16, 16, 16, 16, 16, 16, 20,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color w:val="000000"/>
          <w:sz w:val="20"/>
          <w:szCs w:val="20"/>
        </w:rPr>
      </w:pPr>
      <w:ins w:id="126" w:author="Unknown">
        <w:r w:rsidRPr="00C20F8E">
          <w:rPr>
            <w:rFonts w:ascii="Courier New" w:eastAsia="Times New Roman" w:hAnsi="Courier New" w:cs="Courier New"/>
            <w:color w:val="000000"/>
            <w:sz w:val="20"/>
            <w:szCs w:val="20"/>
          </w:rPr>
          <w:t xml:space="preserve">        17, 18, 18, 18, 16, 16, 20, 0, 17, 16, 16, 16, 16, 16, 20,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rPr>
      </w:pPr>
      <w:ins w:id="128" w:author="Unknown">
        <w:r w:rsidRPr="00C20F8E">
          <w:rPr>
            <w:rFonts w:ascii="Courier New" w:eastAsia="Times New Roman" w:hAnsi="Courier New" w:cs="Courier New"/>
            <w:color w:val="000000"/>
            <w:sz w:val="20"/>
            <w:szCs w:val="20"/>
          </w:rPr>
          <w:t xml:space="preserve">        17, 16, 16, 16, 16, 16, 20, 0, 17, 16, 16, 16, 16, 24, 20,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ins w:id="130" w:author="Unknown">
        <w:r w:rsidRPr="00C20F8E">
          <w:rPr>
            <w:rFonts w:ascii="Courier New" w:eastAsia="Times New Roman" w:hAnsi="Courier New" w:cs="Courier New"/>
            <w:color w:val="000000"/>
            <w:sz w:val="20"/>
            <w:szCs w:val="20"/>
          </w:rPr>
          <w:t xml:space="preserve">        25, 16, 16, 16, 24, 24, 28, 0, 25, 24, 24, 16, 20, 0, 21,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ins w:id="132" w:author="Unknown">
        <w:r w:rsidRPr="00C20F8E">
          <w:rPr>
            <w:rFonts w:ascii="Courier New" w:eastAsia="Times New Roman" w:hAnsi="Courier New" w:cs="Courier New"/>
            <w:color w:val="000000"/>
            <w:sz w:val="20"/>
            <w:szCs w:val="20"/>
          </w:rPr>
          <w:t xml:space="preserve">        1, 17, 16, 20, 0, 0, 0, 0, 0, 0, 0, 17, 20, 0, 21,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rPr>
      </w:pPr>
      <w:ins w:id="134" w:author="Unknown">
        <w:r w:rsidRPr="00C20F8E">
          <w:rPr>
            <w:rFonts w:ascii="Courier New" w:eastAsia="Times New Roman" w:hAnsi="Courier New" w:cs="Courier New"/>
            <w:color w:val="000000"/>
            <w:sz w:val="20"/>
            <w:szCs w:val="20"/>
          </w:rPr>
          <w:t xml:space="preserve">        1, 17, 16, 16, 18, 18, 22, 0, 19, 18, 18, 16, 20, 0, 21,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rPr>
      </w:pPr>
      <w:ins w:id="136" w:author="Unknown">
        <w:r w:rsidRPr="00C20F8E">
          <w:rPr>
            <w:rFonts w:ascii="Courier New" w:eastAsia="Times New Roman" w:hAnsi="Courier New" w:cs="Courier New"/>
            <w:color w:val="000000"/>
            <w:sz w:val="20"/>
            <w:szCs w:val="20"/>
          </w:rPr>
          <w:t xml:space="preserve">        1, 17, 16, 16, 16, 16, 20, 0, 17, 16, 16, 16, 20, 0, 21,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color w:val="000000"/>
          <w:sz w:val="20"/>
          <w:szCs w:val="20"/>
        </w:rPr>
      </w:pPr>
      <w:ins w:id="138" w:author="Unknown">
        <w:r w:rsidRPr="00C20F8E">
          <w:rPr>
            <w:rFonts w:ascii="Courier New" w:eastAsia="Times New Roman" w:hAnsi="Courier New" w:cs="Courier New"/>
            <w:color w:val="000000"/>
            <w:sz w:val="20"/>
            <w:szCs w:val="20"/>
          </w:rPr>
          <w:t xml:space="preserve">        1, 17, 16, 16, 16, 16, 20, 0, 17, 16, 16, 16, 20, 0, 21,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ins w:id="140" w:author="Unknown">
        <w:r w:rsidRPr="00C20F8E">
          <w:rPr>
            <w:rFonts w:ascii="Courier New" w:eastAsia="Times New Roman" w:hAnsi="Courier New" w:cs="Courier New"/>
            <w:color w:val="000000"/>
            <w:sz w:val="20"/>
            <w:szCs w:val="20"/>
          </w:rPr>
          <w:t xml:space="preserve">        1, 17, 16, 16, 16, 16, 16, 18, 16, 16, 16, 16, 20, 0, 21,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rPr>
      </w:pPr>
      <w:ins w:id="142" w:author="Unknown">
        <w:r w:rsidRPr="00C20F8E">
          <w:rPr>
            <w:rFonts w:ascii="Courier New" w:eastAsia="Times New Roman" w:hAnsi="Courier New" w:cs="Courier New"/>
            <w:color w:val="000000"/>
            <w:sz w:val="20"/>
            <w:szCs w:val="20"/>
          </w:rPr>
          <w:t xml:space="preserve">        1, 17, 16, 16, 16, 16, 16, 16, 16, 16, 16, 16, 20, 0, 21,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rPr>
      </w:pPr>
      <w:ins w:id="144" w:author="Unknown">
        <w:r w:rsidRPr="00C20F8E">
          <w:rPr>
            <w:rFonts w:ascii="Courier New" w:eastAsia="Times New Roman" w:hAnsi="Courier New" w:cs="Courier New"/>
            <w:color w:val="000000"/>
            <w:sz w:val="20"/>
            <w:szCs w:val="20"/>
          </w:rPr>
          <w:t xml:space="preserve">        1, 25, 24, 24, 24, 24, 24, 24, 24, 24, 16, 16, 16, 18, 20,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color w:val="000000"/>
          <w:sz w:val="20"/>
          <w:szCs w:val="20"/>
        </w:rPr>
      </w:pPr>
      <w:ins w:id="146" w:author="Unknown">
        <w:r w:rsidRPr="00C20F8E">
          <w:rPr>
            <w:rFonts w:ascii="Courier New" w:eastAsia="Times New Roman" w:hAnsi="Courier New" w:cs="Courier New"/>
            <w:color w:val="000000"/>
            <w:sz w:val="20"/>
            <w:szCs w:val="20"/>
          </w:rPr>
          <w:t xml:space="preserve">        9, 8, 8, 8, 8, 8, 8, 8, 8, 8, 25, 24, 24, 24, 28</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color w:val="000000"/>
          <w:sz w:val="20"/>
          <w:szCs w:val="20"/>
        </w:rPr>
      </w:pPr>
      <w:ins w:id="14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color w:val="000000"/>
          <w:sz w:val="20"/>
          <w:szCs w:val="20"/>
        </w:rPr>
      </w:pPr>
      <w:ins w:id="151" w:author="Unknown">
        <w:r w:rsidRPr="00C20F8E">
          <w:rPr>
            <w:rFonts w:ascii="Courier New" w:eastAsia="Times New Roman" w:hAnsi="Courier New" w:cs="Courier New"/>
            <w:color w:val="000000"/>
            <w:sz w:val="20"/>
            <w:szCs w:val="20"/>
          </w:rPr>
          <w:t xml:space="preserve">    private final int validspeeds[] = {1, 2, 3, 4, 6, 8};</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color w:val="000000"/>
          <w:sz w:val="20"/>
          <w:szCs w:val="20"/>
        </w:rPr>
      </w:pPr>
      <w:ins w:id="153" w:author="Unknown">
        <w:r w:rsidRPr="00C20F8E">
          <w:rPr>
            <w:rFonts w:ascii="Courier New" w:eastAsia="Times New Roman" w:hAnsi="Courier New" w:cs="Courier New"/>
            <w:color w:val="000000"/>
            <w:sz w:val="20"/>
            <w:szCs w:val="20"/>
          </w:rPr>
          <w:t xml:space="preserve">    private final int maxspeed = 6;</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ins w:id="156" w:author="Unknown">
        <w:r w:rsidRPr="00C20F8E">
          <w:rPr>
            <w:rFonts w:ascii="Courier New" w:eastAsia="Times New Roman" w:hAnsi="Courier New" w:cs="Courier New"/>
            <w:color w:val="000000"/>
            <w:sz w:val="20"/>
            <w:szCs w:val="20"/>
          </w:rPr>
          <w:t xml:space="preserve">    private int currentspeed =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rPr>
      </w:pPr>
      <w:ins w:id="158" w:author="Unknown">
        <w:r w:rsidRPr="00C20F8E">
          <w:rPr>
            <w:rFonts w:ascii="Courier New" w:eastAsia="Times New Roman" w:hAnsi="Courier New" w:cs="Courier New"/>
            <w:color w:val="000000"/>
            <w:sz w:val="20"/>
            <w:szCs w:val="20"/>
          </w:rPr>
          <w:lastRenderedPageBreak/>
          <w:t xml:space="preserve">    private short[] screendata;</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C20F8E">
          <w:rPr>
            <w:rFonts w:ascii="Courier New" w:eastAsia="Times New Roman" w:hAnsi="Courier New" w:cs="Courier New"/>
            <w:color w:val="000000"/>
            <w:sz w:val="20"/>
            <w:szCs w:val="20"/>
          </w:rPr>
          <w:t xml:space="preserve">    private Timer timer;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color w:val="000000"/>
          <w:sz w:val="20"/>
          <w:szCs w:val="20"/>
        </w:rPr>
      </w:pPr>
      <w:ins w:id="163" w:author="Unknown">
        <w:r w:rsidRPr="00C20F8E">
          <w:rPr>
            <w:rFonts w:ascii="Courier New" w:eastAsia="Times New Roman" w:hAnsi="Courier New" w:cs="Courier New"/>
            <w:color w:val="000000"/>
            <w:sz w:val="20"/>
            <w:szCs w:val="20"/>
          </w:rPr>
          <w:t xml:space="preserve">    public Board()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ins w:id="166" w:author="Unknown">
        <w:r w:rsidRPr="00C20F8E">
          <w:rPr>
            <w:rFonts w:ascii="Courier New" w:eastAsia="Times New Roman" w:hAnsi="Courier New" w:cs="Courier New"/>
            <w:color w:val="000000"/>
            <w:sz w:val="20"/>
            <w:szCs w:val="20"/>
          </w:rPr>
          <w:t xml:space="preserve">        loadImages();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color w:val="000000"/>
          <w:sz w:val="20"/>
          <w:szCs w:val="20"/>
        </w:rPr>
      </w:pPr>
      <w:ins w:id="168" w:author="Unknown">
        <w:r w:rsidRPr="00C20F8E">
          <w:rPr>
            <w:rFonts w:ascii="Courier New" w:eastAsia="Times New Roman" w:hAnsi="Courier New" w:cs="Courier New"/>
            <w:color w:val="000000"/>
            <w:sz w:val="20"/>
            <w:szCs w:val="20"/>
          </w:rPr>
          <w:t xml:space="preserve">        initVariables();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color w:val="000000"/>
          <w:sz w:val="20"/>
          <w:szCs w:val="20"/>
        </w:rPr>
      </w:pPr>
      <w:ins w:id="17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1" w:author="Unknown"/>
          <w:rFonts w:ascii="Courier New" w:eastAsia="Times New Roman" w:hAnsi="Courier New" w:cs="Courier New"/>
          <w:color w:val="000000"/>
          <w:sz w:val="20"/>
          <w:szCs w:val="20"/>
        </w:rPr>
      </w:pPr>
      <w:ins w:id="172" w:author="Unknown">
        <w:r w:rsidRPr="00C20F8E">
          <w:rPr>
            <w:rFonts w:ascii="Courier New" w:eastAsia="Times New Roman" w:hAnsi="Courier New" w:cs="Courier New"/>
            <w:color w:val="000000"/>
            <w:sz w:val="20"/>
            <w:szCs w:val="20"/>
          </w:rPr>
          <w:t xml:space="preserve">        addKeyListener(new TAdapter());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color w:val="000000"/>
          <w:sz w:val="20"/>
          <w:szCs w:val="20"/>
        </w:rPr>
      </w:pPr>
      <w:ins w:id="175" w:author="Unknown">
        <w:r w:rsidRPr="00C20F8E">
          <w:rPr>
            <w:rFonts w:ascii="Courier New" w:eastAsia="Times New Roman" w:hAnsi="Courier New" w:cs="Courier New"/>
            <w:color w:val="000000"/>
            <w:sz w:val="20"/>
            <w:szCs w:val="20"/>
          </w:rPr>
          <w:t xml:space="preserve">        setFocusable(true);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ins w:id="178" w:author="Unknown">
        <w:r w:rsidRPr="00C20F8E">
          <w:rPr>
            <w:rFonts w:ascii="Courier New" w:eastAsia="Times New Roman" w:hAnsi="Courier New" w:cs="Courier New"/>
            <w:color w:val="000000"/>
            <w:sz w:val="20"/>
            <w:szCs w:val="20"/>
          </w:rPr>
          <w:t xml:space="preserve">        setBackground(Color.black);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Courier New" w:eastAsia="Times New Roman" w:hAnsi="Courier New" w:cs="Courier New"/>
          <w:color w:val="000000"/>
          <w:sz w:val="20"/>
          <w:szCs w:val="20"/>
        </w:rPr>
      </w:pPr>
      <w:ins w:id="180" w:author="Unknown">
        <w:r w:rsidRPr="00C20F8E">
          <w:rPr>
            <w:rFonts w:ascii="Courier New" w:eastAsia="Times New Roman" w:hAnsi="Courier New" w:cs="Courier New"/>
            <w:color w:val="000000"/>
            <w:sz w:val="20"/>
            <w:szCs w:val="20"/>
          </w:rPr>
          <w:t xml:space="preserve">        setDoubleBuffered(true);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Courier New" w:eastAsia="Times New Roman" w:hAnsi="Courier New" w:cs="Courier New"/>
          <w:color w:val="000000"/>
          <w:sz w:val="20"/>
          <w:szCs w:val="20"/>
        </w:rPr>
      </w:pPr>
      <w:ins w:id="185" w:author="Unknown">
        <w:r w:rsidRPr="00C20F8E">
          <w:rPr>
            <w:rFonts w:ascii="Courier New" w:eastAsia="Times New Roman" w:hAnsi="Courier New" w:cs="Courier New"/>
            <w:color w:val="000000"/>
            <w:sz w:val="20"/>
            <w:szCs w:val="20"/>
          </w:rPr>
          <w:t xml:space="preserve">    private void initVariables()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color w:val="000000"/>
          <w:sz w:val="20"/>
          <w:szCs w:val="20"/>
        </w:rPr>
      </w:pPr>
      <w:ins w:id="188" w:author="Unknown">
        <w:r w:rsidRPr="00C20F8E">
          <w:rPr>
            <w:rFonts w:ascii="Courier New" w:eastAsia="Times New Roman" w:hAnsi="Courier New" w:cs="Courier New"/>
            <w:color w:val="000000"/>
            <w:sz w:val="20"/>
            <w:szCs w:val="20"/>
          </w:rPr>
          <w:t xml:space="preserve">        screendata = new short[nrofblocks * nrofblocks];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color w:val="000000"/>
          <w:sz w:val="20"/>
          <w:szCs w:val="20"/>
        </w:rPr>
      </w:pPr>
      <w:ins w:id="190" w:author="Unknown">
        <w:r w:rsidRPr="00C20F8E">
          <w:rPr>
            <w:rFonts w:ascii="Courier New" w:eastAsia="Times New Roman" w:hAnsi="Courier New" w:cs="Courier New"/>
            <w:color w:val="000000"/>
            <w:sz w:val="20"/>
            <w:szCs w:val="20"/>
          </w:rPr>
          <w:t xml:space="preserve">        mazecolor = new Color(5, 100, 5);</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rPr>
      </w:pPr>
      <w:ins w:id="192" w:author="Unknown">
        <w:r w:rsidRPr="00C20F8E">
          <w:rPr>
            <w:rFonts w:ascii="Courier New" w:eastAsia="Times New Roman" w:hAnsi="Courier New" w:cs="Courier New"/>
            <w:color w:val="000000"/>
            <w:sz w:val="20"/>
            <w:szCs w:val="20"/>
          </w:rPr>
          <w:t xml:space="preserve">        d = new Dimension(400, 400);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ins w:id="194" w:author="Unknown">
        <w:r w:rsidRPr="00C20F8E">
          <w:rPr>
            <w:rFonts w:ascii="Courier New" w:eastAsia="Times New Roman" w:hAnsi="Courier New" w:cs="Courier New"/>
            <w:color w:val="000000"/>
            <w:sz w:val="20"/>
            <w:szCs w:val="20"/>
          </w:rPr>
          <w:t xml:space="preserve">        ghostx = new int[maxghosts];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color w:val="000000"/>
          <w:sz w:val="20"/>
          <w:szCs w:val="20"/>
        </w:rPr>
      </w:pPr>
      <w:ins w:id="196" w:author="Unknown">
        <w:r w:rsidRPr="00C20F8E">
          <w:rPr>
            <w:rFonts w:ascii="Courier New" w:eastAsia="Times New Roman" w:hAnsi="Courier New" w:cs="Courier New"/>
            <w:color w:val="000000"/>
            <w:sz w:val="20"/>
            <w:szCs w:val="20"/>
          </w:rPr>
          <w:t xml:space="preserve">        ghostdx = new int[maxghosts];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Unknown"/>
          <w:rFonts w:ascii="Courier New" w:eastAsia="Times New Roman" w:hAnsi="Courier New" w:cs="Courier New"/>
          <w:color w:val="000000"/>
          <w:sz w:val="20"/>
          <w:szCs w:val="20"/>
        </w:rPr>
      </w:pPr>
      <w:ins w:id="198" w:author="Unknown">
        <w:r w:rsidRPr="00C20F8E">
          <w:rPr>
            <w:rFonts w:ascii="Courier New" w:eastAsia="Times New Roman" w:hAnsi="Courier New" w:cs="Courier New"/>
            <w:color w:val="000000"/>
            <w:sz w:val="20"/>
            <w:szCs w:val="20"/>
          </w:rPr>
          <w:t xml:space="preserve">        ghosty = new int[maxghosts];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ins w:id="200" w:author="Unknown">
        <w:r w:rsidRPr="00C20F8E">
          <w:rPr>
            <w:rFonts w:ascii="Courier New" w:eastAsia="Times New Roman" w:hAnsi="Courier New" w:cs="Courier New"/>
            <w:color w:val="000000"/>
            <w:sz w:val="20"/>
            <w:szCs w:val="20"/>
          </w:rPr>
          <w:t xml:space="preserve">        ghostdy = new int[maxghosts];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ins w:id="202" w:author="Unknown">
        <w:r w:rsidRPr="00C20F8E">
          <w:rPr>
            <w:rFonts w:ascii="Courier New" w:eastAsia="Times New Roman" w:hAnsi="Courier New" w:cs="Courier New"/>
            <w:color w:val="000000"/>
            <w:sz w:val="20"/>
            <w:szCs w:val="20"/>
          </w:rPr>
          <w:t xml:space="preserve">        ghostspeed = new int[maxghosts];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ins w:id="204" w:author="Unknown">
        <w:r w:rsidRPr="00C20F8E">
          <w:rPr>
            <w:rFonts w:ascii="Courier New" w:eastAsia="Times New Roman" w:hAnsi="Courier New" w:cs="Courier New"/>
            <w:color w:val="000000"/>
            <w:sz w:val="20"/>
            <w:szCs w:val="20"/>
          </w:rPr>
          <w:t xml:space="preserve">        dx = new int[4];</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ins w:id="206" w:author="Unknown">
        <w:r w:rsidRPr="00C20F8E">
          <w:rPr>
            <w:rFonts w:ascii="Courier New" w:eastAsia="Times New Roman" w:hAnsi="Courier New" w:cs="Courier New"/>
            <w:color w:val="000000"/>
            <w:sz w:val="20"/>
            <w:szCs w:val="20"/>
          </w:rPr>
          <w:t xml:space="preserve">        dy = new int[4];</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color w:val="000000"/>
          <w:sz w:val="20"/>
          <w:szCs w:val="20"/>
        </w:rPr>
      </w:pPr>
      <w:ins w:id="20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rPr>
      </w:pPr>
      <w:ins w:id="210" w:author="Unknown">
        <w:r w:rsidRPr="00C20F8E">
          <w:rPr>
            <w:rFonts w:ascii="Courier New" w:eastAsia="Times New Roman" w:hAnsi="Courier New" w:cs="Courier New"/>
            <w:color w:val="000000"/>
            <w:sz w:val="20"/>
            <w:szCs w:val="20"/>
          </w:rPr>
          <w:t xml:space="preserve">        timer = new Timer(40,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color w:val="000000"/>
          <w:sz w:val="20"/>
          <w:szCs w:val="20"/>
        </w:rPr>
      </w:pPr>
      <w:ins w:id="212" w:author="Unknown">
        <w:r w:rsidRPr="00C20F8E">
          <w:rPr>
            <w:rFonts w:ascii="Courier New" w:eastAsia="Times New Roman" w:hAnsi="Courier New" w:cs="Courier New"/>
            <w:color w:val="000000"/>
            <w:sz w:val="20"/>
            <w:szCs w:val="20"/>
          </w:rPr>
          <w:t xml:space="preserve">        timer.start();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ins w:id="21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ins w:id="217" w:author="Unknown">
        <w:r w:rsidRPr="00C20F8E">
          <w:rPr>
            <w:rFonts w:ascii="Courier New" w:eastAsia="Times New Roman" w:hAnsi="Courier New" w:cs="Courier New"/>
            <w:color w:val="000000"/>
            <w:sz w:val="20"/>
            <w:szCs w:val="20"/>
          </w:rPr>
          <w:t xml:space="preserve">    @Override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ins w:id="219" w:author="Unknown">
        <w:r w:rsidRPr="00C20F8E">
          <w:rPr>
            <w:rFonts w:ascii="Courier New" w:eastAsia="Times New Roman" w:hAnsi="Courier New" w:cs="Courier New"/>
            <w:color w:val="000000"/>
            <w:sz w:val="20"/>
            <w:szCs w:val="20"/>
          </w:rPr>
          <w:t xml:space="preserve">    public void addNotify()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ins w:id="221" w:author="Unknown">
        <w:r w:rsidRPr="00C20F8E">
          <w:rPr>
            <w:rFonts w:ascii="Courier New" w:eastAsia="Times New Roman" w:hAnsi="Courier New" w:cs="Courier New"/>
            <w:color w:val="000000"/>
            <w:sz w:val="20"/>
            <w:szCs w:val="20"/>
          </w:rPr>
          <w:t xml:space="preserve">        super.addNotify();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urier New" w:eastAsia="Times New Roman" w:hAnsi="Courier New" w:cs="Courier New"/>
          <w:color w:val="000000"/>
          <w:sz w:val="20"/>
          <w:szCs w:val="20"/>
        </w:rPr>
      </w:pPr>
      <w:ins w:id="224" w:author="Unknown">
        <w:r w:rsidRPr="00C20F8E">
          <w:rPr>
            <w:rFonts w:ascii="Courier New" w:eastAsia="Times New Roman" w:hAnsi="Courier New" w:cs="Courier New"/>
            <w:color w:val="000000"/>
            <w:sz w:val="20"/>
            <w:szCs w:val="20"/>
          </w:rPr>
          <w:t xml:space="preserve">        initGame();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rPr>
      </w:pPr>
      <w:ins w:id="22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color w:val="000000"/>
          <w:sz w:val="20"/>
          <w:szCs w:val="20"/>
        </w:rPr>
      </w:pPr>
      <w:ins w:id="229" w:author="Unknown">
        <w:r w:rsidRPr="00C20F8E">
          <w:rPr>
            <w:rFonts w:ascii="Courier New" w:eastAsia="Times New Roman" w:hAnsi="Courier New" w:cs="Courier New"/>
            <w:color w:val="000000"/>
            <w:sz w:val="20"/>
            <w:szCs w:val="20"/>
          </w:rPr>
          <w:t xml:space="preserve">    private void doAnim()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C20F8E">
          <w:rPr>
            <w:rFonts w:ascii="Courier New" w:eastAsia="Times New Roman" w:hAnsi="Courier New" w:cs="Courier New"/>
            <w:color w:val="000000"/>
            <w:sz w:val="20"/>
            <w:szCs w:val="20"/>
          </w:rPr>
          <w:t xml:space="preserve">        pacanimcount--;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Courier New" w:eastAsia="Times New Roman" w:hAnsi="Courier New" w:cs="Courier New"/>
          <w:color w:val="000000"/>
          <w:sz w:val="20"/>
          <w:szCs w:val="20"/>
        </w:rPr>
      </w:pPr>
      <w:ins w:id="235" w:author="Unknown">
        <w:r w:rsidRPr="00C20F8E">
          <w:rPr>
            <w:rFonts w:ascii="Courier New" w:eastAsia="Times New Roman" w:hAnsi="Courier New" w:cs="Courier New"/>
            <w:color w:val="000000"/>
            <w:sz w:val="20"/>
            <w:szCs w:val="20"/>
          </w:rPr>
          <w:t xml:space="preserve">        if (pacanimcount &lt;=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rPr>
      </w:pPr>
      <w:ins w:id="237" w:author="Unknown">
        <w:r w:rsidRPr="00C20F8E">
          <w:rPr>
            <w:rFonts w:ascii="Courier New" w:eastAsia="Times New Roman" w:hAnsi="Courier New" w:cs="Courier New"/>
            <w:color w:val="000000"/>
            <w:sz w:val="20"/>
            <w:szCs w:val="20"/>
          </w:rPr>
          <w:t xml:space="preserve">            pacanimcount = pacanimdelay;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rPr>
      </w:pPr>
      <w:ins w:id="239" w:author="Unknown">
        <w:r w:rsidRPr="00C20F8E">
          <w:rPr>
            <w:rFonts w:ascii="Courier New" w:eastAsia="Times New Roman" w:hAnsi="Courier New" w:cs="Courier New"/>
            <w:color w:val="000000"/>
            <w:sz w:val="20"/>
            <w:szCs w:val="20"/>
          </w:rPr>
          <w:t xml:space="preserve">            pacmananimpos = pacmananimpos + pacanimdir;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C20F8E">
          <w:rPr>
            <w:rFonts w:ascii="Courier New" w:eastAsia="Times New Roman" w:hAnsi="Courier New" w:cs="Courier New"/>
            <w:color w:val="000000"/>
            <w:sz w:val="20"/>
            <w:szCs w:val="20"/>
          </w:rPr>
          <w:t xml:space="preserve">            if (pacmananimpos == (pacmananimcount - 1) || pacmananimpos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ins w:id="244" w:author="Unknown">
        <w:r w:rsidRPr="00C20F8E">
          <w:rPr>
            <w:rFonts w:ascii="Courier New" w:eastAsia="Times New Roman" w:hAnsi="Courier New" w:cs="Courier New"/>
            <w:color w:val="000000"/>
            <w:sz w:val="20"/>
            <w:szCs w:val="20"/>
          </w:rPr>
          <w:t xml:space="preserve">                pacanimdir = -pacanimdir;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color w:val="000000"/>
          <w:sz w:val="20"/>
          <w:szCs w:val="20"/>
        </w:rPr>
      </w:pPr>
      <w:ins w:id="24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ins w:id="24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ins w:id="25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ins w:id="253" w:author="Unknown">
        <w:r w:rsidRPr="00C20F8E">
          <w:rPr>
            <w:rFonts w:ascii="Courier New" w:eastAsia="Times New Roman" w:hAnsi="Courier New" w:cs="Courier New"/>
            <w:color w:val="000000"/>
            <w:sz w:val="20"/>
            <w:szCs w:val="20"/>
          </w:rPr>
          <w:t xml:space="preserve">    private void playGame(Graphics2D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 w:author="Unknown"/>
          <w:rFonts w:ascii="Courier New" w:eastAsia="Times New Roman" w:hAnsi="Courier New" w:cs="Courier New"/>
          <w:color w:val="000000"/>
          <w:sz w:val="20"/>
          <w:szCs w:val="20"/>
        </w:rPr>
      </w:pPr>
      <w:ins w:id="256" w:author="Unknown">
        <w:r w:rsidRPr="00C20F8E">
          <w:rPr>
            <w:rFonts w:ascii="Courier New" w:eastAsia="Times New Roman" w:hAnsi="Courier New" w:cs="Courier New"/>
            <w:color w:val="000000"/>
            <w:sz w:val="20"/>
            <w:szCs w:val="20"/>
          </w:rPr>
          <w:t xml:space="preserve">        if (dying)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rPr>
      </w:pPr>
      <w:ins w:id="259" w:author="Unknown">
        <w:r w:rsidRPr="00C20F8E">
          <w:rPr>
            <w:rFonts w:ascii="Courier New" w:eastAsia="Times New Roman" w:hAnsi="Courier New" w:cs="Courier New"/>
            <w:color w:val="000000"/>
            <w:sz w:val="20"/>
            <w:szCs w:val="20"/>
          </w:rPr>
          <w:t xml:space="preserve">            death();</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 w:author="Unknown"/>
          <w:rFonts w:ascii="Courier New" w:eastAsia="Times New Roman" w:hAnsi="Courier New" w:cs="Courier New"/>
          <w:color w:val="000000"/>
          <w:sz w:val="20"/>
          <w:szCs w:val="20"/>
        </w:rPr>
      </w:pPr>
      <w:ins w:id="262"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Courier New" w:eastAsia="Times New Roman" w:hAnsi="Courier New" w:cs="Courier New"/>
          <w:color w:val="000000"/>
          <w:sz w:val="20"/>
          <w:szCs w:val="20"/>
        </w:rPr>
      </w:pPr>
      <w:ins w:id="265" w:author="Unknown">
        <w:r w:rsidRPr="00C20F8E">
          <w:rPr>
            <w:rFonts w:ascii="Courier New" w:eastAsia="Times New Roman" w:hAnsi="Courier New" w:cs="Courier New"/>
            <w:color w:val="000000"/>
            <w:sz w:val="20"/>
            <w:szCs w:val="20"/>
          </w:rPr>
          <w:t xml:space="preserve">            movePacman();</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Courier New" w:eastAsia="Times New Roman" w:hAnsi="Courier New" w:cs="Courier New"/>
          <w:color w:val="000000"/>
          <w:sz w:val="20"/>
          <w:szCs w:val="20"/>
        </w:rPr>
      </w:pPr>
      <w:ins w:id="267" w:author="Unknown">
        <w:r w:rsidRPr="00C20F8E">
          <w:rPr>
            <w:rFonts w:ascii="Courier New" w:eastAsia="Times New Roman" w:hAnsi="Courier New" w:cs="Courier New"/>
            <w:color w:val="000000"/>
            <w:sz w:val="20"/>
            <w:szCs w:val="20"/>
          </w:rPr>
          <w:t xml:space="preserve">            drawPacman(g2d);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Courier New" w:eastAsia="Times New Roman" w:hAnsi="Courier New" w:cs="Courier New"/>
          <w:color w:val="000000"/>
          <w:sz w:val="20"/>
          <w:szCs w:val="20"/>
        </w:rPr>
      </w:pPr>
      <w:ins w:id="269" w:author="Unknown">
        <w:r w:rsidRPr="00C20F8E">
          <w:rPr>
            <w:rFonts w:ascii="Courier New" w:eastAsia="Times New Roman" w:hAnsi="Courier New" w:cs="Courier New"/>
            <w:color w:val="000000"/>
            <w:sz w:val="20"/>
            <w:szCs w:val="20"/>
          </w:rPr>
          <w:t xml:space="preserve">            moveGhosts(g2d);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Courier New" w:eastAsia="Times New Roman" w:hAnsi="Courier New" w:cs="Courier New"/>
          <w:color w:val="000000"/>
          <w:sz w:val="20"/>
          <w:szCs w:val="20"/>
        </w:rPr>
      </w:pPr>
      <w:ins w:id="271" w:author="Unknown">
        <w:r w:rsidRPr="00C20F8E">
          <w:rPr>
            <w:rFonts w:ascii="Courier New" w:eastAsia="Times New Roman" w:hAnsi="Courier New" w:cs="Courier New"/>
            <w:color w:val="000000"/>
            <w:sz w:val="20"/>
            <w:szCs w:val="20"/>
          </w:rPr>
          <w:t xml:space="preserve">            checkMaze();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Courier New" w:eastAsia="Times New Roman" w:hAnsi="Courier New" w:cs="Courier New"/>
          <w:color w:val="000000"/>
          <w:sz w:val="20"/>
          <w:szCs w:val="20"/>
        </w:rPr>
      </w:pPr>
      <w:ins w:id="27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Courier New" w:eastAsia="Times New Roman" w:hAnsi="Courier New" w:cs="Courier New"/>
          <w:color w:val="000000"/>
          <w:sz w:val="20"/>
          <w:szCs w:val="20"/>
        </w:rPr>
      </w:pPr>
      <w:ins w:id="275"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color w:val="000000"/>
          <w:sz w:val="20"/>
          <w:szCs w:val="20"/>
        </w:rPr>
      </w:pPr>
      <w:ins w:id="278" w:author="Unknown">
        <w:r w:rsidRPr="00C20F8E">
          <w:rPr>
            <w:rFonts w:ascii="Courier New" w:eastAsia="Times New Roman" w:hAnsi="Courier New" w:cs="Courier New"/>
            <w:color w:val="000000"/>
            <w:sz w:val="20"/>
            <w:szCs w:val="20"/>
          </w:rPr>
          <w:t xml:space="preserve">    private void showIntroScreen(Graphics2D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0" w:author="Unknown"/>
          <w:rFonts w:ascii="Courier New" w:eastAsia="Times New Roman" w:hAnsi="Courier New" w:cs="Courier New"/>
          <w:color w:val="000000"/>
          <w:sz w:val="20"/>
          <w:szCs w:val="20"/>
        </w:rPr>
      </w:pPr>
      <w:ins w:id="281" w:author="Unknown">
        <w:r w:rsidRPr="00C20F8E">
          <w:rPr>
            <w:rFonts w:ascii="Courier New" w:eastAsia="Times New Roman" w:hAnsi="Courier New" w:cs="Courier New"/>
            <w:color w:val="000000"/>
            <w:sz w:val="20"/>
            <w:szCs w:val="20"/>
          </w:rPr>
          <w:t xml:space="preserve">        g2d.setColor(new Color(0, 32, 48));</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 w:author="Unknown"/>
          <w:rFonts w:ascii="Courier New" w:eastAsia="Times New Roman" w:hAnsi="Courier New" w:cs="Courier New"/>
          <w:color w:val="000000"/>
          <w:sz w:val="20"/>
          <w:szCs w:val="20"/>
        </w:rPr>
      </w:pPr>
      <w:ins w:id="283" w:author="Unknown">
        <w:r w:rsidRPr="00C20F8E">
          <w:rPr>
            <w:rFonts w:ascii="Courier New" w:eastAsia="Times New Roman" w:hAnsi="Courier New" w:cs="Courier New"/>
            <w:color w:val="000000"/>
            <w:sz w:val="20"/>
            <w:szCs w:val="20"/>
          </w:rPr>
          <w:t xml:space="preserve">        g2d.fillRect(50, scrsize / 2 - 30, scrsize - 100, 50);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color w:val="000000"/>
          <w:sz w:val="20"/>
          <w:szCs w:val="20"/>
        </w:rPr>
      </w:pPr>
      <w:ins w:id="285" w:author="Unknown">
        <w:r w:rsidRPr="00C20F8E">
          <w:rPr>
            <w:rFonts w:ascii="Courier New" w:eastAsia="Times New Roman" w:hAnsi="Courier New" w:cs="Courier New"/>
            <w:color w:val="000000"/>
            <w:sz w:val="20"/>
            <w:szCs w:val="20"/>
          </w:rPr>
          <w:t xml:space="preserve">        g2d.setColor(Color.white);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C20F8E">
          <w:rPr>
            <w:rFonts w:ascii="Courier New" w:eastAsia="Times New Roman" w:hAnsi="Courier New" w:cs="Courier New"/>
            <w:color w:val="000000"/>
            <w:sz w:val="20"/>
            <w:szCs w:val="20"/>
          </w:rPr>
          <w:t xml:space="preserve">        g2d.drawRect(50, scrsize / 2 - 30, scrsize - 100, 50);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C20F8E">
          <w:rPr>
            <w:rFonts w:ascii="Courier New" w:eastAsia="Times New Roman" w:hAnsi="Courier New" w:cs="Courier New"/>
            <w:color w:val="000000"/>
            <w:sz w:val="20"/>
            <w:szCs w:val="20"/>
          </w:rPr>
          <w:t xml:space="preserve">        String s = "Press s to start.";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ins w:id="292" w:author="Unknown">
        <w:r w:rsidRPr="00C20F8E">
          <w:rPr>
            <w:rFonts w:ascii="Courier New" w:eastAsia="Times New Roman" w:hAnsi="Courier New" w:cs="Courier New"/>
            <w:color w:val="000000"/>
            <w:sz w:val="20"/>
            <w:szCs w:val="20"/>
          </w:rPr>
          <w:t xml:space="preserve">        Font small = new Font("Helvetica", Font.BOLD, 14);</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rPr>
      </w:pPr>
      <w:ins w:id="294" w:author="Unknown">
        <w:r w:rsidRPr="00C20F8E">
          <w:rPr>
            <w:rFonts w:ascii="Courier New" w:eastAsia="Times New Roman" w:hAnsi="Courier New" w:cs="Courier New"/>
            <w:color w:val="000000"/>
            <w:sz w:val="20"/>
            <w:szCs w:val="20"/>
          </w:rPr>
          <w:t xml:space="preserve">        FontMetrics metr = this.getFontMetrics(small);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Courier New" w:eastAsia="Times New Roman" w:hAnsi="Courier New" w:cs="Courier New"/>
          <w:color w:val="000000"/>
          <w:sz w:val="20"/>
          <w:szCs w:val="20"/>
        </w:rPr>
      </w:pPr>
      <w:ins w:id="297" w:author="Unknown">
        <w:r w:rsidRPr="00C20F8E">
          <w:rPr>
            <w:rFonts w:ascii="Courier New" w:eastAsia="Times New Roman" w:hAnsi="Courier New" w:cs="Courier New"/>
            <w:color w:val="000000"/>
            <w:sz w:val="20"/>
            <w:szCs w:val="20"/>
          </w:rPr>
          <w:t xml:space="preserve">        g2d.setColor(Color.white);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 w:author="Unknown"/>
          <w:rFonts w:ascii="Courier New" w:eastAsia="Times New Roman" w:hAnsi="Courier New" w:cs="Courier New"/>
          <w:color w:val="000000"/>
          <w:sz w:val="20"/>
          <w:szCs w:val="20"/>
        </w:rPr>
      </w:pPr>
      <w:ins w:id="299" w:author="Unknown">
        <w:r w:rsidRPr="00C20F8E">
          <w:rPr>
            <w:rFonts w:ascii="Courier New" w:eastAsia="Times New Roman" w:hAnsi="Courier New" w:cs="Courier New"/>
            <w:color w:val="000000"/>
            <w:sz w:val="20"/>
            <w:szCs w:val="20"/>
          </w:rPr>
          <w:t xml:space="preserve">        g2d.setFont(small);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Courier New" w:eastAsia="Times New Roman" w:hAnsi="Courier New" w:cs="Courier New"/>
          <w:color w:val="000000"/>
          <w:sz w:val="20"/>
          <w:szCs w:val="20"/>
        </w:rPr>
      </w:pPr>
      <w:ins w:id="301" w:author="Unknown">
        <w:r w:rsidRPr="00C20F8E">
          <w:rPr>
            <w:rFonts w:ascii="Courier New" w:eastAsia="Times New Roman" w:hAnsi="Courier New" w:cs="Courier New"/>
            <w:color w:val="000000"/>
            <w:sz w:val="20"/>
            <w:szCs w:val="20"/>
          </w:rPr>
          <w:t xml:space="preserve">        g2d.drawString(s, (scrsize - metr.stringWidth(s)) / 2, scrsize /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color w:val="000000"/>
          <w:sz w:val="20"/>
          <w:szCs w:val="20"/>
        </w:rPr>
      </w:pPr>
      <w:ins w:id="30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ins w:id="306" w:author="Unknown">
        <w:r w:rsidRPr="00C20F8E">
          <w:rPr>
            <w:rFonts w:ascii="Courier New" w:eastAsia="Times New Roman" w:hAnsi="Courier New" w:cs="Courier New"/>
            <w:color w:val="000000"/>
            <w:sz w:val="20"/>
            <w:szCs w:val="20"/>
          </w:rPr>
          <w:t xml:space="preserve">    private void drawScore(Graphics2D g)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Unknown"/>
          <w:rFonts w:ascii="Courier New" w:eastAsia="Times New Roman" w:hAnsi="Courier New" w:cs="Courier New"/>
          <w:color w:val="000000"/>
          <w:sz w:val="20"/>
          <w:szCs w:val="20"/>
        </w:rPr>
      </w:pPr>
      <w:ins w:id="309" w:author="Unknown">
        <w:r w:rsidRPr="00C20F8E">
          <w:rPr>
            <w:rFonts w:ascii="Courier New" w:eastAsia="Times New Roman" w:hAnsi="Courier New" w:cs="Courier New"/>
            <w:color w:val="000000"/>
            <w:sz w:val="20"/>
            <w:szCs w:val="20"/>
          </w:rPr>
          <w:t xml:space="preserve">        int 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0" w:author="Unknown"/>
          <w:rFonts w:ascii="Courier New" w:eastAsia="Times New Roman" w:hAnsi="Courier New" w:cs="Courier New"/>
          <w:color w:val="000000"/>
          <w:sz w:val="20"/>
          <w:szCs w:val="20"/>
        </w:rPr>
      </w:pPr>
      <w:ins w:id="311" w:author="Unknown">
        <w:r w:rsidRPr="00C20F8E">
          <w:rPr>
            <w:rFonts w:ascii="Courier New" w:eastAsia="Times New Roman" w:hAnsi="Courier New" w:cs="Courier New"/>
            <w:color w:val="000000"/>
            <w:sz w:val="20"/>
            <w:szCs w:val="20"/>
          </w:rPr>
          <w:t xml:space="preserve">        String 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C20F8E">
          <w:rPr>
            <w:rFonts w:ascii="Courier New" w:eastAsia="Times New Roman" w:hAnsi="Courier New" w:cs="Courier New"/>
            <w:color w:val="000000"/>
            <w:sz w:val="20"/>
            <w:szCs w:val="20"/>
          </w:rPr>
          <w:t xml:space="preserve">        g.setFont(smallfont);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ins w:id="316" w:author="Unknown">
        <w:r w:rsidRPr="00C20F8E">
          <w:rPr>
            <w:rFonts w:ascii="Courier New" w:eastAsia="Times New Roman" w:hAnsi="Courier New" w:cs="Courier New"/>
            <w:color w:val="000000"/>
            <w:sz w:val="20"/>
            <w:szCs w:val="20"/>
          </w:rPr>
          <w:t xml:space="preserve">        g.setColor(new Color(96, 128, 255));</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color w:val="000000"/>
          <w:sz w:val="20"/>
          <w:szCs w:val="20"/>
        </w:rPr>
      </w:pPr>
      <w:ins w:id="318" w:author="Unknown">
        <w:r w:rsidRPr="00C20F8E">
          <w:rPr>
            <w:rFonts w:ascii="Courier New" w:eastAsia="Times New Roman" w:hAnsi="Courier New" w:cs="Courier New"/>
            <w:color w:val="000000"/>
            <w:sz w:val="20"/>
            <w:szCs w:val="20"/>
          </w:rPr>
          <w:t xml:space="preserve">        s = "Score: " + score;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rPr>
      </w:pPr>
      <w:ins w:id="320" w:author="Unknown">
        <w:r w:rsidRPr="00C20F8E">
          <w:rPr>
            <w:rFonts w:ascii="Courier New" w:eastAsia="Times New Roman" w:hAnsi="Courier New" w:cs="Courier New"/>
            <w:color w:val="000000"/>
            <w:sz w:val="20"/>
            <w:szCs w:val="20"/>
          </w:rPr>
          <w:t xml:space="preserve">        g.drawString(s, scrsize / 2 + 96, scrsize + 16);</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color w:val="000000"/>
          <w:sz w:val="20"/>
          <w:szCs w:val="20"/>
        </w:rPr>
      </w:pPr>
      <w:ins w:id="323" w:author="Unknown">
        <w:r w:rsidRPr="00C20F8E">
          <w:rPr>
            <w:rFonts w:ascii="Courier New" w:eastAsia="Times New Roman" w:hAnsi="Courier New" w:cs="Courier New"/>
            <w:color w:val="000000"/>
            <w:sz w:val="20"/>
            <w:szCs w:val="20"/>
          </w:rPr>
          <w:t xml:space="preserve">        for (i = 0; i &lt; pacsleft; i++)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Courier New" w:eastAsia="Times New Roman" w:hAnsi="Courier New" w:cs="Courier New"/>
          <w:color w:val="000000"/>
          <w:sz w:val="20"/>
          <w:szCs w:val="20"/>
        </w:rPr>
      </w:pPr>
      <w:ins w:id="325" w:author="Unknown">
        <w:r w:rsidRPr="00C20F8E">
          <w:rPr>
            <w:rFonts w:ascii="Courier New" w:eastAsia="Times New Roman" w:hAnsi="Courier New" w:cs="Courier New"/>
            <w:color w:val="000000"/>
            <w:sz w:val="20"/>
            <w:szCs w:val="20"/>
          </w:rPr>
          <w:t xml:space="preserve">            g.drawImage(pacman3left, i * 28 + 8, scrsize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Courier New" w:eastAsia="Times New Roman" w:hAnsi="Courier New" w:cs="Courier New"/>
          <w:color w:val="000000"/>
          <w:sz w:val="20"/>
          <w:szCs w:val="20"/>
        </w:rPr>
      </w:pPr>
      <w:ins w:id="32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color w:val="000000"/>
          <w:sz w:val="20"/>
          <w:szCs w:val="20"/>
        </w:rPr>
      </w:pPr>
      <w:ins w:id="32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color w:val="000000"/>
          <w:sz w:val="20"/>
          <w:szCs w:val="20"/>
        </w:rPr>
      </w:pPr>
      <w:ins w:id="332" w:author="Unknown">
        <w:r w:rsidRPr="00C20F8E">
          <w:rPr>
            <w:rFonts w:ascii="Courier New" w:eastAsia="Times New Roman" w:hAnsi="Courier New" w:cs="Courier New"/>
            <w:color w:val="000000"/>
            <w:sz w:val="20"/>
            <w:szCs w:val="20"/>
          </w:rPr>
          <w:t xml:space="preserve">    private void checkMaze()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rPr>
      </w:pPr>
      <w:ins w:id="335" w:author="Unknown">
        <w:r w:rsidRPr="00C20F8E">
          <w:rPr>
            <w:rFonts w:ascii="Courier New" w:eastAsia="Times New Roman" w:hAnsi="Courier New" w:cs="Courier New"/>
            <w:color w:val="000000"/>
            <w:sz w:val="20"/>
            <w:szCs w:val="20"/>
          </w:rPr>
          <w:t xml:space="preserve">        short i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rPr>
      </w:pPr>
      <w:ins w:id="337" w:author="Unknown">
        <w:r w:rsidRPr="00C20F8E">
          <w:rPr>
            <w:rFonts w:ascii="Courier New" w:eastAsia="Times New Roman" w:hAnsi="Courier New" w:cs="Courier New"/>
            <w:color w:val="000000"/>
            <w:sz w:val="20"/>
            <w:szCs w:val="20"/>
          </w:rPr>
          <w:t xml:space="preserve">        boolean finished = true;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C20F8E">
          <w:rPr>
            <w:rFonts w:ascii="Courier New" w:eastAsia="Times New Roman" w:hAnsi="Courier New" w:cs="Courier New"/>
            <w:color w:val="000000"/>
            <w:sz w:val="20"/>
            <w:szCs w:val="20"/>
          </w:rPr>
          <w:t xml:space="preserve">        while (i &lt; nrofblocks * nrofblocks &amp;&amp; finished)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Courier New" w:eastAsia="Times New Roman" w:hAnsi="Courier New" w:cs="Courier New"/>
          <w:color w:val="000000"/>
          <w:sz w:val="20"/>
          <w:szCs w:val="20"/>
        </w:rPr>
      </w:pPr>
      <w:ins w:id="343" w:author="Unknown">
        <w:r w:rsidRPr="00C20F8E">
          <w:rPr>
            <w:rFonts w:ascii="Courier New" w:eastAsia="Times New Roman" w:hAnsi="Courier New" w:cs="Courier New"/>
            <w:color w:val="000000"/>
            <w:sz w:val="20"/>
            <w:szCs w:val="20"/>
          </w:rPr>
          <w:t xml:space="preserve">            if ((screendata[i] &amp; 48)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ins w:id="345" w:author="Unknown">
        <w:r w:rsidRPr="00C20F8E">
          <w:rPr>
            <w:rFonts w:ascii="Courier New" w:eastAsia="Times New Roman" w:hAnsi="Courier New" w:cs="Courier New"/>
            <w:color w:val="000000"/>
            <w:sz w:val="20"/>
            <w:szCs w:val="20"/>
          </w:rPr>
          <w:t xml:space="preserve">                finished = false;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color w:val="000000"/>
          <w:sz w:val="20"/>
          <w:szCs w:val="20"/>
        </w:rPr>
      </w:pPr>
      <w:ins w:id="34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9" w:author="Unknown"/>
          <w:rFonts w:ascii="Courier New" w:eastAsia="Times New Roman" w:hAnsi="Courier New" w:cs="Courier New"/>
          <w:color w:val="000000"/>
          <w:sz w:val="20"/>
          <w:szCs w:val="20"/>
        </w:rPr>
      </w:pPr>
      <w:ins w:id="350" w:author="Unknown">
        <w:r w:rsidRPr="00C20F8E">
          <w:rPr>
            <w:rFonts w:ascii="Courier New" w:eastAsia="Times New Roman" w:hAnsi="Courier New" w:cs="Courier New"/>
            <w:color w:val="000000"/>
            <w:sz w:val="20"/>
            <w:szCs w:val="20"/>
          </w:rPr>
          <w:lastRenderedPageBreak/>
          <w:t xml:space="preserve">            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1" w:author="Unknown"/>
          <w:rFonts w:ascii="Courier New" w:eastAsia="Times New Roman" w:hAnsi="Courier New" w:cs="Courier New"/>
          <w:color w:val="000000"/>
          <w:sz w:val="20"/>
          <w:szCs w:val="20"/>
        </w:rPr>
      </w:pPr>
      <w:ins w:id="35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Courier New" w:eastAsia="Times New Roman" w:hAnsi="Courier New" w:cs="Courier New"/>
          <w:color w:val="000000"/>
          <w:sz w:val="20"/>
          <w:szCs w:val="20"/>
        </w:rPr>
      </w:pPr>
      <w:ins w:id="355" w:author="Unknown">
        <w:r w:rsidRPr="00C20F8E">
          <w:rPr>
            <w:rFonts w:ascii="Courier New" w:eastAsia="Times New Roman" w:hAnsi="Courier New" w:cs="Courier New"/>
            <w:color w:val="000000"/>
            <w:sz w:val="20"/>
            <w:szCs w:val="20"/>
          </w:rPr>
          <w:t xml:space="preserve">        if (finished)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Unknown"/>
          <w:rFonts w:ascii="Courier New" w:eastAsia="Times New Roman" w:hAnsi="Courier New" w:cs="Courier New"/>
          <w:color w:val="000000"/>
          <w:sz w:val="20"/>
          <w:szCs w:val="20"/>
        </w:rPr>
      </w:pPr>
      <w:ins w:id="358" w:author="Unknown">
        <w:r w:rsidRPr="00C20F8E">
          <w:rPr>
            <w:rFonts w:ascii="Courier New" w:eastAsia="Times New Roman" w:hAnsi="Courier New" w:cs="Courier New"/>
            <w:color w:val="000000"/>
            <w:sz w:val="20"/>
            <w:szCs w:val="20"/>
          </w:rPr>
          <w:t xml:space="preserve">            score += 50;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rPr>
      </w:pPr>
      <w:ins w:id="361" w:author="Unknown">
        <w:r w:rsidRPr="00C20F8E">
          <w:rPr>
            <w:rFonts w:ascii="Courier New" w:eastAsia="Times New Roman" w:hAnsi="Courier New" w:cs="Courier New"/>
            <w:color w:val="000000"/>
            <w:sz w:val="20"/>
            <w:szCs w:val="20"/>
          </w:rPr>
          <w:t xml:space="preserve">            if (nrofghosts &lt; maxghosts)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color w:val="000000"/>
          <w:sz w:val="20"/>
          <w:szCs w:val="20"/>
        </w:rPr>
      </w:pPr>
      <w:ins w:id="363" w:author="Unknown">
        <w:r w:rsidRPr="00C20F8E">
          <w:rPr>
            <w:rFonts w:ascii="Courier New" w:eastAsia="Times New Roman" w:hAnsi="Courier New" w:cs="Courier New"/>
            <w:color w:val="000000"/>
            <w:sz w:val="20"/>
            <w:szCs w:val="20"/>
          </w:rPr>
          <w:t xml:space="preserve">                nrofghosts++;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color w:val="000000"/>
          <w:sz w:val="20"/>
          <w:szCs w:val="20"/>
        </w:rPr>
      </w:pPr>
      <w:ins w:id="365"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color w:val="000000"/>
          <w:sz w:val="20"/>
          <w:szCs w:val="20"/>
        </w:rPr>
      </w:pPr>
      <w:ins w:id="368" w:author="Unknown">
        <w:r w:rsidRPr="00C20F8E">
          <w:rPr>
            <w:rFonts w:ascii="Courier New" w:eastAsia="Times New Roman" w:hAnsi="Courier New" w:cs="Courier New"/>
            <w:color w:val="000000"/>
            <w:sz w:val="20"/>
            <w:szCs w:val="20"/>
          </w:rPr>
          <w:t xml:space="preserve">            if (currentspeed &lt; maxspeed)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color w:val="000000"/>
          <w:sz w:val="20"/>
          <w:szCs w:val="20"/>
        </w:rPr>
      </w:pPr>
      <w:ins w:id="370" w:author="Unknown">
        <w:r w:rsidRPr="00C20F8E">
          <w:rPr>
            <w:rFonts w:ascii="Courier New" w:eastAsia="Times New Roman" w:hAnsi="Courier New" w:cs="Courier New"/>
            <w:color w:val="000000"/>
            <w:sz w:val="20"/>
            <w:szCs w:val="20"/>
          </w:rPr>
          <w:t xml:space="preserve">                currentspeed++;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color w:val="000000"/>
          <w:sz w:val="20"/>
          <w:szCs w:val="20"/>
        </w:rPr>
      </w:pPr>
      <w:ins w:id="37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Courier New" w:eastAsia="Times New Roman" w:hAnsi="Courier New" w:cs="Courier New"/>
          <w:color w:val="000000"/>
          <w:sz w:val="20"/>
          <w:szCs w:val="20"/>
        </w:rPr>
      </w:pPr>
      <w:ins w:id="375" w:author="Unknown">
        <w:r w:rsidRPr="00C20F8E">
          <w:rPr>
            <w:rFonts w:ascii="Courier New" w:eastAsia="Times New Roman" w:hAnsi="Courier New" w:cs="Courier New"/>
            <w:color w:val="000000"/>
            <w:sz w:val="20"/>
            <w:szCs w:val="20"/>
          </w:rPr>
          <w:t xml:space="preserve">            initLevel();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ins w:id="37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color w:val="000000"/>
          <w:sz w:val="20"/>
          <w:szCs w:val="20"/>
        </w:rPr>
      </w:pPr>
      <w:ins w:id="382" w:author="Unknown">
        <w:r w:rsidRPr="00C20F8E">
          <w:rPr>
            <w:rFonts w:ascii="Courier New" w:eastAsia="Times New Roman" w:hAnsi="Courier New" w:cs="Courier New"/>
            <w:color w:val="000000"/>
            <w:sz w:val="20"/>
            <w:szCs w:val="20"/>
          </w:rPr>
          <w:t xml:space="preserve">    private void death()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color w:val="000000"/>
          <w:sz w:val="20"/>
          <w:szCs w:val="20"/>
        </w:rPr>
      </w:pPr>
      <w:ins w:id="385" w:author="Unknown">
        <w:r w:rsidRPr="00C20F8E">
          <w:rPr>
            <w:rFonts w:ascii="Courier New" w:eastAsia="Times New Roman" w:hAnsi="Courier New" w:cs="Courier New"/>
            <w:color w:val="000000"/>
            <w:sz w:val="20"/>
            <w:szCs w:val="20"/>
          </w:rPr>
          <w:t xml:space="preserve">        pacsleft--;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color w:val="000000"/>
          <w:sz w:val="20"/>
          <w:szCs w:val="20"/>
        </w:rPr>
      </w:pPr>
      <w:ins w:id="388" w:author="Unknown">
        <w:r w:rsidRPr="00C20F8E">
          <w:rPr>
            <w:rFonts w:ascii="Courier New" w:eastAsia="Times New Roman" w:hAnsi="Courier New" w:cs="Courier New"/>
            <w:color w:val="000000"/>
            <w:sz w:val="20"/>
            <w:szCs w:val="20"/>
          </w:rPr>
          <w:t xml:space="preserve">        if (pacsleft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ins w:id="390" w:author="Unknown">
        <w:r w:rsidRPr="00C20F8E">
          <w:rPr>
            <w:rFonts w:ascii="Courier New" w:eastAsia="Times New Roman" w:hAnsi="Courier New" w:cs="Courier New"/>
            <w:color w:val="000000"/>
            <w:sz w:val="20"/>
            <w:szCs w:val="20"/>
          </w:rPr>
          <w:t xml:space="preserve">            ingame = false;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rPr>
      </w:pPr>
      <w:ins w:id="39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ins w:id="395" w:author="Unknown">
        <w:r w:rsidRPr="00C20F8E">
          <w:rPr>
            <w:rFonts w:ascii="Courier New" w:eastAsia="Times New Roman" w:hAnsi="Courier New" w:cs="Courier New"/>
            <w:color w:val="000000"/>
            <w:sz w:val="20"/>
            <w:szCs w:val="20"/>
          </w:rPr>
          <w:t xml:space="preserve">        continueLevel();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color w:val="000000"/>
          <w:sz w:val="20"/>
          <w:szCs w:val="20"/>
        </w:rPr>
      </w:pPr>
      <w:ins w:id="400" w:author="Unknown">
        <w:r w:rsidRPr="00C20F8E">
          <w:rPr>
            <w:rFonts w:ascii="Courier New" w:eastAsia="Times New Roman" w:hAnsi="Courier New" w:cs="Courier New"/>
            <w:color w:val="000000"/>
            <w:sz w:val="20"/>
            <w:szCs w:val="20"/>
          </w:rPr>
          <w:t xml:space="preserve">    private void moveGhosts(Graphics2D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C20F8E">
          <w:rPr>
            <w:rFonts w:ascii="Courier New" w:eastAsia="Times New Roman" w:hAnsi="Courier New" w:cs="Courier New"/>
            <w:color w:val="000000"/>
            <w:sz w:val="20"/>
            <w:szCs w:val="20"/>
          </w:rPr>
          <w:t xml:space="preserve">        short 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ins w:id="405" w:author="Unknown">
        <w:r w:rsidRPr="00C20F8E">
          <w:rPr>
            <w:rFonts w:ascii="Courier New" w:eastAsia="Times New Roman" w:hAnsi="Courier New" w:cs="Courier New"/>
            <w:color w:val="000000"/>
            <w:sz w:val="20"/>
            <w:szCs w:val="20"/>
          </w:rPr>
          <w:t xml:space="preserve">        int pos;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rPr>
      </w:pPr>
      <w:ins w:id="407" w:author="Unknown">
        <w:r w:rsidRPr="00C20F8E">
          <w:rPr>
            <w:rFonts w:ascii="Courier New" w:eastAsia="Times New Roman" w:hAnsi="Courier New" w:cs="Courier New"/>
            <w:color w:val="000000"/>
            <w:sz w:val="20"/>
            <w:szCs w:val="20"/>
          </w:rPr>
          <w:t xml:space="preserve">        int 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ins w:id="410" w:author="Unknown">
        <w:r w:rsidRPr="00C20F8E">
          <w:rPr>
            <w:rFonts w:ascii="Courier New" w:eastAsia="Times New Roman" w:hAnsi="Courier New" w:cs="Courier New"/>
            <w:color w:val="000000"/>
            <w:sz w:val="20"/>
            <w:szCs w:val="20"/>
          </w:rPr>
          <w:t xml:space="preserve">        for (i = 0; i &lt; nrofghosts; i++)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color w:val="000000"/>
          <w:sz w:val="20"/>
          <w:szCs w:val="20"/>
        </w:rPr>
      </w:pPr>
      <w:ins w:id="412" w:author="Unknown">
        <w:r w:rsidRPr="00C20F8E">
          <w:rPr>
            <w:rFonts w:ascii="Courier New" w:eastAsia="Times New Roman" w:hAnsi="Courier New" w:cs="Courier New"/>
            <w:color w:val="000000"/>
            <w:sz w:val="20"/>
            <w:szCs w:val="20"/>
          </w:rPr>
          <w:t xml:space="preserve">            if (ghostx[i] % blocksize == 0 &amp;&amp; ghosty[i] % blocksize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rPr>
      </w:pPr>
      <w:ins w:id="414" w:author="Unknown">
        <w:r w:rsidRPr="00C20F8E">
          <w:rPr>
            <w:rFonts w:ascii="Courier New" w:eastAsia="Times New Roman" w:hAnsi="Courier New" w:cs="Courier New"/>
            <w:color w:val="000000"/>
            <w:sz w:val="20"/>
            <w:szCs w:val="20"/>
          </w:rPr>
          <w:t xml:space="preserve">                pos = ghostx[i] / blocksize + nrofblocks * (int) (ghosty[i]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C20F8E">
          <w:rPr>
            <w:rFonts w:ascii="Courier New" w:eastAsia="Times New Roman" w:hAnsi="Courier New" w:cs="Courier New"/>
            <w:color w:val="000000"/>
            <w:sz w:val="20"/>
            <w:szCs w:val="20"/>
          </w:rPr>
          <w:t xml:space="preserve">                count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color w:val="000000"/>
          <w:sz w:val="20"/>
          <w:szCs w:val="20"/>
        </w:rPr>
      </w:pPr>
      <w:ins w:id="420" w:author="Unknown">
        <w:r w:rsidRPr="00C20F8E">
          <w:rPr>
            <w:rFonts w:ascii="Courier New" w:eastAsia="Times New Roman" w:hAnsi="Courier New" w:cs="Courier New"/>
            <w:color w:val="000000"/>
            <w:sz w:val="20"/>
            <w:szCs w:val="20"/>
          </w:rPr>
          <w:t xml:space="preserve">                if ((screendata[pos] &amp; 1) == 0 &amp;&amp; ghostdx[i]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color w:val="000000"/>
          <w:sz w:val="20"/>
          <w:szCs w:val="20"/>
        </w:rPr>
      </w:pPr>
      <w:ins w:id="422" w:author="Unknown">
        <w:r w:rsidRPr="00C20F8E">
          <w:rPr>
            <w:rFonts w:ascii="Courier New" w:eastAsia="Times New Roman" w:hAnsi="Courier New" w:cs="Courier New"/>
            <w:color w:val="000000"/>
            <w:sz w:val="20"/>
            <w:szCs w:val="20"/>
          </w:rPr>
          <w:t xml:space="preserve">                    dx[count]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ins w:id="424" w:author="Unknown">
        <w:r w:rsidRPr="00C20F8E">
          <w:rPr>
            <w:rFonts w:ascii="Courier New" w:eastAsia="Times New Roman" w:hAnsi="Courier New" w:cs="Courier New"/>
            <w:color w:val="000000"/>
            <w:sz w:val="20"/>
            <w:szCs w:val="20"/>
          </w:rPr>
          <w:t xml:space="preserve">                    dy[count]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rPr>
      </w:pPr>
      <w:ins w:id="426" w:author="Unknown">
        <w:r w:rsidRPr="00C20F8E">
          <w:rPr>
            <w:rFonts w:ascii="Courier New" w:eastAsia="Times New Roman" w:hAnsi="Courier New" w:cs="Courier New"/>
            <w:color w:val="000000"/>
            <w:sz w:val="20"/>
            <w:szCs w:val="20"/>
          </w:rPr>
          <w:t xml:space="preserve">                    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color w:val="000000"/>
          <w:sz w:val="20"/>
          <w:szCs w:val="20"/>
        </w:rPr>
      </w:pPr>
      <w:ins w:id="42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ins w:id="431" w:author="Unknown">
        <w:r w:rsidRPr="00C20F8E">
          <w:rPr>
            <w:rFonts w:ascii="Courier New" w:eastAsia="Times New Roman" w:hAnsi="Courier New" w:cs="Courier New"/>
            <w:color w:val="000000"/>
            <w:sz w:val="20"/>
            <w:szCs w:val="20"/>
          </w:rPr>
          <w:t xml:space="preserve">                if ((screendata[pos] &amp; 2) == 0 &amp;&amp; ghostdy[i]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urier New" w:eastAsia="Times New Roman" w:hAnsi="Courier New" w:cs="Courier New"/>
          <w:color w:val="000000"/>
          <w:sz w:val="20"/>
          <w:szCs w:val="20"/>
        </w:rPr>
      </w:pPr>
      <w:ins w:id="433" w:author="Unknown">
        <w:r w:rsidRPr="00C20F8E">
          <w:rPr>
            <w:rFonts w:ascii="Courier New" w:eastAsia="Times New Roman" w:hAnsi="Courier New" w:cs="Courier New"/>
            <w:color w:val="000000"/>
            <w:sz w:val="20"/>
            <w:szCs w:val="20"/>
          </w:rPr>
          <w:t xml:space="preserve">                    dx[count]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C20F8E">
          <w:rPr>
            <w:rFonts w:ascii="Courier New" w:eastAsia="Times New Roman" w:hAnsi="Courier New" w:cs="Courier New"/>
            <w:color w:val="000000"/>
            <w:sz w:val="20"/>
            <w:szCs w:val="20"/>
          </w:rPr>
          <w:t xml:space="preserve">                    dy[count]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C20F8E">
          <w:rPr>
            <w:rFonts w:ascii="Courier New" w:eastAsia="Times New Roman" w:hAnsi="Courier New" w:cs="Courier New"/>
            <w:color w:val="000000"/>
            <w:sz w:val="20"/>
            <w:szCs w:val="20"/>
          </w:rPr>
          <w:t xml:space="preserve">                    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ins w:id="43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Courier New" w:eastAsia="Times New Roman" w:hAnsi="Courier New" w:cs="Courier New"/>
          <w:color w:val="000000"/>
          <w:sz w:val="20"/>
          <w:szCs w:val="20"/>
        </w:rPr>
      </w:pPr>
      <w:ins w:id="442" w:author="Unknown">
        <w:r w:rsidRPr="00C20F8E">
          <w:rPr>
            <w:rFonts w:ascii="Courier New" w:eastAsia="Times New Roman" w:hAnsi="Courier New" w:cs="Courier New"/>
            <w:color w:val="000000"/>
            <w:sz w:val="20"/>
            <w:szCs w:val="20"/>
          </w:rPr>
          <w:t xml:space="preserve">                if ((screendata[pos] &amp; 4) == 0 &amp;&amp; ghostdx[i]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color w:val="000000"/>
          <w:sz w:val="20"/>
          <w:szCs w:val="20"/>
        </w:rPr>
      </w:pPr>
      <w:ins w:id="444" w:author="Unknown">
        <w:r w:rsidRPr="00C20F8E">
          <w:rPr>
            <w:rFonts w:ascii="Courier New" w:eastAsia="Times New Roman" w:hAnsi="Courier New" w:cs="Courier New"/>
            <w:color w:val="000000"/>
            <w:sz w:val="20"/>
            <w:szCs w:val="20"/>
          </w:rPr>
          <w:lastRenderedPageBreak/>
          <w:t xml:space="preserve">                    dx[count]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5" w:author="Unknown"/>
          <w:rFonts w:ascii="Courier New" w:eastAsia="Times New Roman" w:hAnsi="Courier New" w:cs="Courier New"/>
          <w:color w:val="000000"/>
          <w:sz w:val="20"/>
          <w:szCs w:val="20"/>
        </w:rPr>
      </w:pPr>
      <w:ins w:id="446" w:author="Unknown">
        <w:r w:rsidRPr="00C20F8E">
          <w:rPr>
            <w:rFonts w:ascii="Courier New" w:eastAsia="Times New Roman" w:hAnsi="Courier New" w:cs="Courier New"/>
            <w:color w:val="000000"/>
            <w:sz w:val="20"/>
            <w:szCs w:val="20"/>
          </w:rPr>
          <w:t xml:space="preserve">                    dy[count]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7" w:author="Unknown"/>
          <w:rFonts w:ascii="Courier New" w:eastAsia="Times New Roman" w:hAnsi="Courier New" w:cs="Courier New"/>
          <w:color w:val="000000"/>
          <w:sz w:val="20"/>
          <w:szCs w:val="20"/>
        </w:rPr>
      </w:pPr>
      <w:ins w:id="448" w:author="Unknown">
        <w:r w:rsidRPr="00C20F8E">
          <w:rPr>
            <w:rFonts w:ascii="Courier New" w:eastAsia="Times New Roman" w:hAnsi="Courier New" w:cs="Courier New"/>
            <w:color w:val="000000"/>
            <w:sz w:val="20"/>
            <w:szCs w:val="20"/>
          </w:rPr>
          <w:t xml:space="preserve">                    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rPr>
      </w:pPr>
      <w:ins w:id="45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C20F8E">
          <w:rPr>
            <w:rFonts w:ascii="Courier New" w:eastAsia="Times New Roman" w:hAnsi="Courier New" w:cs="Courier New"/>
            <w:color w:val="000000"/>
            <w:sz w:val="20"/>
            <w:szCs w:val="20"/>
          </w:rPr>
          <w:t xml:space="preserve">                if ((screendata[pos] &amp; 8) == 0 &amp;&amp; ghostdy[i]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color w:val="000000"/>
          <w:sz w:val="20"/>
          <w:szCs w:val="20"/>
        </w:rPr>
      </w:pPr>
      <w:ins w:id="455" w:author="Unknown">
        <w:r w:rsidRPr="00C20F8E">
          <w:rPr>
            <w:rFonts w:ascii="Courier New" w:eastAsia="Times New Roman" w:hAnsi="Courier New" w:cs="Courier New"/>
            <w:color w:val="000000"/>
            <w:sz w:val="20"/>
            <w:szCs w:val="20"/>
          </w:rPr>
          <w:t xml:space="preserve">                    dx[count]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C20F8E">
          <w:rPr>
            <w:rFonts w:ascii="Courier New" w:eastAsia="Times New Roman" w:hAnsi="Courier New" w:cs="Courier New"/>
            <w:color w:val="000000"/>
            <w:sz w:val="20"/>
            <w:szCs w:val="20"/>
          </w:rPr>
          <w:t xml:space="preserve">                    dy[count]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ins w:id="459" w:author="Unknown">
        <w:r w:rsidRPr="00C20F8E">
          <w:rPr>
            <w:rFonts w:ascii="Courier New" w:eastAsia="Times New Roman" w:hAnsi="Courier New" w:cs="Courier New"/>
            <w:color w:val="000000"/>
            <w:sz w:val="20"/>
            <w:szCs w:val="20"/>
          </w:rPr>
          <w:t xml:space="preserve">                    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0" w:author="Unknown"/>
          <w:rFonts w:ascii="Courier New" w:eastAsia="Times New Roman" w:hAnsi="Courier New" w:cs="Courier New"/>
          <w:color w:val="000000"/>
          <w:sz w:val="20"/>
          <w:szCs w:val="20"/>
        </w:rPr>
      </w:pPr>
      <w:ins w:id="46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3" w:author="Unknown"/>
          <w:rFonts w:ascii="Courier New" w:eastAsia="Times New Roman" w:hAnsi="Courier New" w:cs="Courier New"/>
          <w:color w:val="000000"/>
          <w:sz w:val="20"/>
          <w:szCs w:val="20"/>
        </w:rPr>
      </w:pPr>
      <w:ins w:id="464" w:author="Unknown">
        <w:r w:rsidRPr="00C20F8E">
          <w:rPr>
            <w:rFonts w:ascii="Courier New" w:eastAsia="Times New Roman" w:hAnsi="Courier New" w:cs="Courier New"/>
            <w:color w:val="000000"/>
            <w:sz w:val="20"/>
            <w:szCs w:val="20"/>
          </w:rPr>
          <w:t xml:space="preserve">                if (count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Unknown"/>
          <w:rFonts w:ascii="Courier New" w:eastAsia="Times New Roman" w:hAnsi="Courier New" w:cs="Courier New"/>
          <w:color w:val="000000"/>
          <w:sz w:val="20"/>
          <w:szCs w:val="20"/>
        </w:rPr>
      </w:pPr>
      <w:ins w:id="467" w:author="Unknown">
        <w:r w:rsidRPr="00C20F8E">
          <w:rPr>
            <w:rFonts w:ascii="Courier New" w:eastAsia="Times New Roman" w:hAnsi="Courier New" w:cs="Courier New"/>
            <w:color w:val="000000"/>
            <w:sz w:val="20"/>
            <w:szCs w:val="20"/>
          </w:rPr>
          <w:t xml:space="preserve">                    if ((screendata[pos] &amp; 15) == 15)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color w:val="000000"/>
          <w:sz w:val="20"/>
          <w:szCs w:val="20"/>
        </w:rPr>
      </w:pPr>
      <w:ins w:id="469" w:author="Unknown">
        <w:r w:rsidRPr="00C20F8E">
          <w:rPr>
            <w:rFonts w:ascii="Courier New" w:eastAsia="Times New Roman" w:hAnsi="Courier New" w:cs="Courier New"/>
            <w:color w:val="000000"/>
            <w:sz w:val="20"/>
            <w:szCs w:val="20"/>
          </w:rPr>
          <w:t xml:space="preserve">                        ghostdx[i]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color w:val="000000"/>
          <w:sz w:val="20"/>
          <w:szCs w:val="20"/>
        </w:rPr>
      </w:pPr>
      <w:ins w:id="471" w:author="Unknown">
        <w:r w:rsidRPr="00C20F8E">
          <w:rPr>
            <w:rFonts w:ascii="Courier New" w:eastAsia="Times New Roman" w:hAnsi="Courier New" w:cs="Courier New"/>
            <w:color w:val="000000"/>
            <w:sz w:val="20"/>
            <w:szCs w:val="20"/>
          </w:rPr>
          <w:t xml:space="preserve">                        ghostdy[i]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color w:val="000000"/>
          <w:sz w:val="20"/>
          <w:szCs w:val="20"/>
        </w:rPr>
      </w:pPr>
      <w:ins w:id="473"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color w:val="000000"/>
          <w:sz w:val="20"/>
          <w:szCs w:val="20"/>
        </w:rPr>
      </w:pPr>
      <w:ins w:id="475" w:author="Unknown">
        <w:r w:rsidRPr="00C20F8E">
          <w:rPr>
            <w:rFonts w:ascii="Courier New" w:eastAsia="Times New Roman" w:hAnsi="Courier New" w:cs="Courier New"/>
            <w:color w:val="000000"/>
            <w:sz w:val="20"/>
            <w:szCs w:val="20"/>
          </w:rPr>
          <w:t xml:space="preserve">                        ghostdx[i] = -ghostdx[i];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Courier New" w:eastAsia="Times New Roman" w:hAnsi="Courier New" w:cs="Courier New"/>
          <w:color w:val="000000"/>
          <w:sz w:val="20"/>
          <w:szCs w:val="20"/>
        </w:rPr>
      </w:pPr>
      <w:ins w:id="477" w:author="Unknown">
        <w:r w:rsidRPr="00C20F8E">
          <w:rPr>
            <w:rFonts w:ascii="Courier New" w:eastAsia="Times New Roman" w:hAnsi="Courier New" w:cs="Courier New"/>
            <w:color w:val="000000"/>
            <w:sz w:val="20"/>
            <w:szCs w:val="20"/>
          </w:rPr>
          <w:t xml:space="preserve">                        ghostdy[i] = -ghostdy[i];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color w:val="000000"/>
          <w:sz w:val="20"/>
          <w:szCs w:val="20"/>
        </w:rPr>
      </w:pPr>
      <w:ins w:id="47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color w:val="000000"/>
          <w:sz w:val="20"/>
          <w:szCs w:val="20"/>
        </w:rPr>
      </w:pPr>
      <w:ins w:id="482"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4" w:author="Unknown"/>
          <w:rFonts w:ascii="Courier New" w:eastAsia="Times New Roman" w:hAnsi="Courier New" w:cs="Courier New"/>
          <w:color w:val="000000"/>
          <w:sz w:val="20"/>
          <w:szCs w:val="20"/>
        </w:rPr>
      </w:pPr>
      <w:ins w:id="485" w:author="Unknown">
        <w:r w:rsidRPr="00C20F8E">
          <w:rPr>
            <w:rFonts w:ascii="Courier New" w:eastAsia="Times New Roman" w:hAnsi="Courier New" w:cs="Courier New"/>
            <w:color w:val="000000"/>
            <w:sz w:val="20"/>
            <w:szCs w:val="20"/>
          </w:rPr>
          <w:t xml:space="preserve">                    count = (int) (Math.random() * 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7" w:author="Unknown"/>
          <w:rFonts w:ascii="Courier New" w:eastAsia="Times New Roman" w:hAnsi="Courier New" w:cs="Courier New"/>
          <w:color w:val="000000"/>
          <w:sz w:val="20"/>
          <w:szCs w:val="20"/>
        </w:rPr>
      </w:pPr>
      <w:ins w:id="488" w:author="Unknown">
        <w:r w:rsidRPr="00C20F8E">
          <w:rPr>
            <w:rFonts w:ascii="Courier New" w:eastAsia="Times New Roman" w:hAnsi="Courier New" w:cs="Courier New"/>
            <w:color w:val="000000"/>
            <w:sz w:val="20"/>
            <w:szCs w:val="20"/>
          </w:rPr>
          <w:t xml:space="preserve">                    if (count &gt; 3)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color w:val="000000"/>
          <w:sz w:val="20"/>
          <w:szCs w:val="20"/>
        </w:rPr>
      </w:pPr>
      <w:ins w:id="490" w:author="Unknown">
        <w:r w:rsidRPr="00C20F8E">
          <w:rPr>
            <w:rFonts w:ascii="Courier New" w:eastAsia="Times New Roman" w:hAnsi="Courier New" w:cs="Courier New"/>
            <w:color w:val="000000"/>
            <w:sz w:val="20"/>
            <w:szCs w:val="20"/>
          </w:rPr>
          <w:t xml:space="preserve">                        count =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color w:val="000000"/>
          <w:sz w:val="20"/>
          <w:szCs w:val="20"/>
        </w:rPr>
      </w:pPr>
      <w:ins w:id="49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ins w:id="495" w:author="Unknown">
        <w:r w:rsidRPr="00C20F8E">
          <w:rPr>
            <w:rFonts w:ascii="Courier New" w:eastAsia="Times New Roman" w:hAnsi="Courier New" w:cs="Courier New"/>
            <w:color w:val="000000"/>
            <w:sz w:val="20"/>
            <w:szCs w:val="20"/>
          </w:rPr>
          <w:t xml:space="preserve">                    ghostdx[i] = dx[count];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color w:val="000000"/>
          <w:sz w:val="20"/>
          <w:szCs w:val="20"/>
        </w:rPr>
      </w:pPr>
      <w:ins w:id="497" w:author="Unknown">
        <w:r w:rsidRPr="00C20F8E">
          <w:rPr>
            <w:rFonts w:ascii="Courier New" w:eastAsia="Times New Roman" w:hAnsi="Courier New" w:cs="Courier New"/>
            <w:color w:val="000000"/>
            <w:sz w:val="20"/>
            <w:szCs w:val="20"/>
          </w:rPr>
          <w:t xml:space="preserve">                    ghostdy[i] = dy[count];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color w:val="000000"/>
          <w:sz w:val="20"/>
          <w:szCs w:val="20"/>
        </w:rPr>
      </w:pPr>
      <w:ins w:id="49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color w:val="000000"/>
          <w:sz w:val="20"/>
          <w:szCs w:val="20"/>
        </w:rPr>
      </w:pPr>
      <w:ins w:id="50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ins w:id="505" w:author="Unknown">
        <w:r w:rsidRPr="00C20F8E">
          <w:rPr>
            <w:rFonts w:ascii="Courier New" w:eastAsia="Times New Roman" w:hAnsi="Courier New" w:cs="Courier New"/>
            <w:color w:val="000000"/>
            <w:sz w:val="20"/>
            <w:szCs w:val="20"/>
          </w:rPr>
          <w:t xml:space="preserve">            ghostx[i] = ghostx[i] + (ghostdx[i] * ghostspeed[i]);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Courier New" w:eastAsia="Times New Roman" w:hAnsi="Courier New" w:cs="Courier New"/>
          <w:color w:val="000000"/>
          <w:sz w:val="20"/>
          <w:szCs w:val="20"/>
        </w:rPr>
      </w:pPr>
      <w:ins w:id="507" w:author="Unknown">
        <w:r w:rsidRPr="00C20F8E">
          <w:rPr>
            <w:rFonts w:ascii="Courier New" w:eastAsia="Times New Roman" w:hAnsi="Courier New" w:cs="Courier New"/>
            <w:color w:val="000000"/>
            <w:sz w:val="20"/>
            <w:szCs w:val="20"/>
          </w:rPr>
          <w:t xml:space="preserve">            ghosty[i] = ghosty[i] + (ghostdy[i] * ghostspeed[i]);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C20F8E">
          <w:rPr>
            <w:rFonts w:ascii="Courier New" w:eastAsia="Times New Roman" w:hAnsi="Courier New" w:cs="Courier New"/>
            <w:color w:val="000000"/>
            <w:sz w:val="20"/>
            <w:szCs w:val="20"/>
          </w:rPr>
          <w:t xml:space="preserve">            drawGhost(g2d, ghostx[i] + 1, ghosty[i]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color w:val="000000"/>
          <w:sz w:val="20"/>
          <w:szCs w:val="20"/>
        </w:rPr>
      </w:pPr>
      <w:ins w:id="512" w:author="Unknown">
        <w:r w:rsidRPr="00C20F8E">
          <w:rPr>
            <w:rFonts w:ascii="Courier New" w:eastAsia="Times New Roman" w:hAnsi="Courier New" w:cs="Courier New"/>
            <w:color w:val="000000"/>
            <w:sz w:val="20"/>
            <w:szCs w:val="20"/>
          </w:rPr>
          <w:t xml:space="preserve">            if (pacmanx &gt; (ghostx[i] - 12) &amp;&amp; pacmanx &lt; (ghostx[i] + 12)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ins w:id="514" w:author="Unknown">
        <w:r w:rsidRPr="00C20F8E">
          <w:rPr>
            <w:rFonts w:ascii="Courier New" w:eastAsia="Times New Roman" w:hAnsi="Courier New" w:cs="Courier New"/>
            <w:color w:val="000000"/>
            <w:sz w:val="20"/>
            <w:szCs w:val="20"/>
          </w:rPr>
          <w:t xml:space="preserve">                    &amp;&amp; pacmany &gt; (ghosty[i] - 12) &amp;&amp; pacmany &lt; (ghosty[i] + 12)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5" w:author="Unknown"/>
          <w:rFonts w:ascii="Courier New" w:eastAsia="Times New Roman" w:hAnsi="Courier New" w:cs="Courier New"/>
          <w:color w:val="000000"/>
          <w:sz w:val="20"/>
          <w:szCs w:val="20"/>
        </w:rPr>
      </w:pPr>
      <w:ins w:id="516" w:author="Unknown">
        <w:r w:rsidRPr="00C20F8E">
          <w:rPr>
            <w:rFonts w:ascii="Courier New" w:eastAsia="Times New Roman" w:hAnsi="Courier New" w:cs="Courier New"/>
            <w:color w:val="000000"/>
            <w:sz w:val="20"/>
            <w:szCs w:val="20"/>
          </w:rPr>
          <w:t xml:space="preserve">                    &amp;&amp; ingame)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color w:val="000000"/>
          <w:sz w:val="20"/>
          <w:szCs w:val="20"/>
        </w:rPr>
      </w:pPr>
      <w:ins w:id="519" w:author="Unknown">
        <w:r w:rsidRPr="00C20F8E">
          <w:rPr>
            <w:rFonts w:ascii="Courier New" w:eastAsia="Times New Roman" w:hAnsi="Courier New" w:cs="Courier New"/>
            <w:color w:val="000000"/>
            <w:sz w:val="20"/>
            <w:szCs w:val="20"/>
          </w:rPr>
          <w:t xml:space="preserve">                dying = true;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color w:val="000000"/>
          <w:sz w:val="20"/>
          <w:szCs w:val="20"/>
        </w:rPr>
      </w:pPr>
      <w:ins w:id="52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color w:val="000000"/>
          <w:sz w:val="20"/>
          <w:szCs w:val="20"/>
        </w:rPr>
      </w:pPr>
      <w:ins w:id="52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color w:val="000000"/>
          <w:sz w:val="20"/>
          <w:szCs w:val="20"/>
        </w:rPr>
      </w:pPr>
      <w:ins w:id="525"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color w:val="000000"/>
          <w:sz w:val="20"/>
          <w:szCs w:val="20"/>
        </w:rPr>
      </w:pPr>
      <w:ins w:id="528" w:author="Unknown">
        <w:r w:rsidRPr="00C20F8E">
          <w:rPr>
            <w:rFonts w:ascii="Courier New" w:eastAsia="Times New Roman" w:hAnsi="Courier New" w:cs="Courier New"/>
            <w:color w:val="000000"/>
            <w:sz w:val="20"/>
            <w:szCs w:val="20"/>
          </w:rPr>
          <w:t xml:space="preserve">    private void drawGhost(Graphics2D g2d, int x, int y)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color w:val="000000"/>
          <w:sz w:val="20"/>
          <w:szCs w:val="20"/>
        </w:rPr>
      </w:pPr>
      <w:ins w:id="531" w:author="Unknown">
        <w:r w:rsidRPr="00C20F8E">
          <w:rPr>
            <w:rFonts w:ascii="Courier New" w:eastAsia="Times New Roman" w:hAnsi="Courier New" w:cs="Courier New"/>
            <w:color w:val="000000"/>
            <w:sz w:val="20"/>
            <w:szCs w:val="20"/>
          </w:rPr>
          <w:t xml:space="preserve">        g2d.drawImage(ghost, x, y,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Courier New" w:eastAsia="Times New Roman" w:hAnsi="Courier New" w:cs="Courier New"/>
          <w:color w:val="000000"/>
          <w:sz w:val="20"/>
          <w:szCs w:val="20"/>
        </w:rPr>
      </w:pPr>
      <w:ins w:id="53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color w:val="000000"/>
          <w:sz w:val="20"/>
          <w:szCs w:val="20"/>
        </w:rPr>
      </w:pPr>
      <w:ins w:id="536" w:author="Unknown">
        <w:r w:rsidRPr="00C20F8E">
          <w:rPr>
            <w:rFonts w:ascii="Courier New" w:eastAsia="Times New Roman" w:hAnsi="Courier New" w:cs="Courier New"/>
            <w:color w:val="000000"/>
            <w:sz w:val="20"/>
            <w:szCs w:val="20"/>
          </w:rPr>
          <w:t xml:space="preserve">    private void movePacman()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Courier New" w:eastAsia="Times New Roman" w:hAnsi="Courier New" w:cs="Courier New"/>
          <w:color w:val="000000"/>
          <w:sz w:val="20"/>
          <w:szCs w:val="20"/>
        </w:rPr>
      </w:pPr>
      <w:ins w:id="539" w:author="Unknown">
        <w:r w:rsidRPr="00C20F8E">
          <w:rPr>
            <w:rFonts w:ascii="Courier New" w:eastAsia="Times New Roman" w:hAnsi="Courier New" w:cs="Courier New"/>
            <w:color w:val="000000"/>
            <w:sz w:val="20"/>
            <w:szCs w:val="20"/>
          </w:rPr>
          <w:lastRenderedPageBreak/>
          <w:t xml:space="preserve">        int pos;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color w:val="000000"/>
          <w:sz w:val="20"/>
          <w:szCs w:val="20"/>
        </w:rPr>
      </w:pPr>
      <w:ins w:id="541" w:author="Unknown">
        <w:r w:rsidRPr="00C20F8E">
          <w:rPr>
            <w:rFonts w:ascii="Courier New" w:eastAsia="Times New Roman" w:hAnsi="Courier New" w:cs="Courier New"/>
            <w:color w:val="000000"/>
            <w:sz w:val="20"/>
            <w:szCs w:val="20"/>
          </w:rPr>
          <w:t xml:space="preserve">        short ch;</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urier New" w:eastAsia="Times New Roman" w:hAnsi="Courier New" w:cs="Courier New"/>
          <w:color w:val="000000"/>
          <w:sz w:val="20"/>
          <w:szCs w:val="20"/>
        </w:rPr>
      </w:pPr>
      <w:ins w:id="544" w:author="Unknown">
        <w:r w:rsidRPr="00C20F8E">
          <w:rPr>
            <w:rFonts w:ascii="Courier New" w:eastAsia="Times New Roman" w:hAnsi="Courier New" w:cs="Courier New"/>
            <w:color w:val="000000"/>
            <w:sz w:val="20"/>
            <w:szCs w:val="20"/>
          </w:rPr>
          <w:t xml:space="preserve">        if (reqdx == -pacmandx &amp;&amp; reqdy == -pacmandy)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C20F8E">
          <w:rPr>
            <w:rFonts w:ascii="Courier New" w:eastAsia="Times New Roman" w:hAnsi="Courier New" w:cs="Courier New"/>
            <w:color w:val="000000"/>
            <w:sz w:val="20"/>
            <w:szCs w:val="20"/>
          </w:rPr>
          <w:t xml:space="preserve">            pacmandx = reqdx;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7" w:author="Unknown"/>
          <w:rFonts w:ascii="Courier New" w:eastAsia="Times New Roman" w:hAnsi="Courier New" w:cs="Courier New"/>
          <w:color w:val="000000"/>
          <w:sz w:val="20"/>
          <w:szCs w:val="20"/>
        </w:rPr>
      </w:pPr>
      <w:ins w:id="548" w:author="Unknown">
        <w:r w:rsidRPr="00C20F8E">
          <w:rPr>
            <w:rFonts w:ascii="Courier New" w:eastAsia="Times New Roman" w:hAnsi="Courier New" w:cs="Courier New"/>
            <w:color w:val="000000"/>
            <w:sz w:val="20"/>
            <w:szCs w:val="20"/>
          </w:rPr>
          <w:t xml:space="preserve">            pacmandy = reqdy;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C20F8E">
          <w:rPr>
            <w:rFonts w:ascii="Courier New" w:eastAsia="Times New Roman" w:hAnsi="Courier New" w:cs="Courier New"/>
            <w:color w:val="000000"/>
            <w:sz w:val="20"/>
            <w:szCs w:val="20"/>
          </w:rPr>
          <w:t xml:space="preserve">            viewdx = pacmandx;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ins w:id="552" w:author="Unknown">
        <w:r w:rsidRPr="00C20F8E">
          <w:rPr>
            <w:rFonts w:ascii="Courier New" w:eastAsia="Times New Roman" w:hAnsi="Courier New" w:cs="Courier New"/>
            <w:color w:val="000000"/>
            <w:sz w:val="20"/>
            <w:szCs w:val="20"/>
          </w:rPr>
          <w:t xml:space="preserve">            viewdy = pacmandy;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6" w:author="Unknown"/>
          <w:rFonts w:ascii="Courier New" w:eastAsia="Times New Roman" w:hAnsi="Courier New" w:cs="Courier New"/>
          <w:color w:val="000000"/>
          <w:sz w:val="20"/>
          <w:szCs w:val="20"/>
        </w:rPr>
      </w:pPr>
      <w:ins w:id="557" w:author="Unknown">
        <w:r w:rsidRPr="00C20F8E">
          <w:rPr>
            <w:rFonts w:ascii="Courier New" w:eastAsia="Times New Roman" w:hAnsi="Courier New" w:cs="Courier New"/>
            <w:color w:val="000000"/>
            <w:sz w:val="20"/>
            <w:szCs w:val="20"/>
          </w:rPr>
          <w:t xml:space="preserve">        if (pacmanx % blocksize == 0 &amp;&amp; pacmany % blocksize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color w:val="000000"/>
          <w:sz w:val="20"/>
          <w:szCs w:val="20"/>
        </w:rPr>
      </w:pPr>
      <w:ins w:id="559" w:author="Unknown">
        <w:r w:rsidRPr="00C20F8E">
          <w:rPr>
            <w:rFonts w:ascii="Courier New" w:eastAsia="Times New Roman" w:hAnsi="Courier New" w:cs="Courier New"/>
            <w:color w:val="000000"/>
            <w:sz w:val="20"/>
            <w:szCs w:val="20"/>
          </w:rPr>
          <w:t xml:space="preserve">            pos = pacmanx / blocksize + nrofblocks * (int) (pacmany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Unknown"/>
          <w:rFonts w:ascii="Courier New" w:eastAsia="Times New Roman" w:hAnsi="Courier New" w:cs="Courier New"/>
          <w:color w:val="000000"/>
          <w:sz w:val="20"/>
          <w:szCs w:val="20"/>
        </w:rPr>
      </w:pPr>
      <w:ins w:id="561" w:author="Unknown">
        <w:r w:rsidRPr="00C20F8E">
          <w:rPr>
            <w:rFonts w:ascii="Courier New" w:eastAsia="Times New Roman" w:hAnsi="Courier New" w:cs="Courier New"/>
            <w:color w:val="000000"/>
            <w:sz w:val="20"/>
            <w:szCs w:val="20"/>
          </w:rPr>
          <w:t xml:space="preserve">            ch = screendata[pos];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ins w:id="564" w:author="Unknown">
        <w:r w:rsidRPr="00C20F8E">
          <w:rPr>
            <w:rFonts w:ascii="Courier New" w:eastAsia="Times New Roman" w:hAnsi="Courier New" w:cs="Courier New"/>
            <w:color w:val="000000"/>
            <w:sz w:val="20"/>
            <w:szCs w:val="20"/>
          </w:rPr>
          <w:t xml:space="preserve">            if ((ch &amp; 16)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5" w:author="Unknown"/>
          <w:rFonts w:ascii="Courier New" w:eastAsia="Times New Roman" w:hAnsi="Courier New" w:cs="Courier New"/>
          <w:color w:val="000000"/>
          <w:sz w:val="20"/>
          <w:szCs w:val="20"/>
        </w:rPr>
      </w:pPr>
      <w:ins w:id="566" w:author="Unknown">
        <w:r w:rsidRPr="00C20F8E">
          <w:rPr>
            <w:rFonts w:ascii="Courier New" w:eastAsia="Times New Roman" w:hAnsi="Courier New" w:cs="Courier New"/>
            <w:color w:val="000000"/>
            <w:sz w:val="20"/>
            <w:szCs w:val="20"/>
          </w:rPr>
          <w:t xml:space="preserve">                screendata[pos] = (short) (ch &amp; 15);</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7" w:author="Unknown"/>
          <w:rFonts w:ascii="Courier New" w:eastAsia="Times New Roman" w:hAnsi="Courier New" w:cs="Courier New"/>
          <w:color w:val="000000"/>
          <w:sz w:val="20"/>
          <w:szCs w:val="20"/>
        </w:rPr>
      </w:pPr>
      <w:ins w:id="568" w:author="Unknown">
        <w:r w:rsidRPr="00C20F8E">
          <w:rPr>
            <w:rFonts w:ascii="Courier New" w:eastAsia="Times New Roman" w:hAnsi="Courier New" w:cs="Courier New"/>
            <w:color w:val="000000"/>
            <w:sz w:val="20"/>
            <w:szCs w:val="20"/>
          </w:rPr>
          <w:t xml:space="preserve">                score++;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9" w:author="Unknown"/>
          <w:rFonts w:ascii="Courier New" w:eastAsia="Times New Roman" w:hAnsi="Courier New" w:cs="Courier New"/>
          <w:color w:val="000000"/>
          <w:sz w:val="20"/>
          <w:szCs w:val="20"/>
        </w:rPr>
      </w:pPr>
      <w:ins w:id="57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Courier New" w:eastAsia="Times New Roman" w:hAnsi="Courier New" w:cs="Courier New"/>
          <w:color w:val="000000"/>
          <w:sz w:val="20"/>
          <w:szCs w:val="20"/>
        </w:rPr>
      </w:pPr>
      <w:ins w:id="573" w:author="Unknown">
        <w:r w:rsidRPr="00C20F8E">
          <w:rPr>
            <w:rFonts w:ascii="Courier New" w:eastAsia="Times New Roman" w:hAnsi="Courier New" w:cs="Courier New"/>
            <w:color w:val="000000"/>
            <w:sz w:val="20"/>
            <w:szCs w:val="20"/>
          </w:rPr>
          <w:t xml:space="preserve">            if (reqdx != 0 || reqdy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Courier New" w:eastAsia="Times New Roman" w:hAnsi="Courier New" w:cs="Courier New"/>
          <w:color w:val="000000"/>
          <w:sz w:val="20"/>
          <w:szCs w:val="20"/>
        </w:rPr>
      </w:pPr>
      <w:ins w:id="575" w:author="Unknown">
        <w:r w:rsidRPr="00C20F8E">
          <w:rPr>
            <w:rFonts w:ascii="Courier New" w:eastAsia="Times New Roman" w:hAnsi="Courier New" w:cs="Courier New"/>
            <w:color w:val="000000"/>
            <w:sz w:val="20"/>
            <w:szCs w:val="20"/>
          </w:rPr>
          <w:t xml:space="preserve">                if (!((reqdx == -1 &amp;&amp; reqdy == 0 &amp;&amp; (ch &amp; 1)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Courier New" w:eastAsia="Times New Roman" w:hAnsi="Courier New" w:cs="Courier New"/>
          <w:color w:val="000000"/>
          <w:sz w:val="20"/>
          <w:szCs w:val="20"/>
        </w:rPr>
      </w:pPr>
      <w:ins w:id="577" w:author="Unknown">
        <w:r w:rsidRPr="00C20F8E">
          <w:rPr>
            <w:rFonts w:ascii="Courier New" w:eastAsia="Times New Roman" w:hAnsi="Courier New" w:cs="Courier New"/>
            <w:color w:val="000000"/>
            <w:sz w:val="20"/>
            <w:szCs w:val="20"/>
          </w:rPr>
          <w:t xml:space="preserve">                        || (reqdx == 1 &amp;&amp; reqdy == 0 &amp;&amp; (ch &amp; 4)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C20F8E">
          <w:rPr>
            <w:rFonts w:ascii="Courier New" w:eastAsia="Times New Roman" w:hAnsi="Courier New" w:cs="Courier New"/>
            <w:color w:val="000000"/>
            <w:sz w:val="20"/>
            <w:szCs w:val="20"/>
          </w:rPr>
          <w:t xml:space="preserve">                        || (reqdx == 0 &amp;&amp; reqdy == -1 &amp;&amp; (ch &amp; 2)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C20F8E">
          <w:rPr>
            <w:rFonts w:ascii="Courier New" w:eastAsia="Times New Roman" w:hAnsi="Courier New" w:cs="Courier New"/>
            <w:color w:val="000000"/>
            <w:sz w:val="20"/>
            <w:szCs w:val="20"/>
          </w:rPr>
          <w:t xml:space="preserve">                        || (reqdx == 0 &amp;&amp; reqdy == 1 &amp;&amp; (ch &amp; 8)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C20F8E">
          <w:rPr>
            <w:rFonts w:ascii="Courier New" w:eastAsia="Times New Roman" w:hAnsi="Courier New" w:cs="Courier New"/>
            <w:color w:val="000000"/>
            <w:sz w:val="20"/>
            <w:szCs w:val="20"/>
          </w:rPr>
          <w:t xml:space="preserve">                    pacmandx = reqdx;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C20F8E">
          <w:rPr>
            <w:rFonts w:ascii="Courier New" w:eastAsia="Times New Roman" w:hAnsi="Courier New" w:cs="Courier New"/>
            <w:color w:val="000000"/>
            <w:sz w:val="20"/>
            <w:szCs w:val="20"/>
          </w:rPr>
          <w:t xml:space="preserve">                    pacmandy = reqdy;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C20F8E">
          <w:rPr>
            <w:rFonts w:ascii="Courier New" w:eastAsia="Times New Roman" w:hAnsi="Courier New" w:cs="Courier New"/>
            <w:color w:val="000000"/>
            <w:sz w:val="20"/>
            <w:szCs w:val="20"/>
          </w:rPr>
          <w:t xml:space="preserve">                    viewdx = pacmandx;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color w:val="000000"/>
          <w:sz w:val="20"/>
          <w:szCs w:val="20"/>
        </w:rPr>
      </w:pPr>
      <w:ins w:id="589" w:author="Unknown">
        <w:r w:rsidRPr="00C20F8E">
          <w:rPr>
            <w:rFonts w:ascii="Courier New" w:eastAsia="Times New Roman" w:hAnsi="Courier New" w:cs="Courier New"/>
            <w:color w:val="000000"/>
            <w:sz w:val="20"/>
            <w:szCs w:val="20"/>
          </w:rPr>
          <w:t xml:space="preserve">                    viewdy = pacmandy;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Courier New" w:eastAsia="Times New Roman" w:hAnsi="Courier New" w:cs="Courier New"/>
          <w:color w:val="000000"/>
          <w:sz w:val="20"/>
          <w:szCs w:val="20"/>
        </w:rPr>
      </w:pPr>
      <w:ins w:id="59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2" w:author="Unknown"/>
          <w:rFonts w:ascii="Courier New" w:eastAsia="Times New Roman" w:hAnsi="Courier New" w:cs="Courier New"/>
          <w:color w:val="000000"/>
          <w:sz w:val="20"/>
          <w:szCs w:val="20"/>
        </w:rPr>
      </w:pPr>
      <w:ins w:id="59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C20F8E">
          <w:rPr>
            <w:rFonts w:ascii="Courier New" w:eastAsia="Times New Roman" w:hAnsi="Courier New" w:cs="Courier New"/>
            <w:color w:val="000000"/>
            <w:sz w:val="20"/>
            <w:szCs w:val="20"/>
          </w:rPr>
          <w:t xml:space="preserve">            // Check for standstill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ins w:id="598" w:author="Unknown">
        <w:r w:rsidRPr="00C20F8E">
          <w:rPr>
            <w:rFonts w:ascii="Courier New" w:eastAsia="Times New Roman" w:hAnsi="Courier New" w:cs="Courier New"/>
            <w:color w:val="000000"/>
            <w:sz w:val="20"/>
            <w:szCs w:val="20"/>
          </w:rPr>
          <w:t xml:space="preserve">            if ((pacmandx == -1 &amp;&amp; pacmandy == 0 &amp;&amp; (ch &amp; 1)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color w:val="000000"/>
          <w:sz w:val="20"/>
          <w:szCs w:val="20"/>
        </w:rPr>
      </w:pPr>
      <w:ins w:id="600" w:author="Unknown">
        <w:r w:rsidRPr="00C20F8E">
          <w:rPr>
            <w:rFonts w:ascii="Courier New" w:eastAsia="Times New Roman" w:hAnsi="Courier New" w:cs="Courier New"/>
            <w:color w:val="000000"/>
            <w:sz w:val="20"/>
            <w:szCs w:val="20"/>
          </w:rPr>
          <w:t xml:space="preserve">                    || (pacmandx == 1 &amp;&amp; pacmandy == 0 &amp;&amp; (ch &amp; 4)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color w:val="000000"/>
          <w:sz w:val="20"/>
          <w:szCs w:val="20"/>
        </w:rPr>
      </w:pPr>
      <w:ins w:id="602" w:author="Unknown">
        <w:r w:rsidRPr="00C20F8E">
          <w:rPr>
            <w:rFonts w:ascii="Courier New" w:eastAsia="Times New Roman" w:hAnsi="Courier New" w:cs="Courier New"/>
            <w:color w:val="000000"/>
            <w:sz w:val="20"/>
            <w:szCs w:val="20"/>
          </w:rPr>
          <w:t xml:space="preserve">                    || (pacmandx == 0 &amp;&amp; pacmandy == -1 &amp;&amp; (ch &amp; 2)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color w:val="000000"/>
          <w:sz w:val="20"/>
          <w:szCs w:val="20"/>
        </w:rPr>
      </w:pPr>
      <w:ins w:id="604" w:author="Unknown">
        <w:r w:rsidRPr="00C20F8E">
          <w:rPr>
            <w:rFonts w:ascii="Courier New" w:eastAsia="Times New Roman" w:hAnsi="Courier New" w:cs="Courier New"/>
            <w:color w:val="000000"/>
            <w:sz w:val="20"/>
            <w:szCs w:val="20"/>
          </w:rPr>
          <w:t xml:space="preserve">                    || (pacmandx == 0 &amp;&amp; pacmandy == 1 &amp;&amp; (ch &amp; 8) != 0))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color w:val="000000"/>
          <w:sz w:val="20"/>
          <w:szCs w:val="20"/>
        </w:rPr>
      </w:pPr>
      <w:ins w:id="606" w:author="Unknown">
        <w:r w:rsidRPr="00C20F8E">
          <w:rPr>
            <w:rFonts w:ascii="Courier New" w:eastAsia="Times New Roman" w:hAnsi="Courier New" w:cs="Courier New"/>
            <w:color w:val="000000"/>
            <w:sz w:val="20"/>
            <w:szCs w:val="20"/>
          </w:rPr>
          <w:t xml:space="preserve">                pacmandx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7" w:author="Unknown"/>
          <w:rFonts w:ascii="Courier New" w:eastAsia="Times New Roman" w:hAnsi="Courier New" w:cs="Courier New"/>
          <w:color w:val="000000"/>
          <w:sz w:val="20"/>
          <w:szCs w:val="20"/>
        </w:rPr>
      </w:pPr>
      <w:ins w:id="608" w:author="Unknown">
        <w:r w:rsidRPr="00C20F8E">
          <w:rPr>
            <w:rFonts w:ascii="Courier New" w:eastAsia="Times New Roman" w:hAnsi="Courier New" w:cs="Courier New"/>
            <w:color w:val="000000"/>
            <w:sz w:val="20"/>
            <w:szCs w:val="20"/>
          </w:rPr>
          <w:t xml:space="preserve">                pacmandy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color w:val="000000"/>
          <w:sz w:val="20"/>
          <w:szCs w:val="20"/>
        </w:rPr>
      </w:pPr>
      <w:ins w:id="61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color w:val="000000"/>
          <w:sz w:val="20"/>
          <w:szCs w:val="20"/>
        </w:rPr>
      </w:pPr>
      <w:ins w:id="61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color w:val="000000"/>
          <w:sz w:val="20"/>
          <w:szCs w:val="20"/>
        </w:rPr>
      </w:pPr>
      <w:ins w:id="614" w:author="Unknown">
        <w:r w:rsidRPr="00C20F8E">
          <w:rPr>
            <w:rFonts w:ascii="Courier New" w:eastAsia="Times New Roman" w:hAnsi="Courier New" w:cs="Courier New"/>
            <w:color w:val="000000"/>
            <w:sz w:val="20"/>
            <w:szCs w:val="20"/>
          </w:rPr>
          <w:t xml:space="preserve">        pacmanx = pacmanx + pacmanspeed * pacmandx;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C20F8E">
          <w:rPr>
            <w:rFonts w:ascii="Courier New" w:eastAsia="Times New Roman" w:hAnsi="Courier New" w:cs="Courier New"/>
            <w:color w:val="000000"/>
            <w:sz w:val="20"/>
            <w:szCs w:val="20"/>
          </w:rPr>
          <w:t xml:space="preserve">        pacmany = pacmany + pacmanspeed * pacmandy;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rPr>
      </w:pPr>
      <w:ins w:id="621" w:author="Unknown">
        <w:r w:rsidRPr="00C20F8E">
          <w:rPr>
            <w:rFonts w:ascii="Courier New" w:eastAsia="Times New Roman" w:hAnsi="Courier New" w:cs="Courier New"/>
            <w:color w:val="000000"/>
            <w:sz w:val="20"/>
            <w:szCs w:val="20"/>
          </w:rPr>
          <w:t xml:space="preserve">    private void drawPacman(Graphics2D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3" w:author="Unknown"/>
          <w:rFonts w:ascii="Courier New" w:eastAsia="Times New Roman" w:hAnsi="Courier New" w:cs="Courier New"/>
          <w:color w:val="000000"/>
          <w:sz w:val="20"/>
          <w:szCs w:val="20"/>
        </w:rPr>
      </w:pPr>
      <w:ins w:id="624" w:author="Unknown">
        <w:r w:rsidRPr="00C20F8E">
          <w:rPr>
            <w:rFonts w:ascii="Courier New" w:eastAsia="Times New Roman" w:hAnsi="Courier New" w:cs="Courier New"/>
            <w:color w:val="000000"/>
            <w:sz w:val="20"/>
            <w:szCs w:val="20"/>
          </w:rPr>
          <w:t xml:space="preserve">        if (viewdx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color w:val="000000"/>
          <w:sz w:val="20"/>
          <w:szCs w:val="20"/>
        </w:rPr>
      </w:pPr>
      <w:ins w:id="626" w:author="Unknown">
        <w:r w:rsidRPr="00C20F8E">
          <w:rPr>
            <w:rFonts w:ascii="Courier New" w:eastAsia="Times New Roman" w:hAnsi="Courier New" w:cs="Courier New"/>
            <w:color w:val="000000"/>
            <w:sz w:val="20"/>
            <w:szCs w:val="20"/>
          </w:rPr>
          <w:t xml:space="preserve">            drawPacnanLeft(g2d);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color w:val="000000"/>
          <w:sz w:val="20"/>
          <w:szCs w:val="20"/>
        </w:rPr>
      </w:pPr>
      <w:ins w:id="628" w:author="Unknown">
        <w:r w:rsidRPr="00C20F8E">
          <w:rPr>
            <w:rFonts w:ascii="Courier New" w:eastAsia="Times New Roman" w:hAnsi="Courier New" w:cs="Courier New"/>
            <w:color w:val="000000"/>
            <w:sz w:val="20"/>
            <w:szCs w:val="20"/>
          </w:rPr>
          <w:t xml:space="preserve">        } else if (viewdx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color w:val="000000"/>
          <w:sz w:val="20"/>
          <w:szCs w:val="20"/>
        </w:rPr>
      </w:pPr>
      <w:ins w:id="630" w:author="Unknown">
        <w:r w:rsidRPr="00C20F8E">
          <w:rPr>
            <w:rFonts w:ascii="Courier New" w:eastAsia="Times New Roman" w:hAnsi="Courier New" w:cs="Courier New"/>
            <w:color w:val="000000"/>
            <w:sz w:val="20"/>
            <w:szCs w:val="20"/>
          </w:rPr>
          <w:t xml:space="preserve">            drawPacmanRight(g2d);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color w:val="000000"/>
          <w:sz w:val="20"/>
          <w:szCs w:val="20"/>
        </w:rPr>
      </w:pPr>
      <w:ins w:id="632" w:author="Unknown">
        <w:r w:rsidRPr="00C20F8E">
          <w:rPr>
            <w:rFonts w:ascii="Courier New" w:eastAsia="Times New Roman" w:hAnsi="Courier New" w:cs="Courier New"/>
            <w:color w:val="000000"/>
            <w:sz w:val="20"/>
            <w:szCs w:val="20"/>
          </w:rPr>
          <w:t xml:space="preserve">        } else if (viewdy == -1)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color w:val="000000"/>
          <w:sz w:val="20"/>
          <w:szCs w:val="20"/>
        </w:rPr>
      </w:pPr>
      <w:ins w:id="634" w:author="Unknown">
        <w:r w:rsidRPr="00C20F8E">
          <w:rPr>
            <w:rFonts w:ascii="Courier New" w:eastAsia="Times New Roman" w:hAnsi="Courier New" w:cs="Courier New"/>
            <w:color w:val="000000"/>
            <w:sz w:val="20"/>
            <w:szCs w:val="20"/>
          </w:rPr>
          <w:t xml:space="preserve">            drawPacmanUp(g2d);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ins w:id="638" w:author="Unknown">
        <w:r w:rsidRPr="00C20F8E">
          <w:rPr>
            <w:rFonts w:ascii="Courier New" w:eastAsia="Times New Roman" w:hAnsi="Courier New" w:cs="Courier New"/>
            <w:color w:val="000000"/>
            <w:sz w:val="20"/>
            <w:szCs w:val="20"/>
          </w:rPr>
          <w:t xml:space="preserve">            drawPacmanDown(g2d);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Courier New" w:eastAsia="Times New Roman" w:hAnsi="Courier New" w:cs="Courier New"/>
          <w:color w:val="000000"/>
          <w:sz w:val="20"/>
          <w:szCs w:val="20"/>
        </w:rPr>
      </w:pPr>
      <w:ins w:id="64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1" w:author="Unknown"/>
          <w:rFonts w:ascii="Courier New" w:eastAsia="Times New Roman" w:hAnsi="Courier New" w:cs="Courier New"/>
          <w:color w:val="000000"/>
          <w:sz w:val="20"/>
          <w:szCs w:val="20"/>
        </w:rPr>
      </w:pPr>
      <w:ins w:id="642" w:author="Unknown">
        <w:r w:rsidRPr="00C20F8E">
          <w:rPr>
            <w:rFonts w:ascii="Courier New" w:eastAsia="Times New Roman" w:hAnsi="Courier New" w:cs="Courier New"/>
            <w:color w:val="000000"/>
            <w:sz w:val="20"/>
            <w:szCs w:val="20"/>
          </w:rPr>
          <w:lastRenderedPageBreak/>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color w:val="000000"/>
          <w:sz w:val="20"/>
          <w:szCs w:val="20"/>
        </w:rPr>
      </w:pPr>
      <w:ins w:id="645" w:author="Unknown">
        <w:r w:rsidRPr="00C20F8E">
          <w:rPr>
            <w:rFonts w:ascii="Courier New" w:eastAsia="Times New Roman" w:hAnsi="Courier New" w:cs="Courier New"/>
            <w:color w:val="000000"/>
            <w:sz w:val="20"/>
            <w:szCs w:val="20"/>
          </w:rPr>
          <w:t xml:space="preserve">    private void drawPacmanUp(Graphics2D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7" w:author="Unknown"/>
          <w:rFonts w:ascii="Courier New" w:eastAsia="Times New Roman" w:hAnsi="Courier New" w:cs="Courier New"/>
          <w:color w:val="000000"/>
          <w:sz w:val="20"/>
          <w:szCs w:val="20"/>
        </w:rPr>
      </w:pPr>
      <w:ins w:id="648" w:author="Unknown">
        <w:r w:rsidRPr="00C20F8E">
          <w:rPr>
            <w:rFonts w:ascii="Courier New" w:eastAsia="Times New Roman" w:hAnsi="Courier New" w:cs="Courier New"/>
            <w:color w:val="000000"/>
            <w:sz w:val="20"/>
            <w:szCs w:val="20"/>
          </w:rPr>
          <w:t xml:space="preserve">        switch (pacmananimpos)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9" w:author="Unknown"/>
          <w:rFonts w:ascii="Courier New" w:eastAsia="Times New Roman" w:hAnsi="Courier New" w:cs="Courier New"/>
          <w:color w:val="000000"/>
          <w:sz w:val="20"/>
          <w:szCs w:val="20"/>
        </w:rPr>
      </w:pPr>
      <w:ins w:id="650" w:author="Unknown">
        <w:r w:rsidRPr="00C20F8E">
          <w:rPr>
            <w:rFonts w:ascii="Courier New" w:eastAsia="Times New Roman" w:hAnsi="Courier New" w:cs="Courier New"/>
            <w:color w:val="000000"/>
            <w:sz w:val="20"/>
            <w:szCs w:val="20"/>
          </w:rPr>
          <w:t xml:space="preserve">            case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1" w:author="Unknown"/>
          <w:rFonts w:ascii="Courier New" w:eastAsia="Times New Roman" w:hAnsi="Courier New" w:cs="Courier New"/>
          <w:color w:val="000000"/>
          <w:sz w:val="20"/>
          <w:szCs w:val="20"/>
        </w:rPr>
      </w:pPr>
      <w:ins w:id="652" w:author="Unknown">
        <w:r w:rsidRPr="00C20F8E">
          <w:rPr>
            <w:rFonts w:ascii="Courier New" w:eastAsia="Times New Roman" w:hAnsi="Courier New" w:cs="Courier New"/>
            <w:color w:val="000000"/>
            <w:sz w:val="20"/>
            <w:szCs w:val="20"/>
          </w:rPr>
          <w:t xml:space="preserve">                g2d.drawImage(pacman2up,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Courier New" w:eastAsia="Times New Roman" w:hAnsi="Courier New" w:cs="Courier New"/>
          <w:color w:val="000000"/>
          <w:sz w:val="20"/>
          <w:szCs w:val="20"/>
        </w:rPr>
      </w:pPr>
      <w:ins w:id="654"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color w:val="000000"/>
          <w:sz w:val="20"/>
          <w:szCs w:val="20"/>
        </w:rPr>
      </w:pPr>
      <w:ins w:id="656" w:author="Unknown">
        <w:r w:rsidRPr="00C20F8E">
          <w:rPr>
            <w:rFonts w:ascii="Courier New" w:eastAsia="Times New Roman" w:hAnsi="Courier New" w:cs="Courier New"/>
            <w:color w:val="000000"/>
            <w:sz w:val="20"/>
            <w:szCs w:val="20"/>
          </w:rPr>
          <w:t xml:space="preserve">            case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color w:val="000000"/>
          <w:sz w:val="20"/>
          <w:szCs w:val="20"/>
        </w:rPr>
      </w:pPr>
      <w:ins w:id="658" w:author="Unknown">
        <w:r w:rsidRPr="00C20F8E">
          <w:rPr>
            <w:rFonts w:ascii="Courier New" w:eastAsia="Times New Roman" w:hAnsi="Courier New" w:cs="Courier New"/>
            <w:color w:val="000000"/>
            <w:sz w:val="20"/>
            <w:szCs w:val="20"/>
          </w:rPr>
          <w:t xml:space="preserve">                g2d.drawImage(pacman3up,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9" w:author="Unknown"/>
          <w:rFonts w:ascii="Courier New" w:eastAsia="Times New Roman" w:hAnsi="Courier New" w:cs="Courier New"/>
          <w:color w:val="000000"/>
          <w:sz w:val="20"/>
          <w:szCs w:val="20"/>
        </w:rPr>
      </w:pPr>
      <w:ins w:id="660"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1" w:author="Unknown"/>
          <w:rFonts w:ascii="Courier New" w:eastAsia="Times New Roman" w:hAnsi="Courier New" w:cs="Courier New"/>
          <w:color w:val="000000"/>
          <w:sz w:val="20"/>
          <w:szCs w:val="20"/>
        </w:rPr>
      </w:pPr>
      <w:ins w:id="662" w:author="Unknown">
        <w:r w:rsidRPr="00C20F8E">
          <w:rPr>
            <w:rFonts w:ascii="Courier New" w:eastAsia="Times New Roman" w:hAnsi="Courier New" w:cs="Courier New"/>
            <w:color w:val="000000"/>
            <w:sz w:val="20"/>
            <w:szCs w:val="20"/>
          </w:rPr>
          <w:t xml:space="preserve">            case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3" w:author="Unknown"/>
          <w:rFonts w:ascii="Courier New" w:eastAsia="Times New Roman" w:hAnsi="Courier New" w:cs="Courier New"/>
          <w:color w:val="000000"/>
          <w:sz w:val="20"/>
          <w:szCs w:val="20"/>
        </w:rPr>
      </w:pPr>
      <w:ins w:id="664" w:author="Unknown">
        <w:r w:rsidRPr="00C20F8E">
          <w:rPr>
            <w:rFonts w:ascii="Courier New" w:eastAsia="Times New Roman" w:hAnsi="Courier New" w:cs="Courier New"/>
            <w:color w:val="000000"/>
            <w:sz w:val="20"/>
            <w:szCs w:val="20"/>
          </w:rPr>
          <w:t xml:space="preserve">                g2d.drawImage(pacman4up,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5" w:author="Unknown"/>
          <w:rFonts w:ascii="Courier New" w:eastAsia="Times New Roman" w:hAnsi="Courier New" w:cs="Courier New"/>
          <w:color w:val="000000"/>
          <w:sz w:val="20"/>
          <w:szCs w:val="20"/>
        </w:rPr>
      </w:pPr>
      <w:ins w:id="666"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color w:val="000000"/>
          <w:sz w:val="20"/>
          <w:szCs w:val="20"/>
        </w:rPr>
      </w:pPr>
      <w:ins w:id="668" w:author="Unknown">
        <w:r w:rsidRPr="00C20F8E">
          <w:rPr>
            <w:rFonts w:ascii="Courier New" w:eastAsia="Times New Roman" w:hAnsi="Courier New" w:cs="Courier New"/>
            <w:color w:val="000000"/>
            <w:sz w:val="20"/>
            <w:szCs w:val="20"/>
          </w:rPr>
          <w:t xml:space="preserve">            default: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color w:val="000000"/>
          <w:sz w:val="20"/>
          <w:szCs w:val="20"/>
        </w:rPr>
      </w:pPr>
      <w:ins w:id="670" w:author="Unknown">
        <w:r w:rsidRPr="00C20F8E">
          <w:rPr>
            <w:rFonts w:ascii="Courier New" w:eastAsia="Times New Roman" w:hAnsi="Courier New" w:cs="Courier New"/>
            <w:color w:val="000000"/>
            <w:sz w:val="20"/>
            <w:szCs w:val="20"/>
          </w:rPr>
          <w:t xml:space="preserve">                g2d.drawImage(pacman1,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color w:val="000000"/>
          <w:sz w:val="20"/>
          <w:szCs w:val="20"/>
        </w:rPr>
      </w:pPr>
      <w:ins w:id="672"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color w:val="000000"/>
          <w:sz w:val="20"/>
          <w:szCs w:val="20"/>
        </w:rPr>
      </w:pPr>
      <w:ins w:id="67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color w:val="000000"/>
          <w:sz w:val="20"/>
          <w:szCs w:val="20"/>
        </w:rPr>
      </w:pPr>
      <w:ins w:id="67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urier New" w:eastAsia="Times New Roman" w:hAnsi="Courier New" w:cs="Courier New"/>
          <w:color w:val="000000"/>
          <w:sz w:val="20"/>
          <w:szCs w:val="20"/>
        </w:rPr>
      </w:pPr>
      <w:ins w:id="679" w:author="Unknown">
        <w:r w:rsidRPr="00C20F8E">
          <w:rPr>
            <w:rFonts w:ascii="Courier New" w:eastAsia="Times New Roman" w:hAnsi="Courier New" w:cs="Courier New"/>
            <w:color w:val="000000"/>
            <w:sz w:val="20"/>
            <w:szCs w:val="20"/>
          </w:rPr>
          <w:t xml:space="preserve">    private void drawPacmanDown(Graphics2D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1" w:author="Unknown"/>
          <w:rFonts w:ascii="Courier New" w:eastAsia="Times New Roman" w:hAnsi="Courier New" w:cs="Courier New"/>
          <w:color w:val="000000"/>
          <w:sz w:val="20"/>
          <w:szCs w:val="20"/>
        </w:rPr>
      </w:pPr>
      <w:ins w:id="682" w:author="Unknown">
        <w:r w:rsidRPr="00C20F8E">
          <w:rPr>
            <w:rFonts w:ascii="Courier New" w:eastAsia="Times New Roman" w:hAnsi="Courier New" w:cs="Courier New"/>
            <w:color w:val="000000"/>
            <w:sz w:val="20"/>
            <w:szCs w:val="20"/>
          </w:rPr>
          <w:t xml:space="preserve">        switch (pacmananimpos)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Courier New" w:eastAsia="Times New Roman" w:hAnsi="Courier New" w:cs="Courier New"/>
          <w:color w:val="000000"/>
          <w:sz w:val="20"/>
          <w:szCs w:val="20"/>
        </w:rPr>
      </w:pPr>
      <w:ins w:id="684" w:author="Unknown">
        <w:r w:rsidRPr="00C20F8E">
          <w:rPr>
            <w:rFonts w:ascii="Courier New" w:eastAsia="Times New Roman" w:hAnsi="Courier New" w:cs="Courier New"/>
            <w:color w:val="000000"/>
            <w:sz w:val="20"/>
            <w:szCs w:val="20"/>
          </w:rPr>
          <w:t xml:space="preserve">            case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5" w:author="Unknown"/>
          <w:rFonts w:ascii="Courier New" w:eastAsia="Times New Roman" w:hAnsi="Courier New" w:cs="Courier New"/>
          <w:color w:val="000000"/>
          <w:sz w:val="20"/>
          <w:szCs w:val="20"/>
        </w:rPr>
      </w:pPr>
      <w:ins w:id="686" w:author="Unknown">
        <w:r w:rsidRPr="00C20F8E">
          <w:rPr>
            <w:rFonts w:ascii="Courier New" w:eastAsia="Times New Roman" w:hAnsi="Courier New" w:cs="Courier New"/>
            <w:color w:val="000000"/>
            <w:sz w:val="20"/>
            <w:szCs w:val="20"/>
          </w:rPr>
          <w:t xml:space="preserve">                g2d.drawImage(pacman2down,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7" w:author="Unknown"/>
          <w:rFonts w:ascii="Courier New" w:eastAsia="Times New Roman" w:hAnsi="Courier New" w:cs="Courier New"/>
          <w:color w:val="000000"/>
          <w:sz w:val="20"/>
          <w:szCs w:val="20"/>
        </w:rPr>
      </w:pPr>
      <w:ins w:id="688"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9" w:author="Unknown"/>
          <w:rFonts w:ascii="Courier New" w:eastAsia="Times New Roman" w:hAnsi="Courier New" w:cs="Courier New"/>
          <w:color w:val="000000"/>
          <w:sz w:val="20"/>
          <w:szCs w:val="20"/>
        </w:rPr>
      </w:pPr>
      <w:ins w:id="690" w:author="Unknown">
        <w:r w:rsidRPr="00C20F8E">
          <w:rPr>
            <w:rFonts w:ascii="Courier New" w:eastAsia="Times New Roman" w:hAnsi="Courier New" w:cs="Courier New"/>
            <w:color w:val="000000"/>
            <w:sz w:val="20"/>
            <w:szCs w:val="20"/>
          </w:rPr>
          <w:t xml:space="preserve">            case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1" w:author="Unknown"/>
          <w:rFonts w:ascii="Courier New" w:eastAsia="Times New Roman" w:hAnsi="Courier New" w:cs="Courier New"/>
          <w:color w:val="000000"/>
          <w:sz w:val="20"/>
          <w:szCs w:val="20"/>
        </w:rPr>
      </w:pPr>
      <w:ins w:id="692" w:author="Unknown">
        <w:r w:rsidRPr="00C20F8E">
          <w:rPr>
            <w:rFonts w:ascii="Courier New" w:eastAsia="Times New Roman" w:hAnsi="Courier New" w:cs="Courier New"/>
            <w:color w:val="000000"/>
            <w:sz w:val="20"/>
            <w:szCs w:val="20"/>
          </w:rPr>
          <w:t xml:space="preserve">                g2d.drawImage(pacman3down,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3" w:author="Unknown"/>
          <w:rFonts w:ascii="Courier New" w:eastAsia="Times New Roman" w:hAnsi="Courier New" w:cs="Courier New"/>
          <w:color w:val="000000"/>
          <w:sz w:val="20"/>
          <w:szCs w:val="20"/>
        </w:rPr>
      </w:pPr>
      <w:ins w:id="694"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ins w:id="696" w:author="Unknown">
        <w:r w:rsidRPr="00C20F8E">
          <w:rPr>
            <w:rFonts w:ascii="Courier New" w:eastAsia="Times New Roman" w:hAnsi="Courier New" w:cs="Courier New"/>
            <w:color w:val="000000"/>
            <w:sz w:val="20"/>
            <w:szCs w:val="20"/>
          </w:rPr>
          <w:t xml:space="preserve">            case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Courier New" w:eastAsia="Times New Roman" w:hAnsi="Courier New" w:cs="Courier New"/>
          <w:color w:val="000000"/>
          <w:sz w:val="20"/>
          <w:szCs w:val="20"/>
        </w:rPr>
      </w:pPr>
      <w:ins w:id="698" w:author="Unknown">
        <w:r w:rsidRPr="00C20F8E">
          <w:rPr>
            <w:rFonts w:ascii="Courier New" w:eastAsia="Times New Roman" w:hAnsi="Courier New" w:cs="Courier New"/>
            <w:color w:val="000000"/>
            <w:sz w:val="20"/>
            <w:szCs w:val="20"/>
          </w:rPr>
          <w:t xml:space="preserve">                g2d.drawImage(pacman4down,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color w:val="000000"/>
          <w:sz w:val="20"/>
          <w:szCs w:val="20"/>
        </w:rPr>
      </w:pPr>
      <w:ins w:id="700"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urier New" w:eastAsia="Times New Roman" w:hAnsi="Courier New" w:cs="Courier New"/>
          <w:color w:val="000000"/>
          <w:sz w:val="20"/>
          <w:szCs w:val="20"/>
        </w:rPr>
      </w:pPr>
      <w:ins w:id="702" w:author="Unknown">
        <w:r w:rsidRPr="00C20F8E">
          <w:rPr>
            <w:rFonts w:ascii="Courier New" w:eastAsia="Times New Roman" w:hAnsi="Courier New" w:cs="Courier New"/>
            <w:color w:val="000000"/>
            <w:sz w:val="20"/>
            <w:szCs w:val="20"/>
          </w:rPr>
          <w:t xml:space="preserve">            default: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C20F8E">
          <w:rPr>
            <w:rFonts w:ascii="Courier New" w:eastAsia="Times New Roman" w:hAnsi="Courier New" w:cs="Courier New"/>
            <w:color w:val="000000"/>
            <w:sz w:val="20"/>
            <w:szCs w:val="20"/>
          </w:rPr>
          <w:t xml:space="preserve">                g2d.drawImage(pacman1,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ins w:id="706"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7" w:author="Unknown"/>
          <w:rFonts w:ascii="Courier New" w:eastAsia="Times New Roman" w:hAnsi="Courier New" w:cs="Courier New"/>
          <w:color w:val="000000"/>
          <w:sz w:val="20"/>
          <w:szCs w:val="20"/>
        </w:rPr>
      </w:pPr>
      <w:ins w:id="70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Courier New" w:eastAsia="Times New Roman" w:hAnsi="Courier New" w:cs="Courier New"/>
          <w:color w:val="000000"/>
          <w:sz w:val="20"/>
          <w:szCs w:val="20"/>
        </w:rPr>
      </w:pPr>
      <w:ins w:id="71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2" w:author="Unknown"/>
          <w:rFonts w:ascii="Courier New" w:eastAsia="Times New Roman" w:hAnsi="Courier New" w:cs="Courier New"/>
          <w:color w:val="000000"/>
          <w:sz w:val="20"/>
          <w:szCs w:val="20"/>
        </w:rPr>
      </w:pPr>
      <w:ins w:id="713" w:author="Unknown">
        <w:r w:rsidRPr="00C20F8E">
          <w:rPr>
            <w:rFonts w:ascii="Courier New" w:eastAsia="Times New Roman" w:hAnsi="Courier New" w:cs="Courier New"/>
            <w:color w:val="000000"/>
            <w:sz w:val="20"/>
            <w:szCs w:val="20"/>
          </w:rPr>
          <w:t xml:space="preserve">    private void drawPacnanLeft(Graphics2D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5" w:author="Unknown"/>
          <w:rFonts w:ascii="Courier New" w:eastAsia="Times New Roman" w:hAnsi="Courier New" w:cs="Courier New"/>
          <w:color w:val="000000"/>
          <w:sz w:val="20"/>
          <w:szCs w:val="20"/>
        </w:rPr>
      </w:pPr>
      <w:ins w:id="716" w:author="Unknown">
        <w:r w:rsidRPr="00C20F8E">
          <w:rPr>
            <w:rFonts w:ascii="Courier New" w:eastAsia="Times New Roman" w:hAnsi="Courier New" w:cs="Courier New"/>
            <w:color w:val="000000"/>
            <w:sz w:val="20"/>
            <w:szCs w:val="20"/>
          </w:rPr>
          <w:t xml:space="preserve">        switch (pacmananimpos)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7" w:author="Unknown"/>
          <w:rFonts w:ascii="Courier New" w:eastAsia="Times New Roman" w:hAnsi="Courier New" w:cs="Courier New"/>
          <w:color w:val="000000"/>
          <w:sz w:val="20"/>
          <w:szCs w:val="20"/>
        </w:rPr>
      </w:pPr>
      <w:ins w:id="718" w:author="Unknown">
        <w:r w:rsidRPr="00C20F8E">
          <w:rPr>
            <w:rFonts w:ascii="Courier New" w:eastAsia="Times New Roman" w:hAnsi="Courier New" w:cs="Courier New"/>
            <w:color w:val="000000"/>
            <w:sz w:val="20"/>
            <w:szCs w:val="20"/>
          </w:rPr>
          <w:t xml:space="preserve">            case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9" w:author="Unknown"/>
          <w:rFonts w:ascii="Courier New" w:eastAsia="Times New Roman" w:hAnsi="Courier New" w:cs="Courier New"/>
          <w:color w:val="000000"/>
          <w:sz w:val="20"/>
          <w:szCs w:val="20"/>
        </w:rPr>
      </w:pPr>
      <w:ins w:id="720" w:author="Unknown">
        <w:r w:rsidRPr="00C20F8E">
          <w:rPr>
            <w:rFonts w:ascii="Courier New" w:eastAsia="Times New Roman" w:hAnsi="Courier New" w:cs="Courier New"/>
            <w:color w:val="000000"/>
            <w:sz w:val="20"/>
            <w:szCs w:val="20"/>
          </w:rPr>
          <w:t xml:space="preserve">                g2d.drawImage(pacman2left,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1" w:author="Unknown"/>
          <w:rFonts w:ascii="Courier New" w:eastAsia="Times New Roman" w:hAnsi="Courier New" w:cs="Courier New"/>
          <w:color w:val="000000"/>
          <w:sz w:val="20"/>
          <w:szCs w:val="20"/>
        </w:rPr>
      </w:pPr>
      <w:ins w:id="722"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3" w:author="Unknown"/>
          <w:rFonts w:ascii="Courier New" w:eastAsia="Times New Roman" w:hAnsi="Courier New" w:cs="Courier New"/>
          <w:color w:val="000000"/>
          <w:sz w:val="20"/>
          <w:szCs w:val="20"/>
        </w:rPr>
      </w:pPr>
      <w:ins w:id="724" w:author="Unknown">
        <w:r w:rsidRPr="00C20F8E">
          <w:rPr>
            <w:rFonts w:ascii="Courier New" w:eastAsia="Times New Roman" w:hAnsi="Courier New" w:cs="Courier New"/>
            <w:color w:val="000000"/>
            <w:sz w:val="20"/>
            <w:szCs w:val="20"/>
          </w:rPr>
          <w:t xml:space="preserve">            case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5" w:author="Unknown"/>
          <w:rFonts w:ascii="Courier New" w:eastAsia="Times New Roman" w:hAnsi="Courier New" w:cs="Courier New"/>
          <w:color w:val="000000"/>
          <w:sz w:val="20"/>
          <w:szCs w:val="20"/>
        </w:rPr>
      </w:pPr>
      <w:ins w:id="726" w:author="Unknown">
        <w:r w:rsidRPr="00C20F8E">
          <w:rPr>
            <w:rFonts w:ascii="Courier New" w:eastAsia="Times New Roman" w:hAnsi="Courier New" w:cs="Courier New"/>
            <w:color w:val="000000"/>
            <w:sz w:val="20"/>
            <w:szCs w:val="20"/>
          </w:rPr>
          <w:t xml:space="preserve">                g2d.drawImage(pacman3left,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Courier New" w:eastAsia="Times New Roman" w:hAnsi="Courier New" w:cs="Courier New"/>
          <w:color w:val="000000"/>
          <w:sz w:val="20"/>
          <w:szCs w:val="20"/>
        </w:rPr>
      </w:pPr>
      <w:ins w:id="728"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Courier New" w:eastAsia="Times New Roman" w:hAnsi="Courier New" w:cs="Courier New"/>
          <w:color w:val="000000"/>
          <w:sz w:val="20"/>
          <w:szCs w:val="20"/>
        </w:rPr>
      </w:pPr>
      <w:ins w:id="730" w:author="Unknown">
        <w:r w:rsidRPr="00C20F8E">
          <w:rPr>
            <w:rFonts w:ascii="Courier New" w:eastAsia="Times New Roman" w:hAnsi="Courier New" w:cs="Courier New"/>
            <w:color w:val="000000"/>
            <w:sz w:val="20"/>
            <w:szCs w:val="20"/>
          </w:rPr>
          <w:t xml:space="preserve">            case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1" w:author="Unknown"/>
          <w:rFonts w:ascii="Courier New" w:eastAsia="Times New Roman" w:hAnsi="Courier New" w:cs="Courier New"/>
          <w:color w:val="000000"/>
          <w:sz w:val="20"/>
          <w:szCs w:val="20"/>
        </w:rPr>
      </w:pPr>
      <w:ins w:id="732" w:author="Unknown">
        <w:r w:rsidRPr="00C20F8E">
          <w:rPr>
            <w:rFonts w:ascii="Courier New" w:eastAsia="Times New Roman" w:hAnsi="Courier New" w:cs="Courier New"/>
            <w:color w:val="000000"/>
            <w:sz w:val="20"/>
            <w:szCs w:val="20"/>
          </w:rPr>
          <w:t xml:space="preserve">                g2d.drawImage(pacman4left,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3" w:author="Unknown"/>
          <w:rFonts w:ascii="Courier New" w:eastAsia="Times New Roman" w:hAnsi="Courier New" w:cs="Courier New"/>
          <w:color w:val="000000"/>
          <w:sz w:val="20"/>
          <w:szCs w:val="20"/>
        </w:rPr>
      </w:pPr>
      <w:ins w:id="734"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5" w:author="Unknown"/>
          <w:rFonts w:ascii="Courier New" w:eastAsia="Times New Roman" w:hAnsi="Courier New" w:cs="Courier New"/>
          <w:color w:val="000000"/>
          <w:sz w:val="20"/>
          <w:szCs w:val="20"/>
        </w:rPr>
      </w:pPr>
      <w:ins w:id="736" w:author="Unknown">
        <w:r w:rsidRPr="00C20F8E">
          <w:rPr>
            <w:rFonts w:ascii="Courier New" w:eastAsia="Times New Roman" w:hAnsi="Courier New" w:cs="Courier New"/>
            <w:color w:val="000000"/>
            <w:sz w:val="20"/>
            <w:szCs w:val="20"/>
          </w:rPr>
          <w:t xml:space="preserve">            default: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color w:val="000000"/>
          <w:sz w:val="20"/>
          <w:szCs w:val="20"/>
        </w:rPr>
      </w:pPr>
      <w:ins w:id="738" w:author="Unknown">
        <w:r w:rsidRPr="00C20F8E">
          <w:rPr>
            <w:rFonts w:ascii="Courier New" w:eastAsia="Times New Roman" w:hAnsi="Courier New" w:cs="Courier New"/>
            <w:color w:val="000000"/>
            <w:sz w:val="20"/>
            <w:szCs w:val="20"/>
          </w:rPr>
          <w:t xml:space="preserve">                g2d.drawImage(pacman1,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9" w:author="Unknown"/>
          <w:rFonts w:ascii="Courier New" w:eastAsia="Times New Roman" w:hAnsi="Courier New" w:cs="Courier New"/>
          <w:color w:val="000000"/>
          <w:sz w:val="20"/>
          <w:szCs w:val="20"/>
        </w:rPr>
      </w:pPr>
      <w:ins w:id="740"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color w:val="000000"/>
          <w:sz w:val="20"/>
          <w:szCs w:val="20"/>
        </w:rPr>
      </w:pPr>
      <w:ins w:id="74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3" w:author="Unknown"/>
          <w:rFonts w:ascii="Courier New" w:eastAsia="Times New Roman" w:hAnsi="Courier New" w:cs="Courier New"/>
          <w:color w:val="000000"/>
          <w:sz w:val="20"/>
          <w:szCs w:val="20"/>
        </w:rPr>
      </w:pPr>
      <w:ins w:id="74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6" w:author="Unknown"/>
          <w:rFonts w:ascii="Courier New" w:eastAsia="Times New Roman" w:hAnsi="Courier New" w:cs="Courier New"/>
          <w:color w:val="000000"/>
          <w:sz w:val="20"/>
          <w:szCs w:val="20"/>
        </w:rPr>
      </w:pPr>
      <w:ins w:id="747" w:author="Unknown">
        <w:r w:rsidRPr="00C20F8E">
          <w:rPr>
            <w:rFonts w:ascii="Courier New" w:eastAsia="Times New Roman" w:hAnsi="Courier New" w:cs="Courier New"/>
            <w:color w:val="000000"/>
            <w:sz w:val="20"/>
            <w:szCs w:val="20"/>
          </w:rPr>
          <w:lastRenderedPageBreak/>
          <w:t xml:space="preserve">    private void drawPacmanRight(Graphics2D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Courier New" w:eastAsia="Times New Roman" w:hAnsi="Courier New" w:cs="Courier New"/>
          <w:color w:val="000000"/>
          <w:sz w:val="20"/>
          <w:szCs w:val="20"/>
        </w:rPr>
      </w:pPr>
      <w:ins w:id="750" w:author="Unknown">
        <w:r w:rsidRPr="00C20F8E">
          <w:rPr>
            <w:rFonts w:ascii="Courier New" w:eastAsia="Times New Roman" w:hAnsi="Courier New" w:cs="Courier New"/>
            <w:color w:val="000000"/>
            <w:sz w:val="20"/>
            <w:szCs w:val="20"/>
          </w:rPr>
          <w:t xml:space="preserve">        switch (pacmananimpos)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color w:val="000000"/>
          <w:sz w:val="20"/>
          <w:szCs w:val="20"/>
        </w:rPr>
      </w:pPr>
      <w:ins w:id="752" w:author="Unknown">
        <w:r w:rsidRPr="00C20F8E">
          <w:rPr>
            <w:rFonts w:ascii="Courier New" w:eastAsia="Times New Roman" w:hAnsi="Courier New" w:cs="Courier New"/>
            <w:color w:val="000000"/>
            <w:sz w:val="20"/>
            <w:szCs w:val="20"/>
          </w:rPr>
          <w:t xml:space="preserve">            case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3" w:author="Unknown"/>
          <w:rFonts w:ascii="Courier New" w:eastAsia="Times New Roman" w:hAnsi="Courier New" w:cs="Courier New"/>
          <w:color w:val="000000"/>
          <w:sz w:val="20"/>
          <w:szCs w:val="20"/>
        </w:rPr>
      </w:pPr>
      <w:ins w:id="754" w:author="Unknown">
        <w:r w:rsidRPr="00C20F8E">
          <w:rPr>
            <w:rFonts w:ascii="Courier New" w:eastAsia="Times New Roman" w:hAnsi="Courier New" w:cs="Courier New"/>
            <w:color w:val="000000"/>
            <w:sz w:val="20"/>
            <w:szCs w:val="20"/>
          </w:rPr>
          <w:t xml:space="preserve">                g2d.drawImage(pacman2right,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5" w:author="Unknown"/>
          <w:rFonts w:ascii="Courier New" w:eastAsia="Times New Roman" w:hAnsi="Courier New" w:cs="Courier New"/>
          <w:color w:val="000000"/>
          <w:sz w:val="20"/>
          <w:szCs w:val="20"/>
        </w:rPr>
      </w:pPr>
      <w:ins w:id="756"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color w:val="000000"/>
          <w:sz w:val="20"/>
          <w:szCs w:val="20"/>
        </w:rPr>
      </w:pPr>
      <w:ins w:id="758" w:author="Unknown">
        <w:r w:rsidRPr="00C20F8E">
          <w:rPr>
            <w:rFonts w:ascii="Courier New" w:eastAsia="Times New Roman" w:hAnsi="Courier New" w:cs="Courier New"/>
            <w:color w:val="000000"/>
            <w:sz w:val="20"/>
            <w:szCs w:val="20"/>
          </w:rPr>
          <w:t xml:space="preserve">            case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color w:val="000000"/>
          <w:sz w:val="20"/>
          <w:szCs w:val="20"/>
        </w:rPr>
      </w:pPr>
      <w:ins w:id="760" w:author="Unknown">
        <w:r w:rsidRPr="00C20F8E">
          <w:rPr>
            <w:rFonts w:ascii="Courier New" w:eastAsia="Times New Roman" w:hAnsi="Courier New" w:cs="Courier New"/>
            <w:color w:val="000000"/>
            <w:sz w:val="20"/>
            <w:szCs w:val="20"/>
          </w:rPr>
          <w:t xml:space="preserve">                g2d.drawImage(pacman3right,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Courier New" w:eastAsia="Times New Roman" w:hAnsi="Courier New" w:cs="Courier New"/>
          <w:color w:val="000000"/>
          <w:sz w:val="20"/>
          <w:szCs w:val="20"/>
        </w:rPr>
      </w:pPr>
      <w:ins w:id="762"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3" w:author="Unknown"/>
          <w:rFonts w:ascii="Courier New" w:eastAsia="Times New Roman" w:hAnsi="Courier New" w:cs="Courier New"/>
          <w:color w:val="000000"/>
          <w:sz w:val="20"/>
          <w:szCs w:val="20"/>
        </w:rPr>
      </w:pPr>
      <w:ins w:id="764" w:author="Unknown">
        <w:r w:rsidRPr="00C20F8E">
          <w:rPr>
            <w:rFonts w:ascii="Courier New" w:eastAsia="Times New Roman" w:hAnsi="Courier New" w:cs="Courier New"/>
            <w:color w:val="000000"/>
            <w:sz w:val="20"/>
            <w:szCs w:val="20"/>
          </w:rPr>
          <w:t xml:space="preserve">            case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5" w:author="Unknown"/>
          <w:rFonts w:ascii="Courier New" w:eastAsia="Times New Roman" w:hAnsi="Courier New" w:cs="Courier New"/>
          <w:color w:val="000000"/>
          <w:sz w:val="20"/>
          <w:szCs w:val="20"/>
        </w:rPr>
      </w:pPr>
      <w:ins w:id="766" w:author="Unknown">
        <w:r w:rsidRPr="00C20F8E">
          <w:rPr>
            <w:rFonts w:ascii="Courier New" w:eastAsia="Times New Roman" w:hAnsi="Courier New" w:cs="Courier New"/>
            <w:color w:val="000000"/>
            <w:sz w:val="20"/>
            <w:szCs w:val="20"/>
          </w:rPr>
          <w:t xml:space="preserve">                g2d.drawImage(pacman4right,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7" w:author="Unknown"/>
          <w:rFonts w:ascii="Courier New" w:eastAsia="Times New Roman" w:hAnsi="Courier New" w:cs="Courier New"/>
          <w:color w:val="000000"/>
          <w:sz w:val="20"/>
          <w:szCs w:val="20"/>
        </w:rPr>
      </w:pPr>
      <w:ins w:id="768"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9" w:author="Unknown"/>
          <w:rFonts w:ascii="Courier New" w:eastAsia="Times New Roman" w:hAnsi="Courier New" w:cs="Courier New"/>
          <w:color w:val="000000"/>
          <w:sz w:val="20"/>
          <w:szCs w:val="20"/>
        </w:rPr>
      </w:pPr>
      <w:ins w:id="770" w:author="Unknown">
        <w:r w:rsidRPr="00C20F8E">
          <w:rPr>
            <w:rFonts w:ascii="Courier New" w:eastAsia="Times New Roman" w:hAnsi="Courier New" w:cs="Courier New"/>
            <w:color w:val="000000"/>
            <w:sz w:val="20"/>
            <w:szCs w:val="20"/>
          </w:rPr>
          <w:t xml:space="preserve">            default: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1" w:author="Unknown"/>
          <w:rFonts w:ascii="Courier New" w:eastAsia="Times New Roman" w:hAnsi="Courier New" w:cs="Courier New"/>
          <w:color w:val="000000"/>
          <w:sz w:val="20"/>
          <w:szCs w:val="20"/>
        </w:rPr>
      </w:pPr>
      <w:ins w:id="772" w:author="Unknown">
        <w:r w:rsidRPr="00C20F8E">
          <w:rPr>
            <w:rFonts w:ascii="Courier New" w:eastAsia="Times New Roman" w:hAnsi="Courier New" w:cs="Courier New"/>
            <w:color w:val="000000"/>
            <w:sz w:val="20"/>
            <w:szCs w:val="20"/>
          </w:rPr>
          <w:t xml:space="preserve">                g2d.drawImage(pacman1, pacmanx + 1, pacmany + 1,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3" w:author="Unknown"/>
          <w:rFonts w:ascii="Courier New" w:eastAsia="Times New Roman" w:hAnsi="Courier New" w:cs="Courier New"/>
          <w:color w:val="000000"/>
          <w:sz w:val="20"/>
          <w:szCs w:val="20"/>
        </w:rPr>
      </w:pPr>
      <w:ins w:id="774" w:author="Unknown">
        <w:r w:rsidRPr="00C20F8E">
          <w:rPr>
            <w:rFonts w:ascii="Courier New" w:eastAsia="Times New Roman" w:hAnsi="Courier New" w:cs="Courier New"/>
            <w:color w:val="000000"/>
            <w:sz w:val="20"/>
            <w:szCs w:val="20"/>
          </w:rPr>
          <w:t xml:space="preserve">                break;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5" w:author="Unknown"/>
          <w:rFonts w:ascii="Courier New" w:eastAsia="Times New Roman" w:hAnsi="Courier New" w:cs="Courier New"/>
          <w:color w:val="000000"/>
          <w:sz w:val="20"/>
          <w:szCs w:val="20"/>
        </w:rPr>
      </w:pPr>
      <w:ins w:id="77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7" w:author="Unknown"/>
          <w:rFonts w:ascii="Courier New" w:eastAsia="Times New Roman" w:hAnsi="Courier New" w:cs="Courier New"/>
          <w:color w:val="000000"/>
          <w:sz w:val="20"/>
          <w:szCs w:val="20"/>
        </w:rPr>
      </w:pPr>
      <w:ins w:id="77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0" w:author="Unknown"/>
          <w:rFonts w:ascii="Courier New" w:eastAsia="Times New Roman" w:hAnsi="Courier New" w:cs="Courier New"/>
          <w:color w:val="000000"/>
          <w:sz w:val="20"/>
          <w:szCs w:val="20"/>
        </w:rPr>
      </w:pPr>
      <w:ins w:id="781" w:author="Unknown">
        <w:r w:rsidRPr="00C20F8E">
          <w:rPr>
            <w:rFonts w:ascii="Courier New" w:eastAsia="Times New Roman" w:hAnsi="Courier New" w:cs="Courier New"/>
            <w:color w:val="000000"/>
            <w:sz w:val="20"/>
            <w:szCs w:val="20"/>
          </w:rPr>
          <w:t xml:space="preserve">    private void drawMaze(Graphics2D g2d)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3" w:author="Unknown"/>
          <w:rFonts w:ascii="Courier New" w:eastAsia="Times New Roman" w:hAnsi="Courier New" w:cs="Courier New"/>
          <w:color w:val="000000"/>
          <w:sz w:val="20"/>
          <w:szCs w:val="20"/>
        </w:rPr>
      </w:pPr>
      <w:ins w:id="784" w:author="Unknown">
        <w:r w:rsidRPr="00C20F8E">
          <w:rPr>
            <w:rFonts w:ascii="Courier New" w:eastAsia="Times New Roman" w:hAnsi="Courier New" w:cs="Courier New"/>
            <w:color w:val="000000"/>
            <w:sz w:val="20"/>
            <w:szCs w:val="20"/>
          </w:rPr>
          <w:t xml:space="preserve">        short i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5" w:author="Unknown"/>
          <w:rFonts w:ascii="Courier New" w:eastAsia="Times New Roman" w:hAnsi="Courier New" w:cs="Courier New"/>
          <w:color w:val="000000"/>
          <w:sz w:val="20"/>
          <w:szCs w:val="20"/>
        </w:rPr>
      </w:pPr>
      <w:ins w:id="786" w:author="Unknown">
        <w:r w:rsidRPr="00C20F8E">
          <w:rPr>
            <w:rFonts w:ascii="Courier New" w:eastAsia="Times New Roman" w:hAnsi="Courier New" w:cs="Courier New"/>
            <w:color w:val="000000"/>
            <w:sz w:val="20"/>
            <w:szCs w:val="20"/>
          </w:rPr>
          <w:t xml:space="preserve">        int x, 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8" w:author="Unknown"/>
          <w:rFonts w:ascii="Courier New" w:eastAsia="Times New Roman" w:hAnsi="Courier New" w:cs="Courier New"/>
          <w:color w:val="000000"/>
          <w:sz w:val="20"/>
          <w:szCs w:val="20"/>
        </w:rPr>
      </w:pPr>
      <w:ins w:id="789" w:author="Unknown">
        <w:r w:rsidRPr="00C20F8E">
          <w:rPr>
            <w:rFonts w:ascii="Courier New" w:eastAsia="Times New Roman" w:hAnsi="Courier New" w:cs="Courier New"/>
            <w:color w:val="000000"/>
            <w:sz w:val="20"/>
            <w:szCs w:val="20"/>
          </w:rPr>
          <w:t xml:space="preserve">        for (y = 0; y &lt; scrsize; y += blocksize)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0" w:author="Unknown"/>
          <w:rFonts w:ascii="Courier New" w:eastAsia="Times New Roman" w:hAnsi="Courier New" w:cs="Courier New"/>
          <w:color w:val="000000"/>
          <w:sz w:val="20"/>
          <w:szCs w:val="20"/>
        </w:rPr>
      </w:pPr>
      <w:ins w:id="791" w:author="Unknown">
        <w:r w:rsidRPr="00C20F8E">
          <w:rPr>
            <w:rFonts w:ascii="Courier New" w:eastAsia="Times New Roman" w:hAnsi="Courier New" w:cs="Courier New"/>
            <w:color w:val="000000"/>
            <w:sz w:val="20"/>
            <w:szCs w:val="20"/>
          </w:rPr>
          <w:t xml:space="preserve">            for (x = 0; x &lt; scrsize; x += blocksize)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3" w:author="Unknown"/>
          <w:rFonts w:ascii="Courier New" w:eastAsia="Times New Roman" w:hAnsi="Courier New" w:cs="Courier New"/>
          <w:color w:val="000000"/>
          <w:sz w:val="20"/>
          <w:szCs w:val="20"/>
        </w:rPr>
      </w:pPr>
      <w:ins w:id="794" w:author="Unknown">
        <w:r w:rsidRPr="00C20F8E">
          <w:rPr>
            <w:rFonts w:ascii="Courier New" w:eastAsia="Times New Roman" w:hAnsi="Courier New" w:cs="Courier New"/>
            <w:color w:val="000000"/>
            <w:sz w:val="20"/>
            <w:szCs w:val="20"/>
          </w:rPr>
          <w:t xml:space="preserve">                g2d.setColor(mazecolor);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5" w:author="Unknown"/>
          <w:rFonts w:ascii="Courier New" w:eastAsia="Times New Roman" w:hAnsi="Courier New" w:cs="Courier New"/>
          <w:color w:val="000000"/>
          <w:sz w:val="20"/>
          <w:szCs w:val="20"/>
        </w:rPr>
      </w:pPr>
      <w:ins w:id="796" w:author="Unknown">
        <w:r w:rsidRPr="00C20F8E">
          <w:rPr>
            <w:rFonts w:ascii="Courier New" w:eastAsia="Times New Roman" w:hAnsi="Courier New" w:cs="Courier New"/>
            <w:color w:val="000000"/>
            <w:sz w:val="20"/>
            <w:szCs w:val="20"/>
          </w:rPr>
          <w:t xml:space="preserve">                g2d.setStroke(new BasicStroke(2));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8" w:author="Unknown"/>
          <w:rFonts w:ascii="Courier New" w:eastAsia="Times New Roman" w:hAnsi="Courier New" w:cs="Courier New"/>
          <w:color w:val="000000"/>
          <w:sz w:val="20"/>
          <w:szCs w:val="20"/>
        </w:rPr>
      </w:pPr>
      <w:ins w:id="799" w:author="Unknown">
        <w:r w:rsidRPr="00C20F8E">
          <w:rPr>
            <w:rFonts w:ascii="Courier New" w:eastAsia="Times New Roman" w:hAnsi="Courier New" w:cs="Courier New"/>
            <w:color w:val="000000"/>
            <w:sz w:val="20"/>
            <w:szCs w:val="20"/>
          </w:rPr>
          <w:t xml:space="preserve">                if ((screendata[i] &amp; 1) != 0) {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0" w:author="Unknown"/>
          <w:rFonts w:ascii="Courier New" w:eastAsia="Times New Roman" w:hAnsi="Courier New" w:cs="Courier New"/>
          <w:color w:val="000000"/>
          <w:sz w:val="20"/>
          <w:szCs w:val="20"/>
        </w:rPr>
      </w:pPr>
      <w:ins w:id="801" w:author="Unknown">
        <w:r w:rsidRPr="00C20F8E">
          <w:rPr>
            <w:rFonts w:ascii="Courier New" w:eastAsia="Times New Roman" w:hAnsi="Courier New" w:cs="Courier New"/>
            <w:color w:val="000000"/>
            <w:sz w:val="20"/>
            <w:szCs w:val="20"/>
          </w:rPr>
          <w:t xml:space="preserve">                    g2d.drawLine(x, y, x, y + blocksize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2" w:author="Unknown"/>
          <w:rFonts w:ascii="Courier New" w:eastAsia="Times New Roman" w:hAnsi="Courier New" w:cs="Courier New"/>
          <w:color w:val="000000"/>
          <w:sz w:val="20"/>
          <w:szCs w:val="20"/>
        </w:rPr>
      </w:pPr>
      <w:ins w:id="80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5" w:author="Unknown"/>
          <w:rFonts w:ascii="Courier New" w:eastAsia="Times New Roman" w:hAnsi="Courier New" w:cs="Courier New"/>
          <w:color w:val="000000"/>
          <w:sz w:val="20"/>
          <w:szCs w:val="20"/>
        </w:rPr>
      </w:pPr>
      <w:ins w:id="806" w:author="Unknown">
        <w:r w:rsidRPr="00C20F8E">
          <w:rPr>
            <w:rFonts w:ascii="Courier New" w:eastAsia="Times New Roman" w:hAnsi="Courier New" w:cs="Courier New"/>
            <w:color w:val="000000"/>
            <w:sz w:val="20"/>
            <w:szCs w:val="20"/>
          </w:rPr>
          <w:t xml:space="preserve">                if ((screendata[i] &amp; 2) != 0) {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Courier New" w:eastAsia="Times New Roman" w:hAnsi="Courier New" w:cs="Courier New"/>
          <w:color w:val="000000"/>
          <w:sz w:val="20"/>
          <w:szCs w:val="20"/>
        </w:rPr>
      </w:pPr>
      <w:ins w:id="808" w:author="Unknown">
        <w:r w:rsidRPr="00C20F8E">
          <w:rPr>
            <w:rFonts w:ascii="Courier New" w:eastAsia="Times New Roman" w:hAnsi="Courier New" w:cs="Courier New"/>
            <w:color w:val="000000"/>
            <w:sz w:val="20"/>
            <w:szCs w:val="20"/>
          </w:rPr>
          <w:t xml:space="preserve">                    g2d.drawLine(x, y, x + blocksize - 1, y);</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9" w:author="Unknown"/>
          <w:rFonts w:ascii="Courier New" w:eastAsia="Times New Roman" w:hAnsi="Courier New" w:cs="Courier New"/>
          <w:color w:val="000000"/>
          <w:sz w:val="20"/>
          <w:szCs w:val="20"/>
        </w:rPr>
      </w:pPr>
      <w:ins w:id="81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2" w:author="Unknown"/>
          <w:rFonts w:ascii="Courier New" w:eastAsia="Times New Roman" w:hAnsi="Courier New" w:cs="Courier New"/>
          <w:color w:val="000000"/>
          <w:sz w:val="20"/>
          <w:szCs w:val="20"/>
        </w:rPr>
      </w:pPr>
      <w:ins w:id="813" w:author="Unknown">
        <w:r w:rsidRPr="00C20F8E">
          <w:rPr>
            <w:rFonts w:ascii="Courier New" w:eastAsia="Times New Roman" w:hAnsi="Courier New" w:cs="Courier New"/>
            <w:color w:val="000000"/>
            <w:sz w:val="20"/>
            <w:szCs w:val="20"/>
          </w:rPr>
          <w:t xml:space="preserve">                if ((screendata[i] &amp; 4) != 0) {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4" w:author="Unknown"/>
          <w:rFonts w:ascii="Courier New" w:eastAsia="Times New Roman" w:hAnsi="Courier New" w:cs="Courier New"/>
          <w:color w:val="000000"/>
          <w:sz w:val="20"/>
          <w:szCs w:val="20"/>
        </w:rPr>
      </w:pPr>
      <w:ins w:id="815" w:author="Unknown">
        <w:r w:rsidRPr="00C20F8E">
          <w:rPr>
            <w:rFonts w:ascii="Courier New" w:eastAsia="Times New Roman" w:hAnsi="Courier New" w:cs="Courier New"/>
            <w:color w:val="000000"/>
            <w:sz w:val="20"/>
            <w:szCs w:val="20"/>
          </w:rPr>
          <w:t xml:space="preserve">                    g2d.drawLine(x + blocksize - 1, y, x + blocksize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6" w:author="Unknown"/>
          <w:rFonts w:ascii="Courier New" w:eastAsia="Times New Roman" w:hAnsi="Courier New" w:cs="Courier New"/>
          <w:color w:val="000000"/>
          <w:sz w:val="20"/>
          <w:szCs w:val="20"/>
        </w:rPr>
      </w:pPr>
      <w:ins w:id="817" w:author="Unknown">
        <w:r w:rsidRPr="00C20F8E">
          <w:rPr>
            <w:rFonts w:ascii="Courier New" w:eastAsia="Times New Roman" w:hAnsi="Courier New" w:cs="Courier New"/>
            <w:color w:val="000000"/>
            <w:sz w:val="20"/>
            <w:szCs w:val="20"/>
          </w:rPr>
          <w:t xml:space="preserve">                            y + blocksize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Courier New" w:eastAsia="Times New Roman" w:hAnsi="Courier New" w:cs="Courier New"/>
          <w:color w:val="000000"/>
          <w:sz w:val="20"/>
          <w:szCs w:val="20"/>
        </w:rPr>
      </w:pPr>
      <w:ins w:id="81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1" w:author="Unknown"/>
          <w:rFonts w:ascii="Courier New" w:eastAsia="Times New Roman" w:hAnsi="Courier New" w:cs="Courier New"/>
          <w:color w:val="000000"/>
          <w:sz w:val="20"/>
          <w:szCs w:val="20"/>
        </w:rPr>
      </w:pPr>
      <w:ins w:id="822" w:author="Unknown">
        <w:r w:rsidRPr="00C20F8E">
          <w:rPr>
            <w:rFonts w:ascii="Courier New" w:eastAsia="Times New Roman" w:hAnsi="Courier New" w:cs="Courier New"/>
            <w:color w:val="000000"/>
            <w:sz w:val="20"/>
            <w:szCs w:val="20"/>
          </w:rPr>
          <w:t xml:space="preserve">                if ((screendata[i] &amp; 8) != 0) {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3" w:author="Unknown"/>
          <w:rFonts w:ascii="Courier New" w:eastAsia="Times New Roman" w:hAnsi="Courier New" w:cs="Courier New"/>
          <w:color w:val="000000"/>
          <w:sz w:val="20"/>
          <w:szCs w:val="20"/>
        </w:rPr>
      </w:pPr>
      <w:ins w:id="824" w:author="Unknown">
        <w:r w:rsidRPr="00C20F8E">
          <w:rPr>
            <w:rFonts w:ascii="Courier New" w:eastAsia="Times New Roman" w:hAnsi="Courier New" w:cs="Courier New"/>
            <w:color w:val="000000"/>
            <w:sz w:val="20"/>
            <w:szCs w:val="20"/>
          </w:rPr>
          <w:t xml:space="preserve">                    g2d.drawLine(x, y + blocksize - 1, x + blocksize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5" w:author="Unknown"/>
          <w:rFonts w:ascii="Courier New" w:eastAsia="Times New Roman" w:hAnsi="Courier New" w:cs="Courier New"/>
          <w:color w:val="000000"/>
          <w:sz w:val="20"/>
          <w:szCs w:val="20"/>
        </w:rPr>
      </w:pPr>
      <w:ins w:id="826" w:author="Unknown">
        <w:r w:rsidRPr="00C20F8E">
          <w:rPr>
            <w:rFonts w:ascii="Courier New" w:eastAsia="Times New Roman" w:hAnsi="Courier New" w:cs="Courier New"/>
            <w:color w:val="000000"/>
            <w:sz w:val="20"/>
            <w:szCs w:val="20"/>
          </w:rPr>
          <w:t xml:space="preserve">                            y + blocksize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7" w:author="Unknown"/>
          <w:rFonts w:ascii="Courier New" w:eastAsia="Times New Roman" w:hAnsi="Courier New" w:cs="Courier New"/>
          <w:color w:val="000000"/>
          <w:sz w:val="20"/>
          <w:szCs w:val="20"/>
        </w:rPr>
      </w:pPr>
      <w:ins w:id="82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0" w:author="Unknown"/>
          <w:rFonts w:ascii="Courier New" w:eastAsia="Times New Roman" w:hAnsi="Courier New" w:cs="Courier New"/>
          <w:color w:val="000000"/>
          <w:sz w:val="20"/>
          <w:szCs w:val="20"/>
        </w:rPr>
      </w:pPr>
      <w:ins w:id="831" w:author="Unknown">
        <w:r w:rsidRPr="00C20F8E">
          <w:rPr>
            <w:rFonts w:ascii="Courier New" w:eastAsia="Times New Roman" w:hAnsi="Courier New" w:cs="Courier New"/>
            <w:color w:val="000000"/>
            <w:sz w:val="20"/>
            <w:szCs w:val="20"/>
          </w:rPr>
          <w:t xml:space="preserve">                if ((screendata[i] &amp; 16) != 0) {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2" w:author="Unknown"/>
          <w:rFonts w:ascii="Courier New" w:eastAsia="Times New Roman" w:hAnsi="Courier New" w:cs="Courier New"/>
          <w:color w:val="000000"/>
          <w:sz w:val="20"/>
          <w:szCs w:val="20"/>
        </w:rPr>
      </w:pPr>
      <w:ins w:id="833" w:author="Unknown">
        <w:r w:rsidRPr="00C20F8E">
          <w:rPr>
            <w:rFonts w:ascii="Courier New" w:eastAsia="Times New Roman" w:hAnsi="Courier New" w:cs="Courier New"/>
            <w:color w:val="000000"/>
            <w:sz w:val="20"/>
            <w:szCs w:val="20"/>
          </w:rPr>
          <w:t xml:space="preserve">                    g2d.setColor(dotcolor);</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4" w:author="Unknown"/>
          <w:rFonts w:ascii="Courier New" w:eastAsia="Times New Roman" w:hAnsi="Courier New" w:cs="Courier New"/>
          <w:color w:val="000000"/>
          <w:sz w:val="20"/>
          <w:szCs w:val="20"/>
        </w:rPr>
      </w:pPr>
      <w:ins w:id="835" w:author="Unknown">
        <w:r w:rsidRPr="00C20F8E">
          <w:rPr>
            <w:rFonts w:ascii="Courier New" w:eastAsia="Times New Roman" w:hAnsi="Courier New" w:cs="Courier New"/>
            <w:color w:val="000000"/>
            <w:sz w:val="20"/>
            <w:szCs w:val="20"/>
          </w:rPr>
          <w:t xml:space="preserve">                    g2d.fillRect(x + 11, y + 11, 2, 2);</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6" w:author="Unknown"/>
          <w:rFonts w:ascii="Courier New" w:eastAsia="Times New Roman" w:hAnsi="Courier New" w:cs="Courier New"/>
          <w:color w:val="000000"/>
          <w:sz w:val="20"/>
          <w:szCs w:val="20"/>
        </w:rPr>
      </w:pPr>
      <w:ins w:id="83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9" w:author="Unknown"/>
          <w:rFonts w:ascii="Courier New" w:eastAsia="Times New Roman" w:hAnsi="Courier New" w:cs="Courier New"/>
          <w:color w:val="000000"/>
          <w:sz w:val="20"/>
          <w:szCs w:val="20"/>
        </w:rPr>
      </w:pPr>
      <w:ins w:id="840" w:author="Unknown">
        <w:r w:rsidRPr="00C20F8E">
          <w:rPr>
            <w:rFonts w:ascii="Courier New" w:eastAsia="Times New Roman" w:hAnsi="Courier New" w:cs="Courier New"/>
            <w:color w:val="000000"/>
            <w:sz w:val="20"/>
            <w:szCs w:val="20"/>
          </w:rPr>
          <w:t xml:space="preserve">                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1" w:author="Unknown"/>
          <w:rFonts w:ascii="Courier New" w:eastAsia="Times New Roman" w:hAnsi="Courier New" w:cs="Courier New"/>
          <w:color w:val="000000"/>
          <w:sz w:val="20"/>
          <w:szCs w:val="20"/>
        </w:rPr>
      </w:pPr>
      <w:ins w:id="84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Courier New" w:eastAsia="Times New Roman" w:hAnsi="Courier New" w:cs="Courier New"/>
          <w:color w:val="000000"/>
          <w:sz w:val="20"/>
          <w:szCs w:val="20"/>
        </w:rPr>
      </w:pPr>
      <w:ins w:id="84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5" w:author="Unknown"/>
          <w:rFonts w:ascii="Courier New" w:eastAsia="Times New Roman" w:hAnsi="Courier New" w:cs="Courier New"/>
          <w:color w:val="000000"/>
          <w:sz w:val="20"/>
          <w:szCs w:val="20"/>
        </w:rPr>
      </w:pPr>
      <w:ins w:id="84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8" w:author="Unknown"/>
          <w:rFonts w:ascii="Courier New" w:eastAsia="Times New Roman" w:hAnsi="Courier New" w:cs="Courier New"/>
          <w:color w:val="000000"/>
          <w:sz w:val="20"/>
          <w:szCs w:val="20"/>
        </w:rPr>
      </w:pPr>
      <w:ins w:id="849" w:author="Unknown">
        <w:r w:rsidRPr="00C20F8E">
          <w:rPr>
            <w:rFonts w:ascii="Courier New" w:eastAsia="Times New Roman" w:hAnsi="Courier New" w:cs="Courier New"/>
            <w:color w:val="000000"/>
            <w:sz w:val="20"/>
            <w:szCs w:val="20"/>
          </w:rPr>
          <w:t xml:space="preserve">    private void initGame()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1" w:author="Unknown"/>
          <w:rFonts w:ascii="Courier New" w:eastAsia="Times New Roman" w:hAnsi="Courier New" w:cs="Courier New"/>
          <w:color w:val="000000"/>
          <w:sz w:val="20"/>
          <w:szCs w:val="20"/>
        </w:rPr>
      </w:pPr>
      <w:ins w:id="852" w:author="Unknown">
        <w:r w:rsidRPr="00C20F8E">
          <w:rPr>
            <w:rFonts w:ascii="Courier New" w:eastAsia="Times New Roman" w:hAnsi="Courier New" w:cs="Courier New"/>
            <w:color w:val="000000"/>
            <w:sz w:val="20"/>
            <w:szCs w:val="20"/>
          </w:rPr>
          <w:t xml:space="preserve">        pacsleft =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3" w:author="Unknown"/>
          <w:rFonts w:ascii="Courier New" w:eastAsia="Times New Roman" w:hAnsi="Courier New" w:cs="Courier New"/>
          <w:color w:val="000000"/>
          <w:sz w:val="20"/>
          <w:szCs w:val="20"/>
        </w:rPr>
      </w:pPr>
      <w:ins w:id="854" w:author="Unknown">
        <w:r w:rsidRPr="00C20F8E">
          <w:rPr>
            <w:rFonts w:ascii="Courier New" w:eastAsia="Times New Roman" w:hAnsi="Courier New" w:cs="Courier New"/>
            <w:color w:val="000000"/>
            <w:sz w:val="20"/>
            <w:szCs w:val="20"/>
          </w:rPr>
          <w:t xml:space="preserve">        score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5" w:author="Unknown"/>
          <w:rFonts w:ascii="Courier New" w:eastAsia="Times New Roman" w:hAnsi="Courier New" w:cs="Courier New"/>
          <w:color w:val="000000"/>
          <w:sz w:val="20"/>
          <w:szCs w:val="20"/>
        </w:rPr>
      </w:pPr>
      <w:ins w:id="856" w:author="Unknown">
        <w:r w:rsidRPr="00C20F8E">
          <w:rPr>
            <w:rFonts w:ascii="Courier New" w:eastAsia="Times New Roman" w:hAnsi="Courier New" w:cs="Courier New"/>
            <w:color w:val="000000"/>
            <w:sz w:val="20"/>
            <w:szCs w:val="20"/>
          </w:rPr>
          <w:t xml:space="preserve">        initLevel();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7" w:author="Unknown"/>
          <w:rFonts w:ascii="Courier New" w:eastAsia="Times New Roman" w:hAnsi="Courier New" w:cs="Courier New"/>
          <w:color w:val="000000"/>
          <w:sz w:val="20"/>
          <w:szCs w:val="20"/>
        </w:rPr>
      </w:pPr>
      <w:ins w:id="858" w:author="Unknown">
        <w:r w:rsidRPr="00C20F8E">
          <w:rPr>
            <w:rFonts w:ascii="Courier New" w:eastAsia="Times New Roman" w:hAnsi="Courier New" w:cs="Courier New"/>
            <w:color w:val="000000"/>
            <w:sz w:val="20"/>
            <w:szCs w:val="20"/>
          </w:rPr>
          <w:t xml:space="preserve">        nrofghosts = 6;</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9" w:author="Unknown"/>
          <w:rFonts w:ascii="Courier New" w:eastAsia="Times New Roman" w:hAnsi="Courier New" w:cs="Courier New"/>
          <w:color w:val="000000"/>
          <w:sz w:val="20"/>
          <w:szCs w:val="20"/>
        </w:rPr>
      </w:pPr>
      <w:ins w:id="860" w:author="Unknown">
        <w:r w:rsidRPr="00C20F8E">
          <w:rPr>
            <w:rFonts w:ascii="Courier New" w:eastAsia="Times New Roman" w:hAnsi="Courier New" w:cs="Courier New"/>
            <w:color w:val="000000"/>
            <w:sz w:val="20"/>
            <w:szCs w:val="20"/>
          </w:rPr>
          <w:t xml:space="preserve">        currentspeed = 3;</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1" w:author="Unknown"/>
          <w:rFonts w:ascii="Courier New" w:eastAsia="Times New Roman" w:hAnsi="Courier New" w:cs="Courier New"/>
          <w:color w:val="000000"/>
          <w:sz w:val="20"/>
          <w:szCs w:val="20"/>
        </w:rPr>
      </w:pPr>
      <w:ins w:id="86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Courier New" w:eastAsia="Times New Roman" w:hAnsi="Courier New" w:cs="Courier New"/>
          <w:color w:val="000000"/>
          <w:sz w:val="20"/>
          <w:szCs w:val="20"/>
        </w:rPr>
      </w:pPr>
      <w:ins w:id="865" w:author="Unknown">
        <w:r w:rsidRPr="00C20F8E">
          <w:rPr>
            <w:rFonts w:ascii="Courier New" w:eastAsia="Times New Roman" w:hAnsi="Courier New" w:cs="Courier New"/>
            <w:color w:val="000000"/>
            <w:sz w:val="20"/>
            <w:szCs w:val="20"/>
          </w:rPr>
          <w:t xml:space="preserve">    private void initLevel()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7" w:author="Unknown"/>
          <w:rFonts w:ascii="Courier New" w:eastAsia="Times New Roman" w:hAnsi="Courier New" w:cs="Courier New"/>
          <w:color w:val="000000"/>
          <w:sz w:val="20"/>
          <w:szCs w:val="20"/>
        </w:rPr>
      </w:pPr>
      <w:ins w:id="868" w:author="Unknown">
        <w:r w:rsidRPr="00C20F8E">
          <w:rPr>
            <w:rFonts w:ascii="Courier New" w:eastAsia="Times New Roman" w:hAnsi="Courier New" w:cs="Courier New"/>
            <w:color w:val="000000"/>
            <w:sz w:val="20"/>
            <w:szCs w:val="20"/>
          </w:rPr>
          <w:t xml:space="preserve">        int 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9" w:author="Unknown"/>
          <w:rFonts w:ascii="Courier New" w:eastAsia="Times New Roman" w:hAnsi="Courier New" w:cs="Courier New"/>
          <w:color w:val="000000"/>
          <w:sz w:val="20"/>
          <w:szCs w:val="20"/>
        </w:rPr>
      </w:pPr>
      <w:ins w:id="870" w:author="Unknown">
        <w:r w:rsidRPr="00C20F8E">
          <w:rPr>
            <w:rFonts w:ascii="Courier New" w:eastAsia="Times New Roman" w:hAnsi="Courier New" w:cs="Courier New"/>
            <w:color w:val="000000"/>
            <w:sz w:val="20"/>
            <w:szCs w:val="20"/>
          </w:rPr>
          <w:t xml:space="preserve">        for (i = 0; i &lt; nrofblocks * nrofblocks; i++)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1" w:author="Unknown"/>
          <w:rFonts w:ascii="Courier New" w:eastAsia="Times New Roman" w:hAnsi="Courier New" w:cs="Courier New"/>
          <w:color w:val="000000"/>
          <w:sz w:val="20"/>
          <w:szCs w:val="20"/>
        </w:rPr>
      </w:pPr>
      <w:ins w:id="872" w:author="Unknown">
        <w:r w:rsidRPr="00C20F8E">
          <w:rPr>
            <w:rFonts w:ascii="Courier New" w:eastAsia="Times New Roman" w:hAnsi="Courier New" w:cs="Courier New"/>
            <w:color w:val="000000"/>
            <w:sz w:val="20"/>
            <w:szCs w:val="20"/>
          </w:rPr>
          <w:t xml:space="preserve">            screendata[i] = leveldata[i];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3" w:author="Unknown"/>
          <w:rFonts w:ascii="Courier New" w:eastAsia="Times New Roman" w:hAnsi="Courier New" w:cs="Courier New"/>
          <w:color w:val="000000"/>
          <w:sz w:val="20"/>
          <w:szCs w:val="20"/>
        </w:rPr>
      </w:pPr>
      <w:ins w:id="87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6" w:author="Unknown"/>
          <w:rFonts w:ascii="Courier New" w:eastAsia="Times New Roman" w:hAnsi="Courier New" w:cs="Courier New"/>
          <w:color w:val="000000"/>
          <w:sz w:val="20"/>
          <w:szCs w:val="20"/>
        </w:rPr>
      </w:pPr>
      <w:ins w:id="877" w:author="Unknown">
        <w:r w:rsidRPr="00C20F8E">
          <w:rPr>
            <w:rFonts w:ascii="Courier New" w:eastAsia="Times New Roman" w:hAnsi="Courier New" w:cs="Courier New"/>
            <w:color w:val="000000"/>
            <w:sz w:val="20"/>
            <w:szCs w:val="20"/>
          </w:rPr>
          <w:t xml:space="preserve">        continueLevel();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8" w:author="Unknown"/>
          <w:rFonts w:ascii="Courier New" w:eastAsia="Times New Roman" w:hAnsi="Courier New" w:cs="Courier New"/>
          <w:color w:val="000000"/>
          <w:sz w:val="20"/>
          <w:szCs w:val="20"/>
        </w:rPr>
      </w:pPr>
      <w:ins w:id="87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1" w:author="Unknown"/>
          <w:rFonts w:ascii="Courier New" w:eastAsia="Times New Roman" w:hAnsi="Courier New" w:cs="Courier New"/>
          <w:color w:val="000000"/>
          <w:sz w:val="20"/>
          <w:szCs w:val="20"/>
        </w:rPr>
      </w:pPr>
      <w:ins w:id="882" w:author="Unknown">
        <w:r w:rsidRPr="00C20F8E">
          <w:rPr>
            <w:rFonts w:ascii="Courier New" w:eastAsia="Times New Roman" w:hAnsi="Courier New" w:cs="Courier New"/>
            <w:color w:val="000000"/>
            <w:sz w:val="20"/>
            <w:szCs w:val="20"/>
          </w:rPr>
          <w:t xml:space="preserve">    private void continueLevel()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4" w:author="Unknown"/>
          <w:rFonts w:ascii="Courier New" w:eastAsia="Times New Roman" w:hAnsi="Courier New" w:cs="Courier New"/>
          <w:color w:val="000000"/>
          <w:sz w:val="20"/>
          <w:szCs w:val="20"/>
        </w:rPr>
      </w:pPr>
      <w:ins w:id="885" w:author="Unknown">
        <w:r w:rsidRPr="00C20F8E">
          <w:rPr>
            <w:rFonts w:ascii="Courier New" w:eastAsia="Times New Roman" w:hAnsi="Courier New" w:cs="Courier New"/>
            <w:color w:val="000000"/>
            <w:sz w:val="20"/>
            <w:szCs w:val="20"/>
          </w:rPr>
          <w:t xml:space="preserve">        short 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6" w:author="Unknown"/>
          <w:rFonts w:ascii="Courier New" w:eastAsia="Times New Roman" w:hAnsi="Courier New" w:cs="Courier New"/>
          <w:color w:val="000000"/>
          <w:sz w:val="20"/>
          <w:szCs w:val="20"/>
        </w:rPr>
      </w:pPr>
      <w:ins w:id="887" w:author="Unknown">
        <w:r w:rsidRPr="00C20F8E">
          <w:rPr>
            <w:rFonts w:ascii="Courier New" w:eastAsia="Times New Roman" w:hAnsi="Courier New" w:cs="Courier New"/>
            <w:color w:val="000000"/>
            <w:sz w:val="20"/>
            <w:szCs w:val="20"/>
          </w:rPr>
          <w:t xml:space="preserve">        int dx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8" w:author="Unknown"/>
          <w:rFonts w:ascii="Courier New" w:eastAsia="Times New Roman" w:hAnsi="Courier New" w:cs="Courier New"/>
          <w:color w:val="000000"/>
          <w:sz w:val="20"/>
          <w:szCs w:val="20"/>
        </w:rPr>
      </w:pPr>
      <w:ins w:id="889" w:author="Unknown">
        <w:r w:rsidRPr="00C20F8E">
          <w:rPr>
            <w:rFonts w:ascii="Courier New" w:eastAsia="Times New Roman" w:hAnsi="Courier New" w:cs="Courier New"/>
            <w:color w:val="000000"/>
            <w:sz w:val="20"/>
            <w:szCs w:val="20"/>
          </w:rPr>
          <w:t xml:space="preserve">        int random;</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0"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1" w:author="Unknown"/>
          <w:rFonts w:ascii="Courier New" w:eastAsia="Times New Roman" w:hAnsi="Courier New" w:cs="Courier New"/>
          <w:color w:val="000000"/>
          <w:sz w:val="20"/>
          <w:szCs w:val="20"/>
        </w:rPr>
      </w:pPr>
      <w:ins w:id="892" w:author="Unknown">
        <w:r w:rsidRPr="00C20F8E">
          <w:rPr>
            <w:rFonts w:ascii="Courier New" w:eastAsia="Times New Roman" w:hAnsi="Courier New" w:cs="Courier New"/>
            <w:color w:val="000000"/>
            <w:sz w:val="20"/>
            <w:szCs w:val="20"/>
          </w:rPr>
          <w:t xml:space="preserve">        for (i = 0; i &lt; nrofghosts; i++)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4" w:author="Unknown"/>
          <w:rFonts w:ascii="Courier New" w:eastAsia="Times New Roman" w:hAnsi="Courier New" w:cs="Courier New"/>
          <w:color w:val="000000"/>
          <w:sz w:val="20"/>
          <w:szCs w:val="20"/>
        </w:rPr>
      </w:pPr>
      <w:ins w:id="895" w:author="Unknown">
        <w:r w:rsidRPr="00C20F8E">
          <w:rPr>
            <w:rFonts w:ascii="Courier New" w:eastAsia="Times New Roman" w:hAnsi="Courier New" w:cs="Courier New"/>
            <w:color w:val="000000"/>
            <w:sz w:val="20"/>
            <w:szCs w:val="20"/>
          </w:rPr>
          <w:t xml:space="preserve">            ghosty[i] = 4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6" w:author="Unknown"/>
          <w:rFonts w:ascii="Courier New" w:eastAsia="Times New Roman" w:hAnsi="Courier New" w:cs="Courier New"/>
          <w:color w:val="000000"/>
          <w:sz w:val="20"/>
          <w:szCs w:val="20"/>
        </w:rPr>
      </w:pPr>
      <w:ins w:id="897" w:author="Unknown">
        <w:r w:rsidRPr="00C20F8E">
          <w:rPr>
            <w:rFonts w:ascii="Courier New" w:eastAsia="Times New Roman" w:hAnsi="Courier New" w:cs="Courier New"/>
            <w:color w:val="000000"/>
            <w:sz w:val="20"/>
            <w:szCs w:val="20"/>
          </w:rPr>
          <w:t xml:space="preserve">            ghostx[i] = 4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8" w:author="Unknown"/>
          <w:rFonts w:ascii="Courier New" w:eastAsia="Times New Roman" w:hAnsi="Courier New" w:cs="Courier New"/>
          <w:color w:val="000000"/>
          <w:sz w:val="20"/>
          <w:szCs w:val="20"/>
        </w:rPr>
      </w:pPr>
      <w:ins w:id="899" w:author="Unknown">
        <w:r w:rsidRPr="00C20F8E">
          <w:rPr>
            <w:rFonts w:ascii="Courier New" w:eastAsia="Times New Roman" w:hAnsi="Courier New" w:cs="Courier New"/>
            <w:color w:val="000000"/>
            <w:sz w:val="20"/>
            <w:szCs w:val="20"/>
          </w:rPr>
          <w:t xml:space="preserve">            ghostdy[i]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0" w:author="Unknown"/>
          <w:rFonts w:ascii="Courier New" w:eastAsia="Times New Roman" w:hAnsi="Courier New" w:cs="Courier New"/>
          <w:color w:val="000000"/>
          <w:sz w:val="20"/>
          <w:szCs w:val="20"/>
        </w:rPr>
      </w:pPr>
      <w:ins w:id="901" w:author="Unknown">
        <w:r w:rsidRPr="00C20F8E">
          <w:rPr>
            <w:rFonts w:ascii="Courier New" w:eastAsia="Times New Roman" w:hAnsi="Courier New" w:cs="Courier New"/>
            <w:color w:val="000000"/>
            <w:sz w:val="20"/>
            <w:szCs w:val="20"/>
          </w:rPr>
          <w:t xml:space="preserve">            ghostdx[i] = 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2" w:author="Unknown"/>
          <w:rFonts w:ascii="Courier New" w:eastAsia="Times New Roman" w:hAnsi="Courier New" w:cs="Courier New"/>
          <w:color w:val="000000"/>
          <w:sz w:val="20"/>
          <w:szCs w:val="20"/>
        </w:rPr>
      </w:pPr>
      <w:ins w:id="903" w:author="Unknown">
        <w:r w:rsidRPr="00C20F8E">
          <w:rPr>
            <w:rFonts w:ascii="Courier New" w:eastAsia="Times New Roman" w:hAnsi="Courier New" w:cs="Courier New"/>
            <w:color w:val="000000"/>
            <w:sz w:val="20"/>
            <w:szCs w:val="20"/>
          </w:rPr>
          <w:t xml:space="preserve">            dx = -dx;</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4" w:author="Unknown"/>
          <w:rFonts w:ascii="Courier New" w:eastAsia="Times New Roman" w:hAnsi="Courier New" w:cs="Courier New"/>
          <w:color w:val="000000"/>
          <w:sz w:val="20"/>
          <w:szCs w:val="20"/>
        </w:rPr>
      </w:pPr>
      <w:ins w:id="905" w:author="Unknown">
        <w:r w:rsidRPr="00C20F8E">
          <w:rPr>
            <w:rFonts w:ascii="Courier New" w:eastAsia="Times New Roman" w:hAnsi="Courier New" w:cs="Courier New"/>
            <w:color w:val="000000"/>
            <w:sz w:val="20"/>
            <w:szCs w:val="20"/>
          </w:rPr>
          <w:t xml:space="preserve">            random = (int) (Math.random() * (currentspeed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7" w:author="Unknown"/>
          <w:rFonts w:ascii="Courier New" w:eastAsia="Times New Roman" w:hAnsi="Courier New" w:cs="Courier New"/>
          <w:color w:val="000000"/>
          <w:sz w:val="20"/>
          <w:szCs w:val="20"/>
        </w:rPr>
      </w:pPr>
      <w:ins w:id="908" w:author="Unknown">
        <w:r w:rsidRPr="00C20F8E">
          <w:rPr>
            <w:rFonts w:ascii="Courier New" w:eastAsia="Times New Roman" w:hAnsi="Courier New" w:cs="Courier New"/>
            <w:color w:val="000000"/>
            <w:sz w:val="20"/>
            <w:szCs w:val="20"/>
          </w:rPr>
          <w:t xml:space="preserve">            if (random &gt; currentspeed)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9" w:author="Unknown"/>
          <w:rFonts w:ascii="Courier New" w:eastAsia="Times New Roman" w:hAnsi="Courier New" w:cs="Courier New"/>
          <w:color w:val="000000"/>
          <w:sz w:val="20"/>
          <w:szCs w:val="20"/>
        </w:rPr>
      </w:pPr>
      <w:ins w:id="910" w:author="Unknown">
        <w:r w:rsidRPr="00C20F8E">
          <w:rPr>
            <w:rFonts w:ascii="Courier New" w:eastAsia="Times New Roman" w:hAnsi="Courier New" w:cs="Courier New"/>
            <w:color w:val="000000"/>
            <w:sz w:val="20"/>
            <w:szCs w:val="20"/>
          </w:rPr>
          <w:t xml:space="preserve">                random = currentspeed;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1" w:author="Unknown"/>
          <w:rFonts w:ascii="Courier New" w:eastAsia="Times New Roman" w:hAnsi="Courier New" w:cs="Courier New"/>
          <w:color w:val="000000"/>
          <w:sz w:val="20"/>
          <w:szCs w:val="20"/>
        </w:rPr>
      </w:pPr>
      <w:ins w:id="91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3"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4" w:author="Unknown"/>
          <w:rFonts w:ascii="Courier New" w:eastAsia="Times New Roman" w:hAnsi="Courier New" w:cs="Courier New"/>
          <w:color w:val="000000"/>
          <w:sz w:val="20"/>
          <w:szCs w:val="20"/>
        </w:rPr>
      </w:pPr>
      <w:ins w:id="915" w:author="Unknown">
        <w:r w:rsidRPr="00C20F8E">
          <w:rPr>
            <w:rFonts w:ascii="Courier New" w:eastAsia="Times New Roman" w:hAnsi="Courier New" w:cs="Courier New"/>
            <w:color w:val="000000"/>
            <w:sz w:val="20"/>
            <w:szCs w:val="20"/>
          </w:rPr>
          <w:t xml:space="preserve">            ghostspeed[i] = validspeeds[random];</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6" w:author="Unknown"/>
          <w:rFonts w:ascii="Courier New" w:eastAsia="Times New Roman" w:hAnsi="Courier New" w:cs="Courier New"/>
          <w:color w:val="000000"/>
          <w:sz w:val="20"/>
          <w:szCs w:val="20"/>
        </w:rPr>
      </w:pPr>
      <w:ins w:id="91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8"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9" w:author="Unknown"/>
          <w:rFonts w:ascii="Courier New" w:eastAsia="Times New Roman" w:hAnsi="Courier New" w:cs="Courier New"/>
          <w:color w:val="000000"/>
          <w:sz w:val="20"/>
          <w:szCs w:val="20"/>
        </w:rPr>
      </w:pPr>
      <w:ins w:id="920" w:author="Unknown">
        <w:r w:rsidRPr="00C20F8E">
          <w:rPr>
            <w:rFonts w:ascii="Courier New" w:eastAsia="Times New Roman" w:hAnsi="Courier New" w:cs="Courier New"/>
            <w:color w:val="000000"/>
            <w:sz w:val="20"/>
            <w:szCs w:val="20"/>
          </w:rPr>
          <w:t xml:space="preserve">        pacmanx = 7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1" w:author="Unknown"/>
          <w:rFonts w:ascii="Courier New" w:eastAsia="Times New Roman" w:hAnsi="Courier New" w:cs="Courier New"/>
          <w:color w:val="000000"/>
          <w:sz w:val="20"/>
          <w:szCs w:val="20"/>
        </w:rPr>
      </w:pPr>
      <w:ins w:id="922" w:author="Unknown">
        <w:r w:rsidRPr="00C20F8E">
          <w:rPr>
            <w:rFonts w:ascii="Courier New" w:eastAsia="Times New Roman" w:hAnsi="Courier New" w:cs="Courier New"/>
            <w:color w:val="000000"/>
            <w:sz w:val="20"/>
            <w:szCs w:val="20"/>
          </w:rPr>
          <w:t xml:space="preserve">        pacmany = 11 * blocksize;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3" w:author="Unknown"/>
          <w:rFonts w:ascii="Courier New" w:eastAsia="Times New Roman" w:hAnsi="Courier New" w:cs="Courier New"/>
          <w:color w:val="000000"/>
          <w:sz w:val="20"/>
          <w:szCs w:val="20"/>
        </w:rPr>
      </w:pPr>
      <w:ins w:id="924" w:author="Unknown">
        <w:r w:rsidRPr="00C20F8E">
          <w:rPr>
            <w:rFonts w:ascii="Courier New" w:eastAsia="Times New Roman" w:hAnsi="Courier New" w:cs="Courier New"/>
            <w:color w:val="000000"/>
            <w:sz w:val="20"/>
            <w:szCs w:val="20"/>
          </w:rPr>
          <w:t xml:space="preserve">        pacmandx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5" w:author="Unknown"/>
          <w:rFonts w:ascii="Courier New" w:eastAsia="Times New Roman" w:hAnsi="Courier New" w:cs="Courier New"/>
          <w:color w:val="000000"/>
          <w:sz w:val="20"/>
          <w:szCs w:val="20"/>
        </w:rPr>
      </w:pPr>
      <w:ins w:id="926" w:author="Unknown">
        <w:r w:rsidRPr="00C20F8E">
          <w:rPr>
            <w:rFonts w:ascii="Courier New" w:eastAsia="Times New Roman" w:hAnsi="Courier New" w:cs="Courier New"/>
            <w:color w:val="000000"/>
            <w:sz w:val="20"/>
            <w:szCs w:val="20"/>
          </w:rPr>
          <w:t xml:space="preserve">        pacmandy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7" w:author="Unknown"/>
          <w:rFonts w:ascii="Courier New" w:eastAsia="Times New Roman" w:hAnsi="Courier New" w:cs="Courier New"/>
          <w:color w:val="000000"/>
          <w:sz w:val="20"/>
          <w:szCs w:val="20"/>
        </w:rPr>
      </w:pPr>
      <w:ins w:id="928" w:author="Unknown">
        <w:r w:rsidRPr="00C20F8E">
          <w:rPr>
            <w:rFonts w:ascii="Courier New" w:eastAsia="Times New Roman" w:hAnsi="Courier New" w:cs="Courier New"/>
            <w:color w:val="000000"/>
            <w:sz w:val="20"/>
            <w:szCs w:val="20"/>
          </w:rPr>
          <w:t xml:space="preserve">        reqdx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9" w:author="Unknown"/>
          <w:rFonts w:ascii="Courier New" w:eastAsia="Times New Roman" w:hAnsi="Courier New" w:cs="Courier New"/>
          <w:color w:val="000000"/>
          <w:sz w:val="20"/>
          <w:szCs w:val="20"/>
        </w:rPr>
      </w:pPr>
      <w:ins w:id="930" w:author="Unknown">
        <w:r w:rsidRPr="00C20F8E">
          <w:rPr>
            <w:rFonts w:ascii="Courier New" w:eastAsia="Times New Roman" w:hAnsi="Courier New" w:cs="Courier New"/>
            <w:color w:val="000000"/>
            <w:sz w:val="20"/>
            <w:szCs w:val="20"/>
          </w:rPr>
          <w:t xml:space="preserve">        reqdy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1" w:author="Unknown"/>
          <w:rFonts w:ascii="Courier New" w:eastAsia="Times New Roman" w:hAnsi="Courier New" w:cs="Courier New"/>
          <w:color w:val="000000"/>
          <w:sz w:val="20"/>
          <w:szCs w:val="20"/>
        </w:rPr>
      </w:pPr>
      <w:ins w:id="932" w:author="Unknown">
        <w:r w:rsidRPr="00C20F8E">
          <w:rPr>
            <w:rFonts w:ascii="Courier New" w:eastAsia="Times New Roman" w:hAnsi="Courier New" w:cs="Courier New"/>
            <w:color w:val="000000"/>
            <w:sz w:val="20"/>
            <w:szCs w:val="20"/>
          </w:rPr>
          <w:t xml:space="preserve">        viewdx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3" w:author="Unknown"/>
          <w:rFonts w:ascii="Courier New" w:eastAsia="Times New Roman" w:hAnsi="Courier New" w:cs="Courier New"/>
          <w:color w:val="000000"/>
          <w:sz w:val="20"/>
          <w:szCs w:val="20"/>
        </w:rPr>
      </w:pPr>
      <w:ins w:id="934" w:author="Unknown">
        <w:r w:rsidRPr="00C20F8E">
          <w:rPr>
            <w:rFonts w:ascii="Courier New" w:eastAsia="Times New Roman" w:hAnsi="Courier New" w:cs="Courier New"/>
            <w:color w:val="000000"/>
            <w:sz w:val="20"/>
            <w:szCs w:val="20"/>
          </w:rPr>
          <w:t xml:space="preserve">        viewdy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5" w:author="Unknown"/>
          <w:rFonts w:ascii="Courier New" w:eastAsia="Times New Roman" w:hAnsi="Courier New" w:cs="Courier New"/>
          <w:color w:val="000000"/>
          <w:sz w:val="20"/>
          <w:szCs w:val="20"/>
        </w:rPr>
      </w:pPr>
      <w:ins w:id="936" w:author="Unknown">
        <w:r w:rsidRPr="00C20F8E">
          <w:rPr>
            <w:rFonts w:ascii="Courier New" w:eastAsia="Times New Roman" w:hAnsi="Courier New" w:cs="Courier New"/>
            <w:color w:val="000000"/>
            <w:sz w:val="20"/>
            <w:szCs w:val="20"/>
          </w:rPr>
          <w:t xml:space="preserve">        dying = false;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7" w:author="Unknown"/>
          <w:rFonts w:ascii="Courier New" w:eastAsia="Times New Roman" w:hAnsi="Courier New" w:cs="Courier New"/>
          <w:color w:val="000000"/>
          <w:sz w:val="20"/>
          <w:szCs w:val="20"/>
        </w:rPr>
      </w:pPr>
      <w:ins w:id="938"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0" w:author="Unknown"/>
          <w:rFonts w:ascii="Courier New" w:eastAsia="Times New Roman" w:hAnsi="Courier New" w:cs="Courier New"/>
          <w:color w:val="000000"/>
          <w:sz w:val="20"/>
          <w:szCs w:val="20"/>
        </w:rPr>
      </w:pPr>
      <w:ins w:id="941" w:author="Unknown">
        <w:r w:rsidRPr="00C20F8E">
          <w:rPr>
            <w:rFonts w:ascii="Courier New" w:eastAsia="Times New Roman" w:hAnsi="Courier New" w:cs="Courier New"/>
            <w:color w:val="000000"/>
            <w:sz w:val="20"/>
            <w:szCs w:val="20"/>
          </w:rPr>
          <w:t xml:space="preserve">    private void loadImages()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3" w:author="Unknown"/>
          <w:rFonts w:ascii="Courier New" w:eastAsia="Times New Roman" w:hAnsi="Courier New" w:cs="Courier New"/>
          <w:color w:val="000000"/>
          <w:sz w:val="20"/>
          <w:szCs w:val="20"/>
        </w:rPr>
      </w:pPr>
      <w:ins w:id="944" w:author="Unknown">
        <w:r w:rsidRPr="00C20F8E">
          <w:rPr>
            <w:rFonts w:ascii="Courier New" w:eastAsia="Times New Roman" w:hAnsi="Courier New" w:cs="Courier New"/>
            <w:color w:val="000000"/>
            <w:sz w:val="20"/>
            <w:szCs w:val="20"/>
          </w:rPr>
          <w:t xml:space="preserve">        ghost = new ImageIcon("images/ghost.png").getImage();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5" w:author="Unknown"/>
          <w:rFonts w:ascii="Courier New" w:eastAsia="Times New Roman" w:hAnsi="Courier New" w:cs="Courier New"/>
          <w:color w:val="000000"/>
          <w:sz w:val="20"/>
          <w:szCs w:val="20"/>
        </w:rPr>
      </w:pPr>
      <w:ins w:id="946" w:author="Unknown">
        <w:r w:rsidRPr="00C20F8E">
          <w:rPr>
            <w:rFonts w:ascii="Courier New" w:eastAsia="Times New Roman" w:hAnsi="Courier New" w:cs="Courier New"/>
            <w:color w:val="000000"/>
            <w:sz w:val="20"/>
            <w:szCs w:val="20"/>
          </w:rPr>
          <w:lastRenderedPageBreak/>
          <w:t xml:space="preserve">        pacman1 = new ImageIcon("images/pacman.png").getImage();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7" w:author="Unknown"/>
          <w:rFonts w:ascii="Courier New" w:eastAsia="Times New Roman" w:hAnsi="Courier New" w:cs="Courier New"/>
          <w:color w:val="000000"/>
          <w:sz w:val="20"/>
          <w:szCs w:val="20"/>
        </w:rPr>
      </w:pPr>
      <w:ins w:id="948" w:author="Unknown">
        <w:r w:rsidRPr="00C20F8E">
          <w:rPr>
            <w:rFonts w:ascii="Courier New" w:eastAsia="Times New Roman" w:hAnsi="Courier New" w:cs="Courier New"/>
            <w:color w:val="000000"/>
            <w:sz w:val="20"/>
            <w:szCs w:val="20"/>
          </w:rPr>
          <w:t xml:space="preserve">        pacman2up = new ImageIcon("images/up1.png").getImage();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9" w:author="Unknown"/>
          <w:rFonts w:ascii="Courier New" w:eastAsia="Times New Roman" w:hAnsi="Courier New" w:cs="Courier New"/>
          <w:color w:val="000000"/>
          <w:sz w:val="20"/>
          <w:szCs w:val="20"/>
        </w:rPr>
      </w:pPr>
      <w:ins w:id="950" w:author="Unknown">
        <w:r w:rsidRPr="00C20F8E">
          <w:rPr>
            <w:rFonts w:ascii="Courier New" w:eastAsia="Times New Roman" w:hAnsi="Courier New" w:cs="Courier New"/>
            <w:color w:val="000000"/>
            <w:sz w:val="20"/>
            <w:szCs w:val="20"/>
          </w:rPr>
          <w:t xml:space="preserve">        pacman3up = new ImageIcon("images/up2.png").getImage();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1" w:author="Unknown"/>
          <w:rFonts w:ascii="Courier New" w:eastAsia="Times New Roman" w:hAnsi="Courier New" w:cs="Courier New"/>
          <w:color w:val="000000"/>
          <w:sz w:val="20"/>
          <w:szCs w:val="20"/>
        </w:rPr>
      </w:pPr>
      <w:ins w:id="952" w:author="Unknown">
        <w:r w:rsidRPr="00C20F8E">
          <w:rPr>
            <w:rFonts w:ascii="Courier New" w:eastAsia="Times New Roman" w:hAnsi="Courier New" w:cs="Courier New"/>
            <w:color w:val="000000"/>
            <w:sz w:val="20"/>
            <w:szCs w:val="20"/>
          </w:rPr>
          <w:t xml:space="preserve">        pacman4up = new ImageIcon("images/up3.png").getImage();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3" w:author="Unknown"/>
          <w:rFonts w:ascii="Courier New" w:eastAsia="Times New Roman" w:hAnsi="Courier New" w:cs="Courier New"/>
          <w:color w:val="000000"/>
          <w:sz w:val="20"/>
          <w:szCs w:val="20"/>
        </w:rPr>
      </w:pPr>
      <w:ins w:id="954" w:author="Unknown">
        <w:r w:rsidRPr="00C20F8E">
          <w:rPr>
            <w:rFonts w:ascii="Courier New" w:eastAsia="Times New Roman" w:hAnsi="Courier New" w:cs="Courier New"/>
            <w:color w:val="000000"/>
            <w:sz w:val="20"/>
            <w:szCs w:val="20"/>
          </w:rPr>
          <w:t xml:space="preserve">        pacman2down = new ImageIcon("images/down1.png").getImage();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5" w:author="Unknown"/>
          <w:rFonts w:ascii="Courier New" w:eastAsia="Times New Roman" w:hAnsi="Courier New" w:cs="Courier New"/>
          <w:color w:val="000000"/>
          <w:sz w:val="20"/>
          <w:szCs w:val="20"/>
        </w:rPr>
      </w:pPr>
      <w:ins w:id="956" w:author="Unknown">
        <w:r w:rsidRPr="00C20F8E">
          <w:rPr>
            <w:rFonts w:ascii="Courier New" w:eastAsia="Times New Roman" w:hAnsi="Courier New" w:cs="Courier New"/>
            <w:color w:val="000000"/>
            <w:sz w:val="20"/>
            <w:szCs w:val="20"/>
          </w:rPr>
          <w:t xml:space="preserve">        pacman3down = new ImageIcon("images/down2.png").getImage();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7" w:author="Unknown"/>
          <w:rFonts w:ascii="Courier New" w:eastAsia="Times New Roman" w:hAnsi="Courier New" w:cs="Courier New"/>
          <w:color w:val="000000"/>
          <w:sz w:val="20"/>
          <w:szCs w:val="20"/>
        </w:rPr>
      </w:pPr>
      <w:ins w:id="958" w:author="Unknown">
        <w:r w:rsidRPr="00C20F8E">
          <w:rPr>
            <w:rFonts w:ascii="Courier New" w:eastAsia="Times New Roman" w:hAnsi="Courier New" w:cs="Courier New"/>
            <w:color w:val="000000"/>
            <w:sz w:val="20"/>
            <w:szCs w:val="20"/>
          </w:rPr>
          <w:t xml:space="preserve">        pacman4down = new ImageIcon("images/down3.png").getImage();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9" w:author="Unknown"/>
          <w:rFonts w:ascii="Courier New" w:eastAsia="Times New Roman" w:hAnsi="Courier New" w:cs="Courier New"/>
          <w:color w:val="000000"/>
          <w:sz w:val="20"/>
          <w:szCs w:val="20"/>
        </w:rPr>
      </w:pPr>
      <w:ins w:id="960" w:author="Unknown">
        <w:r w:rsidRPr="00C20F8E">
          <w:rPr>
            <w:rFonts w:ascii="Courier New" w:eastAsia="Times New Roman" w:hAnsi="Courier New" w:cs="Courier New"/>
            <w:color w:val="000000"/>
            <w:sz w:val="20"/>
            <w:szCs w:val="20"/>
          </w:rPr>
          <w:t xml:space="preserve">        pacman2left = new ImageIcon("images/left1.png").getImage();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1" w:author="Unknown"/>
          <w:rFonts w:ascii="Courier New" w:eastAsia="Times New Roman" w:hAnsi="Courier New" w:cs="Courier New"/>
          <w:color w:val="000000"/>
          <w:sz w:val="20"/>
          <w:szCs w:val="20"/>
        </w:rPr>
      </w:pPr>
      <w:ins w:id="962" w:author="Unknown">
        <w:r w:rsidRPr="00C20F8E">
          <w:rPr>
            <w:rFonts w:ascii="Courier New" w:eastAsia="Times New Roman" w:hAnsi="Courier New" w:cs="Courier New"/>
            <w:color w:val="000000"/>
            <w:sz w:val="20"/>
            <w:szCs w:val="20"/>
          </w:rPr>
          <w:t xml:space="preserve">        pacman3left = new ImageIcon("images/left2.png").getImage();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3" w:author="Unknown"/>
          <w:rFonts w:ascii="Courier New" w:eastAsia="Times New Roman" w:hAnsi="Courier New" w:cs="Courier New"/>
          <w:color w:val="000000"/>
          <w:sz w:val="20"/>
          <w:szCs w:val="20"/>
        </w:rPr>
      </w:pPr>
      <w:ins w:id="964" w:author="Unknown">
        <w:r w:rsidRPr="00C20F8E">
          <w:rPr>
            <w:rFonts w:ascii="Courier New" w:eastAsia="Times New Roman" w:hAnsi="Courier New" w:cs="Courier New"/>
            <w:color w:val="000000"/>
            <w:sz w:val="20"/>
            <w:szCs w:val="20"/>
          </w:rPr>
          <w:t xml:space="preserve">        pacman4left = new ImageIcon("images/left3.png").getImage();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5" w:author="Unknown"/>
          <w:rFonts w:ascii="Courier New" w:eastAsia="Times New Roman" w:hAnsi="Courier New" w:cs="Courier New"/>
          <w:color w:val="000000"/>
          <w:sz w:val="20"/>
          <w:szCs w:val="20"/>
        </w:rPr>
      </w:pPr>
      <w:ins w:id="966" w:author="Unknown">
        <w:r w:rsidRPr="00C20F8E">
          <w:rPr>
            <w:rFonts w:ascii="Courier New" w:eastAsia="Times New Roman" w:hAnsi="Courier New" w:cs="Courier New"/>
            <w:color w:val="000000"/>
            <w:sz w:val="20"/>
            <w:szCs w:val="20"/>
          </w:rPr>
          <w:t xml:space="preserve">        pacman2right = new ImageIcon("images/right1.png").getImage();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7" w:author="Unknown"/>
          <w:rFonts w:ascii="Courier New" w:eastAsia="Times New Roman" w:hAnsi="Courier New" w:cs="Courier New"/>
          <w:color w:val="000000"/>
          <w:sz w:val="20"/>
          <w:szCs w:val="20"/>
        </w:rPr>
      </w:pPr>
      <w:ins w:id="968" w:author="Unknown">
        <w:r w:rsidRPr="00C20F8E">
          <w:rPr>
            <w:rFonts w:ascii="Courier New" w:eastAsia="Times New Roman" w:hAnsi="Courier New" w:cs="Courier New"/>
            <w:color w:val="000000"/>
            <w:sz w:val="20"/>
            <w:szCs w:val="20"/>
          </w:rPr>
          <w:t xml:space="preserve">        pacman3right = new ImageIcon("images/right2.png").getImage();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9" w:author="Unknown"/>
          <w:rFonts w:ascii="Courier New" w:eastAsia="Times New Roman" w:hAnsi="Courier New" w:cs="Courier New"/>
          <w:color w:val="000000"/>
          <w:sz w:val="20"/>
          <w:szCs w:val="20"/>
        </w:rPr>
      </w:pPr>
      <w:ins w:id="970" w:author="Unknown">
        <w:r w:rsidRPr="00C20F8E">
          <w:rPr>
            <w:rFonts w:ascii="Courier New" w:eastAsia="Times New Roman" w:hAnsi="Courier New" w:cs="Courier New"/>
            <w:color w:val="000000"/>
            <w:sz w:val="20"/>
            <w:szCs w:val="20"/>
          </w:rPr>
          <w:t xml:space="preserve">        pacman4right = new ImageIcon("images/right3.png").getImage();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2" w:author="Unknown"/>
          <w:rFonts w:ascii="Courier New" w:eastAsia="Times New Roman" w:hAnsi="Courier New" w:cs="Courier New"/>
          <w:color w:val="000000"/>
          <w:sz w:val="20"/>
          <w:szCs w:val="20"/>
        </w:rPr>
      </w:pPr>
      <w:ins w:id="97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5" w:author="Unknown"/>
          <w:rFonts w:ascii="Courier New" w:eastAsia="Times New Roman" w:hAnsi="Courier New" w:cs="Courier New"/>
          <w:color w:val="000000"/>
          <w:sz w:val="20"/>
          <w:szCs w:val="20"/>
        </w:rPr>
      </w:pPr>
      <w:ins w:id="976" w:author="Unknown">
        <w:r w:rsidRPr="00C20F8E">
          <w:rPr>
            <w:rFonts w:ascii="Courier New" w:eastAsia="Times New Roman" w:hAnsi="Courier New" w:cs="Courier New"/>
            <w:color w:val="000000"/>
            <w:sz w:val="20"/>
            <w:szCs w:val="20"/>
          </w:rPr>
          <w:t xml:space="preserve">    @Override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7" w:author="Unknown"/>
          <w:rFonts w:ascii="Courier New" w:eastAsia="Times New Roman" w:hAnsi="Courier New" w:cs="Courier New"/>
          <w:color w:val="000000"/>
          <w:sz w:val="20"/>
          <w:szCs w:val="20"/>
        </w:rPr>
      </w:pPr>
      <w:ins w:id="978" w:author="Unknown">
        <w:r w:rsidRPr="00C20F8E">
          <w:rPr>
            <w:rFonts w:ascii="Courier New" w:eastAsia="Times New Roman" w:hAnsi="Courier New" w:cs="Courier New"/>
            <w:color w:val="000000"/>
            <w:sz w:val="20"/>
            <w:szCs w:val="20"/>
          </w:rPr>
          <w:t xml:space="preserve">    public void paintComponent(Graphics g)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9" w:author="Unknown"/>
          <w:rFonts w:ascii="Courier New" w:eastAsia="Times New Roman" w:hAnsi="Courier New" w:cs="Courier New"/>
          <w:color w:val="000000"/>
          <w:sz w:val="20"/>
          <w:szCs w:val="20"/>
        </w:rPr>
      </w:pPr>
      <w:ins w:id="980" w:author="Unknown">
        <w:r w:rsidRPr="00C20F8E">
          <w:rPr>
            <w:rFonts w:ascii="Courier New" w:eastAsia="Times New Roman" w:hAnsi="Courier New" w:cs="Courier New"/>
            <w:color w:val="000000"/>
            <w:sz w:val="20"/>
            <w:szCs w:val="20"/>
          </w:rPr>
          <w:t xml:space="preserve">        super.paintComponent(g);</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1"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2" w:author="Unknown"/>
          <w:rFonts w:ascii="Courier New" w:eastAsia="Times New Roman" w:hAnsi="Courier New" w:cs="Courier New"/>
          <w:color w:val="000000"/>
          <w:sz w:val="20"/>
          <w:szCs w:val="20"/>
        </w:rPr>
      </w:pPr>
      <w:ins w:id="983" w:author="Unknown">
        <w:r w:rsidRPr="00C20F8E">
          <w:rPr>
            <w:rFonts w:ascii="Courier New" w:eastAsia="Times New Roman" w:hAnsi="Courier New" w:cs="Courier New"/>
            <w:color w:val="000000"/>
            <w:sz w:val="20"/>
            <w:szCs w:val="20"/>
          </w:rPr>
          <w:t xml:space="preserve">        doDrawing(g);</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4" w:author="Unknown"/>
          <w:rFonts w:ascii="Courier New" w:eastAsia="Times New Roman" w:hAnsi="Courier New" w:cs="Courier New"/>
          <w:color w:val="000000"/>
          <w:sz w:val="20"/>
          <w:szCs w:val="20"/>
        </w:rPr>
      </w:pPr>
      <w:ins w:id="985"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7" w:author="Unknown"/>
          <w:rFonts w:ascii="Courier New" w:eastAsia="Times New Roman" w:hAnsi="Courier New" w:cs="Courier New"/>
          <w:color w:val="000000"/>
          <w:sz w:val="20"/>
          <w:szCs w:val="20"/>
        </w:rPr>
      </w:pPr>
      <w:ins w:id="988" w:author="Unknown">
        <w:r w:rsidRPr="00C20F8E">
          <w:rPr>
            <w:rFonts w:ascii="Courier New" w:eastAsia="Times New Roman" w:hAnsi="Courier New" w:cs="Courier New"/>
            <w:color w:val="000000"/>
            <w:sz w:val="20"/>
            <w:szCs w:val="20"/>
          </w:rPr>
          <w:t xml:space="preserve">    private void doDrawing(Graphics g)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0" w:author="Unknown"/>
          <w:rFonts w:ascii="Courier New" w:eastAsia="Times New Roman" w:hAnsi="Courier New" w:cs="Courier New"/>
          <w:color w:val="000000"/>
          <w:sz w:val="20"/>
          <w:szCs w:val="20"/>
        </w:rPr>
      </w:pPr>
      <w:ins w:id="991" w:author="Unknown">
        <w:r w:rsidRPr="00C20F8E">
          <w:rPr>
            <w:rFonts w:ascii="Courier New" w:eastAsia="Times New Roman" w:hAnsi="Courier New" w:cs="Courier New"/>
            <w:color w:val="000000"/>
            <w:sz w:val="20"/>
            <w:szCs w:val="20"/>
          </w:rPr>
          <w:t xml:space="preserve">        Graphics2D g2d = (Graphics2D) g;</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3" w:author="Unknown"/>
          <w:rFonts w:ascii="Courier New" w:eastAsia="Times New Roman" w:hAnsi="Courier New" w:cs="Courier New"/>
          <w:color w:val="000000"/>
          <w:sz w:val="20"/>
          <w:szCs w:val="20"/>
        </w:rPr>
      </w:pPr>
      <w:ins w:id="994" w:author="Unknown">
        <w:r w:rsidRPr="00C20F8E">
          <w:rPr>
            <w:rFonts w:ascii="Courier New" w:eastAsia="Times New Roman" w:hAnsi="Courier New" w:cs="Courier New"/>
            <w:color w:val="000000"/>
            <w:sz w:val="20"/>
            <w:szCs w:val="20"/>
          </w:rPr>
          <w:t xml:space="preserve">        g2d.setColor(Color.black);</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5" w:author="Unknown"/>
          <w:rFonts w:ascii="Courier New" w:eastAsia="Times New Roman" w:hAnsi="Courier New" w:cs="Courier New"/>
          <w:color w:val="000000"/>
          <w:sz w:val="20"/>
          <w:szCs w:val="20"/>
        </w:rPr>
      </w:pPr>
      <w:ins w:id="996" w:author="Unknown">
        <w:r w:rsidRPr="00C20F8E">
          <w:rPr>
            <w:rFonts w:ascii="Courier New" w:eastAsia="Times New Roman" w:hAnsi="Courier New" w:cs="Courier New"/>
            <w:color w:val="000000"/>
            <w:sz w:val="20"/>
            <w:szCs w:val="20"/>
          </w:rPr>
          <w:t xml:space="preserve">        g2d.fillRect(0, 0, d.width, d.height);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8" w:author="Unknown"/>
          <w:rFonts w:ascii="Courier New" w:eastAsia="Times New Roman" w:hAnsi="Courier New" w:cs="Courier New"/>
          <w:color w:val="000000"/>
          <w:sz w:val="20"/>
          <w:szCs w:val="20"/>
        </w:rPr>
      </w:pPr>
      <w:ins w:id="999" w:author="Unknown">
        <w:r w:rsidRPr="00C20F8E">
          <w:rPr>
            <w:rFonts w:ascii="Courier New" w:eastAsia="Times New Roman" w:hAnsi="Courier New" w:cs="Courier New"/>
            <w:color w:val="000000"/>
            <w:sz w:val="20"/>
            <w:szCs w:val="20"/>
          </w:rPr>
          <w:t xml:space="preserve">        drawMaze(g2d);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0" w:author="Unknown"/>
          <w:rFonts w:ascii="Courier New" w:eastAsia="Times New Roman" w:hAnsi="Courier New" w:cs="Courier New"/>
          <w:color w:val="000000"/>
          <w:sz w:val="20"/>
          <w:szCs w:val="20"/>
        </w:rPr>
      </w:pPr>
      <w:ins w:id="1001" w:author="Unknown">
        <w:r w:rsidRPr="00C20F8E">
          <w:rPr>
            <w:rFonts w:ascii="Courier New" w:eastAsia="Times New Roman" w:hAnsi="Courier New" w:cs="Courier New"/>
            <w:color w:val="000000"/>
            <w:sz w:val="20"/>
            <w:szCs w:val="20"/>
          </w:rPr>
          <w:t xml:space="preserve">        drawScore(g2d);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2" w:author="Unknown"/>
          <w:rFonts w:ascii="Courier New" w:eastAsia="Times New Roman" w:hAnsi="Courier New" w:cs="Courier New"/>
          <w:color w:val="000000"/>
          <w:sz w:val="20"/>
          <w:szCs w:val="20"/>
        </w:rPr>
      </w:pPr>
      <w:ins w:id="1003" w:author="Unknown">
        <w:r w:rsidRPr="00C20F8E">
          <w:rPr>
            <w:rFonts w:ascii="Courier New" w:eastAsia="Times New Roman" w:hAnsi="Courier New" w:cs="Courier New"/>
            <w:color w:val="000000"/>
            <w:sz w:val="20"/>
            <w:szCs w:val="20"/>
          </w:rPr>
          <w:t xml:space="preserve">        doAnim();</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5" w:author="Unknown"/>
          <w:rFonts w:ascii="Courier New" w:eastAsia="Times New Roman" w:hAnsi="Courier New" w:cs="Courier New"/>
          <w:color w:val="000000"/>
          <w:sz w:val="20"/>
          <w:szCs w:val="20"/>
        </w:rPr>
      </w:pPr>
      <w:ins w:id="1006" w:author="Unknown">
        <w:r w:rsidRPr="00C20F8E">
          <w:rPr>
            <w:rFonts w:ascii="Courier New" w:eastAsia="Times New Roman" w:hAnsi="Courier New" w:cs="Courier New"/>
            <w:color w:val="000000"/>
            <w:sz w:val="20"/>
            <w:szCs w:val="20"/>
          </w:rPr>
          <w:t xml:space="preserve">        if (ingame)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7" w:author="Unknown"/>
          <w:rFonts w:ascii="Courier New" w:eastAsia="Times New Roman" w:hAnsi="Courier New" w:cs="Courier New"/>
          <w:color w:val="000000"/>
          <w:sz w:val="20"/>
          <w:szCs w:val="20"/>
        </w:rPr>
      </w:pPr>
      <w:ins w:id="1008" w:author="Unknown">
        <w:r w:rsidRPr="00C20F8E">
          <w:rPr>
            <w:rFonts w:ascii="Courier New" w:eastAsia="Times New Roman" w:hAnsi="Courier New" w:cs="Courier New"/>
            <w:color w:val="000000"/>
            <w:sz w:val="20"/>
            <w:szCs w:val="20"/>
          </w:rPr>
          <w:t xml:space="preserve">            playGame(g2d);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9" w:author="Unknown"/>
          <w:rFonts w:ascii="Courier New" w:eastAsia="Times New Roman" w:hAnsi="Courier New" w:cs="Courier New"/>
          <w:color w:val="000000"/>
          <w:sz w:val="20"/>
          <w:szCs w:val="20"/>
        </w:rPr>
      </w:pPr>
      <w:ins w:id="1010"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1" w:author="Unknown"/>
          <w:rFonts w:ascii="Courier New" w:eastAsia="Times New Roman" w:hAnsi="Courier New" w:cs="Courier New"/>
          <w:color w:val="000000"/>
          <w:sz w:val="20"/>
          <w:szCs w:val="20"/>
        </w:rPr>
      </w:pPr>
      <w:ins w:id="1012" w:author="Unknown">
        <w:r w:rsidRPr="00C20F8E">
          <w:rPr>
            <w:rFonts w:ascii="Courier New" w:eastAsia="Times New Roman" w:hAnsi="Courier New" w:cs="Courier New"/>
            <w:color w:val="000000"/>
            <w:sz w:val="20"/>
            <w:szCs w:val="20"/>
          </w:rPr>
          <w:t xml:space="preserve">            showIntroScreen(g2d);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3" w:author="Unknown"/>
          <w:rFonts w:ascii="Courier New" w:eastAsia="Times New Roman" w:hAnsi="Courier New" w:cs="Courier New"/>
          <w:color w:val="000000"/>
          <w:sz w:val="20"/>
          <w:szCs w:val="20"/>
        </w:rPr>
      </w:pPr>
      <w:ins w:id="101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6" w:author="Unknown"/>
          <w:rFonts w:ascii="Courier New" w:eastAsia="Times New Roman" w:hAnsi="Courier New" w:cs="Courier New"/>
          <w:color w:val="000000"/>
          <w:sz w:val="20"/>
          <w:szCs w:val="20"/>
        </w:rPr>
      </w:pPr>
      <w:ins w:id="1017" w:author="Unknown">
        <w:r w:rsidRPr="00C20F8E">
          <w:rPr>
            <w:rFonts w:ascii="Courier New" w:eastAsia="Times New Roman" w:hAnsi="Courier New" w:cs="Courier New"/>
            <w:color w:val="000000"/>
            <w:sz w:val="20"/>
            <w:szCs w:val="20"/>
          </w:rPr>
          <w:t xml:space="preserve">        g2d.drawImage(ii, 5, 5, this);</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8" w:author="Unknown"/>
          <w:rFonts w:ascii="Courier New" w:eastAsia="Times New Roman" w:hAnsi="Courier New" w:cs="Courier New"/>
          <w:color w:val="000000"/>
          <w:sz w:val="20"/>
          <w:szCs w:val="20"/>
        </w:rPr>
      </w:pPr>
      <w:ins w:id="1019" w:author="Unknown">
        <w:r w:rsidRPr="00C20F8E">
          <w:rPr>
            <w:rFonts w:ascii="Courier New" w:eastAsia="Times New Roman" w:hAnsi="Courier New" w:cs="Courier New"/>
            <w:color w:val="000000"/>
            <w:sz w:val="20"/>
            <w:szCs w:val="20"/>
          </w:rPr>
          <w:t xml:space="preserve">        Toolkit.getDefaultToolkit().sync();</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0" w:author="Unknown"/>
          <w:rFonts w:ascii="Courier New" w:eastAsia="Times New Roman" w:hAnsi="Courier New" w:cs="Courier New"/>
          <w:color w:val="000000"/>
          <w:sz w:val="20"/>
          <w:szCs w:val="20"/>
        </w:rPr>
      </w:pPr>
      <w:ins w:id="1021" w:author="Unknown">
        <w:r w:rsidRPr="00C20F8E">
          <w:rPr>
            <w:rFonts w:ascii="Courier New" w:eastAsia="Times New Roman" w:hAnsi="Courier New" w:cs="Courier New"/>
            <w:color w:val="000000"/>
            <w:sz w:val="20"/>
            <w:szCs w:val="20"/>
          </w:rPr>
          <w:t xml:space="preserve">        g2d.dispose();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2" w:author="Unknown"/>
          <w:rFonts w:ascii="Courier New" w:eastAsia="Times New Roman" w:hAnsi="Courier New" w:cs="Courier New"/>
          <w:color w:val="000000"/>
          <w:sz w:val="20"/>
          <w:szCs w:val="20"/>
        </w:rPr>
      </w:pPr>
      <w:ins w:id="102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5" w:author="Unknown"/>
          <w:rFonts w:ascii="Courier New" w:eastAsia="Times New Roman" w:hAnsi="Courier New" w:cs="Courier New"/>
          <w:color w:val="000000"/>
          <w:sz w:val="20"/>
          <w:szCs w:val="20"/>
        </w:rPr>
      </w:pPr>
      <w:ins w:id="1026" w:author="Unknown">
        <w:r w:rsidRPr="00C20F8E">
          <w:rPr>
            <w:rFonts w:ascii="Courier New" w:eastAsia="Times New Roman" w:hAnsi="Courier New" w:cs="Courier New"/>
            <w:color w:val="000000"/>
            <w:sz w:val="20"/>
            <w:szCs w:val="20"/>
          </w:rPr>
          <w:t xml:space="preserve">    class TAdapter extends KeyAdapter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8" w:author="Unknown"/>
          <w:rFonts w:ascii="Courier New" w:eastAsia="Times New Roman" w:hAnsi="Courier New" w:cs="Courier New"/>
          <w:color w:val="000000"/>
          <w:sz w:val="20"/>
          <w:szCs w:val="20"/>
        </w:rPr>
      </w:pPr>
      <w:ins w:id="1029" w:author="Unknown">
        <w:r w:rsidRPr="00C20F8E">
          <w:rPr>
            <w:rFonts w:ascii="Courier New" w:eastAsia="Times New Roman" w:hAnsi="Courier New" w:cs="Courier New"/>
            <w:color w:val="000000"/>
            <w:sz w:val="20"/>
            <w:szCs w:val="20"/>
          </w:rPr>
          <w:t xml:space="preserve">        @Override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0" w:author="Unknown"/>
          <w:rFonts w:ascii="Courier New" w:eastAsia="Times New Roman" w:hAnsi="Courier New" w:cs="Courier New"/>
          <w:color w:val="000000"/>
          <w:sz w:val="20"/>
          <w:szCs w:val="20"/>
        </w:rPr>
      </w:pPr>
      <w:ins w:id="1031" w:author="Unknown">
        <w:r w:rsidRPr="00C20F8E">
          <w:rPr>
            <w:rFonts w:ascii="Courier New" w:eastAsia="Times New Roman" w:hAnsi="Courier New" w:cs="Courier New"/>
            <w:color w:val="000000"/>
            <w:sz w:val="20"/>
            <w:szCs w:val="20"/>
          </w:rPr>
          <w:t xml:space="preserve">        public void keyPressed(KeyEvent 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3" w:author="Unknown"/>
          <w:rFonts w:ascii="Courier New" w:eastAsia="Times New Roman" w:hAnsi="Courier New" w:cs="Courier New"/>
          <w:color w:val="000000"/>
          <w:sz w:val="20"/>
          <w:szCs w:val="20"/>
        </w:rPr>
      </w:pPr>
      <w:ins w:id="1034" w:author="Unknown">
        <w:r w:rsidRPr="00C20F8E">
          <w:rPr>
            <w:rFonts w:ascii="Courier New" w:eastAsia="Times New Roman" w:hAnsi="Courier New" w:cs="Courier New"/>
            <w:color w:val="000000"/>
            <w:sz w:val="20"/>
            <w:szCs w:val="20"/>
          </w:rPr>
          <w:t xml:space="preserve">            int key = e.getKeyCode();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5"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6" w:author="Unknown"/>
          <w:rFonts w:ascii="Courier New" w:eastAsia="Times New Roman" w:hAnsi="Courier New" w:cs="Courier New"/>
          <w:color w:val="000000"/>
          <w:sz w:val="20"/>
          <w:szCs w:val="20"/>
        </w:rPr>
      </w:pPr>
      <w:ins w:id="1037" w:author="Unknown">
        <w:r w:rsidRPr="00C20F8E">
          <w:rPr>
            <w:rFonts w:ascii="Courier New" w:eastAsia="Times New Roman" w:hAnsi="Courier New" w:cs="Courier New"/>
            <w:color w:val="000000"/>
            <w:sz w:val="20"/>
            <w:szCs w:val="20"/>
          </w:rPr>
          <w:t xml:space="preserve">            if (ingame)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8" w:author="Unknown"/>
          <w:rFonts w:ascii="Courier New" w:eastAsia="Times New Roman" w:hAnsi="Courier New" w:cs="Courier New"/>
          <w:color w:val="000000"/>
          <w:sz w:val="20"/>
          <w:szCs w:val="20"/>
        </w:rPr>
      </w:pPr>
      <w:ins w:id="1039" w:author="Unknown">
        <w:r w:rsidRPr="00C20F8E">
          <w:rPr>
            <w:rFonts w:ascii="Courier New" w:eastAsia="Times New Roman" w:hAnsi="Courier New" w:cs="Courier New"/>
            <w:color w:val="000000"/>
            <w:sz w:val="20"/>
            <w:szCs w:val="20"/>
          </w:rPr>
          <w:t xml:space="preserve">                if (key == KeyEvent.VK_LEFT)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0" w:author="Unknown"/>
          <w:rFonts w:ascii="Courier New" w:eastAsia="Times New Roman" w:hAnsi="Courier New" w:cs="Courier New"/>
          <w:color w:val="000000"/>
          <w:sz w:val="20"/>
          <w:szCs w:val="20"/>
        </w:rPr>
      </w:pPr>
      <w:ins w:id="1041" w:author="Unknown">
        <w:r w:rsidRPr="00C20F8E">
          <w:rPr>
            <w:rFonts w:ascii="Courier New" w:eastAsia="Times New Roman" w:hAnsi="Courier New" w:cs="Courier New"/>
            <w:color w:val="000000"/>
            <w:sz w:val="20"/>
            <w:szCs w:val="20"/>
          </w:rPr>
          <w:t xml:space="preserve">                    reqdx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2" w:author="Unknown"/>
          <w:rFonts w:ascii="Courier New" w:eastAsia="Times New Roman" w:hAnsi="Courier New" w:cs="Courier New"/>
          <w:color w:val="000000"/>
          <w:sz w:val="20"/>
          <w:szCs w:val="20"/>
        </w:rPr>
      </w:pPr>
      <w:ins w:id="1043" w:author="Unknown">
        <w:r w:rsidRPr="00C20F8E">
          <w:rPr>
            <w:rFonts w:ascii="Courier New" w:eastAsia="Times New Roman" w:hAnsi="Courier New" w:cs="Courier New"/>
            <w:color w:val="000000"/>
            <w:sz w:val="20"/>
            <w:szCs w:val="20"/>
          </w:rPr>
          <w:t xml:space="preserve">                    reqdy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4" w:author="Unknown"/>
          <w:rFonts w:ascii="Courier New" w:eastAsia="Times New Roman" w:hAnsi="Courier New" w:cs="Courier New"/>
          <w:color w:val="000000"/>
          <w:sz w:val="20"/>
          <w:szCs w:val="20"/>
        </w:rPr>
      </w:pPr>
      <w:ins w:id="1045" w:author="Unknown">
        <w:r w:rsidRPr="00C20F8E">
          <w:rPr>
            <w:rFonts w:ascii="Courier New" w:eastAsia="Times New Roman" w:hAnsi="Courier New" w:cs="Courier New"/>
            <w:color w:val="000000"/>
            <w:sz w:val="20"/>
            <w:szCs w:val="20"/>
          </w:rPr>
          <w:lastRenderedPageBreak/>
          <w:t xml:space="preserve">                } else if (key == KeyEvent.VK_RIGHT)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6" w:author="Unknown"/>
          <w:rFonts w:ascii="Courier New" w:eastAsia="Times New Roman" w:hAnsi="Courier New" w:cs="Courier New"/>
          <w:color w:val="000000"/>
          <w:sz w:val="20"/>
          <w:szCs w:val="20"/>
        </w:rPr>
      </w:pPr>
      <w:ins w:id="1047" w:author="Unknown">
        <w:r w:rsidRPr="00C20F8E">
          <w:rPr>
            <w:rFonts w:ascii="Courier New" w:eastAsia="Times New Roman" w:hAnsi="Courier New" w:cs="Courier New"/>
            <w:color w:val="000000"/>
            <w:sz w:val="20"/>
            <w:szCs w:val="20"/>
          </w:rPr>
          <w:t xml:space="preserve">                    reqdx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8" w:author="Unknown"/>
          <w:rFonts w:ascii="Courier New" w:eastAsia="Times New Roman" w:hAnsi="Courier New" w:cs="Courier New"/>
          <w:color w:val="000000"/>
          <w:sz w:val="20"/>
          <w:szCs w:val="20"/>
        </w:rPr>
      </w:pPr>
      <w:ins w:id="1049" w:author="Unknown">
        <w:r w:rsidRPr="00C20F8E">
          <w:rPr>
            <w:rFonts w:ascii="Courier New" w:eastAsia="Times New Roman" w:hAnsi="Courier New" w:cs="Courier New"/>
            <w:color w:val="000000"/>
            <w:sz w:val="20"/>
            <w:szCs w:val="20"/>
          </w:rPr>
          <w:t xml:space="preserve">                    reqdy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0" w:author="Unknown"/>
          <w:rFonts w:ascii="Courier New" w:eastAsia="Times New Roman" w:hAnsi="Courier New" w:cs="Courier New"/>
          <w:color w:val="000000"/>
          <w:sz w:val="20"/>
          <w:szCs w:val="20"/>
        </w:rPr>
      </w:pPr>
      <w:ins w:id="1051" w:author="Unknown">
        <w:r w:rsidRPr="00C20F8E">
          <w:rPr>
            <w:rFonts w:ascii="Courier New" w:eastAsia="Times New Roman" w:hAnsi="Courier New" w:cs="Courier New"/>
            <w:color w:val="000000"/>
            <w:sz w:val="20"/>
            <w:szCs w:val="20"/>
          </w:rPr>
          <w:t xml:space="preserve">                } else if (key == KeyEvent.VK_UP)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2" w:author="Unknown"/>
          <w:rFonts w:ascii="Courier New" w:eastAsia="Times New Roman" w:hAnsi="Courier New" w:cs="Courier New"/>
          <w:color w:val="000000"/>
          <w:sz w:val="20"/>
          <w:szCs w:val="20"/>
        </w:rPr>
      </w:pPr>
      <w:ins w:id="1053" w:author="Unknown">
        <w:r w:rsidRPr="00C20F8E">
          <w:rPr>
            <w:rFonts w:ascii="Courier New" w:eastAsia="Times New Roman" w:hAnsi="Courier New" w:cs="Courier New"/>
            <w:color w:val="000000"/>
            <w:sz w:val="20"/>
            <w:szCs w:val="20"/>
          </w:rPr>
          <w:t xml:space="preserve">                    reqdx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4" w:author="Unknown"/>
          <w:rFonts w:ascii="Courier New" w:eastAsia="Times New Roman" w:hAnsi="Courier New" w:cs="Courier New"/>
          <w:color w:val="000000"/>
          <w:sz w:val="20"/>
          <w:szCs w:val="20"/>
        </w:rPr>
      </w:pPr>
      <w:ins w:id="1055" w:author="Unknown">
        <w:r w:rsidRPr="00C20F8E">
          <w:rPr>
            <w:rFonts w:ascii="Courier New" w:eastAsia="Times New Roman" w:hAnsi="Courier New" w:cs="Courier New"/>
            <w:color w:val="000000"/>
            <w:sz w:val="20"/>
            <w:szCs w:val="20"/>
          </w:rPr>
          <w:t xml:space="preserve">                    reqdy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6" w:author="Unknown"/>
          <w:rFonts w:ascii="Courier New" w:eastAsia="Times New Roman" w:hAnsi="Courier New" w:cs="Courier New"/>
          <w:color w:val="000000"/>
          <w:sz w:val="20"/>
          <w:szCs w:val="20"/>
        </w:rPr>
      </w:pPr>
      <w:ins w:id="1057" w:author="Unknown">
        <w:r w:rsidRPr="00C20F8E">
          <w:rPr>
            <w:rFonts w:ascii="Courier New" w:eastAsia="Times New Roman" w:hAnsi="Courier New" w:cs="Courier New"/>
            <w:color w:val="000000"/>
            <w:sz w:val="20"/>
            <w:szCs w:val="20"/>
          </w:rPr>
          <w:t xml:space="preserve">                } else if (key == KeyEvent.VK_DOWN)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8" w:author="Unknown"/>
          <w:rFonts w:ascii="Courier New" w:eastAsia="Times New Roman" w:hAnsi="Courier New" w:cs="Courier New"/>
          <w:color w:val="000000"/>
          <w:sz w:val="20"/>
          <w:szCs w:val="20"/>
        </w:rPr>
      </w:pPr>
      <w:ins w:id="1059" w:author="Unknown">
        <w:r w:rsidRPr="00C20F8E">
          <w:rPr>
            <w:rFonts w:ascii="Courier New" w:eastAsia="Times New Roman" w:hAnsi="Courier New" w:cs="Courier New"/>
            <w:color w:val="000000"/>
            <w:sz w:val="20"/>
            <w:szCs w:val="20"/>
          </w:rPr>
          <w:t xml:space="preserve">                    reqdx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0" w:author="Unknown"/>
          <w:rFonts w:ascii="Courier New" w:eastAsia="Times New Roman" w:hAnsi="Courier New" w:cs="Courier New"/>
          <w:color w:val="000000"/>
          <w:sz w:val="20"/>
          <w:szCs w:val="20"/>
        </w:rPr>
      </w:pPr>
      <w:ins w:id="1061" w:author="Unknown">
        <w:r w:rsidRPr="00C20F8E">
          <w:rPr>
            <w:rFonts w:ascii="Courier New" w:eastAsia="Times New Roman" w:hAnsi="Courier New" w:cs="Courier New"/>
            <w:color w:val="000000"/>
            <w:sz w:val="20"/>
            <w:szCs w:val="20"/>
          </w:rPr>
          <w:t xml:space="preserve">                    reqdy = 1;</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2" w:author="Unknown"/>
          <w:rFonts w:ascii="Courier New" w:eastAsia="Times New Roman" w:hAnsi="Courier New" w:cs="Courier New"/>
          <w:color w:val="000000"/>
          <w:sz w:val="20"/>
          <w:szCs w:val="20"/>
        </w:rPr>
      </w:pPr>
      <w:ins w:id="1063" w:author="Unknown">
        <w:r w:rsidRPr="00C20F8E">
          <w:rPr>
            <w:rFonts w:ascii="Courier New" w:eastAsia="Times New Roman" w:hAnsi="Courier New" w:cs="Courier New"/>
            <w:color w:val="000000"/>
            <w:sz w:val="20"/>
            <w:szCs w:val="20"/>
          </w:rPr>
          <w:t xml:space="preserve">                } else if (key == KeyEvent.VK_ESCAPE &amp;&amp; timer.isRunning())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4" w:author="Unknown"/>
          <w:rFonts w:ascii="Courier New" w:eastAsia="Times New Roman" w:hAnsi="Courier New" w:cs="Courier New"/>
          <w:color w:val="000000"/>
          <w:sz w:val="20"/>
          <w:szCs w:val="20"/>
        </w:rPr>
      </w:pPr>
      <w:ins w:id="1065" w:author="Unknown">
        <w:r w:rsidRPr="00C20F8E">
          <w:rPr>
            <w:rFonts w:ascii="Courier New" w:eastAsia="Times New Roman" w:hAnsi="Courier New" w:cs="Courier New"/>
            <w:color w:val="000000"/>
            <w:sz w:val="20"/>
            <w:szCs w:val="20"/>
          </w:rPr>
          <w:t xml:space="preserve">                    ingame = false;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6" w:author="Unknown"/>
          <w:rFonts w:ascii="Courier New" w:eastAsia="Times New Roman" w:hAnsi="Courier New" w:cs="Courier New"/>
          <w:color w:val="000000"/>
          <w:sz w:val="20"/>
          <w:szCs w:val="20"/>
        </w:rPr>
      </w:pPr>
      <w:ins w:id="1067" w:author="Unknown">
        <w:r w:rsidRPr="00C20F8E">
          <w:rPr>
            <w:rFonts w:ascii="Courier New" w:eastAsia="Times New Roman" w:hAnsi="Courier New" w:cs="Courier New"/>
            <w:color w:val="000000"/>
            <w:sz w:val="20"/>
            <w:szCs w:val="20"/>
          </w:rPr>
          <w:t xml:space="preserve">                } else if (key == KeyEvent.VK_PAUSE)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8" w:author="Unknown"/>
          <w:rFonts w:ascii="Courier New" w:eastAsia="Times New Roman" w:hAnsi="Courier New" w:cs="Courier New"/>
          <w:color w:val="000000"/>
          <w:sz w:val="20"/>
          <w:szCs w:val="20"/>
        </w:rPr>
      </w:pPr>
      <w:ins w:id="1069" w:author="Unknown">
        <w:r w:rsidRPr="00C20F8E">
          <w:rPr>
            <w:rFonts w:ascii="Courier New" w:eastAsia="Times New Roman" w:hAnsi="Courier New" w:cs="Courier New"/>
            <w:color w:val="000000"/>
            <w:sz w:val="20"/>
            <w:szCs w:val="20"/>
          </w:rPr>
          <w:t xml:space="preserve">                    if (timer.isRunning())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0" w:author="Unknown"/>
          <w:rFonts w:ascii="Courier New" w:eastAsia="Times New Roman" w:hAnsi="Courier New" w:cs="Courier New"/>
          <w:color w:val="000000"/>
          <w:sz w:val="20"/>
          <w:szCs w:val="20"/>
        </w:rPr>
      </w:pPr>
      <w:ins w:id="1071" w:author="Unknown">
        <w:r w:rsidRPr="00C20F8E">
          <w:rPr>
            <w:rFonts w:ascii="Courier New" w:eastAsia="Times New Roman" w:hAnsi="Courier New" w:cs="Courier New"/>
            <w:color w:val="000000"/>
            <w:sz w:val="20"/>
            <w:szCs w:val="20"/>
          </w:rPr>
          <w:t xml:space="preserve">                        timer.stop();</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2" w:author="Unknown"/>
          <w:rFonts w:ascii="Courier New" w:eastAsia="Times New Roman" w:hAnsi="Courier New" w:cs="Courier New"/>
          <w:color w:val="000000"/>
          <w:sz w:val="20"/>
          <w:szCs w:val="20"/>
        </w:rPr>
      </w:pPr>
      <w:ins w:id="1073"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4" w:author="Unknown"/>
          <w:rFonts w:ascii="Courier New" w:eastAsia="Times New Roman" w:hAnsi="Courier New" w:cs="Courier New"/>
          <w:color w:val="000000"/>
          <w:sz w:val="20"/>
          <w:szCs w:val="20"/>
        </w:rPr>
      </w:pPr>
      <w:ins w:id="1075" w:author="Unknown">
        <w:r w:rsidRPr="00C20F8E">
          <w:rPr>
            <w:rFonts w:ascii="Courier New" w:eastAsia="Times New Roman" w:hAnsi="Courier New" w:cs="Courier New"/>
            <w:color w:val="000000"/>
            <w:sz w:val="20"/>
            <w:szCs w:val="20"/>
          </w:rPr>
          <w:t xml:space="preserve">                        timer.start();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6" w:author="Unknown"/>
          <w:rFonts w:ascii="Courier New" w:eastAsia="Times New Roman" w:hAnsi="Courier New" w:cs="Courier New"/>
          <w:color w:val="000000"/>
          <w:sz w:val="20"/>
          <w:szCs w:val="20"/>
        </w:rPr>
      </w:pPr>
      <w:ins w:id="107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8" w:author="Unknown"/>
          <w:rFonts w:ascii="Courier New" w:eastAsia="Times New Roman" w:hAnsi="Courier New" w:cs="Courier New"/>
          <w:color w:val="000000"/>
          <w:sz w:val="20"/>
          <w:szCs w:val="20"/>
        </w:rPr>
      </w:pPr>
      <w:ins w:id="107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0" w:author="Unknown"/>
          <w:rFonts w:ascii="Courier New" w:eastAsia="Times New Roman" w:hAnsi="Courier New" w:cs="Courier New"/>
          <w:color w:val="000000"/>
          <w:sz w:val="20"/>
          <w:szCs w:val="20"/>
        </w:rPr>
      </w:pPr>
      <w:ins w:id="1081"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2" w:author="Unknown"/>
          <w:rFonts w:ascii="Courier New" w:eastAsia="Times New Roman" w:hAnsi="Courier New" w:cs="Courier New"/>
          <w:color w:val="000000"/>
          <w:sz w:val="20"/>
          <w:szCs w:val="20"/>
        </w:rPr>
      </w:pPr>
      <w:ins w:id="1083" w:author="Unknown">
        <w:r w:rsidRPr="00C20F8E">
          <w:rPr>
            <w:rFonts w:ascii="Courier New" w:eastAsia="Times New Roman" w:hAnsi="Courier New" w:cs="Courier New"/>
            <w:color w:val="000000"/>
            <w:sz w:val="20"/>
            <w:szCs w:val="20"/>
          </w:rPr>
          <w:t xml:space="preserve">                if (key == 's' || key == 'S')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4" w:author="Unknown"/>
          <w:rFonts w:ascii="Courier New" w:eastAsia="Times New Roman" w:hAnsi="Courier New" w:cs="Courier New"/>
          <w:color w:val="000000"/>
          <w:sz w:val="20"/>
          <w:szCs w:val="20"/>
        </w:rPr>
      </w:pPr>
      <w:ins w:id="1085" w:author="Unknown">
        <w:r w:rsidRPr="00C20F8E">
          <w:rPr>
            <w:rFonts w:ascii="Courier New" w:eastAsia="Times New Roman" w:hAnsi="Courier New" w:cs="Courier New"/>
            <w:color w:val="000000"/>
            <w:sz w:val="20"/>
            <w:szCs w:val="20"/>
          </w:rPr>
          <w:t xml:space="preserve">                    ingame = true;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6" w:author="Unknown"/>
          <w:rFonts w:ascii="Courier New" w:eastAsia="Times New Roman" w:hAnsi="Courier New" w:cs="Courier New"/>
          <w:color w:val="000000"/>
          <w:sz w:val="20"/>
          <w:szCs w:val="20"/>
        </w:rPr>
      </w:pPr>
      <w:ins w:id="1087" w:author="Unknown">
        <w:r w:rsidRPr="00C20F8E">
          <w:rPr>
            <w:rFonts w:ascii="Courier New" w:eastAsia="Times New Roman" w:hAnsi="Courier New" w:cs="Courier New"/>
            <w:color w:val="000000"/>
            <w:sz w:val="20"/>
            <w:szCs w:val="20"/>
          </w:rPr>
          <w:t xml:space="preserve">                    initGame();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8" w:author="Unknown"/>
          <w:rFonts w:ascii="Courier New" w:eastAsia="Times New Roman" w:hAnsi="Courier New" w:cs="Courier New"/>
          <w:color w:val="000000"/>
          <w:sz w:val="20"/>
          <w:szCs w:val="20"/>
        </w:rPr>
      </w:pPr>
      <w:ins w:id="108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0" w:author="Unknown"/>
          <w:rFonts w:ascii="Courier New" w:eastAsia="Times New Roman" w:hAnsi="Courier New" w:cs="Courier New"/>
          <w:color w:val="000000"/>
          <w:sz w:val="20"/>
          <w:szCs w:val="20"/>
        </w:rPr>
      </w:pPr>
      <w:ins w:id="109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2" w:author="Unknown"/>
          <w:rFonts w:ascii="Courier New" w:eastAsia="Times New Roman" w:hAnsi="Courier New" w:cs="Courier New"/>
          <w:color w:val="000000"/>
          <w:sz w:val="20"/>
          <w:szCs w:val="20"/>
        </w:rPr>
      </w:pPr>
      <w:ins w:id="109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5" w:author="Unknown"/>
          <w:rFonts w:ascii="Courier New" w:eastAsia="Times New Roman" w:hAnsi="Courier New" w:cs="Courier New"/>
          <w:color w:val="000000"/>
          <w:sz w:val="20"/>
          <w:szCs w:val="20"/>
        </w:rPr>
      </w:pPr>
      <w:ins w:id="1096" w:author="Unknown">
        <w:r w:rsidRPr="00C20F8E">
          <w:rPr>
            <w:rFonts w:ascii="Courier New" w:eastAsia="Times New Roman" w:hAnsi="Courier New" w:cs="Courier New"/>
            <w:color w:val="000000"/>
            <w:sz w:val="20"/>
            <w:szCs w:val="20"/>
          </w:rPr>
          <w:t xml:space="preserve">        @Override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7" w:author="Unknown"/>
          <w:rFonts w:ascii="Courier New" w:eastAsia="Times New Roman" w:hAnsi="Courier New" w:cs="Courier New"/>
          <w:color w:val="000000"/>
          <w:sz w:val="20"/>
          <w:szCs w:val="20"/>
        </w:rPr>
      </w:pPr>
      <w:ins w:id="1098" w:author="Unknown">
        <w:r w:rsidRPr="00C20F8E">
          <w:rPr>
            <w:rFonts w:ascii="Courier New" w:eastAsia="Times New Roman" w:hAnsi="Courier New" w:cs="Courier New"/>
            <w:color w:val="000000"/>
            <w:sz w:val="20"/>
            <w:szCs w:val="20"/>
          </w:rPr>
          <w:t xml:space="preserve">        public void keyReleased(KeyEvent 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0" w:author="Unknown"/>
          <w:rFonts w:ascii="Courier New" w:eastAsia="Times New Roman" w:hAnsi="Courier New" w:cs="Courier New"/>
          <w:color w:val="000000"/>
          <w:sz w:val="20"/>
          <w:szCs w:val="20"/>
        </w:rPr>
      </w:pPr>
      <w:ins w:id="1101" w:author="Unknown">
        <w:r w:rsidRPr="00C20F8E">
          <w:rPr>
            <w:rFonts w:ascii="Courier New" w:eastAsia="Times New Roman" w:hAnsi="Courier New" w:cs="Courier New"/>
            <w:color w:val="000000"/>
            <w:sz w:val="20"/>
            <w:szCs w:val="20"/>
          </w:rPr>
          <w:t xml:space="preserve">            int key = e.getKeyCode();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3" w:author="Unknown"/>
          <w:rFonts w:ascii="Courier New" w:eastAsia="Times New Roman" w:hAnsi="Courier New" w:cs="Courier New"/>
          <w:color w:val="000000"/>
          <w:sz w:val="20"/>
          <w:szCs w:val="20"/>
        </w:rPr>
      </w:pPr>
      <w:ins w:id="1104" w:author="Unknown">
        <w:r w:rsidRPr="00C20F8E">
          <w:rPr>
            <w:rFonts w:ascii="Courier New" w:eastAsia="Times New Roman" w:hAnsi="Courier New" w:cs="Courier New"/>
            <w:color w:val="000000"/>
            <w:sz w:val="20"/>
            <w:szCs w:val="20"/>
          </w:rPr>
          <w:t xml:space="preserve">            if (key == Event.LEFT || key == Event.RIGHT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5" w:author="Unknown"/>
          <w:rFonts w:ascii="Courier New" w:eastAsia="Times New Roman" w:hAnsi="Courier New" w:cs="Courier New"/>
          <w:color w:val="000000"/>
          <w:sz w:val="20"/>
          <w:szCs w:val="20"/>
        </w:rPr>
      </w:pPr>
      <w:ins w:id="1106" w:author="Unknown">
        <w:r w:rsidRPr="00C20F8E">
          <w:rPr>
            <w:rFonts w:ascii="Courier New" w:eastAsia="Times New Roman" w:hAnsi="Courier New" w:cs="Courier New"/>
            <w:color w:val="000000"/>
            <w:sz w:val="20"/>
            <w:szCs w:val="20"/>
          </w:rPr>
          <w:t xml:space="preserve">                    || key == Event.UP || key == Event.DOWN)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7" w:author="Unknown"/>
          <w:rFonts w:ascii="Courier New" w:eastAsia="Times New Roman" w:hAnsi="Courier New" w:cs="Courier New"/>
          <w:color w:val="000000"/>
          <w:sz w:val="20"/>
          <w:szCs w:val="20"/>
        </w:rPr>
      </w:pPr>
      <w:ins w:id="1108" w:author="Unknown">
        <w:r w:rsidRPr="00C20F8E">
          <w:rPr>
            <w:rFonts w:ascii="Courier New" w:eastAsia="Times New Roman" w:hAnsi="Courier New" w:cs="Courier New"/>
            <w:color w:val="000000"/>
            <w:sz w:val="20"/>
            <w:szCs w:val="20"/>
          </w:rPr>
          <w:t xml:space="preserve">                reqdx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9" w:author="Unknown"/>
          <w:rFonts w:ascii="Courier New" w:eastAsia="Times New Roman" w:hAnsi="Courier New" w:cs="Courier New"/>
          <w:color w:val="000000"/>
          <w:sz w:val="20"/>
          <w:szCs w:val="20"/>
        </w:rPr>
      </w:pPr>
      <w:ins w:id="1110" w:author="Unknown">
        <w:r w:rsidRPr="00C20F8E">
          <w:rPr>
            <w:rFonts w:ascii="Courier New" w:eastAsia="Times New Roman" w:hAnsi="Courier New" w:cs="Courier New"/>
            <w:color w:val="000000"/>
            <w:sz w:val="20"/>
            <w:szCs w:val="20"/>
          </w:rPr>
          <w:t xml:space="preserve">                reqdy = 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1" w:author="Unknown"/>
          <w:rFonts w:ascii="Courier New" w:eastAsia="Times New Roman" w:hAnsi="Courier New" w:cs="Courier New"/>
          <w:color w:val="000000"/>
          <w:sz w:val="20"/>
          <w:szCs w:val="20"/>
        </w:rPr>
      </w:pPr>
      <w:ins w:id="111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3" w:author="Unknown"/>
          <w:rFonts w:ascii="Courier New" w:eastAsia="Times New Roman" w:hAnsi="Courier New" w:cs="Courier New"/>
          <w:color w:val="000000"/>
          <w:sz w:val="20"/>
          <w:szCs w:val="20"/>
        </w:rPr>
      </w:pPr>
      <w:ins w:id="111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5" w:author="Unknown"/>
          <w:rFonts w:ascii="Courier New" w:eastAsia="Times New Roman" w:hAnsi="Courier New" w:cs="Courier New"/>
          <w:color w:val="000000"/>
          <w:sz w:val="20"/>
          <w:szCs w:val="20"/>
        </w:rPr>
      </w:pPr>
      <w:ins w:id="111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8" w:author="Unknown"/>
          <w:rFonts w:ascii="Courier New" w:eastAsia="Times New Roman" w:hAnsi="Courier New" w:cs="Courier New"/>
          <w:color w:val="000000"/>
          <w:sz w:val="20"/>
          <w:szCs w:val="20"/>
        </w:rPr>
      </w:pPr>
      <w:ins w:id="1119" w:author="Unknown">
        <w:r w:rsidRPr="00C20F8E">
          <w:rPr>
            <w:rFonts w:ascii="Courier New" w:eastAsia="Times New Roman" w:hAnsi="Courier New" w:cs="Courier New"/>
            <w:color w:val="000000"/>
            <w:sz w:val="20"/>
            <w:szCs w:val="20"/>
          </w:rPr>
          <w:t xml:space="preserve">    @Override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0" w:author="Unknown"/>
          <w:rFonts w:ascii="Courier New" w:eastAsia="Times New Roman" w:hAnsi="Courier New" w:cs="Courier New"/>
          <w:color w:val="000000"/>
          <w:sz w:val="20"/>
          <w:szCs w:val="20"/>
        </w:rPr>
      </w:pPr>
      <w:ins w:id="1121" w:author="Unknown">
        <w:r w:rsidRPr="00C20F8E">
          <w:rPr>
            <w:rFonts w:ascii="Courier New" w:eastAsia="Times New Roman" w:hAnsi="Courier New" w:cs="Courier New"/>
            <w:color w:val="000000"/>
            <w:sz w:val="20"/>
            <w:szCs w:val="20"/>
          </w:rPr>
          <w:t xml:space="preserve">    public void actionPerformed(ActionEvent 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3" w:author="Unknown"/>
          <w:rFonts w:ascii="Courier New" w:eastAsia="Times New Roman" w:hAnsi="Courier New" w:cs="Courier New"/>
          <w:color w:val="000000"/>
          <w:sz w:val="20"/>
          <w:szCs w:val="20"/>
        </w:rPr>
      </w:pPr>
      <w:ins w:id="1124" w:author="Unknown">
        <w:r w:rsidRPr="00C20F8E">
          <w:rPr>
            <w:rFonts w:ascii="Courier New" w:eastAsia="Times New Roman" w:hAnsi="Courier New" w:cs="Courier New"/>
            <w:color w:val="000000"/>
            <w:sz w:val="20"/>
            <w:szCs w:val="20"/>
          </w:rPr>
          <w:t xml:space="preserve">        repaint();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5" w:author="Unknown"/>
          <w:rFonts w:ascii="Courier New" w:eastAsia="Times New Roman" w:hAnsi="Courier New" w:cs="Courier New"/>
          <w:color w:val="000000"/>
          <w:sz w:val="20"/>
          <w:szCs w:val="20"/>
        </w:rPr>
      </w:pPr>
      <w:ins w:id="112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7" w:author="Unknown"/>
          <w:rFonts w:ascii="Courier New" w:eastAsia="Times New Roman" w:hAnsi="Courier New" w:cs="Courier New"/>
          <w:color w:val="000000"/>
          <w:sz w:val="20"/>
          <w:szCs w:val="20"/>
        </w:rPr>
      </w:pPr>
      <w:ins w:id="1128"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129" w:author="Unknown"/>
          <w:rFonts w:ascii="Georgia" w:eastAsia="Times New Roman" w:hAnsi="Georgia" w:cs="Times New Roman"/>
          <w:color w:val="000000"/>
          <w:sz w:val="24"/>
          <w:szCs w:val="24"/>
        </w:rPr>
      </w:pPr>
      <w:ins w:id="1130" w:author="Unknown">
        <w:r w:rsidRPr="00C20F8E">
          <w:rPr>
            <w:rFonts w:ascii="Georgia" w:eastAsia="Times New Roman" w:hAnsi="Georgia" w:cs="Times New Roman"/>
            <w:color w:val="000000"/>
            <w:sz w:val="24"/>
            <w:szCs w:val="24"/>
          </w:rPr>
          <w:t>The Pacman is controlled with the cursor keys. The </w:t>
        </w:r>
        <w:r w:rsidRPr="00C20F8E">
          <w:rPr>
            <w:rFonts w:ascii="Courier New" w:eastAsia="Times New Roman" w:hAnsi="Courier New" w:cs="Courier New"/>
            <w:color w:val="000000"/>
            <w:sz w:val="20"/>
          </w:rPr>
          <w:t>Esc</w:t>
        </w:r>
        <w:r w:rsidRPr="00C20F8E">
          <w:rPr>
            <w:rFonts w:ascii="Georgia" w:eastAsia="Times New Roman" w:hAnsi="Georgia" w:cs="Times New Roman"/>
            <w:color w:val="000000"/>
            <w:sz w:val="24"/>
            <w:szCs w:val="24"/>
          </w:rPr>
          <w:t> key finishes the game, the </w:t>
        </w:r>
        <w:r w:rsidRPr="00C20F8E">
          <w:rPr>
            <w:rFonts w:ascii="Courier New" w:eastAsia="Times New Roman" w:hAnsi="Courier New" w:cs="Courier New"/>
            <w:color w:val="000000"/>
            <w:sz w:val="20"/>
          </w:rPr>
          <w:t>Pause</w:t>
        </w:r>
        <w:r w:rsidRPr="00C20F8E">
          <w:rPr>
            <w:rFonts w:ascii="Georgia" w:eastAsia="Times New Roman" w:hAnsi="Georgia" w:cs="Times New Roman"/>
            <w:color w:val="000000"/>
            <w:sz w:val="24"/>
            <w:szCs w:val="24"/>
          </w:rPr>
          <w:t> key pauses it.</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1" w:author="Unknown"/>
          <w:rFonts w:ascii="Courier New" w:eastAsia="Times New Roman" w:hAnsi="Courier New" w:cs="Courier New"/>
          <w:color w:val="000000"/>
          <w:sz w:val="20"/>
          <w:szCs w:val="20"/>
        </w:rPr>
      </w:pPr>
      <w:ins w:id="1132" w:author="Unknown">
        <w:r w:rsidRPr="00C20F8E">
          <w:rPr>
            <w:rFonts w:ascii="Courier New" w:eastAsia="Times New Roman" w:hAnsi="Courier New" w:cs="Courier New"/>
            <w:color w:val="000000"/>
            <w:sz w:val="20"/>
            <w:szCs w:val="20"/>
          </w:rPr>
          <w:t>private int pacmanx, pacmany, pacmandx, pacmandy;</w:t>
        </w:r>
      </w:ins>
    </w:p>
    <w:p w:rsidR="00C20F8E" w:rsidRPr="00C20F8E" w:rsidRDefault="00C20F8E" w:rsidP="00C20F8E">
      <w:pPr>
        <w:spacing w:before="100" w:beforeAutospacing="1" w:after="100" w:afterAutospacing="1" w:line="240" w:lineRule="auto"/>
        <w:rPr>
          <w:ins w:id="1133" w:author="Unknown"/>
          <w:rFonts w:ascii="Georgia" w:eastAsia="Times New Roman" w:hAnsi="Georgia" w:cs="Times New Roman"/>
          <w:color w:val="000000"/>
          <w:sz w:val="24"/>
          <w:szCs w:val="24"/>
        </w:rPr>
      </w:pPr>
      <w:ins w:id="1134" w:author="Unknown">
        <w:r w:rsidRPr="00C20F8E">
          <w:rPr>
            <w:rFonts w:ascii="Georgia" w:eastAsia="Times New Roman" w:hAnsi="Georgia" w:cs="Times New Roman"/>
            <w:color w:val="000000"/>
            <w:sz w:val="24"/>
            <w:szCs w:val="24"/>
          </w:rPr>
          <w:t>The first two variables store the x and y coordinates of the Pacman sprite. The last two variables are the delta changes in horizontal and vertical directions.</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5" w:author="Unknown"/>
          <w:rFonts w:ascii="Courier New" w:eastAsia="Times New Roman" w:hAnsi="Courier New" w:cs="Courier New"/>
          <w:color w:val="000000"/>
          <w:sz w:val="20"/>
          <w:szCs w:val="20"/>
        </w:rPr>
      </w:pPr>
      <w:ins w:id="1136" w:author="Unknown">
        <w:r w:rsidRPr="00C20F8E">
          <w:rPr>
            <w:rFonts w:ascii="Courier New" w:eastAsia="Times New Roman" w:hAnsi="Courier New" w:cs="Courier New"/>
            <w:color w:val="000000"/>
            <w:sz w:val="20"/>
            <w:szCs w:val="20"/>
          </w:rPr>
          <w:lastRenderedPageBreak/>
          <w:t>private final short leveldata[] =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7" w:author="Unknown"/>
          <w:rFonts w:ascii="Courier New" w:eastAsia="Times New Roman" w:hAnsi="Courier New" w:cs="Courier New"/>
          <w:color w:val="000000"/>
          <w:sz w:val="20"/>
          <w:szCs w:val="20"/>
        </w:rPr>
      </w:pPr>
      <w:ins w:id="1138" w:author="Unknown">
        <w:r w:rsidRPr="00C20F8E">
          <w:rPr>
            <w:rFonts w:ascii="Courier New" w:eastAsia="Times New Roman" w:hAnsi="Courier New" w:cs="Courier New"/>
            <w:color w:val="000000"/>
            <w:sz w:val="20"/>
            <w:szCs w:val="20"/>
          </w:rPr>
          <w:t xml:space="preserve">    19, 26, 26, 26, 18, 18, 18, 18, ...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9" w:author="Unknown"/>
          <w:rFonts w:ascii="Courier New" w:eastAsia="Times New Roman" w:hAnsi="Courier New" w:cs="Courier New"/>
          <w:color w:val="000000"/>
          <w:sz w:val="20"/>
          <w:szCs w:val="20"/>
        </w:rPr>
      </w:pPr>
      <w:ins w:id="1140"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141" w:author="Unknown"/>
          <w:rFonts w:ascii="Georgia" w:eastAsia="Times New Roman" w:hAnsi="Georgia" w:cs="Times New Roman"/>
          <w:color w:val="000000"/>
          <w:sz w:val="24"/>
          <w:szCs w:val="24"/>
        </w:rPr>
      </w:pPr>
      <w:ins w:id="1142" w:author="Unknown">
        <w:r w:rsidRPr="00C20F8E">
          <w:rPr>
            <w:rFonts w:ascii="Georgia" w:eastAsia="Times New Roman" w:hAnsi="Georgia" w:cs="Times New Roman"/>
            <w:color w:val="000000"/>
            <w:sz w:val="24"/>
            <w:szCs w:val="24"/>
          </w:rPr>
          <w:t>These numbers make up the maze. They provide information out of which we create the corners and the points. Number 1 is a left corner. Numbers 2, 4 and 8 represent top, right, bottom corners respectively. Number 16 is a point. These number can be added, for example number 19 in the upper left corner means that the square will have top and left borders and a point (16 + 2 + 1).</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3" w:author="Unknown"/>
          <w:rFonts w:ascii="Courier New" w:eastAsia="Times New Roman" w:hAnsi="Courier New" w:cs="Courier New"/>
          <w:color w:val="000000"/>
          <w:sz w:val="20"/>
          <w:szCs w:val="20"/>
        </w:rPr>
      </w:pPr>
      <w:ins w:id="1144" w:author="Unknown">
        <w:r w:rsidRPr="00C20F8E">
          <w:rPr>
            <w:rFonts w:ascii="Courier New" w:eastAsia="Times New Roman" w:hAnsi="Courier New" w:cs="Courier New"/>
            <w:color w:val="000000"/>
            <w:sz w:val="20"/>
            <w:szCs w:val="20"/>
          </w:rPr>
          <w:t>private void doAnim()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5"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6" w:author="Unknown"/>
          <w:rFonts w:ascii="Courier New" w:eastAsia="Times New Roman" w:hAnsi="Courier New" w:cs="Courier New"/>
          <w:color w:val="000000"/>
          <w:sz w:val="20"/>
          <w:szCs w:val="20"/>
        </w:rPr>
      </w:pPr>
      <w:ins w:id="1147" w:author="Unknown">
        <w:r w:rsidRPr="00C20F8E">
          <w:rPr>
            <w:rFonts w:ascii="Courier New" w:eastAsia="Times New Roman" w:hAnsi="Courier New" w:cs="Courier New"/>
            <w:color w:val="000000"/>
            <w:sz w:val="20"/>
            <w:szCs w:val="20"/>
          </w:rPr>
          <w:t xml:space="preserve">    pacanimcount--;</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8"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9" w:author="Unknown"/>
          <w:rFonts w:ascii="Courier New" w:eastAsia="Times New Roman" w:hAnsi="Courier New" w:cs="Courier New"/>
          <w:color w:val="000000"/>
          <w:sz w:val="20"/>
          <w:szCs w:val="20"/>
        </w:rPr>
      </w:pPr>
      <w:ins w:id="1150" w:author="Unknown">
        <w:r w:rsidRPr="00C20F8E">
          <w:rPr>
            <w:rFonts w:ascii="Courier New" w:eastAsia="Times New Roman" w:hAnsi="Courier New" w:cs="Courier New"/>
            <w:color w:val="000000"/>
            <w:sz w:val="20"/>
            <w:szCs w:val="20"/>
          </w:rPr>
          <w:t xml:space="preserve">    if (pacanimcount &lt;=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1" w:author="Unknown"/>
          <w:rFonts w:ascii="Courier New" w:eastAsia="Times New Roman" w:hAnsi="Courier New" w:cs="Courier New"/>
          <w:color w:val="000000"/>
          <w:sz w:val="20"/>
          <w:szCs w:val="20"/>
        </w:rPr>
      </w:pPr>
      <w:ins w:id="1152" w:author="Unknown">
        <w:r w:rsidRPr="00C20F8E">
          <w:rPr>
            <w:rFonts w:ascii="Courier New" w:eastAsia="Times New Roman" w:hAnsi="Courier New" w:cs="Courier New"/>
            <w:color w:val="000000"/>
            <w:sz w:val="20"/>
            <w:szCs w:val="20"/>
          </w:rPr>
          <w:t xml:space="preserve">        pacanimcount = pacanimdelay;</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3" w:author="Unknown"/>
          <w:rFonts w:ascii="Courier New" w:eastAsia="Times New Roman" w:hAnsi="Courier New" w:cs="Courier New"/>
          <w:color w:val="000000"/>
          <w:sz w:val="20"/>
          <w:szCs w:val="20"/>
        </w:rPr>
      </w:pPr>
      <w:ins w:id="1154" w:author="Unknown">
        <w:r w:rsidRPr="00C20F8E">
          <w:rPr>
            <w:rFonts w:ascii="Courier New" w:eastAsia="Times New Roman" w:hAnsi="Courier New" w:cs="Courier New"/>
            <w:color w:val="000000"/>
            <w:sz w:val="20"/>
            <w:szCs w:val="20"/>
          </w:rPr>
          <w:t xml:space="preserve">        pacmananimpos = pacmananimpos + pacanimdir;</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5"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6" w:author="Unknown"/>
          <w:rFonts w:ascii="Courier New" w:eastAsia="Times New Roman" w:hAnsi="Courier New" w:cs="Courier New"/>
          <w:color w:val="000000"/>
          <w:sz w:val="20"/>
          <w:szCs w:val="20"/>
        </w:rPr>
      </w:pPr>
      <w:ins w:id="1157" w:author="Unknown">
        <w:r w:rsidRPr="00C20F8E">
          <w:rPr>
            <w:rFonts w:ascii="Courier New" w:eastAsia="Times New Roman" w:hAnsi="Courier New" w:cs="Courier New"/>
            <w:color w:val="000000"/>
            <w:sz w:val="20"/>
            <w:szCs w:val="20"/>
          </w:rPr>
          <w:t xml:space="preserve">        if (pacmananimpos == (pacmananimcount - 1) || pacmananimpos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8" w:author="Unknown"/>
          <w:rFonts w:ascii="Courier New" w:eastAsia="Times New Roman" w:hAnsi="Courier New" w:cs="Courier New"/>
          <w:color w:val="000000"/>
          <w:sz w:val="20"/>
          <w:szCs w:val="20"/>
        </w:rPr>
      </w:pPr>
      <w:ins w:id="1159" w:author="Unknown">
        <w:r w:rsidRPr="00C20F8E">
          <w:rPr>
            <w:rFonts w:ascii="Courier New" w:eastAsia="Times New Roman" w:hAnsi="Courier New" w:cs="Courier New"/>
            <w:color w:val="000000"/>
            <w:sz w:val="20"/>
            <w:szCs w:val="20"/>
          </w:rPr>
          <w:t xml:space="preserve">            pacanimdir = -pacanimdir;</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0" w:author="Unknown"/>
          <w:rFonts w:ascii="Courier New" w:eastAsia="Times New Roman" w:hAnsi="Courier New" w:cs="Courier New"/>
          <w:color w:val="000000"/>
          <w:sz w:val="20"/>
          <w:szCs w:val="20"/>
        </w:rPr>
      </w:pPr>
      <w:ins w:id="116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2" w:author="Unknown"/>
          <w:rFonts w:ascii="Courier New" w:eastAsia="Times New Roman" w:hAnsi="Courier New" w:cs="Courier New"/>
          <w:color w:val="000000"/>
          <w:sz w:val="20"/>
          <w:szCs w:val="20"/>
        </w:rPr>
      </w:pPr>
      <w:ins w:id="1163"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4" w:author="Unknown"/>
          <w:rFonts w:ascii="Courier New" w:eastAsia="Times New Roman" w:hAnsi="Courier New" w:cs="Courier New"/>
          <w:color w:val="000000"/>
          <w:sz w:val="20"/>
          <w:szCs w:val="20"/>
        </w:rPr>
      </w:pPr>
      <w:ins w:id="1165"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166" w:author="Unknown"/>
          <w:rFonts w:ascii="Georgia" w:eastAsia="Times New Roman" w:hAnsi="Georgia" w:cs="Times New Roman"/>
          <w:color w:val="000000"/>
          <w:sz w:val="24"/>
          <w:szCs w:val="24"/>
        </w:rPr>
      </w:pPr>
      <w:ins w:id="1167" w:author="Unknown">
        <w:r w:rsidRPr="00C20F8E">
          <w:rPr>
            <w:rFonts w:ascii="Georgia" w:eastAsia="Times New Roman" w:hAnsi="Georgia" w:cs="Times New Roman"/>
            <w:color w:val="000000"/>
            <w:sz w:val="24"/>
            <w:szCs w:val="24"/>
          </w:rPr>
          <w:t>The </w:t>
        </w:r>
        <w:r w:rsidRPr="00C20F8E">
          <w:rPr>
            <w:rFonts w:ascii="Courier New" w:eastAsia="Times New Roman" w:hAnsi="Courier New" w:cs="Courier New"/>
            <w:color w:val="000000"/>
            <w:sz w:val="20"/>
          </w:rPr>
          <w:t>doAnim()</w:t>
        </w:r>
        <w:r w:rsidRPr="00C20F8E">
          <w:rPr>
            <w:rFonts w:ascii="Georgia" w:eastAsia="Times New Roman" w:hAnsi="Georgia" w:cs="Times New Roman"/>
            <w:color w:val="000000"/>
            <w:sz w:val="24"/>
            <w:szCs w:val="24"/>
          </w:rPr>
          <w:t> counts the </w:t>
        </w:r>
        <w:r w:rsidRPr="00C20F8E">
          <w:rPr>
            <w:rFonts w:ascii="Courier New" w:eastAsia="Times New Roman" w:hAnsi="Courier New" w:cs="Courier New"/>
            <w:color w:val="000000"/>
            <w:sz w:val="20"/>
          </w:rPr>
          <w:t>pacmananimpos</w:t>
        </w:r>
        <w:r w:rsidRPr="00C20F8E">
          <w:rPr>
            <w:rFonts w:ascii="Georgia" w:eastAsia="Times New Roman" w:hAnsi="Georgia" w:cs="Times New Roman"/>
            <w:color w:val="000000"/>
            <w:sz w:val="24"/>
            <w:szCs w:val="24"/>
          </w:rPr>
          <w:t> variable which determines what pacman image is drawn. There are four pacman images. There is also a </w:t>
        </w:r>
        <w:r w:rsidRPr="00C20F8E">
          <w:rPr>
            <w:rFonts w:ascii="Courier New" w:eastAsia="Times New Roman" w:hAnsi="Courier New" w:cs="Courier New"/>
            <w:color w:val="000000"/>
            <w:sz w:val="20"/>
          </w:rPr>
          <w:t>pacanimdelay</w:t>
        </w:r>
        <w:r w:rsidRPr="00C20F8E">
          <w:rPr>
            <w:rFonts w:ascii="Georgia" w:eastAsia="Times New Roman" w:hAnsi="Georgia" w:cs="Times New Roman"/>
            <w:color w:val="000000"/>
            <w:sz w:val="24"/>
            <w:szCs w:val="24"/>
          </w:rPr>
          <w:t> variable which makes the animation a bit slower. Otherwise the pacman would open his mouth too fast.</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8" w:author="Unknown"/>
          <w:rFonts w:ascii="Courier New" w:eastAsia="Times New Roman" w:hAnsi="Courier New" w:cs="Courier New"/>
          <w:color w:val="000000"/>
          <w:sz w:val="20"/>
          <w:szCs w:val="20"/>
        </w:rPr>
      </w:pPr>
      <w:ins w:id="1169" w:author="Unknown">
        <w:r w:rsidRPr="00C20F8E">
          <w:rPr>
            <w:rFonts w:ascii="Courier New" w:eastAsia="Times New Roman" w:hAnsi="Courier New" w:cs="Courier New"/>
            <w:color w:val="000000"/>
            <w:sz w:val="20"/>
            <w:szCs w:val="20"/>
          </w:rPr>
          <w:t>boolean finished = true;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0"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1" w:author="Unknown"/>
          <w:rFonts w:ascii="Courier New" w:eastAsia="Times New Roman" w:hAnsi="Courier New" w:cs="Courier New"/>
          <w:color w:val="000000"/>
          <w:sz w:val="20"/>
          <w:szCs w:val="20"/>
        </w:rPr>
      </w:pPr>
      <w:ins w:id="1172" w:author="Unknown">
        <w:r w:rsidRPr="00C20F8E">
          <w:rPr>
            <w:rFonts w:ascii="Courier New" w:eastAsia="Times New Roman" w:hAnsi="Courier New" w:cs="Courier New"/>
            <w:color w:val="000000"/>
            <w:sz w:val="20"/>
            <w:szCs w:val="20"/>
          </w:rPr>
          <w:t>while (i &lt; nrofblocks * nrofblocks &amp;&amp; finished)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3"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4" w:author="Unknown"/>
          <w:rFonts w:ascii="Courier New" w:eastAsia="Times New Roman" w:hAnsi="Courier New" w:cs="Courier New"/>
          <w:color w:val="000000"/>
          <w:sz w:val="20"/>
          <w:szCs w:val="20"/>
        </w:rPr>
      </w:pPr>
      <w:ins w:id="1175" w:author="Unknown">
        <w:r w:rsidRPr="00C20F8E">
          <w:rPr>
            <w:rFonts w:ascii="Courier New" w:eastAsia="Times New Roman" w:hAnsi="Courier New" w:cs="Courier New"/>
            <w:color w:val="000000"/>
            <w:sz w:val="20"/>
            <w:szCs w:val="20"/>
          </w:rPr>
          <w:t xml:space="preserve">    if ((screendata[i] &amp; 48)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6" w:author="Unknown"/>
          <w:rFonts w:ascii="Courier New" w:eastAsia="Times New Roman" w:hAnsi="Courier New" w:cs="Courier New"/>
          <w:color w:val="000000"/>
          <w:sz w:val="20"/>
          <w:szCs w:val="20"/>
        </w:rPr>
      </w:pPr>
      <w:ins w:id="1177" w:author="Unknown">
        <w:r w:rsidRPr="00C20F8E">
          <w:rPr>
            <w:rFonts w:ascii="Courier New" w:eastAsia="Times New Roman" w:hAnsi="Courier New" w:cs="Courier New"/>
            <w:color w:val="000000"/>
            <w:sz w:val="20"/>
            <w:szCs w:val="20"/>
          </w:rPr>
          <w:t xml:space="preserve">        finished = false;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8" w:author="Unknown"/>
          <w:rFonts w:ascii="Courier New" w:eastAsia="Times New Roman" w:hAnsi="Courier New" w:cs="Courier New"/>
          <w:color w:val="000000"/>
          <w:sz w:val="20"/>
          <w:szCs w:val="20"/>
        </w:rPr>
      </w:pPr>
      <w:ins w:id="1179"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0"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1" w:author="Unknown"/>
          <w:rFonts w:ascii="Courier New" w:eastAsia="Times New Roman" w:hAnsi="Courier New" w:cs="Courier New"/>
          <w:color w:val="000000"/>
          <w:sz w:val="20"/>
          <w:szCs w:val="20"/>
        </w:rPr>
      </w:pPr>
      <w:ins w:id="1182" w:author="Unknown">
        <w:r w:rsidRPr="00C20F8E">
          <w:rPr>
            <w:rFonts w:ascii="Courier New" w:eastAsia="Times New Roman" w:hAnsi="Courier New" w:cs="Courier New"/>
            <w:color w:val="000000"/>
            <w:sz w:val="20"/>
            <w:szCs w:val="20"/>
          </w:rPr>
          <w:t xml:space="preserve">    i++;</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3" w:author="Unknown"/>
          <w:rFonts w:ascii="Courier New" w:eastAsia="Times New Roman" w:hAnsi="Courier New" w:cs="Courier New"/>
          <w:color w:val="000000"/>
          <w:sz w:val="20"/>
          <w:szCs w:val="20"/>
        </w:rPr>
      </w:pPr>
      <w:ins w:id="1184"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185" w:author="Unknown"/>
          <w:rFonts w:ascii="Georgia" w:eastAsia="Times New Roman" w:hAnsi="Georgia" w:cs="Times New Roman"/>
          <w:color w:val="000000"/>
          <w:sz w:val="24"/>
          <w:szCs w:val="24"/>
        </w:rPr>
      </w:pPr>
      <w:ins w:id="1186" w:author="Unknown">
        <w:r w:rsidRPr="00C20F8E">
          <w:rPr>
            <w:rFonts w:ascii="Georgia" w:eastAsia="Times New Roman" w:hAnsi="Georgia" w:cs="Times New Roman"/>
            <w:color w:val="000000"/>
            <w:sz w:val="24"/>
            <w:szCs w:val="24"/>
          </w:rPr>
          <w:t>This code is part of the </w:t>
        </w:r>
        <w:r w:rsidRPr="00C20F8E">
          <w:rPr>
            <w:rFonts w:ascii="Courier New" w:eastAsia="Times New Roman" w:hAnsi="Courier New" w:cs="Courier New"/>
            <w:color w:val="000000"/>
            <w:sz w:val="20"/>
          </w:rPr>
          <w:t>checkMaze()</w:t>
        </w:r>
        <w:r w:rsidRPr="00C20F8E">
          <w:rPr>
            <w:rFonts w:ascii="Georgia" w:eastAsia="Times New Roman" w:hAnsi="Georgia" w:cs="Times New Roman"/>
            <w:color w:val="000000"/>
            <w:sz w:val="24"/>
            <w:szCs w:val="24"/>
          </w:rPr>
          <w:t> method. It checks if there are any points left for the Pacman to eat. Number 16 stands for a point. If all points are consumed, we move to the next level. (In our case, we just restart the game.)</w:t>
        </w:r>
      </w:ins>
    </w:p>
    <w:p w:rsidR="00C20F8E" w:rsidRPr="00C20F8E" w:rsidRDefault="00C20F8E" w:rsidP="00C20F8E">
      <w:pPr>
        <w:spacing w:before="100" w:beforeAutospacing="1" w:after="100" w:afterAutospacing="1" w:line="240" w:lineRule="auto"/>
        <w:rPr>
          <w:ins w:id="1187" w:author="Unknown"/>
          <w:rFonts w:ascii="Georgia" w:eastAsia="Times New Roman" w:hAnsi="Georgia" w:cs="Times New Roman"/>
          <w:color w:val="000000"/>
          <w:sz w:val="24"/>
          <w:szCs w:val="24"/>
        </w:rPr>
      </w:pPr>
      <w:ins w:id="1188" w:author="Unknown">
        <w:r w:rsidRPr="00C20F8E">
          <w:rPr>
            <w:rFonts w:ascii="Georgia" w:eastAsia="Times New Roman" w:hAnsi="Georgia" w:cs="Times New Roman"/>
            <w:color w:val="000000"/>
            <w:sz w:val="24"/>
            <w:szCs w:val="24"/>
          </w:rPr>
          <w:t>Next we will examine the </w:t>
        </w:r>
        <w:r w:rsidRPr="00C20F8E">
          <w:rPr>
            <w:rFonts w:ascii="Courier New" w:eastAsia="Times New Roman" w:hAnsi="Courier New" w:cs="Courier New"/>
            <w:color w:val="000000"/>
            <w:sz w:val="20"/>
          </w:rPr>
          <w:t>moveGhosts()</w:t>
        </w:r>
        <w:r w:rsidRPr="00C20F8E">
          <w:rPr>
            <w:rFonts w:ascii="Georgia" w:eastAsia="Times New Roman" w:hAnsi="Georgia" w:cs="Times New Roman"/>
            <w:color w:val="000000"/>
            <w:sz w:val="24"/>
            <w:szCs w:val="24"/>
          </w:rPr>
          <w:t> method. The ghosts move one square and then decide if they change the direction.</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9" w:author="Unknown"/>
          <w:rFonts w:ascii="Courier New" w:eastAsia="Times New Roman" w:hAnsi="Courier New" w:cs="Courier New"/>
          <w:color w:val="000000"/>
          <w:sz w:val="20"/>
          <w:szCs w:val="20"/>
        </w:rPr>
      </w:pPr>
      <w:ins w:id="1190" w:author="Unknown">
        <w:r w:rsidRPr="00C20F8E">
          <w:rPr>
            <w:rFonts w:ascii="Courier New" w:eastAsia="Times New Roman" w:hAnsi="Courier New" w:cs="Courier New"/>
            <w:color w:val="000000"/>
            <w:sz w:val="20"/>
            <w:szCs w:val="20"/>
          </w:rPr>
          <w:t>if (ghostx[i] % blocksize == 0 &amp;&amp; ghosty[i] % blocksize == 0) {</w:t>
        </w:r>
      </w:ins>
    </w:p>
    <w:p w:rsidR="00C20F8E" w:rsidRPr="00C20F8E" w:rsidRDefault="00C20F8E" w:rsidP="00C20F8E">
      <w:pPr>
        <w:spacing w:before="100" w:beforeAutospacing="1" w:after="100" w:afterAutospacing="1" w:line="240" w:lineRule="auto"/>
        <w:rPr>
          <w:ins w:id="1191" w:author="Unknown"/>
          <w:rFonts w:ascii="Georgia" w:eastAsia="Times New Roman" w:hAnsi="Georgia" w:cs="Times New Roman"/>
          <w:color w:val="000000"/>
          <w:sz w:val="24"/>
          <w:szCs w:val="24"/>
        </w:rPr>
      </w:pPr>
      <w:ins w:id="1192" w:author="Unknown">
        <w:r w:rsidRPr="00C20F8E">
          <w:rPr>
            <w:rFonts w:ascii="Georgia" w:eastAsia="Times New Roman" w:hAnsi="Georgia" w:cs="Times New Roman"/>
            <w:color w:val="000000"/>
            <w:sz w:val="24"/>
            <w:szCs w:val="24"/>
          </w:rPr>
          <w:t>We continue only if we have finished moving one square.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3" w:author="Unknown"/>
          <w:rFonts w:ascii="Courier New" w:eastAsia="Times New Roman" w:hAnsi="Courier New" w:cs="Courier New"/>
          <w:color w:val="000000"/>
          <w:sz w:val="20"/>
          <w:szCs w:val="20"/>
        </w:rPr>
      </w:pPr>
      <w:ins w:id="1194" w:author="Unknown">
        <w:r w:rsidRPr="00C20F8E">
          <w:rPr>
            <w:rFonts w:ascii="Courier New" w:eastAsia="Times New Roman" w:hAnsi="Courier New" w:cs="Courier New"/>
            <w:color w:val="000000"/>
            <w:sz w:val="20"/>
            <w:szCs w:val="20"/>
          </w:rPr>
          <w:t>pos = ghostx[i] / blocksize + nrofblocks * (int)(ghosty[i] / blocksize);</w:t>
        </w:r>
      </w:ins>
    </w:p>
    <w:p w:rsidR="00C20F8E" w:rsidRPr="00C20F8E" w:rsidRDefault="00C20F8E" w:rsidP="00C20F8E">
      <w:pPr>
        <w:spacing w:before="100" w:beforeAutospacing="1" w:after="100" w:afterAutospacing="1" w:line="240" w:lineRule="auto"/>
        <w:rPr>
          <w:ins w:id="1195" w:author="Unknown"/>
          <w:rFonts w:ascii="Georgia" w:eastAsia="Times New Roman" w:hAnsi="Georgia" w:cs="Times New Roman"/>
          <w:color w:val="000000"/>
          <w:sz w:val="24"/>
          <w:szCs w:val="24"/>
        </w:rPr>
      </w:pPr>
      <w:ins w:id="1196" w:author="Unknown">
        <w:r w:rsidRPr="00C20F8E">
          <w:rPr>
            <w:rFonts w:ascii="Georgia" w:eastAsia="Times New Roman" w:hAnsi="Georgia" w:cs="Times New Roman"/>
            <w:color w:val="000000"/>
            <w:sz w:val="24"/>
            <w:szCs w:val="24"/>
          </w:rPr>
          <w:lastRenderedPageBreak/>
          <w:t>This line determines where the ghost is situated. In which position/square. There are 225 theoretical positions. (A ghost cannot move over walls.)</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7" w:author="Unknown"/>
          <w:rFonts w:ascii="Courier New" w:eastAsia="Times New Roman" w:hAnsi="Courier New" w:cs="Courier New"/>
          <w:color w:val="000000"/>
          <w:sz w:val="20"/>
          <w:szCs w:val="20"/>
        </w:rPr>
      </w:pPr>
      <w:ins w:id="1198" w:author="Unknown">
        <w:r w:rsidRPr="00C20F8E">
          <w:rPr>
            <w:rFonts w:ascii="Courier New" w:eastAsia="Times New Roman" w:hAnsi="Courier New" w:cs="Courier New"/>
            <w:color w:val="000000"/>
            <w:sz w:val="20"/>
            <w:szCs w:val="20"/>
          </w:rPr>
          <w:t>if ((screendata[pos] &amp; 1) == 0 &amp;&amp; ghostdx[i] != 1)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9" w:author="Unknown"/>
          <w:rFonts w:ascii="Courier New" w:eastAsia="Times New Roman" w:hAnsi="Courier New" w:cs="Courier New"/>
          <w:color w:val="000000"/>
          <w:sz w:val="20"/>
          <w:szCs w:val="20"/>
        </w:rPr>
      </w:pPr>
      <w:ins w:id="1200" w:author="Unknown">
        <w:r w:rsidRPr="00C20F8E">
          <w:rPr>
            <w:rFonts w:ascii="Courier New" w:eastAsia="Times New Roman" w:hAnsi="Courier New" w:cs="Courier New"/>
            <w:color w:val="000000"/>
            <w:sz w:val="20"/>
            <w:szCs w:val="20"/>
          </w:rPr>
          <w:t xml:space="preserve">    dx[count] = -1;</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1" w:author="Unknown"/>
          <w:rFonts w:ascii="Courier New" w:eastAsia="Times New Roman" w:hAnsi="Courier New" w:cs="Courier New"/>
          <w:color w:val="000000"/>
          <w:sz w:val="20"/>
          <w:szCs w:val="20"/>
        </w:rPr>
      </w:pPr>
      <w:ins w:id="1202" w:author="Unknown">
        <w:r w:rsidRPr="00C20F8E">
          <w:rPr>
            <w:rFonts w:ascii="Courier New" w:eastAsia="Times New Roman" w:hAnsi="Courier New" w:cs="Courier New"/>
            <w:color w:val="000000"/>
            <w:sz w:val="20"/>
            <w:szCs w:val="20"/>
          </w:rPr>
          <w:t xml:space="preserve">    dy[count] = 0;</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3" w:author="Unknown"/>
          <w:rFonts w:ascii="Courier New" w:eastAsia="Times New Roman" w:hAnsi="Courier New" w:cs="Courier New"/>
          <w:color w:val="000000"/>
          <w:sz w:val="20"/>
          <w:szCs w:val="20"/>
        </w:rPr>
      </w:pPr>
      <w:ins w:id="1204" w:author="Unknown">
        <w:r w:rsidRPr="00C20F8E">
          <w:rPr>
            <w:rFonts w:ascii="Courier New" w:eastAsia="Times New Roman" w:hAnsi="Courier New" w:cs="Courier New"/>
            <w:color w:val="000000"/>
            <w:sz w:val="20"/>
            <w:szCs w:val="20"/>
          </w:rPr>
          <w:t xml:space="preserve">    count++;</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5" w:author="Unknown"/>
          <w:rFonts w:ascii="Courier New" w:eastAsia="Times New Roman" w:hAnsi="Courier New" w:cs="Courier New"/>
          <w:color w:val="000000"/>
          <w:sz w:val="20"/>
          <w:szCs w:val="20"/>
        </w:rPr>
      </w:pPr>
      <w:ins w:id="1206"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207" w:author="Unknown"/>
          <w:rFonts w:ascii="Georgia" w:eastAsia="Times New Roman" w:hAnsi="Georgia" w:cs="Times New Roman"/>
          <w:color w:val="000000"/>
          <w:sz w:val="24"/>
          <w:szCs w:val="24"/>
        </w:rPr>
      </w:pPr>
      <w:ins w:id="1208" w:author="Unknown">
        <w:r w:rsidRPr="00C20F8E">
          <w:rPr>
            <w:rFonts w:ascii="Georgia" w:eastAsia="Times New Roman" w:hAnsi="Georgia" w:cs="Times New Roman"/>
            <w:color w:val="000000"/>
            <w:sz w:val="24"/>
            <w:szCs w:val="24"/>
          </w:rPr>
          <w:t>If there is no obstacle on the left and the ghost is not already moving to the right, the ghost will move to the left. What does this code really mean? If the ghost enters a tunnel, he will continue in the same direction until he is out of the tunnel. Moving of ghosts is partly random. We do not apply this randomness inside long tunnels. The ghost might get stuck there.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9" w:author="Unknown"/>
          <w:rFonts w:ascii="Courier New" w:eastAsia="Times New Roman" w:hAnsi="Courier New" w:cs="Courier New"/>
          <w:color w:val="000000"/>
          <w:sz w:val="20"/>
          <w:szCs w:val="20"/>
        </w:rPr>
      </w:pPr>
      <w:ins w:id="1210" w:author="Unknown">
        <w:r w:rsidRPr="00C20F8E">
          <w:rPr>
            <w:rFonts w:ascii="Courier New" w:eastAsia="Times New Roman" w:hAnsi="Courier New" w:cs="Courier New"/>
            <w:color w:val="000000"/>
            <w:sz w:val="20"/>
            <w:szCs w:val="20"/>
          </w:rPr>
          <w:t>if (pacmanx &gt; (ghostx[i] - 12) &amp;&amp; pacmanx &lt; (ghostx[i] + 12)</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1" w:author="Unknown"/>
          <w:rFonts w:ascii="Courier New" w:eastAsia="Times New Roman" w:hAnsi="Courier New" w:cs="Courier New"/>
          <w:color w:val="000000"/>
          <w:sz w:val="20"/>
          <w:szCs w:val="20"/>
        </w:rPr>
      </w:pPr>
      <w:ins w:id="1212" w:author="Unknown">
        <w:r w:rsidRPr="00C20F8E">
          <w:rPr>
            <w:rFonts w:ascii="Courier New" w:eastAsia="Times New Roman" w:hAnsi="Courier New" w:cs="Courier New"/>
            <w:color w:val="000000"/>
            <w:sz w:val="20"/>
            <w:szCs w:val="20"/>
          </w:rPr>
          <w:t xml:space="preserve">        &amp;&amp; pacmany &gt; (ghosty[i] - 12) &amp;&amp; pacmany &lt; (ghosty[i] + 12)</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3" w:author="Unknown"/>
          <w:rFonts w:ascii="Courier New" w:eastAsia="Times New Roman" w:hAnsi="Courier New" w:cs="Courier New"/>
          <w:color w:val="000000"/>
          <w:sz w:val="20"/>
          <w:szCs w:val="20"/>
        </w:rPr>
      </w:pPr>
      <w:ins w:id="1214" w:author="Unknown">
        <w:r w:rsidRPr="00C20F8E">
          <w:rPr>
            <w:rFonts w:ascii="Courier New" w:eastAsia="Times New Roman" w:hAnsi="Courier New" w:cs="Courier New"/>
            <w:color w:val="000000"/>
            <w:sz w:val="20"/>
            <w:szCs w:val="20"/>
          </w:rPr>
          <w:t xml:space="preserve">        &amp;&amp; ingame)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5"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6" w:author="Unknown"/>
          <w:rFonts w:ascii="Courier New" w:eastAsia="Times New Roman" w:hAnsi="Courier New" w:cs="Courier New"/>
          <w:color w:val="000000"/>
          <w:sz w:val="20"/>
          <w:szCs w:val="20"/>
        </w:rPr>
      </w:pPr>
      <w:ins w:id="1217" w:author="Unknown">
        <w:r w:rsidRPr="00C20F8E">
          <w:rPr>
            <w:rFonts w:ascii="Courier New" w:eastAsia="Times New Roman" w:hAnsi="Courier New" w:cs="Courier New"/>
            <w:color w:val="000000"/>
            <w:sz w:val="20"/>
            <w:szCs w:val="20"/>
          </w:rPr>
          <w:t xml:space="preserve">    dying = true;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8" w:author="Unknown"/>
          <w:rFonts w:ascii="Courier New" w:eastAsia="Times New Roman" w:hAnsi="Courier New" w:cs="Courier New"/>
          <w:color w:val="000000"/>
          <w:sz w:val="20"/>
          <w:szCs w:val="20"/>
        </w:rPr>
      </w:pPr>
      <w:ins w:id="1219"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220" w:author="Unknown"/>
          <w:rFonts w:ascii="Georgia" w:eastAsia="Times New Roman" w:hAnsi="Georgia" w:cs="Times New Roman"/>
          <w:color w:val="000000"/>
          <w:sz w:val="24"/>
          <w:szCs w:val="24"/>
        </w:rPr>
      </w:pPr>
      <w:ins w:id="1221" w:author="Unknown">
        <w:r w:rsidRPr="00C20F8E">
          <w:rPr>
            <w:rFonts w:ascii="Georgia" w:eastAsia="Times New Roman" w:hAnsi="Georgia" w:cs="Times New Roman"/>
            <w:color w:val="000000"/>
            <w:sz w:val="24"/>
            <w:szCs w:val="24"/>
          </w:rPr>
          <w:t>If there is a collision between ghosts and a Pacman, the Pacman dies.</w:t>
        </w:r>
      </w:ins>
    </w:p>
    <w:p w:rsidR="00C20F8E" w:rsidRPr="00C20F8E" w:rsidRDefault="00C20F8E" w:rsidP="00C20F8E">
      <w:pPr>
        <w:spacing w:before="100" w:beforeAutospacing="1" w:after="100" w:afterAutospacing="1" w:line="240" w:lineRule="auto"/>
        <w:rPr>
          <w:ins w:id="1222" w:author="Unknown"/>
          <w:rFonts w:ascii="Georgia" w:eastAsia="Times New Roman" w:hAnsi="Georgia" w:cs="Times New Roman"/>
          <w:color w:val="000000"/>
          <w:sz w:val="24"/>
          <w:szCs w:val="24"/>
        </w:rPr>
      </w:pPr>
      <w:ins w:id="1223" w:author="Unknown">
        <w:r w:rsidRPr="00C20F8E">
          <w:rPr>
            <w:rFonts w:ascii="Georgia" w:eastAsia="Times New Roman" w:hAnsi="Georgia" w:cs="Times New Roman"/>
            <w:color w:val="000000"/>
            <w:sz w:val="24"/>
            <w:szCs w:val="24"/>
          </w:rPr>
          <w:t>Next we are going to examine the </w:t>
        </w:r>
        <w:r w:rsidRPr="00C20F8E">
          <w:rPr>
            <w:rFonts w:ascii="Courier New" w:eastAsia="Times New Roman" w:hAnsi="Courier New" w:cs="Courier New"/>
            <w:color w:val="000000"/>
            <w:sz w:val="20"/>
          </w:rPr>
          <w:t>movePacman()</w:t>
        </w:r>
        <w:r w:rsidRPr="00C20F8E">
          <w:rPr>
            <w:rFonts w:ascii="Georgia" w:eastAsia="Times New Roman" w:hAnsi="Georgia" w:cs="Times New Roman"/>
            <w:color w:val="000000"/>
            <w:sz w:val="24"/>
            <w:szCs w:val="24"/>
          </w:rPr>
          <w:t> method. The </w:t>
        </w:r>
        <w:r w:rsidRPr="00C20F8E">
          <w:rPr>
            <w:rFonts w:ascii="Courier New" w:eastAsia="Times New Roman" w:hAnsi="Courier New" w:cs="Courier New"/>
            <w:color w:val="000000"/>
            <w:sz w:val="20"/>
          </w:rPr>
          <w:t>reqdx</w:t>
        </w:r>
        <w:r w:rsidRPr="00C20F8E">
          <w:rPr>
            <w:rFonts w:ascii="Georgia" w:eastAsia="Times New Roman" w:hAnsi="Georgia" w:cs="Times New Roman"/>
            <w:color w:val="000000"/>
            <w:sz w:val="24"/>
            <w:szCs w:val="24"/>
          </w:rPr>
          <w:t> and </w:t>
        </w:r>
        <w:r w:rsidRPr="00C20F8E">
          <w:rPr>
            <w:rFonts w:ascii="Courier New" w:eastAsia="Times New Roman" w:hAnsi="Courier New" w:cs="Courier New"/>
            <w:color w:val="000000"/>
            <w:sz w:val="20"/>
          </w:rPr>
          <w:t>reqdy</w:t>
        </w:r>
        <w:r w:rsidRPr="00C20F8E">
          <w:rPr>
            <w:rFonts w:ascii="Georgia" w:eastAsia="Times New Roman" w:hAnsi="Georgia" w:cs="Times New Roman"/>
            <w:color w:val="000000"/>
            <w:sz w:val="24"/>
            <w:szCs w:val="24"/>
          </w:rPr>
          <w:t> variables are determined in the </w:t>
        </w:r>
        <w:r w:rsidRPr="00C20F8E">
          <w:rPr>
            <w:rFonts w:ascii="Courier New" w:eastAsia="Times New Roman" w:hAnsi="Courier New" w:cs="Courier New"/>
            <w:color w:val="000000"/>
            <w:sz w:val="20"/>
          </w:rPr>
          <w:t>TAdapter</w:t>
        </w:r>
        <w:r w:rsidRPr="00C20F8E">
          <w:rPr>
            <w:rFonts w:ascii="Georgia" w:eastAsia="Times New Roman" w:hAnsi="Georgia" w:cs="Times New Roman"/>
            <w:color w:val="000000"/>
            <w:sz w:val="24"/>
            <w:szCs w:val="24"/>
          </w:rPr>
          <w:t> inner class. These variables are controlled with cursor keys.</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4" w:author="Unknown"/>
          <w:rFonts w:ascii="Courier New" w:eastAsia="Times New Roman" w:hAnsi="Courier New" w:cs="Courier New"/>
          <w:color w:val="000000"/>
          <w:sz w:val="20"/>
          <w:szCs w:val="20"/>
        </w:rPr>
      </w:pPr>
      <w:ins w:id="1225" w:author="Unknown">
        <w:r w:rsidRPr="00C20F8E">
          <w:rPr>
            <w:rFonts w:ascii="Courier New" w:eastAsia="Times New Roman" w:hAnsi="Courier New" w:cs="Courier New"/>
            <w:color w:val="000000"/>
            <w:sz w:val="20"/>
            <w:szCs w:val="20"/>
          </w:rPr>
          <w:t>if ((ch &amp; 16)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6" w:author="Unknown"/>
          <w:rFonts w:ascii="Courier New" w:eastAsia="Times New Roman" w:hAnsi="Courier New" w:cs="Courier New"/>
          <w:color w:val="000000"/>
          <w:sz w:val="20"/>
          <w:szCs w:val="20"/>
        </w:rPr>
      </w:pPr>
      <w:ins w:id="1227" w:author="Unknown">
        <w:r w:rsidRPr="00C20F8E">
          <w:rPr>
            <w:rFonts w:ascii="Courier New" w:eastAsia="Times New Roman" w:hAnsi="Courier New" w:cs="Courier New"/>
            <w:color w:val="000000"/>
            <w:sz w:val="20"/>
            <w:szCs w:val="20"/>
          </w:rPr>
          <w:t xml:space="preserve">    screendata[pos] = (short) (ch &amp; 15);</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8" w:author="Unknown"/>
          <w:rFonts w:ascii="Courier New" w:eastAsia="Times New Roman" w:hAnsi="Courier New" w:cs="Courier New"/>
          <w:color w:val="000000"/>
          <w:sz w:val="20"/>
          <w:szCs w:val="20"/>
        </w:rPr>
      </w:pPr>
      <w:ins w:id="1229" w:author="Unknown">
        <w:r w:rsidRPr="00C20F8E">
          <w:rPr>
            <w:rFonts w:ascii="Courier New" w:eastAsia="Times New Roman" w:hAnsi="Courier New" w:cs="Courier New"/>
            <w:color w:val="000000"/>
            <w:sz w:val="20"/>
            <w:szCs w:val="20"/>
          </w:rPr>
          <w:t xml:space="preserve">    score++;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0" w:author="Unknown"/>
          <w:rFonts w:ascii="Courier New" w:eastAsia="Times New Roman" w:hAnsi="Courier New" w:cs="Courier New"/>
          <w:color w:val="000000"/>
          <w:sz w:val="20"/>
          <w:szCs w:val="20"/>
        </w:rPr>
      </w:pPr>
      <w:ins w:id="1231"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232" w:author="Unknown"/>
          <w:rFonts w:ascii="Georgia" w:eastAsia="Times New Roman" w:hAnsi="Georgia" w:cs="Times New Roman"/>
          <w:color w:val="000000"/>
          <w:sz w:val="24"/>
          <w:szCs w:val="24"/>
        </w:rPr>
      </w:pPr>
      <w:ins w:id="1233" w:author="Unknown">
        <w:r w:rsidRPr="00C20F8E">
          <w:rPr>
            <w:rFonts w:ascii="Georgia" w:eastAsia="Times New Roman" w:hAnsi="Georgia" w:cs="Times New Roman"/>
            <w:color w:val="000000"/>
            <w:sz w:val="24"/>
            <w:szCs w:val="24"/>
          </w:rPr>
          <w:t>If the pacman moves to a position with a point, we remove it from the maze and increase the score value.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4" w:author="Unknown"/>
          <w:rFonts w:ascii="Courier New" w:eastAsia="Times New Roman" w:hAnsi="Courier New" w:cs="Courier New"/>
          <w:color w:val="000000"/>
          <w:sz w:val="20"/>
          <w:szCs w:val="20"/>
        </w:rPr>
      </w:pPr>
      <w:ins w:id="1235" w:author="Unknown">
        <w:r w:rsidRPr="00C20F8E">
          <w:rPr>
            <w:rFonts w:ascii="Courier New" w:eastAsia="Times New Roman" w:hAnsi="Courier New" w:cs="Courier New"/>
            <w:color w:val="000000"/>
            <w:sz w:val="20"/>
            <w:szCs w:val="20"/>
          </w:rPr>
          <w:t>if ((pacmandx == -1 &amp;&amp; pacmandy == 0 &amp;&amp; (ch &amp; 1)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6" w:author="Unknown"/>
          <w:rFonts w:ascii="Courier New" w:eastAsia="Times New Roman" w:hAnsi="Courier New" w:cs="Courier New"/>
          <w:color w:val="000000"/>
          <w:sz w:val="20"/>
          <w:szCs w:val="20"/>
        </w:rPr>
      </w:pPr>
      <w:ins w:id="1237" w:author="Unknown">
        <w:r w:rsidRPr="00C20F8E">
          <w:rPr>
            <w:rFonts w:ascii="Courier New" w:eastAsia="Times New Roman" w:hAnsi="Courier New" w:cs="Courier New"/>
            <w:color w:val="000000"/>
            <w:sz w:val="20"/>
            <w:szCs w:val="20"/>
          </w:rPr>
          <w:t xml:space="preserve">    (pacmandx == 1 &amp;&amp; pacmandy == 0 &amp;&amp; (ch &amp; 4)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8" w:author="Unknown"/>
          <w:rFonts w:ascii="Courier New" w:eastAsia="Times New Roman" w:hAnsi="Courier New" w:cs="Courier New"/>
          <w:color w:val="000000"/>
          <w:sz w:val="20"/>
          <w:szCs w:val="20"/>
        </w:rPr>
      </w:pPr>
      <w:ins w:id="1239" w:author="Unknown">
        <w:r w:rsidRPr="00C20F8E">
          <w:rPr>
            <w:rFonts w:ascii="Courier New" w:eastAsia="Times New Roman" w:hAnsi="Courier New" w:cs="Courier New"/>
            <w:color w:val="000000"/>
            <w:sz w:val="20"/>
            <w:szCs w:val="20"/>
          </w:rPr>
          <w:t xml:space="preserve">    (pacmandx == 0 &amp;&amp; pacmandy == -1 &amp;&amp; (ch &amp; 2)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0" w:author="Unknown"/>
          <w:rFonts w:ascii="Courier New" w:eastAsia="Times New Roman" w:hAnsi="Courier New" w:cs="Courier New"/>
          <w:color w:val="000000"/>
          <w:sz w:val="20"/>
          <w:szCs w:val="20"/>
        </w:rPr>
      </w:pPr>
      <w:ins w:id="1241" w:author="Unknown">
        <w:r w:rsidRPr="00C20F8E">
          <w:rPr>
            <w:rFonts w:ascii="Courier New" w:eastAsia="Times New Roman" w:hAnsi="Courier New" w:cs="Courier New"/>
            <w:color w:val="000000"/>
            <w:sz w:val="20"/>
            <w:szCs w:val="20"/>
          </w:rPr>
          <w:t xml:space="preserve">    (pacmandx == 0 &amp;&amp; pacmandy == 1 &amp;&amp; (ch &amp; 8) != 0))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2" w:author="Unknown"/>
          <w:rFonts w:ascii="Courier New" w:eastAsia="Times New Roman" w:hAnsi="Courier New" w:cs="Courier New"/>
          <w:color w:val="000000"/>
          <w:sz w:val="20"/>
          <w:szCs w:val="20"/>
        </w:rPr>
      </w:pPr>
      <w:ins w:id="1243" w:author="Unknown">
        <w:r w:rsidRPr="00C20F8E">
          <w:rPr>
            <w:rFonts w:ascii="Courier New" w:eastAsia="Times New Roman" w:hAnsi="Courier New" w:cs="Courier New"/>
            <w:color w:val="000000"/>
            <w:sz w:val="20"/>
            <w:szCs w:val="20"/>
          </w:rPr>
          <w:t xml:space="preserve">    pacmandx = 0;</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4" w:author="Unknown"/>
          <w:rFonts w:ascii="Courier New" w:eastAsia="Times New Roman" w:hAnsi="Courier New" w:cs="Courier New"/>
          <w:color w:val="000000"/>
          <w:sz w:val="20"/>
          <w:szCs w:val="20"/>
        </w:rPr>
      </w:pPr>
      <w:ins w:id="1245" w:author="Unknown">
        <w:r w:rsidRPr="00C20F8E">
          <w:rPr>
            <w:rFonts w:ascii="Courier New" w:eastAsia="Times New Roman" w:hAnsi="Courier New" w:cs="Courier New"/>
            <w:color w:val="000000"/>
            <w:sz w:val="20"/>
            <w:szCs w:val="20"/>
          </w:rPr>
          <w:t xml:space="preserve">    pacmandy = 0;</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6" w:author="Unknown"/>
          <w:rFonts w:ascii="Courier New" w:eastAsia="Times New Roman" w:hAnsi="Courier New" w:cs="Courier New"/>
          <w:color w:val="000000"/>
          <w:sz w:val="20"/>
          <w:szCs w:val="20"/>
        </w:rPr>
      </w:pPr>
      <w:ins w:id="1247"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248" w:author="Unknown"/>
          <w:rFonts w:ascii="Georgia" w:eastAsia="Times New Roman" w:hAnsi="Georgia" w:cs="Times New Roman"/>
          <w:color w:val="000000"/>
          <w:sz w:val="24"/>
          <w:szCs w:val="24"/>
        </w:rPr>
      </w:pPr>
      <w:ins w:id="1249" w:author="Unknown">
        <w:r w:rsidRPr="00C20F8E">
          <w:rPr>
            <w:rFonts w:ascii="Georgia" w:eastAsia="Times New Roman" w:hAnsi="Georgia" w:cs="Times New Roman"/>
            <w:color w:val="000000"/>
            <w:sz w:val="24"/>
            <w:szCs w:val="24"/>
          </w:rPr>
          <w:t>The Pacman stops if he cannot move further it his current direction.</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0" w:author="Unknown"/>
          <w:rFonts w:ascii="Courier New" w:eastAsia="Times New Roman" w:hAnsi="Courier New" w:cs="Courier New"/>
          <w:color w:val="000000"/>
          <w:sz w:val="20"/>
          <w:szCs w:val="20"/>
        </w:rPr>
      </w:pPr>
      <w:ins w:id="1251" w:author="Unknown">
        <w:r w:rsidRPr="00C20F8E">
          <w:rPr>
            <w:rFonts w:ascii="Courier New" w:eastAsia="Times New Roman" w:hAnsi="Courier New" w:cs="Courier New"/>
            <w:color w:val="000000"/>
            <w:sz w:val="20"/>
            <w:szCs w:val="20"/>
          </w:rPr>
          <w:t>private void drawPacman(Graphics2D g2d)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2" w:author="Unknown"/>
          <w:rFonts w:ascii="Courier New" w:eastAsia="Times New Roman" w:hAnsi="Courier New" w:cs="Courier New"/>
          <w:color w:val="000000"/>
          <w:sz w:val="20"/>
          <w:szCs w:val="20"/>
        </w:rPr>
      </w:pPr>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3" w:author="Unknown"/>
          <w:rFonts w:ascii="Courier New" w:eastAsia="Times New Roman" w:hAnsi="Courier New" w:cs="Courier New"/>
          <w:color w:val="000000"/>
          <w:sz w:val="20"/>
          <w:szCs w:val="20"/>
        </w:rPr>
      </w:pPr>
      <w:ins w:id="1254" w:author="Unknown">
        <w:r w:rsidRPr="00C20F8E">
          <w:rPr>
            <w:rFonts w:ascii="Courier New" w:eastAsia="Times New Roman" w:hAnsi="Courier New" w:cs="Courier New"/>
            <w:color w:val="000000"/>
            <w:sz w:val="20"/>
            <w:szCs w:val="20"/>
          </w:rPr>
          <w:t xml:space="preserve">    if (viewdx == -1)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5" w:author="Unknown"/>
          <w:rFonts w:ascii="Courier New" w:eastAsia="Times New Roman" w:hAnsi="Courier New" w:cs="Courier New"/>
          <w:color w:val="000000"/>
          <w:sz w:val="20"/>
          <w:szCs w:val="20"/>
        </w:rPr>
      </w:pPr>
      <w:ins w:id="1256" w:author="Unknown">
        <w:r w:rsidRPr="00C20F8E">
          <w:rPr>
            <w:rFonts w:ascii="Courier New" w:eastAsia="Times New Roman" w:hAnsi="Courier New" w:cs="Courier New"/>
            <w:color w:val="000000"/>
            <w:sz w:val="20"/>
            <w:szCs w:val="20"/>
          </w:rPr>
          <w:t xml:space="preserve">        drawPacnanLeft(g2d);</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7" w:author="Unknown"/>
          <w:rFonts w:ascii="Courier New" w:eastAsia="Times New Roman" w:hAnsi="Courier New" w:cs="Courier New"/>
          <w:color w:val="000000"/>
          <w:sz w:val="20"/>
          <w:szCs w:val="20"/>
        </w:rPr>
      </w:pPr>
      <w:ins w:id="1258" w:author="Unknown">
        <w:r w:rsidRPr="00C20F8E">
          <w:rPr>
            <w:rFonts w:ascii="Courier New" w:eastAsia="Times New Roman" w:hAnsi="Courier New" w:cs="Courier New"/>
            <w:color w:val="000000"/>
            <w:sz w:val="20"/>
            <w:szCs w:val="20"/>
          </w:rPr>
          <w:t xml:space="preserve">    } else if (viewdx == 1)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9" w:author="Unknown"/>
          <w:rFonts w:ascii="Courier New" w:eastAsia="Times New Roman" w:hAnsi="Courier New" w:cs="Courier New"/>
          <w:color w:val="000000"/>
          <w:sz w:val="20"/>
          <w:szCs w:val="20"/>
        </w:rPr>
      </w:pPr>
      <w:ins w:id="1260" w:author="Unknown">
        <w:r w:rsidRPr="00C20F8E">
          <w:rPr>
            <w:rFonts w:ascii="Courier New" w:eastAsia="Times New Roman" w:hAnsi="Courier New" w:cs="Courier New"/>
            <w:color w:val="000000"/>
            <w:sz w:val="20"/>
            <w:szCs w:val="20"/>
          </w:rPr>
          <w:lastRenderedPageBreak/>
          <w:t xml:space="preserve">        drawPacmanRight(g2d);</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1" w:author="Unknown"/>
          <w:rFonts w:ascii="Courier New" w:eastAsia="Times New Roman" w:hAnsi="Courier New" w:cs="Courier New"/>
          <w:color w:val="000000"/>
          <w:sz w:val="20"/>
          <w:szCs w:val="20"/>
        </w:rPr>
      </w:pPr>
      <w:ins w:id="1262" w:author="Unknown">
        <w:r w:rsidRPr="00C20F8E">
          <w:rPr>
            <w:rFonts w:ascii="Courier New" w:eastAsia="Times New Roman" w:hAnsi="Courier New" w:cs="Courier New"/>
            <w:color w:val="000000"/>
            <w:sz w:val="20"/>
            <w:szCs w:val="20"/>
          </w:rPr>
          <w:t xml:space="preserve">    } else if (viewdy == -1)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3" w:author="Unknown"/>
          <w:rFonts w:ascii="Courier New" w:eastAsia="Times New Roman" w:hAnsi="Courier New" w:cs="Courier New"/>
          <w:color w:val="000000"/>
          <w:sz w:val="20"/>
          <w:szCs w:val="20"/>
        </w:rPr>
      </w:pPr>
      <w:ins w:id="1264" w:author="Unknown">
        <w:r w:rsidRPr="00C20F8E">
          <w:rPr>
            <w:rFonts w:ascii="Courier New" w:eastAsia="Times New Roman" w:hAnsi="Courier New" w:cs="Courier New"/>
            <w:color w:val="000000"/>
            <w:sz w:val="20"/>
            <w:szCs w:val="20"/>
          </w:rPr>
          <w:t xml:space="preserve">        drawPacmanUp(g2d);</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5" w:author="Unknown"/>
          <w:rFonts w:ascii="Courier New" w:eastAsia="Times New Roman" w:hAnsi="Courier New" w:cs="Courier New"/>
          <w:color w:val="000000"/>
          <w:sz w:val="20"/>
          <w:szCs w:val="20"/>
        </w:rPr>
      </w:pPr>
      <w:ins w:id="1266" w:author="Unknown">
        <w:r w:rsidRPr="00C20F8E">
          <w:rPr>
            <w:rFonts w:ascii="Courier New" w:eastAsia="Times New Roman" w:hAnsi="Courier New" w:cs="Courier New"/>
            <w:color w:val="000000"/>
            <w:sz w:val="20"/>
            <w:szCs w:val="20"/>
          </w:rPr>
          <w:t xml:space="preserve">    } else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7" w:author="Unknown"/>
          <w:rFonts w:ascii="Courier New" w:eastAsia="Times New Roman" w:hAnsi="Courier New" w:cs="Courier New"/>
          <w:color w:val="000000"/>
          <w:sz w:val="20"/>
          <w:szCs w:val="20"/>
        </w:rPr>
      </w:pPr>
      <w:ins w:id="1268" w:author="Unknown">
        <w:r w:rsidRPr="00C20F8E">
          <w:rPr>
            <w:rFonts w:ascii="Courier New" w:eastAsia="Times New Roman" w:hAnsi="Courier New" w:cs="Courier New"/>
            <w:color w:val="000000"/>
            <w:sz w:val="20"/>
            <w:szCs w:val="20"/>
          </w:rPr>
          <w:t xml:space="preserve">        drawPacmanDown(g2d);</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9" w:author="Unknown"/>
          <w:rFonts w:ascii="Courier New" w:eastAsia="Times New Roman" w:hAnsi="Courier New" w:cs="Courier New"/>
          <w:color w:val="000000"/>
          <w:sz w:val="20"/>
          <w:szCs w:val="20"/>
        </w:rPr>
      </w:pPr>
      <w:ins w:id="1270"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1" w:author="Unknown"/>
          <w:rFonts w:ascii="Courier New" w:eastAsia="Times New Roman" w:hAnsi="Courier New" w:cs="Courier New"/>
          <w:color w:val="000000"/>
          <w:sz w:val="20"/>
          <w:szCs w:val="20"/>
        </w:rPr>
      </w:pPr>
      <w:ins w:id="1272"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273" w:author="Unknown"/>
          <w:rFonts w:ascii="Georgia" w:eastAsia="Times New Roman" w:hAnsi="Georgia" w:cs="Times New Roman"/>
          <w:color w:val="000000"/>
          <w:sz w:val="24"/>
          <w:szCs w:val="24"/>
        </w:rPr>
      </w:pPr>
      <w:ins w:id="1274" w:author="Unknown">
        <w:r w:rsidRPr="00C20F8E">
          <w:rPr>
            <w:rFonts w:ascii="Georgia" w:eastAsia="Times New Roman" w:hAnsi="Georgia" w:cs="Times New Roman"/>
            <w:color w:val="000000"/>
            <w:sz w:val="24"/>
            <w:szCs w:val="24"/>
          </w:rPr>
          <w:t>There are four possible directions for a Pacman. There are four images for all directions. The images are used to animate Pacman opening and closing his mouth.</w:t>
        </w:r>
      </w:ins>
    </w:p>
    <w:p w:rsidR="00C20F8E" w:rsidRPr="00C20F8E" w:rsidRDefault="00C20F8E" w:rsidP="00C20F8E">
      <w:pPr>
        <w:spacing w:before="100" w:beforeAutospacing="1" w:after="100" w:afterAutospacing="1" w:line="240" w:lineRule="auto"/>
        <w:rPr>
          <w:ins w:id="1275" w:author="Unknown"/>
          <w:rFonts w:ascii="Georgia" w:eastAsia="Times New Roman" w:hAnsi="Georgia" w:cs="Times New Roman"/>
          <w:color w:val="000000"/>
          <w:sz w:val="24"/>
          <w:szCs w:val="24"/>
        </w:rPr>
      </w:pPr>
      <w:ins w:id="1276" w:author="Unknown">
        <w:r w:rsidRPr="00C20F8E">
          <w:rPr>
            <w:rFonts w:ascii="Georgia" w:eastAsia="Times New Roman" w:hAnsi="Georgia" w:cs="Times New Roman"/>
            <w:color w:val="000000"/>
            <w:sz w:val="24"/>
            <w:szCs w:val="24"/>
          </w:rPr>
          <w:t>The </w:t>
        </w:r>
        <w:r w:rsidRPr="00C20F8E">
          <w:rPr>
            <w:rFonts w:ascii="Courier New" w:eastAsia="Times New Roman" w:hAnsi="Courier New" w:cs="Courier New"/>
            <w:color w:val="000000"/>
            <w:sz w:val="20"/>
          </w:rPr>
          <w:t>drawMaze()</w:t>
        </w:r>
        <w:r w:rsidRPr="00C20F8E">
          <w:rPr>
            <w:rFonts w:ascii="Georgia" w:eastAsia="Times New Roman" w:hAnsi="Georgia" w:cs="Times New Roman"/>
            <w:color w:val="000000"/>
            <w:sz w:val="24"/>
            <w:szCs w:val="24"/>
          </w:rPr>
          <w:t> method draws the maze out of the numbers in the screendata array. Number 1 is a left border, 2 is a top border, 4 is a right border, 8 is a bottom border and 16 is a point. We simply go through all 225 squares in the maze. For example we have 9 in the screendata array. We have the first bit (1) and the fourth bit (8) set. So we draw a bottom and a left border on this particular square.</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7" w:author="Unknown"/>
          <w:rFonts w:ascii="Courier New" w:eastAsia="Times New Roman" w:hAnsi="Courier New" w:cs="Courier New"/>
          <w:color w:val="000000"/>
          <w:sz w:val="20"/>
          <w:szCs w:val="20"/>
        </w:rPr>
      </w:pPr>
      <w:ins w:id="1278" w:author="Unknown">
        <w:r w:rsidRPr="00C20F8E">
          <w:rPr>
            <w:rFonts w:ascii="Courier New" w:eastAsia="Times New Roman" w:hAnsi="Courier New" w:cs="Courier New"/>
            <w:color w:val="000000"/>
            <w:sz w:val="20"/>
            <w:szCs w:val="20"/>
          </w:rPr>
          <w:t xml:space="preserve">if ((screendata[i] &amp; 1) != 0) { </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9" w:author="Unknown"/>
          <w:rFonts w:ascii="Courier New" w:eastAsia="Times New Roman" w:hAnsi="Courier New" w:cs="Courier New"/>
          <w:color w:val="000000"/>
          <w:sz w:val="20"/>
          <w:szCs w:val="20"/>
        </w:rPr>
      </w:pPr>
      <w:ins w:id="1280" w:author="Unknown">
        <w:r w:rsidRPr="00C20F8E">
          <w:rPr>
            <w:rFonts w:ascii="Courier New" w:eastAsia="Times New Roman" w:hAnsi="Courier New" w:cs="Courier New"/>
            <w:color w:val="000000"/>
            <w:sz w:val="20"/>
            <w:szCs w:val="20"/>
          </w:rPr>
          <w:t xml:space="preserve">    g2d.drawLine(x, y, x, y + blocksize - 1);</w:t>
        </w:r>
      </w:ins>
    </w:p>
    <w:p w:rsidR="00C20F8E" w:rsidRPr="00C20F8E" w:rsidRDefault="00C20F8E" w:rsidP="00C20F8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1" w:author="Unknown"/>
          <w:rFonts w:ascii="Courier New" w:eastAsia="Times New Roman" w:hAnsi="Courier New" w:cs="Courier New"/>
          <w:color w:val="000000"/>
          <w:sz w:val="20"/>
          <w:szCs w:val="20"/>
        </w:rPr>
      </w:pPr>
      <w:ins w:id="1282" w:author="Unknown">
        <w:r w:rsidRPr="00C20F8E">
          <w:rPr>
            <w:rFonts w:ascii="Courier New" w:eastAsia="Times New Roman" w:hAnsi="Courier New" w:cs="Courier New"/>
            <w:color w:val="000000"/>
            <w:sz w:val="20"/>
            <w:szCs w:val="20"/>
          </w:rPr>
          <w:t>}</w:t>
        </w:r>
      </w:ins>
    </w:p>
    <w:p w:rsidR="00C20F8E" w:rsidRPr="00C20F8E" w:rsidRDefault="00C20F8E" w:rsidP="00C20F8E">
      <w:pPr>
        <w:spacing w:before="100" w:beforeAutospacing="1" w:after="100" w:afterAutospacing="1" w:line="240" w:lineRule="auto"/>
        <w:rPr>
          <w:ins w:id="1283" w:author="Unknown"/>
          <w:rFonts w:ascii="Georgia" w:eastAsia="Times New Roman" w:hAnsi="Georgia" w:cs="Times New Roman"/>
          <w:color w:val="000000"/>
          <w:sz w:val="24"/>
          <w:szCs w:val="24"/>
        </w:rPr>
      </w:pPr>
      <w:ins w:id="1284" w:author="Unknown">
        <w:r w:rsidRPr="00C20F8E">
          <w:rPr>
            <w:rFonts w:ascii="Georgia" w:eastAsia="Times New Roman" w:hAnsi="Georgia" w:cs="Times New Roman"/>
            <w:color w:val="000000"/>
            <w:sz w:val="24"/>
            <w:szCs w:val="24"/>
          </w:rPr>
          <w:t>We draw a left border if the first bit of a number is set.</w:t>
        </w:r>
      </w:ins>
    </w:p>
    <w:p w:rsidR="00C20F8E" w:rsidRPr="00C20F8E" w:rsidRDefault="00C20F8E" w:rsidP="00C20F8E">
      <w:pPr>
        <w:shd w:val="clear" w:color="auto" w:fill="BDBDBD"/>
        <w:spacing w:after="0" w:line="240" w:lineRule="auto"/>
        <w:rPr>
          <w:ins w:id="1285" w:author="Unknown"/>
          <w:rFonts w:ascii="Georgia" w:eastAsia="Times New Roman" w:hAnsi="Georgia" w:cs="Times New Roman"/>
          <w:color w:val="000000"/>
          <w:sz w:val="24"/>
          <w:szCs w:val="24"/>
        </w:rPr>
      </w:pPr>
      <w:ins w:id="1286" w:author="Unknown">
        <w:r w:rsidRPr="00C20F8E">
          <w:rPr>
            <w:rFonts w:ascii="Georgia" w:eastAsia="Times New Roman" w:hAnsi="Georgia" w:cs="Times New Roman"/>
            <w:color w:val="000000"/>
            <w:sz w:val="24"/>
            <w:szCs w:val="24"/>
          </w:rPr>
          <w:t>Pacman.java</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7" w:author="Unknown"/>
          <w:rFonts w:ascii="Courier New" w:eastAsia="Times New Roman" w:hAnsi="Courier New" w:cs="Courier New"/>
          <w:color w:val="000000"/>
          <w:sz w:val="20"/>
          <w:szCs w:val="20"/>
        </w:rPr>
      </w:pPr>
      <w:ins w:id="1288" w:author="Unknown">
        <w:r w:rsidRPr="00C20F8E">
          <w:rPr>
            <w:rFonts w:ascii="Courier New" w:eastAsia="Times New Roman" w:hAnsi="Courier New" w:cs="Courier New"/>
            <w:color w:val="000000"/>
            <w:sz w:val="20"/>
            <w:szCs w:val="20"/>
          </w:rPr>
          <w:t>package com.zetcode;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0" w:author="Unknown"/>
          <w:rFonts w:ascii="Courier New" w:eastAsia="Times New Roman" w:hAnsi="Courier New" w:cs="Courier New"/>
          <w:color w:val="000000"/>
          <w:sz w:val="20"/>
          <w:szCs w:val="20"/>
        </w:rPr>
      </w:pPr>
      <w:ins w:id="1291" w:author="Unknown">
        <w:r w:rsidRPr="00C20F8E">
          <w:rPr>
            <w:rFonts w:ascii="Courier New" w:eastAsia="Times New Roman" w:hAnsi="Courier New" w:cs="Courier New"/>
            <w:color w:val="000000"/>
            <w:sz w:val="20"/>
            <w:szCs w:val="20"/>
          </w:rPr>
          <w:t>import java.awt.EventQueue;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2" w:author="Unknown"/>
          <w:rFonts w:ascii="Courier New" w:eastAsia="Times New Roman" w:hAnsi="Courier New" w:cs="Courier New"/>
          <w:color w:val="000000"/>
          <w:sz w:val="20"/>
          <w:szCs w:val="20"/>
        </w:rPr>
      </w:pPr>
      <w:ins w:id="1293" w:author="Unknown">
        <w:r w:rsidRPr="00C20F8E">
          <w:rPr>
            <w:rFonts w:ascii="Courier New" w:eastAsia="Times New Roman" w:hAnsi="Courier New" w:cs="Courier New"/>
            <w:color w:val="000000"/>
            <w:sz w:val="20"/>
            <w:szCs w:val="20"/>
          </w:rPr>
          <w:t>import javax.swing.JFrame;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4"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5" w:author="Unknown"/>
          <w:rFonts w:ascii="Courier New" w:eastAsia="Times New Roman" w:hAnsi="Courier New" w:cs="Courier New"/>
          <w:color w:val="000000"/>
          <w:sz w:val="20"/>
          <w:szCs w:val="20"/>
        </w:rPr>
      </w:pPr>
      <w:ins w:id="1296" w:author="Unknown">
        <w:r w:rsidRPr="00C20F8E">
          <w:rPr>
            <w:rFonts w:ascii="Courier New" w:eastAsia="Times New Roman" w:hAnsi="Courier New" w:cs="Courier New"/>
            <w:color w:val="000000"/>
            <w:sz w:val="20"/>
            <w:szCs w:val="20"/>
          </w:rPr>
          <w:t>public class Pacman extends JFrame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7"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8" w:author="Unknown"/>
          <w:rFonts w:ascii="Courier New" w:eastAsia="Times New Roman" w:hAnsi="Courier New" w:cs="Courier New"/>
          <w:color w:val="000000"/>
          <w:sz w:val="20"/>
          <w:szCs w:val="20"/>
        </w:rPr>
      </w:pPr>
      <w:ins w:id="1299" w:author="Unknown">
        <w:r w:rsidRPr="00C20F8E">
          <w:rPr>
            <w:rFonts w:ascii="Courier New" w:eastAsia="Times New Roman" w:hAnsi="Courier New" w:cs="Courier New"/>
            <w:color w:val="000000"/>
            <w:sz w:val="20"/>
            <w:szCs w:val="20"/>
          </w:rPr>
          <w:t xml:space="preserve">    public Pacman()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0" w:author="Unknown"/>
          <w:rFonts w:ascii="Courier New" w:eastAsia="Times New Roman" w:hAnsi="Courier New" w:cs="Courier New"/>
          <w:color w:val="000000"/>
          <w:sz w:val="20"/>
          <w:szCs w:val="20"/>
        </w:rPr>
      </w:pPr>
      <w:ins w:id="130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2" w:author="Unknown"/>
          <w:rFonts w:ascii="Courier New" w:eastAsia="Times New Roman" w:hAnsi="Courier New" w:cs="Courier New"/>
          <w:color w:val="000000"/>
          <w:sz w:val="20"/>
          <w:szCs w:val="20"/>
        </w:rPr>
      </w:pPr>
      <w:ins w:id="1303" w:author="Unknown">
        <w:r w:rsidRPr="00C20F8E">
          <w:rPr>
            <w:rFonts w:ascii="Courier New" w:eastAsia="Times New Roman" w:hAnsi="Courier New" w:cs="Courier New"/>
            <w:color w:val="000000"/>
            <w:sz w:val="20"/>
            <w:szCs w:val="20"/>
          </w:rPr>
          <w:t xml:space="preserve">        initUI();</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4" w:author="Unknown"/>
          <w:rFonts w:ascii="Courier New" w:eastAsia="Times New Roman" w:hAnsi="Courier New" w:cs="Courier New"/>
          <w:color w:val="000000"/>
          <w:sz w:val="20"/>
          <w:szCs w:val="20"/>
        </w:rPr>
      </w:pPr>
      <w:ins w:id="1305"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6" w:author="Unknown"/>
          <w:rFonts w:ascii="Courier New" w:eastAsia="Times New Roman" w:hAnsi="Courier New" w:cs="Courier New"/>
          <w:color w:val="000000"/>
          <w:sz w:val="20"/>
          <w:szCs w:val="20"/>
        </w:rPr>
      </w:pPr>
      <w:ins w:id="1307"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8" w:author="Unknown"/>
          <w:rFonts w:ascii="Courier New" w:eastAsia="Times New Roman" w:hAnsi="Courier New" w:cs="Courier New"/>
          <w:color w:val="000000"/>
          <w:sz w:val="20"/>
          <w:szCs w:val="20"/>
        </w:rPr>
      </w:pPr>
      <w:ins w:id="1309" w:author="Unknown">
        <w:r w:rsidRPr="00C20F8E">
          <w:rPr>
            <w:rFonts w:ascii="Courier New" w:eastAsia="Times New Roman" w:hAnsi="Courier New" w:cs="Courier New"/>
            <w:color w:val="000000"/>
            <w:sz w:val="20"/>
            <w:szCs w:val="20"/>
          </w:rPr>
          <w:t xml:space="preserve">    private void initUI()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0" w:author="Unknown"/>
          <w:rFonts w:ascii="Courier New" w:eastAsia="Times New Roman" w:hAnsi="Courier New" w:cs="Courier New"/>
          <w:color w:val="000000"/>
          <w:sz w:val="20"/>
          <w:szCs w:val="20"/>
        </w:rPr>
      </w:pPr>
      <w:ins w:id="1311"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2" w:author="Unknown"/>
          <w:rFonts w:ascii="Courier New" w:eastAsia="Times New Roman" w:hAnsi="Courier New" w:cs="Courier New"/>
          <w:color w:val="000000"/>
          <w:sz w:val="20"/>
          <w:szCs w:val="20"/>
        </w:rPr>
      </w:pPr>
      <w:ins w:id="1313" w:author="Unknown">
        <w:r w:rsidRPr="00C20F8E">
          <w:rPr>
            <w:rFonts w:ascii="Courier New" w:eastAsia="Times New Roman" w:hAnsi="Courier New" w:cs="Courier New"/>
            <w:color w:val="000000"/>
            <w:sz w:val="20"/>
            <w:szCs w:val="20"/>
          </w:rPr>
          <w:t xml:space="preserve">        add(new Board());</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4" w:author="Unknown"/>
          <w:rFonts w:ascii="Courier New" w:eastAsia="Times New Roman" w:hAnsi="Courier New" w:cs="Courier New"/>
          <w:color w:val="000000"/>
          <w:sz w:val="20"/>
          <w:szCs w:val="20"/>
        </w:rPr>
      </w:pPr>
      <w:ins w:id="1315" w:author="Unknown">
        <w:r w:rsidRPr="00C20F8E">
          <w:rPr>
            <w:rFonts w:ascii="Courier New" w:eastAsia="Times New Roman" w:hAnsi="Courier New" w:cs="Courier New"/>
            <w:color w:val="000000"/>
            <w:sz w:val="20"/>
            <w:szCs w:val="20"/>
          </w:rPr>
          <w:t xml:space="preserve">        setTitle("Pacman");</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6" w:author="Unknown"/>
          <w:rFonts w:ascii="Courier New" w:eastAsia="Times New Roman" w:hAnsi="Courier New" w:cs="Courier New"/>
          <w:color w:val="000000"/>
          <w:sz w:val="20"/>
          <w:szCs w:val="20"/>
        </w:rPr>
      </w:pPr>
      <w:ins w:id="1317" w:author="Unknown">
        <w:r w:rsidRPr="00C20F8E">
          <w:rPr>
            <w:rFonts w:ascii="Courier New" w:eastAsia="Times New Roman" w:hAnsi="Courier New" w:cs="Courier New"/>
            <w:color w:val="000000"/>
            <w:sz w:val="20"/>
            <w:szCs w:val="20"/>
          </w:rPr>
          <w:t xml:space="preserve">        setDefaultCloseOperation(EXIT_ON_CLOSE);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8" w:author="Unknown"/>
          <w:rFonts w:ascii="Courier New" w:eastAsia="Times New Roman" w:hAnsi="Courier New" w:cs="Courier New"/>
          <w:color w:val="000000"/>
          <w:sz w:val="20"/>
          <w:szCs w:val="20"/>
        </w:rPr>
      </w:pPr>
      <w:ins w:id="1319" w:author="Unknown">
        <w:r w:rsidRPr="00C20F8E">
          <w:rPr>
            <w:rFonts w:ascii="Courier New" w:eastAsia="Times New Roman" w:hAnsi="Courier New" w:cs="Courier New"/>
            <w:color w:val="000000"/>
            <w:sz w:val="20"/>
            <w:szCs w:val="20"/>
          </w:rPr>
          <w:t xml:space="preserve">        setSize(380, 420);</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0" w:author="Unknown"/>
          <w:rFonts w:ascii="Courier New" w:eastAsia="Times New Roman" w:hAnsi="Courier New" w:cs="Courier New"/>
          <w:color w:val="000000"/>
          <w:sz w:val="20"/>
          <w:szCs w:val="20"/>
        </w:rPr>
      </w:pPr>
      <w:ins w:id="1321" w:author="Unknown">
        <w:r w:rsidRPr="00C20F8E">
          <w:rPr>
            <w:rFonts w:ascii="Courier New" w:eastAsia="Times New Roman" w:hAnsi="Courier New" w:cs="Courier New"/>
            <w:color w:val="000000"/>
            <w:sz w:val="20"/>
            <w:szCs w:val="20"/>
          </w:rPr>
          <w:t xml:space="preserve">        setLocationRelativeTo(null);</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2" w:author="Unknown"/>
          <w:rFonts w:ascii="Courier New" w:eastAsia="Times New Roman" w:hAnsi="Courier New" w:cs="Courier New"/>
          <w:color w:val="000000"/>
          <w:sz w:val="20"/>
          <w:szCs w:val="20"/>
        </w:rPr>
      </w:pPr>
      <w:ins w:id="1323" w:author="Unknown">
        <w:r w:rsidRPr="00C20F8E">
          <w:rPr>
            <w:rFonts w:ascii="Courier New" w:eastAsia="Times New Roman" w:hAnsi="Courier New" w:cs="Courier New"/>
            <w:color w:val="000000"/>
            <w:sz w:val="20"/>
            <w:szCs w:val="20"/>
          </w:rPr>
          <w:t xml:space="preserve">        setVisible(true);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4" w:author="Unknown"/>
          <w:rFonts w:ascii="Courier New" w:eastAsia="Times New Roman" w:hAnsi="Courier New" w:cs="Courier New"/>
          <w:color w:val="000000"/>
          <w:sz w:val="20"/>
          <w:szCs w:val="20"/>
        </w:rPr>
      </w:pPr>
      <w:ins w:id="1325"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6"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7" w:author="Unknown"/>
          <w:rFonts w:ascii="Courier New" w:eastAsia="Times New Roman" w:hAnsi="Courier New" w:cs="Courier New"/>
          <w:color w:val="000000"/>
          <w:sz w:val="20"/>
          <w:szCs w:val="20"/>
        </w:rPr>
      </w:pPr>
      <w:ins w:id="1328" w:author="Unknown">
        <w:r w:rsidRPr="00C20F8E">
          <w:rPr>
            <w:rFonts w:ascii="Courier New" w:eastAsia="Times New Roman" w:hAnsi="Courier New" w:cs="Courier New"/>
            <w:color w:val="000000"/>
            <w:sz w:val="20"/>
            <w:szCs w:val="20"/>
          </w:rPr>
          <w:t xml:space="preserve">    public static void main(String[] args)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9"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0" w:author="Unknown"/>
          <w:rFonts w:ascii="Courier New" w:eastAsia="Times New Roman" w:hAnsi="Courier New" w:cs="Courier New"/>
          <w:color w:val="000000"/>
          <w:sz w:val="20"/>
          <w:szCs w:val="20"/>
        </w:rPr>
      </w:pPr>
      <w:ins w:id="1331" w:author="Unknown">
        <w:r w:rsidRPr="00C20F8E">
          <w:rPr>
            <w:rFonts w:ascii="Courier New" w:eastAsia="Times New Roman" w:hAnsi="Courier New" w:cs="Courier New"/>
            <w:color w:val="000000"/>
            <w:sz w:val="20"/>
            <w:szCs w:val="20"/>
          </w:rPr>
          <w:t xml:space="preserve">        EventQueue.invokeLater(new Runnable()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2" w:author="Unknown"/>
          <w:rFonts w:ascii="Courier New" w:eastAsia="Times New Roman" w:hAnsi="Courier New" w:cs="Courier New"/>
          <w:color w:val="000000"/>
          <w:sz w:val="20"/>
          <w:szCs w:val="20"/>
        </w:rPr>
      </w:pPr>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3" w:author="Unknown"/>
          <w:rFonts w:ascii="Courier New" w:eastAsia="Times New Roman" w:hAnsi="Courier New" w:cs="Courier New"/>
          <w:color w:val="000000"/>
          <w:sz w:val="20"/>
          <w:szCs w:val="20"/>
        </w:rPr>
      </w:pPr>
      <w:ins w:id="1334" w:author="Unknown">
        <w:r w:rsidRPr="00C20F8E">
          <w:rPr>
            <w:rFonts w:ascii="Courier New" w:eastAsia="Times New Roman" w:hAnsi="Courier New" w:cs="Courier New"/>
            <w:color w:val="000000"/>
            <w:sz w:val="20"/>
            <w:szCs w:val="20"/>
          </w:rPr>
          <w:t xml:space="preserve">            @Override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5" w:author="Unknown"/>
          <w:rFonts w:ascii="Courier New" w:eastAsia="Times New Roman" w:hAnsi="Courier New" w:cs="Courier New"/>
          <w:color w:val="000000"/>
          <w:sz w:val="20"/>
          <w:szCs w:val="20"/>
        </w:rPr>
      </w:pPr>
      <w:ins w:id="1336" w:author="Unknown">
        <w:r w:rsidRPr="00C20F8E">
          <w:rPr>
            <w:rFonts w:ascii="Courier New" w:eastAsia="Times New Roman" w:hAnsi="Courier New" w:cs="Courier New"/>
            <w:color w:val="000000"/>
            <w:sz w:val="20"/>
            <w:szCs w:val="20"/>
          </w:rPr>
          <w:t xml:space="preserve">            public void run()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7" w:author="Unknown"/>
          <w:rFonts w:ascii="Courier New" w:eastAsia="Times New Roman" w:hAnsi="Courier New" w:cs="Courier New"/>
          <w:color w:val="000000"/>
          <w:sz w:val="20"/>
          <w:szCs w:val="20"/>
        </w:rPr>
      </w:pPr>
      <w:ins w:id="1338" w:author="Unknown">
        <w:r w:rsidRPr="00C20F8E">
          <w:rPr>
            <w:rFonts w:ascii="Courier New" w:eastAsia="Times New Roman" w:hAnsi="Courier New" w:cs="Courier New"/>
            <w:color w:val="000000"/>
            <w:sz w:val="20"/>
            <w:szCs w:val="20"/>
          </w:rPr>
          <w:t xml:space="preserve">                Pacman ex = new Pacman();</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9" w:author="Unknown"/>
          <w:rFonts w:ascii="Courier New" w:eastAsia="Times New Roman" w:hAnsi="Courier New" w:cs="Courier New"/>
          <w:color w:val="000000"/>
          <w:sz w:val="20"/>
          <w:szCs w:val="20"/>
        </w:rPr>
      </w:pPr>
      <w:ins w:id="1340" w:author="Unknown">
        <w:r w:rsidRPr="00C20F8E">
          <w:rPr>
            <w:rFonts w:ascii="Courier New" w:eastAsia="Times New Roman" w:hAnsi="Courier New" w:cs="Courier New"/>
            <w:color w:val="000000"/>
            <w:sz w:val="20"/>
            <w:szCs w:val="20"/>
          </w:rPr>
          <w:lastRenderedPageBreak/>
          <w:t xml:space="preserve">                ex.setVisible(true);</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1" w:author="Unknown"/>
          <w:rFonts w:ascii="Courier New" w:eastAsia="Times New Roman" w:hAnsi="Courier New" w:cs="Courier New"/>
          <w:color w:val="000000"/>
          <w:sz w:val="20"/>
          <w:szCs w:val="20"/>
        </w:rPr>
      </w:pPr>
      <w:ins w:id="1342"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3" w:author="Unknown"/>
          <w:rFonts w:ascii="Courier New" w:eastAsia="Times New Roman" w:hAnsi="Courier New" w:cs="Courier New"/>
          <w:color w:val="000000"/>
          <w:sz w:val="20"/>
          <w:szCs w:val="20"/>
        </w:rPr>
      </w:pPr>
      <w:ins w:id="1344"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5" w:author="Unknown"/>
          <w:rFonts w:ascii="Courier New" w:eastAsia="Times New Roman" w:hAnsi="Courier New" w:cs="Courier New"/>
          <w:color w:val="000000"/>
          <w:sz w:val="20"/>
          <w:szCs w:val="20"/>
        </w:rPr>
      </w:pPr>
      <w:ins w:id="1346" w:author="Unknown">
        <w:r w:rsidRPr="00C20F8E">
          <w:rPr>
            <w:rFonts w:ascii="Courier New" w:eastAsia="Times New Roman" w:hAnsi="Courier New" w:cs="Courier New"/>
            <w:color w:val="000000"/>
            <w:sz w:val="20"/>
            <w:szCs w:val="20"/>
          </w:rPr>
          <w:t xml:space="preserve">    }</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7" w:author="Unknown"/>
          <w:rFonts w:ascii="Courier New" w:eastAsia="Times New Roman" w:hAnsi="Courier New" w:cs="Courier New"/>
          <w:color w:val="000000"/>
          <w:sz w:val="20"/>
          <w:szCs w:val="20"/>
        </w:rPr>
      </w:pPr>
      <w:ins w:id="1348" w:author="Unknown">
        <w:r w:rsidRPr="00C20F8E">
          <w:rPr>
            <w:rFonts w:ascii="Courier New" w:eastAsia="Times New Roman" w:hAnsi="Courier New" w:cs="Courier New"/>
            <w:color w:val="000000"/>
            <w:sz w:val="20"/>
            <w:szCs w:val="20"/>
          </w:rPr>
          <w:t>}</w:t>
        </w:r>
      </w:ins>
    </w:p>
    <w:p w:rsidR="00C20F8E" w:rsidRPr="00C20F8E" w:rsidRDefault="00C20F8E" w:rsidP="00C20F8E">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9" w:author="Unknown"/>
          <w:rFonts w:ascii="Courier New" w:eastAsia="Times New Roman" w:hAnsi="Courier New" w:cs="Courier New"/>
          <w:color w:val="000000"/>
          <w:sz w:val="20"/>
          <w:szCs w:val="20"/>
        </w:rPr>
      </w:pPr>
    </w:p>
    <w:p w:rsidR="00C20F8E" w:rsidRPr="00C20F8E" w:rsidRDefault="00C20F8E" w:rsidP="00C20F8E">
      <w:pPr>
        <w:spacing w:before="100" w:beforeAutospacing="1" w:after="100" w:afterAutospacing="1" w:line="240" w:lineRule="auto"/>
        <w:rPr>
          <w:ins w:id="1350" w:author="Unknown"/>
          <w:rFonts w:ascii="Georgia" w:eastAsia="Times New Roman" w:hAnsi="Georgia" w:cs="Times New Roman"/>
          <w:color w:val="000000"/>
          <w:sz w:val="24"/>
          <w:szCs w:val="24"/>
        </w:rPr>
      </w:pPr>
      <w:ins w:id="1351" w:author="Unknown">
        <w:r w:rsidRPr="00C20F8E">
          <w:rPr>
            <w:rFonts w:ascii="Georgia" w:eastAsia="Times New Roman" w:hAnsi="Georgia" w:cs="Times New Roman"/>
            <w:color w:val="000000"/>
            <w:sz w:val="24"/>
            <w:szCs w:val="24"/>
          </w:rPr>
          <w:t>This is a Pacman file with a main method.</w:t>
        </w:r>
      </w:ins>
    </w:p>
    <w:p w:rsidR="00C20F8E" w:rsidRDefault="00C20F8E" w:rsidP="00C20F8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4000500"/>
            <wp:effectExtent l="19050" t="0" r="0" b="0"/>
            <wp:docPr id="1" name="Picture 1" descr="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man"/>
                    <pic:cNvPicPr>
                      <a:picLocks noChangeAspect="1" noChangeArrowheads="1"/>
                    </pic:cNvPicPr>
                  </pic:nvPicPr>
                  <pic:blipFill>
                    <a:blip r:embed="rId4"/>
                    <a:srcRect/>
                    <a:stretch>
                      <a:fillRect/>
                    </a:stretch>
                  </pic:blipFill>
                  <pic:spPr bwMode="auto">
                    <a:xfrm>
                      <a:off x="0" y="0"/>
                      <a:ext cx="3619500" cy="4000500"/>
                    </a:xfrm>
                    <a:prstGeom prst="rect">
                      <a:avLst/>
                    </a:prstGeom>
                    <a:noFill/>
                    <a:ln w="9525">
                      <a:noFill/>
                      <a:miter lim="800000"/>
                      <a:headEnd/>
                      <a:tailEnd/>
                    </a:ln>
                  </pic:spPr>
                </pic:pic>
              </a:graphicData>
            </a:graphic>
          </wp:inline>
        </w:drawing>
      </w:r>
    </w:p>
    <w:p w:rsidR="00024410" w:rsidRDefault="00C20F8E" w:rsidP="00C20F8E">
      <w:ins w:id="1352" w:author="Unknown">
        <w:r w:rsidRPr="00C20F8E">
          <w:rPr>
            <w:rFonts w:ascii="Times New Roman" w:eastAsia="Times New Roman" w:hAnsi="Times New Roman" w:cs="Times New Roman"/>
            <w:sz w:val="24"/>
            <w:szCs w:val="24"/>
          </w:rPr>
          <w:t>Figure: Pacman</w:t>
        </w:r>
      </w:ins>
    </w:p>
    <w:sectPr w:rsidR="00024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F8E"/>
    <w:rsid w:val="00024410"/>
    <w:rsid w:val="00C2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0F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0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F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0F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F8E"/>
  </w:style>
  <w:style w:type="character" w:styleId="Emphasis">
    <w:name w:val="Emphasis"/>
    <w:basedOn w:val="DefaultParagraphFont"/>
    <w:uiPriority w:val="20"/>
    <w:qFormat/>
    <w:rsid w:val="00C20F8E"/>
    <w:rPr>
      <w:i/>
      <w:iCs/>
    </w:rPr>
  </w:style>
  <w:style w:type="character" w:styleId="Hyperlink">
    <w:name w:val="Hyperlink"/>
    <w:basedOn w:val="DefaultParagraphFont"/>
    <w:uiPriority w:val="99"/>
    <w:semiHidden/>
    <w:unhideWhenUsed/>
    <w:rsid w:val="00C20F8E"/>
    <w:rPr>
      <w:color w:val="0000FF"/>
      <w:u w:val="single"/>
    </w:rPr>
  </w:style>
  <w:style w:type="character" w:styleId="HTMLCode">
    <w:name w:val="HTML Code"/>
    <w:basedOn w:val="DefaultParagraphFont"/>
    <w:uiPriority w:val="99"/>
    <w:semiHidden/>
    <w:unhideWhenUsed/>
    <w:rsid w:val="00C20F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F8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C20F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0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F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4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3598</Words>
  <Characters>20510</Characters>
  <Application>Microsoft Office Word</Application>
  <DocSecurity>0</DocSecurity>
  <Lines>170</Lines>
  <Paragraphs>48</Paragraphs>
  <ScaleCrop>false</ScaleCrop>
  <Company/>
  <LinksUpToDate>false</LinksUpToDate>
  <CharactersWithSpaces>24060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2</cp:revision>
  <dcterms:created xsi:type="dcterms:W3CDTF">2016-11-17T17:27:00Z</dcterms:created>
  <dcterms:modified xsi:type="dcterms:W3CDTF">2016-11-17T17:27:00Z</dcterms:modified>
</cp:coreProperties>
</file>